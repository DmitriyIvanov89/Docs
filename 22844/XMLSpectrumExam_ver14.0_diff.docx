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C7EF2" w14:textId="77777777" w:rsidR="00B0043B" w:rsidRDefault="00BE0E44">
      <w:pPr>
        <w:spacing w:before="200" w:after="0" w:line="240" w:lineRule="auto"/>
      </w:pPr>
      <w:bookmarkStart w:id="0" w:name="BFTZ17676_app_report"/>
      <w:bookmarkStart w:id="1" w:name="_GoBack"/>
      <w:bookmarkEnd w:id="1"/>
      <w:r>
        <w:rPr>
          <w:rFonts w:ascii="Arial" w:hAnsi="Arial"/>
          <w:b/>
          <w:color w:val="000000"/>
          <w:sz w:val="41"/>
        </w:rPr>
        <w:t>1. Создание операций из Спектрум в ЦФТ2.0</w:t>
      </w:r>
    </w:p>
    <w:bookmarkEnd w:id="0"/>
    <w:p w14:paraId="5A7ED01F" w14:textId="77777777" w:rsidR="00B0043B" w:rsidRDefault="00BE0E44">
      <w:pPr>
        <w:spacing w:after="0" w:line="240" w:lineRule="auto"/>
      </w:pPr>
      <w:r>
        <w:rPr>
          <w:rFonts w:ascii="Times New Roman" w:hAnsi="Times New Roman"/>
          <w:color w:val="000000"/>
          <w:sz w:val="20"/>
        </w:rPr>
        <w:t>АО Специализированные корпоративные решения</w:t>
      </w:r>
      <w:r>
        <w:rPr>
          <w:rFonts w:ascii="Ubuntu Mono" w:hAnsi="Ubuntu Mono"/>
          <w:color w:val="000000"/>
          <w:sz w:val="20"/>
        </w:rPr>
        <w:t>&lt;yulia@it-spectrum.ru&gt;&lt;artur@it-spectrum.ru&gt;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9"/>
        <w:gridCol w:w="3009"/>
        <w:gridCol w:w="3009"/>
      </w:tblGrid>
      <w:tr w:rsidR="006317E7" w14:paraId="67897D0E" w14:textId="77777777" w:rsidTr="006317E7">
        <w:tc>
          <w:tcPr>
            <w:tcW w:w="9027" w:type="dxa"/>
            <w:gridSpan w:val="3"/>
          </w:tcPr>
          <w:p w14:paraId="4E0316AB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История переиздания</w:t>
            </w:r>
          </w:p>
        </w:tc>
      </w:tr>
      <w:tr w:rsidR="00B0043B" w14:paraId="434C6DA0" w14:textId="77777777">
        <w:tc>
          <w:tcPr>
            <w:tcW w:w="3009" w:type="dxa"/>
          </w:tcPr>
          <w:p w14:paraId="208F613F" w14:textId="77777777" w:rsidR="00B0043B" w:rsidRDefault="00B0043B">
            <w:pPr>
              <w:spacing w:after="0" w:line="240" w:lineRule="auto"/>
            </w:pPr>
          </w:p>
        </w:tc>
        <w:tc>
          <w:tcPr>
            <w:tcW w:w="3009" w:type="dxa"/>
          </w:tcPr>
          <w:p w14:paraId="37927B97" w14:textId="4362AAE6" w:rsidR="00B0043B" w:rsidRDefault="00582BF4">
            <w:pPr>
              <w:spacing w:after="0" w:line="240" w:lineRule="auto"/>
            </w:pPr>
            <w:del w:id="2" w:author="Yulia A. Trifonova" w:date="2021-08-09T21:18:00Z">
              <w:r>
                <w:rPr>
                  <w:rFonts w:ascii="Times New Roman" w:hAnsi="Times New Roman"/>
                  <w:color w:val="000000"/>
                  <w:sz w:val="20"/>
                </w:rPr>
                <w:delText>15.06</w:delText>
              </w:r>
            </w:del>
            <w:ins w:id="3" w:author="Yulia A. Trifonova" w:date="2021-08-09T21:18:00Z">
              <w:r w:rsidR="00BE0E44">
                <w:rPr>
                  <w:rFonts w:ascii="Times New Roman" w:hAnsi="Times New Roman"/>
                  <w:color w:val="000000"/>
                  <w:sz w:val="20"/>
                </w:rPr>
                <w:t>09.08</w:t>
              </w:r>
            </w:ins>
            <w:r w:rsidR="00BE0E44">
              <w:rPr>
                <w:rFonts w:ascii="Times New Roman" w:hAnsi="Times New Roman"/>
                <w:color w:val="000000"/>
                <w:sz w:val="20"/>
              </w:rPr>
              <w:t>.2021</w:t>
            </w:r>
          </w:p>
        </w:tc>
        <w:tc>
          <w:tcPr>
            <w:tcW w:w="3009" w:type="dxa"/>
          </w:tcPr>
          <w:p w14:paraId="099C1132" w14:textId="77777777" w:rsidR="00B0043B" w:rsidRDefault="00B0043B">
            <w:pPr>
              <w:spacing w:after="0" w:line="240" w:lineRule="auto"/>
            </w:pPr>
          </w:p>
        </w:tc>
      </w:tr>
      <w:tr w:rsidR="006317E7" w14:paraId="0608A9C7" w14:textId="77777777" w:rsidTr="006317E7">
        <w:tc>
          <w:tcPr>
            <w:tcW w:w="9027" w:type="dxa"/>
            <w:gridSpan w:val="3"/>
          </w:tcPr>
          <w:p w14:paraId="66167162" w14:textId="3B431F9C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Версия </w:t>
            </w:r>
            <w:del w:id="4" w:author="Yulia A. Trifonova" w:date="2021-08-09T21:18:00Z">
              <w:r w:rsidR="00582BF4">
                <w:rPr>
                  <w:rFonts w:ascii="Times New Roman" w:hAnsi="Times New Roman"/>
                  <w:color w:val="000000"/>
                  <w:sz w:val="20"/>
                </w:rPr>
                <w:delText>07</w:delText>
              </w:r>
            </w:del>
            <w:ins w:id="5" w:author="Yulia A. Trifonova" w:date="2021-08-09T21:18:00Z">
              <w:r>
                <w:rPr>
                  <w:rFonts w:ascii="Times New Roman" w:hAnsi="Times New Roman"/>
                  <w:color w:val="000000"/>
                  <w:sz w:val="20"/>
                </w:rPr>
                <w:t>14</w:t>
              </w:r>
            </w:ins>
            <w:r>
              <w:rPr>
                <w:rFonts w:ascii="Times New Roman" w:hAnsi="Times New Roman"/>
                <w:color w:val="000000"/>
                <w:sz w:val="20"/>
              </w:rPr>
              <w:t>.0</w:t>
            </w:r>
          </w:p>
        </w:tc>
      </w:tr>
    </w:tbl>
    <w:p w14:paraId="1565DD5C" w14:textId="19206649" w:rsidR="00B0043B" w:rsidRDefault="00582BF4">
      <w:pPr>
        <w:spacing w:before="200" w:after="0" w:line="240" w:lineRule="auto"/>
      </w:pPr>
      <w:del w:id="6" w:author="Yulia A. Trifonova" w:date="2021-08-09T21:18:00Z">
        <w:r>
          <w:rPr>
            <w:rFonts w:ascii="Times New Roman" w:hAnsi="Times New Roman"/>
            <w:color w:val="000000"/>
            <w:sz w:val="20"/>
          </w:rPr>
          <w:delText>В рамках ТЗ 20850 (BR 20481), ТЗ 21093 (BR20478) и ТЗ 21101 (BR20665)</w:delText>
        </w:r>
      </w:del>
      <w:ins w:id="7" w:author="Yulia A. Trifonova" w:date="2021-08-09T21:18:00Z">
        <w:r w:rsidR="00BE0E44">
          <w:rPr>
            <w:rFonts w:ascii="Times New Roman" w:hAnsi="Times New Roman"/>
            <w:color w:val="000000"/>
            <w:sz w:val="20"/>
          </w:rPr>
          <w:t xml:space="preserve">В филиалах, </w:t>
        </w:r>
        <w:r w:rsidR="00023EFF">
          <w:rPr>
            <w:rFonts w:ascii="Times New Roman" w:hAnsi="Times New Roman"/>
            <w:color w:val="000000"/>
            <w:sz w:val="20"/>
          </w:rPr>
          <w:t>переведённых</w:t>
        </w:r>
        <w:r w:rsidR="00BE0E44">
          <w:rPr>
            <w:rFonts w:ascii="Times New Roman" w:hAnsi="Times New Roman"/>
            <w:color w:val="000000"/>
            <w:sz w:val="20"/>
          </w:rPr>
          <w:t xml:space="preserve"> на ГК ЦФТ2.0 MAIN,</w:t>
        </w:r>
      </w:ins>
      <w:r w:rsidR="00BE0E44">
        <w:rPr>
          <w:rFonts w:ascii="Times New Roman" w:hAnsi="Times New Roman"/>
          <w:color w:val="000000"/>
          <w:sz w:val="20"/>
        </w:rPr>
        <w:t xml:space="preserve"> создаются следующие операции:</w:t>
      </w:r>
    </w:p>
    <w:p w14:paraId="7FE9D062" w14:textId="77777777" w:rsidR="00B0043B" w:rsidRDefault="00B0043B">
      <w:pPr>
        <w:spacing w:after="0" w:line="240" w:lineRule="auto"/>
        <w:rPr>
          <w:sz w:val="20"/>
        </w:rPr>
      </w:pP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"/>
        <w:gridCol w:w="1625"/>
        <w:gridCol w:w="2527"/>
        <w:gridCol w:w="1986"/>
        <w:gridCol w:w="2437"/>
      </w:tblGrid>
      <w:tr w:rsidR="00B0043B" w:rsidRPr="00FE6C06" w14:paraId="0F8B0012" w14:textId="77777777">
        <w:trPr>
          <w:tblHeader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7EC481F" w14:textId="77777777" w:rsidR="00B0043B" w:rsidRDefault="00BE0E44">
            <w:pPr>
              <w:spacing w:after="0" w:line="240" w:lineRule="auto"/>
              <w:jc w:val="center"/>
            </w:pPr>
            <w:bookmarkStart w:id="8" w:name="d5e13"/>
            <w:r>
              <w:rPr>
                <w:rFonts w:ascii="Times New Roman" w:hAnsi="Times New Roman"/>
                <w:b/>
                <w:color w:val="000000"/>
                <w:sz w:val="20"/>
              </w:rPr>
              <w:t>№№</w:t>
            </w:r>
          </w:p>
        </w:tc>
        <w:tc>
          <w:tcPr>
            <w:tcW w:w="16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E97A54D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КОД ОПЕРАЦИИ</w:t>
            </w:r>
          </w:p>
        </w:tc>
        <w:tc>
          <w:tcPr>
            <w:tcW w:w="25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AAD653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НАИМЕНОВАНИЕ ОПЕРАЦИИ</w:t>
            </w:r>
          </w:p>
        </w:tc>
        <w:tc>
          <w:tcPr>
            <w:tcW w:w="19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91104E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JournalService.create</w:t>
            </w: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CF64A3D" w14:textId="77777777" w:rsidR="00B0043B" w:rsidRPr="006317E7" w:rsidRDefault="00BE0E44">
            <w:pPr>
              <w:spacing w:after="0" w:line="240" w:lineRule="auto"/>
              <w:rPr>
                <w:lang w:val="en-US"/>
              </w:rPr>
            </w:pPr>
            <w:r w:rsidRPr="006317E7">
              <w:rPr>
                <w:rFonts w:ascii="Times New Roman" w:hAnsi="Times New Roman"/>
                <w:b/>
                <w:color w:val="000000"/>
                <w:sz w:val="20"/>
                <w:lang w:val="en-US"/>
              </w:rPr>
              <w:t>T_CABS_CREATE_DOC_REQ</w:t>
            </w:r>
          </w:p>
        </w:tc>
      </w:tr>
      <w:bookmarkEnd w:id="8"/>
      <w:tr w:rsidR="00B0043B" w:rsidRPr="00FE6C06" w14:paraId="74BE68A5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28E7A65" w14:textId="77777777" w:rsidR="00B0043B" w:rsidRPr="006317E7" w:rsidRDefault="00B0043B">
            <w:pPr>
              <w:numPr>
                <w:ilvl w:val="0"/>
                <w:numId w:val="1"/>
              </w:numPr>
              <w:spacing w:before="200" w:after="0" w:line="240" w:lineRule="auto"/>
              <w:rPr>
                <w:lang w:val="en-US"/>
              </w:rPr>
            </w:pPr>
          </w:p>
          <w:p w14:paraId="0EFA55F4" w14:textId="77777777" w:rsidR="00B0043B" w:rsidRPr="006317E7" w:rsidRDefault="00B0043B">
            <w:pPr>
              <w:spacing w:before="200" w:after="0" w:line="240" w:lineRule="auto"/>
              <w:jc w:val="center"/>
              <w:rPr>
                <w:lang w:val="en-US"/>
              </w:rPr>
            </w:pPr>
            <w:bookmarkStart w:id="9" w:name="d5e31"/>
            <w:bookmarkStart w:id="10" w:name="d5e30"/>
          </w:p>
        </w:tc>
        <w:bookmarkEnd w:id="9"/>
        <w:bookmarkEnd w:id="10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4C01C47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2503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90990D5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М-Банк. Объявление на взнос наличными (на счёт ЮЛ)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F060855" w14:textId="77777777" w:rsidR="00B0043B" w:rsidRDefault="003834B3">
            <w:pPr>
              <w:spacing w:after="0" w:line="240" w:lineRule="auto"/>
            </w:pPr>
            <w:hyperlink w:anchor="create_2503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1.1.1.2.1, «2503 MB Create»</w:t>
              </w:r>
            </w:hyperlink>
            <w:r w:rsidR="00BE0E44">
              <w:rPr>
                <w:rFonts w:ascii="Times New Roman" w:hAnsi="Times New Roman"/>
                <w:color w:val="000000"/>
                <w:sz w:val="20"/>
              </w:rPr>
              <w:t xml:space="preserve"> и </w:t>
            </w:r>
            <w:hyperlink w:anchor="create_2503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1.1.1.1.1, «2503 CFT2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57A6D42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2503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1.1.1.2.2, «2503 MB T_CABS_CREATE_DOC_REQ»</w:t>
              </w:r>
            </w:hyperlink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r w:rsidR="00BE0E44">
              <w:rPr>
                <w:rFonts w:ascii="Times New Roman" w:hAnsi="Times New Roman"/>
                <w:color w:val="000000"/>
                <w:sz w:val="20"/>
              </w:rPr>
              <w:t>и</w:t>
            </w:r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hyperlink w:anchor="createCFT_2503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1.1.1.1.2, «2503 CFT2 T_CABS_CREATE_DOC_REQ»</w:t>
              </w:r>
            </w:hyperlink>
          </w:p>
        </w:tc>
      </w:tr>
      <w:tr w:rsidR="00B0043B" w:rsidRPr="00FE6C06" w14:paraId="17EB520E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7C182E5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65C755E5" w14:textId="77777777" w:rsidR="00B0043B" w:rsidRDefault="00B0043B">
            <w:pPr>
              <w:spacing w:before="200" w:after="0" w:line="240" w:lineRule="auto"/>
              <w:jc w:val="center"/>
            </w:pPr>
            <w:bookmarkStart w:id="11" w:name="d5e44"/>
            <w:bookmarkStart w:id="12" w:name="d5e43"/>
          </w:p>
        </w:tc>
        <w:bookmarkEnd w:id="11"/>
        <w:bookmarkEnd w:id="12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B370FB4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2504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A623A3D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М-Банк. Внесение наличных по приходному ордеру (на счёт ЮЛ)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5612BCD" w14:textId="77777777" w:rsidR="00B0043B" w:rsidRDefault="003834B3">
            <w:pPr>
              <w:spacing w:after="0" w:line="240" w:lineRule="auto"/>
            </w:pPr>
            <w:hyperlink w:anchor="create_2504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1.1.2.2.1, «2504 MB Create»</w:t>
              </w:r>
            </w:hyperlink>
            <w:r w:rsidR="00BE0E44">
              <w:rPr>
                <w:rFonts w:ascii="Times New Roman" w:hAnsi="Times New Roman"/>
                <w:color w:val="000000"/>
                <w:sz w:val="20"/>
              </w:rPr>
              <w:t xml:space="preserve"> и </w:t>
            </w:r>
            <w:hyperlink w:anchor="create_2504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1.1.2.1.1, «2504 CFT2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BDA11D8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2504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1.1.2.2.2, «2504 MB T_CABS_CREATE_DOC_REQ»</w:t>
              </w:r>
            </w:hyperlink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r w:rsidR="00BE0E44">
              <w:rPr>
                <w:rFonts w:ascii="Times New Roman" w:hAnsi="Times New Roman"/>
                <w:color w:val="000000"/>
                <w:sz w:val="20"/>
              </w:rPr>
              <w:t>и</w:t>
            </w:r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hyperlink w:anchor="createCFT_2504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1.1.2.1.2, «2504 CFT2 T_CABS_CREATE_DOC_REQ»</w:t>
              </w:r>
            </w:hyperlink>
          </w:p>
        </w:tc>
      </w:tr>
      <w:tr w:rsidR="00B0043B" w:rsidRPr="00FE6C06" w14:paraId="68492484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9B79A9C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53B31D00" w14:textId="77777777" w:rsidR="00B0043B" w:rsidRDefault="00B0043B">
            <w:pPr>
              <w:spacing w:before="200" w:after="0" w:line="240" w:lineRule="auto"/>
              <w:jc w:val="center"/>
            </w:pPr>
            <w:bookmarkStart w:id="13" w:name="d5e57"/>
            <w:bookmarkStart w:id="14" w:name="d5e56"/>
          </w:p>
        </w:tc>
        <w:bookmarkEnd w:id="13"/>
        <w:bookmarkEnd w:id="14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96C6A0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2505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F2C975C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Прием поврежденной валюты (ЮЛ)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CB79830" w14:textId="77777777" w:rsidR="00B0043B" w:rsidRDefault="003834B3">
            <w:pPr>
              <w:spacing w:after="0" w:line="240" w:lineRule="auto"/>
            </w:pPr>
            <w:hyperlink w:anchor="create_2505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1.1.3.1.1, «2505 CFT2 Create»</w:t>
              </w:r>
            </w:hyperlink>
            <w:r w:rsidR="00BE0E44">
              <w:rPr>
                <w:rFonts w:ascii="Times New Roman" w:hAnsi="Times New Roman"/>
                <w:color w:val="000000"/>
                <w:sz w:val="20"/>
              </w:rPr>
              <w:t xml:space="preserve"> и </w:t>
            </w:r>
            <w:hyperlink w:anchor="create_2505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1.1.3.2.1, «2505 MB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A563557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2505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1.1.3.1.2, «2505 CFT2 T_CABS_CREATE_DOC_REQ»</w:t>
              </w:r>
            </w:hyperlink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r w:rsidR="00BE0E44">
              <w:rPr>
                <w:rFonts w:ascii="Times New Roman" w:hAnsi="Times New Roman"/>
                <w:color w:val="000000"/>
                <w:sz w:val="20"/>
              </w:rPr>
              <w:t>и</w:t>
            </w:r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hyperlink w:anchor="createCFT_2505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1.1.3.2.2, «2505 MB T_CABS_CREATE_DOC_REQ»</w:t>
              </w:r>
            </w:hyperlink>
          </w:p>
        </w:tc>
      </w:tr>
      <w:tr w:rsidR="00B0043B" w:rsidRPr="00FE6C06" w14:paraId="403F05AE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90ADAF5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107EBE47" w14:textId="77777777" w:rsidR="00B0043B" w:rsidRDefault="00B0043B">
            <w:pPr>
              <w:spacing w:before="200" w:after="0" w:line="240" w:lineRule="auto"/>
              <w:jc w:val="center"/>
            </w:pPr>
            <w:bookmarkStart w:id="15" w:name="d5e70"/>
            <w:bookmarkStart w:id="16" w:name="d5e69"/>
          </w:p>
        </w:tc>
        <w:bookmarkEnd w:id="15"/>
        <w:bookmarkEnd w:id="16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9565207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3503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F95C523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М-Банк. Выдача наличных по чеку (со счета ЮЛ)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FB8AD74" w14:textId="77777777" w:rsidR="00B0043B" w:rsidRDefault="003834B3">
            <w:pPr>
              <w:spacing w:after="0" w:line="240" w:lineRule="auto"/>
            </w:pPr>
            <w:hyperlink w:anchor="create_3503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1.1.4.1.1, «3503 CFT2 Create»</w:t>
              </w:r>
            </w:hyperlink>
            <w:r w:rsidR="00BE0E44">
              <w:rPr>
                <w:rFonts w:ascii="Times New Roman" w:hAnsi="Times New Roman"/>
                <w:color w:val="000000"/>
                <w:sz w:val="20"/>
              </w:rPr>
              <w:t xml:space="preserve"> и </w:t>
            </w:r>
            <w:hyperlink w:anchor="create_3503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1.1.4.2.1, «3503 MB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AE2F789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3503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1.1.4.1.2, «3503 CFT2 T_CABS_CREATE_DOC_REQ»</w:t>
              </w:r>
            </w:hyperlink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r w:rsidR="00BE0E44">
              <w:rPr>
                <w:rFonts w:ascii="Times New Roman" w:hAnsi="Times New Roman"/>
                <w:color w:val="000000"/>
                <w:sz w:val="20"/>
              </w:rPr>
              <w:t>и</w:t>
            </w:r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hyperlink w:anchor="createCFT_3503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1.1.4.2.2, «3503 MB T_CABS_CREATE_DOC_REQ»</w:t>
              </w:r>
            </w:hyperlink>
          </w:p>
        </w:tc>
      </w:tr>
      <w:tr w:rsidR="00B0043B" w:rsidRPr="00FE6C06" w14:paraId="30CD9824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CC9C5EB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5.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73BA9CD0" w14:textId="77777777" w:rsidR="00B0043B" w:rsidRDefault="00B0043B">
            <w:pPr>
              <w:spacing w:before="200" w:after="0" w:line="240" w:lineRule="auto"/>
              <w:jc w:val="center"/>
            </w:pPr>
            <w:bookmarkStart w:id="17" w:name="d5e83"/>
            <w:bookmarkStart w:id="18" w:name="d5e82"/>
          </w:p>
        </w:tc>
        <w:bookmarkEnd w:id="17"/>
        <w:bookmarkEnd w:id="18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91ECC9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3504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D9BFF4C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М-Банк. Выдача наличных по расходному ордеру (со счета ЮЛ)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49DC7CC" w14:textId="77777777" w:rsidR="00B0043B" w:rsidRDefault="003834B3">
            <w:pPr>
              <w:spacing w:after="0" w:line="240" w:lineRule="auto"/>
            </w:pPr>
            <w:hyperlink w:anchor="create_3504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1.1.5.1.1, «3504 CFT2 Create»</w:t>
              </w:r>
            </w:hyperlink>
            <w:r w:rsidR="00BE0E44">
              <w:rPr>
                <w:rFonts w:ascii="Times New Roman" w:hAnsi="Times New Roman"/>
                <w:color w:val="000000"/>
                <w:sz w:val="20"/>
              </w:rPr>
              <w:t xml:space="preserve"> и </w:t>
            </w:r>
            <w:hyperlink w:anchor="create_3504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1.1.5.2.1, «3504 MB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406B800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3504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1.1.5.1.2, «3504 CFT2 T_CABS_CREATE_DOC_REQ»</w:t>
              </w:r>
            </w:hyperlink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r w:rsidR="00BE0E44">
              <w:rPr>
                <w:rFonts w:ascii="Times New Roman" w:hAnsi="Times New Roman"/>
                <w:color w:val="000000"/>
                <w:sz w:val="20"/>
              </w:rPr>
              <w:t>и</w:t>
            </w:r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hyperlink w:anchor="createCFT_3504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1.1.5.2.2, «3504 MB T_CABS_CREATE_DOC_REQ»</w:t>
              </w:r>
            </w:hyperlink>
          </w:p>
        </w:tc>
      </w:tr>
      <w:tr w:rsidR="00B0043B" w:rsidRPr="00FE6C06" w14:paraId="1D306C6C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A526323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6.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25B20930" w14:textId="77777777" w:rsidR="00B0043B" w:rsidRDefault="00B0043B">
            <w:pPr>
              <w:spacing w:before="200" w:after="0" w:line="240" w:lineRule="auto"/>
              <w:jc w:val="center"/>
            </w:pPr>
            <w:bookmarkStart w:id="19" w:name="d5e96"/>
            <w:bookmarkStart w:id="20" w:name="d5e95"/>
          </w:p>
        </w:tc>
        <w:bookmarkEnd w:id="19"/>
        <w:bookmarkEnd w:id="20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A173740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7001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7AF70A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Комиссии и прочие операции, загруженные из М-банк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081D824" w14:textId="77777777" w:rsidR="00B0043B" w:rsidRDefault="003834B3">
            <w:pPr>
              <w:spacing w:after="0" w:line="240" w:lineRule="auto"/>
            </w:pPr>
            <w:hyperlink w:anchor="create_7001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1.1.33.2.1, «7001 MB Create»</w:t>
              </w:r>
            </w:hyperlink>
            <w:r w:rsidR="00BE0E44">
              <w:rPr>
                <w:rFonts w:ascii="Times New Roman" w:hAnsi="Times New Roman"/>
                <w:color w:val="000000"/>
                <w:sz w:val="20"/>
              </w:rPr>
              <w:t xml:space="preserve"> и </w:t>
            </w:r>
            <w:hyperlink w:anchor="create_7001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1.1.33.1.1, «7001 CFT2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04DA143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7001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1.1.33.2.2, «7001 MB T_CABS_CREATE_DOC_REQ»</w:t>
              </w:r>
            </w:hyperlink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r w:rsidR="00BE0E44">
              <w:rPr>
                <w:rFonts w:ascii="Times New Roman" w:hAnsi="Times New Roman"/>
                <w:color w:val="000000"/>
                <w:sz w:val="20"/>
              </w:rPr>
              <w:t>и</w:t>
            </w:r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hyperlink w:anchor="createCFT_7001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1.1.33.1.2, «7001 CFT2 T_CABS_CREATE_DOC_REQ»</w:t>
              </w:r>
            </w:hyperlink>
          </w:p>
        </w:tc>
      </w:tr>
      <w:tr w:rsidR="00B0043B" w:rsidRPr="00FE6C06" w14:paraId="23AD4B0D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5BC1FFB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7.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7D23DB96" w14:textId="77777777" w:rsidR="00B0043B" w:rsidRDefault="00B0043B">
            <w:pPr>
              <w:spacing w:before="200" w:after="0" w:line="240" w:lineRule="auto"/>
              <w:jc w:val="center"/>
            </w:pPr>
            <w:bookmarkStart w:id="21" w:name="d5e109"/>
            <w:bookmarkStart w:id="22" w:name="d5e108"/>
          </w:p>
        </w:tc>
        <w:bookmarkEnd w:id="21"/>
        <w:bookmarkEnd w:id="22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3AC0FE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lastRenderedPageBreak/>
              <w:t>9502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AEB58C0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Выдача ценности клиенту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1B8A84D" w14:textId="77777777" w:rsidR="00B0043B" w:rsidRDefault="003834B3">
            <w:pPr>
              <w:spacing w:after="0" w:line="240" w:lineRule="auto"/>
            </w:pPr>
            <w:hyperlink w:anchor="create_9502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1.1.6.1.1, «9502 CFT2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41D50AF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9502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 xml:space="preserve"> 1.1.6.1.2, «9502 CFT2 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lastRenderedPageBreak/>
                <w:t>T_CABS_CREATE_DOC_REQ»</w:t>
              </w:r>
            </w:hyperlink>
          </w:p>
        </w:tc>
      </w:tr>
      <w:tr w:rsidR="00B0043B" w:rsidRPr="00FE6C06" w14:paraId="7F761F6B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A2506C4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lastRenderedPageBreak/>
              <w:t>8.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09816D44" w14:textId="77777777" w:rsidR="00B0043B" w:rsidRDefault="00B0043B">
            <w:pPr>
              <w:spacing w:before="200" w:after="0" w:line="240" w:lineRule="auto"/>
              <w:jc w:val="center"/>
            </w:pPr>
            <w:bookmarkStart w:id="23" w:name="d5e120"/>
            <w:bookmarkStart w:id="24" w:name="d5e119"/>
          </w:p>
        </w:tc>
        <w:bookmarkEnd w:id="23"/>
        <w:bookmarkEnd w:id="24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54977EF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9503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E8AE870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Выдача ценности работнику банка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203D7A6" w14:textId="77777777" w:rsidR="00B0043B" w:rsidRDefault="003834B3">
            <w:pPr>
              <w:spacing w:after="0" w:line="240" w:lineRule="auto"/>
            </w:pPr>
            <w:hyperlink w:anchor="create_9503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1.1.7.1.1, «9503 MB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874AF4F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9503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1.1.7.1.2, «9503 MB T_CABS_CREATE_DOC_REQ»</w:t>
              </w:r>
            </w:hyperlink>
          </w:p>
        </w:tc>
      </w:tr>
      <w:tr w:rsidR="00B0043B" w:rsidRPr="00FE6C06" w14:paraId="5F9B7007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1A05523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9.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2EEF16ED" w14:textId="77777777" w:rsidR="00B0043B" w:rsidRDefault="00B0043B">
            <w:pPr>
              <w:spacing w:before="200" w:after="0" w:line="240" w:lineRule="auto"/>
              <w:jc w:val="center"/>
            </w:pPr>
            <w:bookmarkStart w:id="25" w:name="d5e131"/>
            <w:bookmarkStart w:id="26" w:name="d5e130"/>
          </w:p>
        </w:tc>
        <w:bookmarkEnd w:id="25"/>
        <w:bookmarkEnd w:id="26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54F5BA4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9504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07B5860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Прием ценности от работника банка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6FA44C0" w14:textId="77777777" w:rsidR="00B0043B" w:rsidRDefault="003834B3">
            <w:pPr>
              <w:spacing w:after="0" w:line="240" w:lineRule="auto"/>
            </w:pPr>
            <w:hyperlink w:anchor="create_9504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1.1.8.1.1, «9504 MB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A2C468E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9504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1.1.8.1.2, «9504 MB T_CABS_CREATE_DOC_REQ»</w:t>
              </w:r>
            </w:hyperlink>
          </w:p>
        </w:tc>
      </w:tr>
      <w:tr w:rsidR="00B0043B" w:rsidRPr="00FE6C06" w14:paraId="03CD8D92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925B074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10.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65EF5244" w14:textId="77777777" w:rsidR="00B0043B" w:rsidRDefault="00B0043B">
            <w:pPr>
              <w:spacing w:before="200" w:after="0" w:line="240" w:lineRule="auto"/>
              <w:jc w:val="center"/>
            </w:pPr>
            <w:bookmarkStart w:id="27" w:name="d5e142"/>
            <w:bookmarkStart w:id="28" w:name="d5e141"/>
          </w:p>
        </w:tc>
        <w:bookmarkEnd w:id="27"/>
        <w:bookmarkEnd w:id="28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933EBC6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9505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7E8C214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Выдача ценности работнику банка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76A471E" w14:textId="77777777" w:rsidR="00B0043B" w:rsidRDefault="003834B3">
            <w:pPr>
              <w:spacing w:after="0" w:line="240" w:lineRule="auto"/>
            </w:pPr>
            <w:hyperlink w:anchor="create_9505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1.1.9.1.1, «9505 CFT2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337192C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9505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1.1.9.1.2, «9505 CFT2 T_CABS_CREATE_DOC_REQ»</w:t>
              </w:r>
            </w:hyperlink>
          </w:p>
        </w:tc>
      </w:tr>
      <w:tr w:rsidR="00B0043B" w:rsidRPr="00FE6C06" w14:paraId="350AFC2A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FBCD2AE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11.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09EB69B5" w14:textId="77777777" w:rsidR="00B0043B" w:rsidRDefault="00B0043B">
            <w:pPr>
              <w:spacing w:before="200" w:after="0" w:line="240" w:lineRule="auto"/>
              <w:jc w:val="center"/>
            </w:pPr>
            <w:bookmarkStart w:id="29" w:name="d5e153"/>
            <w:bookmarkStart w:id="30" w:name="d5e152"/>
          </w:p>
        </w:tc>
        <w:bookmarkEnd w:id="29"/>
        <w:bookmarkEnd w:id="30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742E80C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9506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CCCDD0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Прием ценности от работника банка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A48A9D0" w14:textId="77777777" w:rsidR="00B0043B" w:rsidRDefault="003834B3">
            <w:pPr>
              <w:spacing w:after="0" w:line="240" w:lineRule="auto"/>
            </w:pPr>
            <w:hyperlink w:anchor="create_9506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1.1.10.1.1, «9506 CFT2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0A780F6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9506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1.1.10.1.2, «9506 CFT2 T_CABS_CREATE_DOC_REQ»</w:t>
              </w:r>
            </w:hyperlink>
          </w:p>
        </w:tc>
      </w:tr>
      <w:tr w:rsidR="00B0043B" w14:paraId="3544D165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178A3D7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12.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0C322026" w14:textId="77777777" w:rsidR="00B0043B" w:rsidRDefault="00B0043B">
            <w:pPr>
              <w:spacing w:before="200" w:after="0" w:line="240" w:lineRule="auto"/>
              <w:jc w:val="center"/>
            </w:pPr>
            <w:bookmarkStart w:id="31" w:name="d5e164"/>
            <w:bookmarkStart w:id="32" w:name="d5e163"/>
          </w:p>
        </w:tc>
        <w:bookmarkEnd w:id="31"/>
        <w:bookmarkEnd w:id="32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A081400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4107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2F44EEB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Задержание сомнительных купюр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1845E39" w14:textId="77777777" w:rsidR="00B0043B" w:rsidRDefault="00BE0E44">
            <w:pPr>
              <w:spacing w:after="0" w:line="240" w:lineRule="auto"/>
            </w:pPr>
            <w:ins w:id="33" w:author="Yulia A. Trifonova" w:date="2021-08-09T21:18:00Z">
              <w:r>
                <w:rPr>
                  <w:rFonts w:ascii="Times New Roman" w:hAnsi="Times New Roman"/>
                  <w:color w:val="000000"/>
                  <w:sz w:val="20"/>
                </w:rPr>
                <w:t> </w:t>
              </w:r>
            </w:ins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E1F63CF" w14:textId="77777777" w:rsidR="00B0043B" w:rsidRDefault="003834B3">
            <w:pPr>
              <w:spacing w:after="0" w:line="240" w:lineRule="auto"/>
            </w:pPr>
            <w:hyperlink w:anchor="createCFT_4107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1.1.11.1.1, «4107 CFT2 T_CABS_CREATE_DOC_REQ»</w:t>
              </w:r>
            </w:hyperlink>
            <w:r w:rsidR="00BE0E44">
              <w:rPr>
                <w:rFonts w:ascii="Times New Roman" w:hAnsi="Times New Roman"/>
                <w:color w:val="000000"/>
                <w:sz w:val="20"/>
              </w:rPr>
              <w:t xml:space="preserve"> и </w:t>
            </w:r>
            <w:hyperlink w:anchor="createCFT_4107CFT_2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1.1.11.1.2, «4107 CFT2 T_CABS_CREATE_DOC_REQ (без клиента)»</w:t>
              </w:r>
            </w:hyperlink>
          </w:p>
        </w:tc>
      </w:tr>
      <w:tr w:rsidR="00B0043B" w:rsidRPr="00FE6C06" w14:paraId="67D6F0FE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C21D753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13.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294E5782" w14:textId="77777777" w:rsidR="00B0043B" w:rsidRDefault="00B0043B">
            <w:pPr>
              <w:spacing w:before="200" w:after="0" w:line="240" w:lineRule="auto"/>
              <w:jc w:val="center"/>
            </w:pPr>
            <w:bookmarkStart w:id="34" w:name="d5e175"/>
            <w:bookmarkStart w:id="35" w:name="d5e174"/>
          </w:p>
        </w:tc>
        <w:bookmarkEnd w:id="34"/>
        <w:bookmarkEnd w:id="35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D7FCD3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4110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AF0E9FB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Прием на экспертизу валюты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74D4010" w14:textId="77777777" w:rsidR="00B0043B" w:rsidRDefault="00BE0E44">
            <w:pPr>
              <w:spacing w:after="0" w:line="240" w:lineRule="auto"/>
            </w:pPr>
            <w:ins w:id="36" w:author="Yulia A. Trifonova" w:date="2021-08-09T21:18:00Z">
              <w:r>
                <w:rPr>
                  <w:rFonts w:ascii="Times New Roman" w:hAnsi="Times New Roman"/>
                  <w:color w:val="000000"/>
                  <w:sz w:val="20"/>
                </w:rPr>
                <w:t> </w:t>
              </w:r>
            </w:ins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99F85A6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4110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1.1.12.1.1, «4110 CFT2 T_CABS_CREATE_DOC_REQ»</w:t>
              </w:r>
            </w:hyperlink>
          </w:p>
        </w:tc>
      </w:tr>
      <w:tr w:rsidR="00B0043B" w:rsidRPr="00FE6C06" w14:paraId="6625C447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BE82940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14.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54834215" w14:textId="77777777" w:rsidR="00B0043B" w:rsidRDefault="00B0043B">
            <w:pPr>
              <w:spacing w:before="200" w:after="0" w:line="240" w:lineRule="auto"/>
              <w:jc w:val="center"/>
            </w:pPr>
            <w:bookmarkStart w:id="37" w:name="d5e185"/>
            <w:bookmarkStart w:id="38" w:name="d5e184"/>
          </w:p>
        </w:tc>
        <w:bookmarkEnd w:id="37"/>
        <w:bookmarkEnd w:id="38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A8B048F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4120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23AAF20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Прием на инкассо валюты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05D3BE9" w14:textId="77777777" w:rsidR="00B0043B" w:rsidRDefault="00BE0E44">
            <w:pPr>
              <w:spacing w:after="0" w:line="240" w:lineRule="auto"/>
            </w:pPr>
            <w:ins w:id="39" w:author="Yulia A. Trifonova" w:date="2021-08-09T21:18:00Z">
              <w:r>
                <w:rPr>
                  <w:rFonts w:ascii="Times New Roman" w:hAnsi="Times New Roman"/>
                  <w:color w:val="000000"/>
                  <w:sz w:val="20"/>
                </w:rPr>
                <w:t> </w:t>
              </w:r>
            </w:ins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3D038F5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4120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1.1.13.1.1, «4120 CFT2 T_CABS_CREATE_DOC_REQ»</w:t>
              </w:r>
            </w:hyperlink>
          </w:p>
        </w:tc>
      </w:tr>
      <w:tr w:rsidR="00B0043B" w:rsidRPr="00FE6C06" w14:paraId="5C054CA6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1E7B740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15.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416DFBD3" w14:textId="77777777" w:rsidR="00B0043B" w:rsidRDefault="00B0043B">
            <w:pPr>
              <w:spacing w:before="200" w:after="0" w:line="240" w:lineRule="auto"/>
              <w:jc w:val="center"/>
            </w:pPr>
            <w:bookmarkStart w:id="40" w:name="d5e195"/>
            <w:bookmarkStart w:id="41" w:name="d5e194"/>
          </w:p>
        </w:tc>
        <w:bookmarkEnd w:id="40"/>
        <w:bookmarkEnd w:id="41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362A4DF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4307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A5BC2F8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Задержание банкнот, имеющих явные признаки подделки (ЮЛ)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D539AA1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B5FF9F6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4307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1.1.14.1.1, «4307 CFT2 T_CABS_CREATE_DOC_REQ»</w:t>
              </w:r>
            </w:hyperlink>
          </w:p>
        </w:tc>
      </w:tr>
      <w:tr w:rsidR="00B0043B" w:rsidRPr="00FE6C06" w14:paraId="0F50F4AA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25A66ED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16.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712B7E24" w14:textId="77777777" w:rsidR="00B0043B" w:rsidRDefault="00B0043B">
            <w:pPr>
              <w:spacing w:before="200" w:after="0" w:line="240" w:lineRule="auto"/>
              <w:jc w:val="center"/>
            </w:pPr>
            <w:bookmarkStart w:id="42" w:name="d5e205"/>
            <w:bookmarkStart w:id="43" w:name="d5e204"/>
          </w:p>
        </w:tc>
        <w:bookmarkEnd w:id="42"/>
        <w:bookmarkEnd w:id="43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C93286F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4310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482FFD2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Прием на экспертизу валюты (ЮЛ)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09CD86E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C27D632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4310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1.1.15.1.1, «4310 CFT2 T_CABS_CREATE_DOC_REQ»</w:t>
              </w:r>
            </w:hyperlink>
          </w:p>
        </w:tc>
      </w:tr>
      <w:tr w:rsidR="00B0043B" w:rsidRPr="00FE6C06" w14:paraId="42346DF3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FC6CF96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17.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79167F50" w14:textId="77777777" w:rsidR="00B0043B" w:rsidRDefault="00B0043B">
            <w:pPr>
              <w:spacing w:before="200" w:after="0" w:line="240" w:lineRule="auto"/>
              <w:jc w:val="center"/>
            </w:pPr>
            <w:bookmarkStart w:id="44" w:name="d5e215"/>
            <w:bookmarkStart w:id="45" w:name="d5e214"/>
          </w:p>
        </w:tc>
        <w:bookmarkEnd w:id="44"/>
        <w:bookmarkEnd w:id="45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F1F0763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lastRenderedPageBreak/>
              <w:t>4320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46B4D64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Прием на инкассо валюты (ЮЛ)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384A282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25B435F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4320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1.1.16.1.1, «4320 CFT2 T_CABS_CREATE_DOC_REQ»</w:t>
              </w:r>
            </w:hyperlink>
          </w:p>
        </w:tc>
      </w:tr>
      <w:tr w:rsidR="00B0043B" w:rsidRPr="00FE6C06" w14:paraId="6C1A2A8A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06AE654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lastRenderedPageBreak/>
              <w:t>18.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501329AA" w14:textId="77777777" w:rsidR="00B0043B" w:rsidRDefault="00B0043B">
            <w:pPr>
              <w:spacing w:before="200" w:after="0" w:line="240" w:lineRule="auto"/>
              <w:jc w:val="center"/>
            </w:pPr>
            <w:bookmarkStart w:id="46" w:name="d5e225"/>
            <w:bookmarkStart w:id="47" w:name="d5e224"/>
          </w:p>
        </w:tc>
        <w:bookmarkEnd w:id="46"/>
        <w:bookmarkEnd w:id="47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A32300F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9014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26A65FF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Прием ценности от клиента/работника банка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6D7CA7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F7F277A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9014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1.1.18.1.1, «9014 CFT2 T_CABS_CREATE_DOC_REQ»</w:t>
              </w:r>
            </w:hyperlink>
          </w:p>
        </w:tc>
      </w:tr>
      <w:tr w:rsidR="00B0043B" w:rsidRPr="00FE6C06" w14:paraId="0BB6B6C8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2DEEB51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19.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7CF64D93" w14:textId="77777777" w:rsidR="00B0043B" w:rsidRDefault="00B0043B">
            <w:pPr>
              <w:spacing w:before="200" w:after="0" w:line="240" w:lineRule="auto"/>
              <w:jc w:val="center"/>
            </w:pPr>
            <w:bookmarkStart w:id="48" w:name="d5e235"/>
            <w:bookmarkStart w:id="49" w:name="d5e234"/>
          </w:p>
        </w:tc>
        <w:bookmarkEnd w:id="48"/>
        <w:bookmarkEnd w:id="49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00B07B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9012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2341FD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Выдача ценности от клиента/работника банка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4B680ED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87CEDAD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9012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1.1.17.1.1, «9012 CFT2 T_CABS_CREATE_DOC_REQ »</w:t>
              </w:r>
            </w:hyperlink>
          </w:p>
        </w:tc>
      </w:tr>
      <w:tr w:rsidR="00B0043B" w:rsidRPr="00FE6C06" w14:paraId="362CBE12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B8EBB38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20.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2DB145C3" w14:textId="77777777" w:rsidR="00B0043B" w:rsidRDefault="00B0043B">
            <w:pPr>
              <w:spacing w:before="200" w:after="0" w:line="240" w:lineRule="auto"/>
              <w:jc w:val="center"/>
            </w:pPr>
            <w:bookmarkStart w:id="50" w:name="d5e245"/>
            <w:bookmarkStart w:id="51" w:name="d5e244"/>
          </w:p>
        </w:tc>
        <w:bookmarkEnd w:id="50"/>
        <w:bookmarkEnd w:id="51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4CE0B68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2410.MB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F9845C8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Подкрепление наличными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FBA01EB" w14:textId="77777777" w:rsidR="00B0043B" w:rsidRDefault="003834B3">
            <w:pPr>
              <w:spacing w:after="0" w:line="240" w:lineRule="auto"/>
            </w:pPr>
            <w:hyperlink w:anchor="createMB_2410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1.1.19.1.1, «2410.MB CFT2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DE85C60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2410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1.1.19.1.2, «2410.MB CFT2 T_CABS_CREATE_DOC_REQ»</w:t>
              </w:r>
            </w:hyperlink>
          </w:p>
        </w:tc>
      </w:tr>
      <w:tr w:rsidR="00B0043B" w:rsidRPr="00FE6C06" w14:paraId="5BDFAF3D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D84814B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21.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0F610266" w14:textId="77777777" w:rsidR="00B0043B" w:rsidRDefault="00B0043B">
            <w:pPr>
              <w:spacing w:before="200" w:after="0" w:line="240" w:lineRule="auto"/>
              <w:jc w:val="center"/>
            </w:pPr>
            <w:bookmarkStart w:id="52" w:name="d5e256"/>
            <w:bookmarkStart w:id="53" w:name="d5e255"/>
          </w:p>
        </w:tc>
        <w:bookmarkEnd w:id="52"/>
        <w:bookmarkEnd w:id="53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7A5C91E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2411.MB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E213101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Излишек при пересчете денежной наличности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A61DA8A" w14:textId="77777777" w:rsidR="00B0043B" w:rsidRDefault="003834B3">
            <w:pPr>
              <w:spacing w:after="0" w:line="240" w:lineRule="auto"/>
            </w:pPr>
            <w:hyperlink w:anchor="create_2411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1.1.20.1.1, «2411.MB CFT2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709BE8B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2411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1.1.20.1.2, «2411.MB CFT2 T_CABS_CREATE_DOC_REQ»</w:t>
              </w:r>
            </w:hyperlink>
          </w:p>
        </w:tc>
      </w:tr>
      <w:tr w:rsidR="00B0043B" w14:paraId="6CC693B0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F52A1B6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22.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101281D6" w14:textId="77777777" w:rsidR="00B0043B" w:rsidRDefault="00B0043B">
            <w:pPr>
              <w:spacing w:before="200" w:after="0" w:line="240" w:lineRule="auto"/>
              <w:jc w:val="center"/>
            </w:pPr>
            <w:bookmarkStart w:id="54" w:name="d5e267"/>
            <w:bookmarkStart w:id="55" w:name="d5e266"/>
          </w:p>
        </w:tc>
        <w:bookmarkEnd w:id="54"/>
        <w:bookmarkEnd w:id="55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10BA37E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2412.MB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68BEDD2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Излишек при пересчете денежной наличности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12F4AFB" w14:textId="77777777" w:rsidR="00B0043B" w:rsidRDefault="003834B3">
            <w:pPr>
              <w:spacing w:after="0" w:line="240" w:lineRule="auto"/>
            </w:pPr>
            <w:hyperlink w:anchor="create_2412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1.1.21.1.1, «2412.MB CFT2 Create»</w:t>
              </w:r>
            </w:hyperlink>
            <w:r w:rsidR="00BE0E44">
              <w:rPr>
                <w:rFonts w:ascii="Times New Roman" w:hAnsi="Times New Roman"/>
                <w:color w:val="000000"/>
                <w:sz w:val="20"/>
              </w:rPr>
              <w:t xml:space="preserve">и </w:t>
            </w:r>
            <w:hyperlink w:anchor="create_2412_MBCFT2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1.1.21.1.3, «2412.MB CFT2 Create (поврежденная)»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E5C7A23" w14:textId="77777777" w:rsidR="00B0043B" w:rsidRDefault="003834B3">
            <w:pPr>
              <w:spacing w:after="0" w:line="240" w:lineRule="auto"/>
            </w:pPr>
            <w:hyperlink w:anchor="createCFT_2412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1.1.21.1.2, «2412.MB CFT2 T_CABS_CREATE_DOC_REQ»</w:t>
              </w:r>
            </w:hyperlink>
            <w:r w:rsidR="00BE0E44">
              <w:rPr>
                <w:rFonts w:ascii="Times New Roman" w:hAnsi="Times New Roman"/>
                <w:color w:val="000000"/>
                <w:sz w:val="20"/>
              </w:rPr>
              <w:t xml:space="preserve"> и </w:t>
            </w:r>
            <w:hyperlink w:anchor="createCFT_2412_MBCFT2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1.1.21.1.4, «2412.MB CFT2 T_CABS_CREATE_DOC_REQ (поврежденная)»</w:t>
              </w:r>
            </w:hyperlink>
          </w:p>
        </w:tc>
      </w:tr>
      <w:tr w:rsidR="00B0043B" w:rsidRPr="00FE6C06" w14:paraId="4DB57726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91CB443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23.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7D3C2269" w14:textId="77777777" w:rsidR="00B0043B" w:rsidRDefault="00B0043B">
            <w:pPr>
              <w:spacing w:before="200" w:after="0" w:line="240" w:lineRule="auto"/>
              <w:jc w:val="center"/>
            </w:pPr>
            <w:bookmarkStart w:id="56" w:name="d5e280"/>
            <w:bookmarkStart w:id="57" w:name="d5e279"/>
          </w:p>
        </w:tc>
        <w:bookmarkEnd w:id="56"/>
        <w:bookmarkEnd w:id="57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7011F91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2415.MB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124B63F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Подкрепление наличными деньгами из другого филиала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8706E0D" w14:textId="77777777" w:rsidR="00B0043B" w:rsidRDefault="003834B3">
            <w:pPr>
              <w:spacing w:after="0" w:line="240" w:lineRule="auto"/>
            </w:pPr>
            <w:hyperlink w:anchor="create_2415_MB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1.1.22.1.1, «2415.MB CFT2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C3A900F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2415_MB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1.1.22.1.2, «2415.MB CFT2 T_CABS_CREATE_DOC_REQ»</w:t>
              </w:r>
            </w:hyperlink>
          </w:p>
        </w:tc>
      </w:tr>
      <w:tr w:rsidR="00B0043B" w:rsidRPr="00FE6C06" w14:paraId="75EFED73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5A8D5A1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24.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79185FBF" w14:textId="77777777" w:rsidR="00B0043B" w:rsidRDefault="00B0043B">
            <w:pPr>
              <w:spacing w:before="200" w:after="0" w:line="240" w:lineRule="auto"/>
              <w:jc w:val="center"/>
            </w:pPr>
            <w:bookmarkStart w:id="58" w:name="d5e292"/>
            <w:bookmarkStart w:id="59" w:name="d5e291"/>
          </w:p>
        </w:tc>
        <w:bookmarkEnd w:id="58"/>
        <w:bookmarkEnd w:id="59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71E0F8F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2418.MB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747AD74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Излишки при подкреплении наличными деньгами из другого филиала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3D60013" w14:textId="77777777" w:rsidR="00B0043B" w:rsidRDefault="003834B3">
            <w:pPr>
              <w:spacing w:after="0" w:line="240" w:lineRule="auto"/>
            </w:pPr>
            <w:hyperlink w:anchor="create_2418_MB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1.1.23.1.1, «2418.MB CFT2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3CDB6F0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2418_MB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1.1.23.1.2, «2418.MB CFT2 T_CABS_CREATE_DOC_REQ»</w:t>
              </w:r>
            </w:hyperlink>
          </w:p>
        </w:tc>
      </w:tr>
      <w:tr w:rsidR="00B0043B" w:rsidRPr="00FE6C06" w14:paraId="08CE7083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07553EF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25.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0021B4BF" w14:textId="77777777" w:rsidR="00B0043B" w:rsidRDefault="00B0043B">
            <w:pPr>
              <w:spacing w:before="200" w:after="0" w:line="240" w:lineRule="auto"/>
              <w:jc w:val="center"/>
            </w:pPr>
            <w:bookmarkStart w:id="60" w:name="d5e303"/>
            <w:bookmarkStart w:id="61" w:name="d5e302"/>
          </w:p>
        </w:tc>
        <w:bookmarkEnd w:id="60"/>
        <w:bookmarkEnd w:id="61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81FAA5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2419.MB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1D7038E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Излишек при выгрузке банкомата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0B0440B" w14:textId="77777777" w:rsidR="00B0043B" w:rsidRDefault="003834B3">
            <w:pPr>
              <w:spacing w:after="0" w:line="240" w:lineRule="auto"/>
            </w:pPr>
            <w:hyperlink w:anchor="create_2419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1.1.24.1.1, «2419.MB CFT2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52F0B39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2419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1.1.24.1.2, «2419.MB CFT2 T_CABS_CREATE_DOC_REQ»</w:t>
              </w:r>
            </w:hyperlink>
          </w:p>
        </w:tc>
      </w:tr>
      <w:tr w:rsidR="00B0043B" w:rsidRPr="00FE6C06" w14:paraId="3C701653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2BF0D28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26.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2668A0E2" w14:textId="77777777" w:rsidR="00B0043B" w:rsidRDefault="00B0043B">
            <w:pPr>
              <w:spacing w:before="200" w:after="0" w:line="240" w:lineRule="auto"/>
              <w:jc w:val="center"/>
            </w:pPr>
            <w:bookmarkStart w:id="62" w:name="d5e314"/>
            <w:bookmarkStart w:id="63" w:name="d5e313"/>
          </w:p>
        </w:tc>
        <w:bookmarkEnd w:id="62"/>
        <w:bookmarkEnd w:id="63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6F0C091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3410.MB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D183293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Инкассация наличности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458F836" w14:textId="77777777" w:rsidR="00B0043B" w:rsidRDefault="003834B3">
            <w:pPr>
              <w:spacing w:after="0" w:line="240" w:lineRule="auto"/>
            </w:pPr>
            <w:hyperlink w:anchor="create_3410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1.1.25.1.1, «3410.MB CFT2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436FC0C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3410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1.1.25.1.2, «3410.MB CFT2 T_CABS_CREATE_DOC_REQ»</w:t>
              </w:r>
            </w:hyperlink>
          </w:p>
        </w:tc>
      </w:tr>
      <w:tr w:rsidR="00B0043B" w:rsidRPr="00FE6C06" w14:paraId="205AC132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315504F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27.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53B6BE97" w14:textId="77777777" w:rsidR="00B0043B" w:rsidRDefault="00B0043B">
            <w:pPr>
              <w:spacing w:before="200" w:after="0" w:line="240" w:lineRule="auto"/>
              <w:jc w:val="center"/>
            </w:pPr>
            <w:bookmarkStart w:id="64" w:name="d5e325"/>
            <w:bookmarkStart w:id="65" w:name="d5e324"/>
          </w:p>
        </w:tc>
        <w:bookmarkEnd w:id="64"/>
        <w:bookmarkEnd w:id="65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4BA832B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lastRenderedPageBreak/>
              <w:t>3412.MB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246DA12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Подкрепление банкомата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328A907" w14:textId="77777777" w:rsidR="00B0043B" w:rsidRDefault="003834B3">
            <w:pPr>
              <w:spacing w:after="0" w:line="240" w:lineRule="auto"/>
            </w:pPr>
            <w:hyperlink w:anchor="create_3412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1.1.26.1.1, «3412.MB CFT2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9E925C5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3412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1.1.26.1.2, «3412.MB CFT2 T_CABS_CREATE_DOC_REQ»</w:t>
              </w:r>
            </w:hyperlink>
          </w:p>
        </w:tc>
      </w:tr>
      <w:tr w:rsidR="00B0043B" w:rsidRPr="00FE6C06" w14:paraId="5E453E8C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4B271B5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lastRenderedPageBreak/>
              <w:t>28.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5CC0FEB9" w14:textId="77777777" w:rsidR="00B0043B" w:rsidRDefault="00B0043B">
            <w:pPr>
              <w:spacing w:before="200" w:after="0" w:line="240" w:lineRule="auto"/>
              <w:jc w:val="center"/>
            </w:pPr>
            <w:bookmarkStart w:id="66" w:name="d5e336"/>
            <w:bookmarkStart w:id="67" w:name="d5e335"/>
          </w:p>
        </w:tc>
        <w:bookmarkEnd w:id="66"/>
        <w:bookmarkEnd w:id="67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2F8F478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3414.MB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3C783B2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Вывоз наличных денег в Банк России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8143748" w14:textId="77777777" w:rsidR="00B0043B" w:rsidRDefault="003834B3">
            <w:pPr>
              <w:spacing w:after="0" w:line="240" w:lineRule="auto"/>
            </w:pPr>
            <w:hyperlink w:anchor="create_3414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1.1.27.1.1, «3414.MB CFT2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A99830C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3414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1.1.27.1.2, «3414.MB CFT2 T_CABS_CREATE_DOC_REQ»</w:t>
              </w:r>
            </w:hyperlink>
          </w:p>
        </w:tc>
      </w:tr>
      <w:tr w:rsidR="00B0043B" w:rsidRPr="00FE6C06" w14:paraId="7F1B1834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17D5CE0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29.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6160B2F2" w14:textId="77777777" w:rsidR="00B0043B" w:rsidRDefault="00B0043B">
            <w:pPr>
              <w:spacing w:before="200" w:after="0" w:line="240" w:lineRule="auto"/>
              <w:jc w:val="center"/>
            </w:pPr>
            <w:bookmarkStart w:id="68" w:name="d5e347"/>
            <w:bookmarkStart w:id="69" w:name="d5e346"/>
          </w:p>
        </w:tc>
        <w:bookmarkEnd w:id="68"/>
        <w:bookmarkEnd w:id="69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5BDE93F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9037.MB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1A9EEF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Подкрепление ценностей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F41C58A" w14:textId="77777777" w:rsidR="00B0043B" w:rsidRDefault="003834B3">
            <w:pPr>
              <w:spacing w:after="0" w:line="240" w:lineRule="auto"/>
            </w:pPr>
            <w:hyperlink w:anchor="create_9037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1.1.28.1.1, «9037.MB CFT2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943F502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9037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1.1.28.1.2, «9037.MB CFT2 T_CABS_CREATE_DOC_REQ»</w:t>
              </w:r>
            </w:hyperlink>
          </w:p>
        </w:tc>
      </w:tr>
      <w:tr w:rsidR="00B0043B" w:rsidRPr="00FE6C06" w14:paraId="56B8F4F8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D7C71DC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30.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3A28DF36" w14:textId="77777777" w:rsidR="00B0043B" w:rsidRDefault="00B0043B">
            <w:pPr>
              <w:spacing w:before="200" w:after="0" w:line="240" w:lineRule="auto"/>
              <w:jc w:val="center"/>
            </w:pPr>
            <w:bookmarkStart w:id="70" w:name="d5e358"/>
            <w:bookmarkStart w:id="71" w:name="d5e357"/>
          </w:p>
        </w:tc>
        <w:bookmarkEnd w:id="70"/>
        <w:bookmarkEnd w:id="71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D07EFBC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9038.MB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484E653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Инкассация ценностей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984CEA0" w14:textId="77777777" w:rsidR="00B0043B" w:rsidRDefault="003834B3">
            <w:pPr>
              <w:spacing w:after="0" w:line="240" w:lineRule="auto"/>
            </w:pPr>
            <w:hyperlink w:anchor="create_9038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1.1.29.1.1, «9038.MB CFT2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6F7AD1D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9038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1.1.29.1.2, «9038.MB CFT2 T_CABS_CREATE_DOC_REQ»</w:t>
              </w:r>
            </w:hyperlink>
          </w:p>
        </w:tc>
      </w:tr>
      <w:tr w:rsidR="00B0043B" w:rsidRPr="00FE6C06" w14:paraId="7651C445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09ABA38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31.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1AE6ADF1" w14:textId="77777777" w:rsidR="00B0043B" w:rsidRDefault="00B0043B">
            <w:pPr>
              <w:spacing w:before="200" w:after="0" w:line="240" w:lineRule="auto"/>
              <w:jc w:val="center"/>
            </w:pPr>
            <w:bookmarkStart w:id="72" w:name="d5e369"/>
            <w:bookmarkStart w:id="73" w:name="d5e368"/>
          </w:p>
        </w:tc>
        <w:bookmarkEnd w:id="72"/>
        <w:bookmarkEnd w:id="73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EABC7D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0094.MB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F1EACBE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Пересчет выручки (СКЦ)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6D5D7DB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_0094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1.1.30.1.1, «0094.MB CFT2 Create»</w:t>
              </w:r>
            </w:hyperlink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r w:rsidR="00BE0E44">
              <w:rPr>
                <w:rFonts w:ascii="Times New Roman" w:hAnsi="Times New Roman"/>
                <w:color w:val="000000"/>
                <w:sz w:val="20"/>
              </w:rPr>
              <w:t>и</w:t>
            </w:r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hyperlink w:anchor="create_0094_MB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1.1.30.2.1, «0094.MB MB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4C6B671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0094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1.1.30.1.2, «0094.MB CFT2 T_CABS_CREATE_DOC_REQ»</w:t>
              </w:r>
            </w:hyperlink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r w:rsidR="00BE0E44">
              <w:rPr>
                <w:rFonts w:ascii="Times New Roman" w:hAnsi="Times New Roman"/>
                <w:color w:val="000000"/>
                <w:sz w:val="20"/>
              </w:rPr>
              <w:t>и</w:t>
            </w:r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hyperlink w:anchor="createCFT_0094_MB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1.1.30.2.2, «0094.MB MB T_CABS_CREATE_DOC_REQ»</w:t>
              </w:r>
            </w:hyperlink>
          </w:p>
        </w:tc>
      </w:tr>
      <w:tr w:rsidR="00B0043B" w:rsidRPr="00FE6C06" w14:paraId="549E67A2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9E38640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32.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68A21067" w14:textId="77777777" w:rsidR="00B0043B" w:rsidRDefault="00B0043B">
            <w:pPr>
              <w:spacing w:before="200" w:after="0" w:line="240" w:lineRule="auto"/>
              <w:jc w:val="center"/>
            </w:pPr>
            <w:bookmarkStart w:id="74" w:name="d5e382"/>
            <w:bookmarkStart w:id="75" w:name="d5e381"/>
          </w:p>
        </w:tc>
        <w:bookmarkEnd w:id="74"/>
        <w:bookmarkEnd w:id="75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C5C2060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0095.MB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552DE5C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Пересчет выручки ЦФТ (СКЦ)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729674F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_0095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1.1.31.1.1, «0095.MB CFT2 Create»</w:t>
              </w:r>
            </w:hyperlink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r w:rsidR="00BE0E44">
              <w:rPr>
                <w:rFonts w:ascii="Times New Roman" w:hAnsi="Times New Roman"/>
                <w:color w:val="000000"/>
                <w:sz w:val="20"/>
              </w:rPr>
              <w:t>и</w:t>
            </w:r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hyperlink w:anchor="create_0095_MB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1.1.31.2.1, «0095.MB MB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A6D0D27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0095_MB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1.1.31.1.2, «0095.MB CFT2 T_CABS_CREATE_DOC_REQ»</w:t>
              </w:r>
            </w:hyperlink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r w:rsidR="00BE0E44">
              <w:rPr>
                <w:rFonts w:ascii="Times New Roman" w:hAnsi="Times New Roman"/>
                <w:color w:val="000000"/>
                <w:sz w:val="20"/>
              </w:rPr>
              <w:t>и</w:t>
            </w:r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hyperlink w:anchor="createCFT_0095_MB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1.1.31.2.2, «0095.MB MB T_CABS_CREATE_DOC_REQ»</w:t>
              </w:r>
            </w:hyperlink>
          </w:p>
        </w:tc>
      </w:tr>
      <w:tr w:rsidR="00B0043B" w:rsidRPr="00FE6C06" w14:paraId="2BC000D0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BFAA337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33.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39546E5D" w14:textId="77777777" w:rsidR="00B0043B" w:rsidRDefault="00B0043B">
            <w:pPr>
              <w:spacing w:before="200" w:after="0" w:line="240" w:lineRule="auto"/>
              <w:jc w:val="center"/>
            </w:pPr>
            <w:bookmarkStart w:id="76" w:name="d5e395"/>
            <w:bookmarkStart w:id="77" w:name="d5e394"/>
          </w:p>
        </w:tc>
        <w:bookmarkEnd w:id="76"/>
        <w:bookmarkEnd w:id="77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71AC983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3096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9B19DB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Выдача наличных с пластиковой карты (ПК ВТБ)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DFCBB38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3A7143C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3096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1.1.32.1.1, «3096 CFT2 T_CABS_CREATE_DOC_REQ»</w:t>
              </w:r>
            </w:hyperlink>
          </w:p>
        </w:tc>
      </w:tr>
      <w:tr w:rsidR="00B0043B" w:rsidRPr="00FE6C06" w14:paraId="3471A38C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FEBFC2F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34.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1B368200" w14:textId="77777777" w:rsidR="00B0043B" w:rsidRDefault="00B0043B">
            <w:pPr>
              <w:spacing w:before="200" w:after="0" w:line="240" w:lineRule="auto"/>
              <w:jc w:val="center"/>
            </w:pPr>
            <w:bookmarkStart w:id="78" w:name="d5e405"/>
            <w:bookmarkStart w:id="79" w:name="d5e404"/>
          </w:p>
        </w:tc>
        <w:bookmarkEnd w:id="78"/>
        <w:bookmarkEnd w:id="79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525F545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2402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C3F258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Излишки наличных денег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D90184B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C00C426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2402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1.1.34.1.1, «2402 CFT2 T_CABS_CREATE_DOC_REQ»</w:t>
              </w:r>
            </w:hyperlink>
          </w:p>
        </w:tc>
      </w:tr>
      <w:tr w:rsidR="00B0043B" w:rsidRPr="00FE6C06" w14:paraId="0CF282C8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69BFF1D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35.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2996B96D" w14:textId="77777777" w:rsidR="00B0043B" w:rsidRDefault="00B0043B">
            <w:pPr>
              <w:spacing w:before="200" w:after="0" w:line="240" w:lineRule="auto"/>
              <w:jc w:val="center"/>
            </w:pPr>
            <w:bookmarkStart w:id="80" w:name="d5e415"/>
            <w:bookmarkStart w:id="81" w:name="d5e414"/>
          </w:p>
        </w:tc>
        <w:bookmarkEnd w:id="80"/>
        <w:bookmarkEnd w:id="81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65465C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3402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ED1AC08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Недостача наличных денег (до выяснения виновного лица)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CC18AD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7F8556F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3402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1.1.35.1.1, «3402 CFT2 T_CABS_CREATE_DOC_REQ»</w:t>
              </w:r>
            </w:hyperlink>
          </w:p>
        </w:tc>
      </w:tr>
      <w:tr w:rsidR="00B0043B" w:rsidRPr="00FE6C06" w14:paraId="4E9D8D8E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E8FE515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36.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015439D7" w14:textId="77777777" w:rsidR="00B0043B" w:rsidRDefault="00B0043B">
            <w:pPr>
              <w:spacing w:before="200" w:after="0" w:line="240" w:lineRule="auto"/>
              <w:jc w:val="center"/>
            </w:pPr>
            <w:bookmarkStart w:id="82" w:name="d5e425"/>
            <w:bookmarkStart w:id="83" w:name="d5e424"/>
          </w:p>
        </w:tc>
        <w:bookmarkEnd w:id="82"/>
        <w:bookmarkEnd w:id="83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73B8D1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3403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2A0E76D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Недостача наличных денег у работника (виновное лицо установлено)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1DB22C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ED28DFA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3403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1.1.36.1.1, «3403 CFT2 T_CABS_CREATE_DOC_REQ»</w:t>
              </w:r>
            </w:hyperlink>
          </w:p>
        </w:tc>
      </w:tr>
      <w:tr w:rsidR="00B0043B" w:rsidRPr="00FE6C06" w14:paraId="10C16B5C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D4C6358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lastRenderedPageBreak/>
              <w:t>37.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468BE9E1" w14:textId="77777777" w:rsidR="00B0043B" w:rsidRDefault="00B0043B">
            <w:pPr>
              <w:spacing w:before="200" w:after="0" w:line="240" w:lineRule="auto"/>
              <w:jc w:val="center"/>
            </w:pPr>
            <w:bookmarkStart w:id="84" w:name="d5e435"/>
            <w:bookmarkStart w:id="85" w:name="d5e434"/>
          </w:p>
        </w:tc>
        <w:bookmarkEnd w:id="84"/>
        <w:bookmarkEnd w:id="85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0983E73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3404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BA06FDB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Недостача наличных денег у бригады кассовых работников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4F0199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A12DD53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3404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1.1.37.1.1, «3404 CFT2 T_CABS_CREATE_DOC_REQ»</w:t>
              </w:r>
            </w:hyperlink>
          </w:p>
        </w:tc>
      </w:tr>
      <w:tr w:rsidR="00B0043B" w:rsidRPr="00FE6C06" w14:paraId="07C949ED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740505B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38.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2957AC25" w14:textId="77777777" w:rsidR="00B0043B" w:rsidRDefault="00B0043B">
            <w:pPr>
              <w:spacing w:before="200" w:after="0" w:line="240" w:lineRule="auto"/>
              <w:jc w:val="center"/>
            </w:pPr>
            <w:bookmarkStart w:id="86" w:name="d5e445"/>
            <w:bookmarkStart w:id="87" w:name="d5e444"/>
          </w:p>
        </w:tc>
        <w:bookmarkEnd w:id="86"/>
        <w:bookmarkEnd w:id="87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373CF4D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2403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CE477DE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Погашение недостачи виновный не установлен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3D750A5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63DB159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2403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1.1.38.1.1, «2403 CFT2 T_CABS_CREATE_DOC_REQ»</w:t>
              </w:r>
            </w:hyperlink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r w:rsidR="00BE0E44">
              <w:rPr>
                <w:rFonts w:ascii="Times New Roman" w:hAnsi="Times New Roman"/>
                <w:color w:val="000000"/>
                <w:sz w:val="20"/>
              </w:rPr>
              <w:t>и</w:t>
            </w:r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hyperlink w:anchor="createCFT_2403CFT_FL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1.1.38.2.1, «2403 FL CFT2 T_CABS_CREATE_DOC_REQ»</w:t>
              </w:r>
            </w:hyperlink>
          </w:p>
        </w:tc>
      </w:tr>
      <w:tr w:rsidR="00B0043B" w:rsidRPr="00FE6C06" w14:paraId="3F35FE9D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025AB1D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39.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50226335" w14:textId="77777777" w:rsidR="00B0043B" w:rsidRDefault="00B0043B">
            <w:pPr>
              <w:spacing w:before="200" w:after="0" w:line="240" w:lineRule="auto"/>
              <w:jc w:val="center"/>
            </w:pPr>
            <w:bookmarkStart w:id="88" w:name="d5e456"/>
            <w:bookmarkStart w:id="89" w:name="d5e455"/>
          </w:p>
        </w:tc>
        <w:bookmarkEnd w:id="88"/>
        <w:bookmarkEnd w:id="89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244C2C4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2404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2F0C33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Погашение недостачи по счету виновного лица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97E62BB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09E97E4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2404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1.1.39.1.1, «2404 CFT2 T_CABS_CREATE_DOC_REQ»</w:t>
              </w:r>
            </w:hyperlink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r w:rsidR="00BE0E44">
              <w:rPr>
                <w:rFonts w:ascii="Times New Roman" w:hAnsi="Times New Roman"/>
                <w:color w:val="000000"/>
                <w:sz w:val="20"/>
              </w:rPr>
              <w:t>и</w:t>
            </w:r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hyperlink w:anchor="createCFT_2404CFT_FL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1.1.39.2.1, «2404 FL CFT2 T_CABS_CREATE_DOC_REQ»</w:t>
              </w:r>
            </w:hyperlink>
          </w:p>
        </w:tc>
      </w:tr>
      <w:tr w:rsidR="00B0043B" w:rsidRPr="00FE6C06" w14:paraId="7A2E248B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5759F62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40.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5C703DFA" w14:textId="77777777" w:rsidR="00B0043B" w:rsidRDefault="00B0043B">
            <w:pPr>
              <w:spacing w:before="200" w:after="0" w:line="240" w:lineRule="auto"/>
              <w:jc w:val="center"/>
            </w:pPr>
            <w:bookmarkStart w:id="90" w:name="d5e467"/>
            <w:bookmarkStart w:id="91" w:name="d5e466"/>
          </w:p>
        </w:tc>
        <w:bookmarkEnd w:id="90"/>
        <w:bookmarkEnd w:id="91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90695AE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2405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CA929B2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Погашение недостачи бригадой кассовых работников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0B18AAD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621CFD0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2405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1.1.40.1.1, «2405 CFT2 T_CABS_CREATE_DOC_REQ»</w:t>
              </w:r>
            </w:hyperlink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r w:rsidR="00BE0E44">
              <w:rPr>
                <w:rFonts w:ascii="Times New Roman" w:hAnsi="Times New Roman"/>
                <w:color w:val="000000"/>
                <w:sz w:val="20"/>
              </w:rPr>
              <w:t>и</w:t>
            </w:r>
            <w:r w:rsidR="00BE0E44" w:rsidRPr="006317E7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hyperlink w:anchor="createCFT_2405CFT_FL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1.1.40.2.1, «2405 FL CFT2 T_CABS_CREATE_DOC_REQ»</w:t>
              </w:r>
            </w:hyperlink>
          </w:p>
        </w:tc>
      </w:tr>
      <w:tr w:rsidR="00B0043B" w:rsidRPr="00FE6C06" w14:paraId="6AD498F4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73CDB5C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41.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54B843CB" w14:textId="77777777" w:rsidR="00B0043B" w:rsidRDefault="00B0043B">
            <w:pPr>
              <w:spacing w:before="200" w:after="0" w:line="240" w:lineRule="auto"/>
              <w:jc w:val="center"/>
            </w:pPr>
            <w:bookmarkStart w:id="92" w:name="d5e478"/>
            <w:bookmarkStart w:id="93" w:name="d5e477"/>
          </w:p>
        </w:tc>
        <w:bookmarkEnd w:id="92"/>
        <w:bookmarkEnd w:id="93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C0DA7C0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2413.MB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2E944E4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Выгрузка банкомата/депозитора другого филиала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A04DE5A" w14:textId="77777777" w:rsidR="00B0043B" w:rsidRDefault="003834B3">
            <w:pPr>
              <w:spacing w:after="0" w:line="240" w:lineRule="auto"/>
            </w:pPr>
            <w:hyperlink w:anchor="create_2413_MB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1.1.41.1.1, «2413.MB CFT2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7D328E5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2413_MB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1.1.41.1.2, «2413.MB CFT2 T_CABS_CREATE_DOC_REQ»</w:t>
              </w:r>
            </w:hyperlink>
          </w:p>
        </w:tc>
      </w:tr>
      <w:tr w:rsidR="00B0043B" w:rsidRPr="00FE6C06" w14:paraId="1AC380E1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8FCB895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42.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1242145B" w14:textId="77777777" w:rsidR="00B0043B" w:rsidRDefault="00B0043B">
            <w:pPr>
              <w:spacing w:before="200" w:after="0" w:line="240" w:lineRule="auto"/>
              <w:jc w:val="center"/>
            </w:pPr>
            <w:bookmarkStart w:id="94" w:name="d5e489"/>
            <w:bookmarkStart w:id="95" w:name="d5e488"/>
          </w:p>
        </w:tc>
        <w:bookmarkEnd w:id="94"/>
        <w:bookmarkEnd w:id="95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C13B403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2416.MB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AED9F78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Излишки при пересчете банкомата/депозитора другого филиала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90BAA44" w14:textId="77777777" w:rsidR="00B0043B" w:rsidRDefault="003834B3">
            <w:pPr>
              <w:spacing w:after="0" w:line="240" w:lineRule="auto"/>
            </w:pPr>
            <w:hyperlink w:anchor="create_2416_MB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1.1.42.1.1, «2416.MB MB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F8FCD4B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2416_MB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1.1.42.1.2, «2416.MB MB T_CABS_CREATE_DOC_REQ»</w:t>
              </w:r>
            </w:hyperlink>
          </w:p>
        </w:tc>
      </w:tr>
      <w:tr w:rsidR="00B0043B" w:rsidRPr="00FE6C06" w14:paraId="7103A9D1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933E7EA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43.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3754F458" w14:textId="77777777" w:rsidR="00B0043B" w:rsidRDefault="00B0043B">
            <w:pPr>
              <w:spacing w:before="200" w:after="0" w:line="240" w:lineRule="auto"/>
              <w:jc w:val="center"/>
            </w:pPr>
            <w:bookmarkStart w:id="96" w:name="d5e500"/>
            <w:bookmarkStart w:id="97" w:name="d5e499"/>
          </w:p>
        </w:tc>
        <w:bookmarkEnd w:id="96"/>
        <w:bookmarkEnd w:id="97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12EA2DE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2420.MB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52B02C2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Подкрепление наличными деньгами из Банка России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E15735D" w14:textId="77777777" w:rsidR="00B0043B" w:rsidRDefault="003834B3">
            <w:pPr>
              <w:spacing w:after="0" w:line="240" w:lineRule="auto"/>
            </w:pPr>
            <w:hyperlink w:anchor="create_2420_MB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1.1.43.1.1, «2420.MB MB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7F79B09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2420_MB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1.1.43.1.2, «2420.MB MB T_CABS_CREATE_DOC_REQ»</w:t>
              </w:r>
            </w:hyperlink>
          </w:p>
        </w:tc>
      </w:tr>
      <w:tr w:rsidR="00B0043B" w:rsidRPr="00FE6C06" w14:paraId="684F8202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496B961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44.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15527ADC" w14:textId="77777777" w:rsidR="00B0043B" w:rsidRDefault="00B0043B">
            <w:pPr>
              <w:spacing w:before="200" w:after="0" w:line="240" w:lineRule="auto"/>
              <w:jc w:val="center"/>
            </w:pPr>
            <w:bookmarkStart w:id="98" w:name="d5e511"/>
            <w:bookmarkStart w:id="99" w:name="d5e510"/>
          </w:p>
        </w:tc>
        <w:bookmarkEnd w:id="98"/>
        <w:bookmarkEnd w:id="99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83FFB61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2424.MB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99B6737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Возврат незагруженного комплекта кассет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9D3A4EA" w14:textId="77777777" w:rsidR="00B0043B" w:rsidRDefault="003834B3">
            <w:pPr>
              <w:spacing w:after="0" w:line="240" w:lineRule="auto"/>
            </w:pPr>
            <w:hyperlink w:anchor="create_2424_MB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1.1.44.1.1, «2424.MB MB Create»</w:t>
              </w:r>
            </w:hyperlink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76A691F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2424_MBMB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1.1.44.1.2, «2424.MB MB T_CABS_CREATE_DOC_REQ»</w:t>
              </w:r>
            </w:hyperlink>
          </w:p>
        </w:tc>
      </w:tr>
      <w:tr w:rsidR="00B0043B" w:rsidRPr="00FE6C06" w14:paraId="4D8CA1BB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D3B65F6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45.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7AC36308" w14:textId="77777777" w:rsidR="00B0043B" w:rsidRDefault="00B0043B">
            <w:pPr>
              <w:spacing w:before="200" w:after="0" w:line="240" w:lineRule="auto"/>
              <w:jc w:val="center"/>
            </w:pPr>
            <w:bookmarkStart w:id="100" w:name="d5e522"/>
            <w:bookmarkStart w:id="101" w:name="d5e521"/>
          </w:p>
        </w:tc>
        <w:bookmarkEnd w:id="100"/>
        <w:bookmarkEnd w:id="101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4BB33D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4207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CC0F51C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Комиссия за операцию инкассо (в рублях)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187EE83" w14:textId="77777777" w:rsidR="00B0043B" w:rsidRDefault="00BE0E44">
            <w:pPr>
              <w:spacing w:after="0" w:line="240" w:lineRule="auto"/>
            </w:pPr>
            <w:ins w:id="102" w:author="Yulia A. Trifonova" w:date="2021-08-09T21:18:00Z">
              <w:r>
                <w:rPr>
                  <w:rFonts w:ascii="Times New Roman" w:hAnsi="Times New Roman"/>
                  <w:color w:val="000000"/>
                  <w:sz w:val="20"/>
                </w:rPr>
                <w:t> </w:t>
              </w:r>
            </w:ins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6D61266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4207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1.1.45.1.1, «4207 CFT2 T_CABS_CREATE_DOC_REQ»</w:t>
              </w:r>
            </w:hyperlink>
          </w:p>
        </w:tc>
      </w:tr>
      <w:tr w:rsidR="00B0043B" w:rsidRPr="00FE6C06" w14:paraId="0F3561A7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7255222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46.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5DCCBBF7" w14:textId="77777777" w:rsidR="00B0043B" w:rsidRDefault="00B0043B">
            <w:pPr>
              <w:spacing w:before="200" w:after="0" w:line="240" w:lineRule="auto"/>
              <w:jc w:val="center"/>
            </w:pPr>
            <w:bookmarkStart w:id="103" w:name="d5e532"/>
            <w:bookmarkStart w:id="104" w:name="d5e531"/>
          </w:p>
        </w:tc>
        <w:bookmarkEnd w:id="103"/>
        <w:bookmarkEnd w:id="104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253D5DD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lastRenderedPageBreak/>
              <w:t>2071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5403EAD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Внесение наличных на ПК М-Банк - рубли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CB13FF2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6EF2398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2071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 xml:space="preserve"> 1.1.46.1.1, «2071 CFT2 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lastRenderedPageBreak/>
                <w:t>T_CABS_CREATE_DOC_REQ»</w:t>
              </w:r>
            </w:hyperlink>
          </w:p>
        </w:tc>
      </w:tr>
      <w:tr w:rsidR="00B0043B" w:rsidRPr="00FE6C06" w14:paraId="05D37DDF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DEFF892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lastRenderedPageBreak/>
              <w:t>47.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4A1FB5A8" w14:textId="77777777" w:rsidR="00B0043B" w:rsidRDefault="00B0043B">
            <w:pPr>
              <w:spacing w:before="200" w:after="0" w:line="240" w:lineRule="auto"/>
              <w:jc w:val="center"/>
            </w:pPr>
            <w:bookmarkStart w:id="105" w:name="d5e542"/>
            <w:bookmarkStart w:id="106" w:name="d5e541"/>
          </w:p>
        </w:tc>
        <w:bookmarkEnd w:id="105"/>
        <w:bookmarkEnd w:id="106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D88C5D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2072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31AEB2D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Внесение наличных на ПК М-банк - валюта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ABCF2E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DBFE57B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2072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1.1.47.1.1, «2072 CFT2 T_CABS_CREATE_DOC_REQ»</w:t>
              </w:r>
            </w:hyperlink>
          </w:p>
        </w:tc>
      </w:tr>
      <w:tr w:rsidR="00B0043B" w:rsidRPr="00FE6C06" w14:paraId="5156ACF0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D9093DA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48.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4E84E2BE" w14:textId="77777777" w:rsidR="00B0043B" w:rsidRDefault="00B0043B">
            <w:pPr>
              <w:spacing w:before="200" w:after="0" w:line="240" w:lineRule="auto"/>
              <w:jc w:val="center"/>
            </w:pPr>
            <w:bookmarkStart w:id="107" w:name="d5e552"/>
            <w:bookmarkStart w:id="108" w:name="d5e551"/>
          </w:p>
        </w:tc>
        <w:bookmarkEnd w:id="107"/>
        <w:bookmarkEnd w:id="108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AFB76F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3071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C103A7F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Выдача наличных с ПК М-банк - рубли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5A106A3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D884F4A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3071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1.1.48.1.1, «3071 CFT2 T_CABS_CREATE_DOC_REQ»</w:t>
              </w:r>
            </w:hyperlink>
          </w:p>
        </w:tc>
      </w:tr>
      <w:tr w:rsidR="00B0043B" w:rsidRPr="00FE6C06" w14:paraId="5099C81F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53551FA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49.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69968EAD" w14:textId="77777777" w:rsidR="00B0043B" w:rsidRDefault="00B0043B">
            <w:pPr>
              <w:spacing w:before="200" w:after="0" w:line="240" w:lineRule="auto"/>
              <w:jc w:val="center"/>
            </w:pPr>
            <w:bookmarkStart w:id="109" w:name="d5e562"/>
            <w:bookmarkStart w:id="110" w:name="d5e561"/>
          </w:p>
        </w:tc>
        <w:bookmarkEnd w:id="109"/>
        <w:bookmarkEnd w:id="110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FEC7F27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3072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ED6E21F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Выдача наличных с ПК М-банк - валюта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4AD88C4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064A850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3072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1.1.49.1.1, «3072 CFT2 T_CABS_CREATE_DOC_REQ»</w:t>
              </w:r>
            </w:hyperlink>
          </w:p>
        </w:tc>
      </w:tr>
      <w:tr w:rsidR="00B0043B" w:rsidRPr="00FE6C06" w14:paraId="42412679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69F3CE8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50.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15F05C7C" w14:textId="77777777" w:rsidR="00B0043B" w:rsidRDefault="00B0043B">
            <w:pPr>
              <w:spacing w:before="200" w:after="0" w:line="240" w:lineRule="auto"/>
              <w:jc w:val="center"/>
            </w:pPr>
            <w:bookmarkStart w:id="111" w:name="d5e572"/>
            <w:bookmarkStart w:id="112" w:name="d5e571"/>
          </w:p>
        </w:tc>
        <w:bookmarkEnd w:id="111"/>
        <w:bookmarkEnd w:id="112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118D07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7096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0027A1C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Комиссия за пополнение карты через операционный кассы банка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A13814E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9544E00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7096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1.1.50.1.1, «7096 CFT2 T_CABS_CREATE_DOC_REQ»</w:t>
              </w:r>
            </w:hyperlink>
          </w:p>
        </w:tc>
      </w:tr>
      <w:tr w:rsidR="00B0043B" w:rsidRPr="00FE6C06" w14:paraId="7771D76F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86DCCF1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51.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075C235A" w14:textId="77777777" w:rsidR="00B0043B" w:rsidRDefault="00B0043B">
            <w:pPr>
              <w:spacing w:before="200" w:after="0" w:line="240" w:lineRule="auto"/>
              <w:jc w:val="center"/>
            </w:pPr>
            <w:bookmarkStart w:id="113" w:name="d5e582"/>
            <w:bookmarkStart w:id="114" w:name="d5e581"/>
          </w:p>
        </w:tc>
        <w:bookmarkEnd w:id="113"/>
        <w:bookmarkEnd w:id="114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4C4F973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7097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3A2B51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Комиссия за прием денежных средств в виде монет Банка России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40A77E4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0A650AD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CFT_7097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1.1.51.1.1, «7097 CFT2 T_CABS_CREATE_DOC_REQ»</w:t>
              </w:r>
            </w:hyperlink>
          </w:p>
        </w:tc>
      </w:tr>
      <w:tr w:rsidR="00B0043B" w:rsidRPr="00FE6C06" w14:paraId="2C6A44F7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562AE50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52.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15C62FF9" w14:textId="77777777" w:rsidR="00B0043B" w:rsidRDefault="00B0043B">
            <w:pPr>
              <w:spacing w:before="200" w:after="0" w:line="240" w:lineRule="auto"/>
              <w:jc w:val="center"/>
            </w:pPr>
            <w:bookmarkStart w:id="115" w:name="d5e592"/>
            <w:bookmarkStart w:id="116" w:name="d5e591"/>
          </w:p>
        </w:tc>
        <w:bookmarkEnd w:id="115"/>
        <w:bookmarkEnd w:id="116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F2B0F10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4193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1EDCE13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Закрытие смены, формирование ордеров по покупке поврежденных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B079314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CA260D9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_4193_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1.1.52.1.1, «4193 CFT2 T_CABS_CREATE_DOC_REQ»</w:t>
              </w:r>
            </w:hyperlink>
          </w:p>
        </w:tc>
      </w:tr>
      <w:tr w:rsidR="00B0043B" w:rsidRPr="00023EFF" w14:paraId="37CA9D4E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3E4935F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53.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72F65C9B" w14:textId="77777777" w:rsidR="00B0043B" w:rsidRDefault="00B0043B">
            <w:pPr>
              <w:spacing w:before="200" w:after="0" w:line="240" w:lineRule="auto"/>
              <w:jc w:val="center"/>
            </w:pPr>
            <w:bookmarkStart w:id="117" w:name="d5e602"/>
            <w:bookmarkStart w:id="118" w:name="d5e601"/>
          </w:p>
        </w:tc>
        <w:bookmarkEnd w:id="117"/>
        <w:bookmarkEnd w:id="118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04B8FE1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4195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DDBA865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Закрытие смены, формирование ордеров по замене поврежденных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ED7F5B3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DF980B0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_4195_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1.1.53.1.1, «4195 CFT2 T_CABS_CREATE_DOC_REQ»</w:t>
              </w:r>
            </w:hyperlink>
          </w:p>
        </w:tc>
      </w:tr>
      <w:tr w:rsidR="00B0043B" w:rsidRPr="00023EFF" w14:paraId="5AC1FC52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3018A1B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54.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1D1C26AC" w14:textId="77777777" w:rsidR="00B0043B" w:rsidRDefault="00B0043B">
            <w:pPr>
              <w:spacing w:before="200" w:after="0" w:line="240" w:lineRule="auto"/>
              <w:jc w:val="center"/>
            </w:pPr>
            <w:bookmarkStart w:id="119" w:name="d5e612"/>
            <w:bookmarkStart w:id="120" w:name="d5e611"/>
          </w:p>
        </w:tc>
        <w:bookmarkEnd w:id="119"/>
        <w:bookmarkEnd w:id="120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C044782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4196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B383AD1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Закрытие смены, конверсия валюты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7352FAE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E72F230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_4196_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1.1.54.1.1, «4196 CFT2 T_CABS_CREATE_DOC_REQ»</w:t>
              </w:r>
            </w:hyperlink>
          </w:p>
        </w:tc>
      </w:tr>
      <w:tr w:rsidR="00B0043B" w:rsidRPr="00023EFF" w14:paraId="38CBB401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EF9AA4E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55.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2B076E58" w14:textId="77777777" w:rsidR="00B0043B" w:rsidRDefault="00B0043B">
            <w:pPr>
              <w:spacing w:before="200" w:after="0" w:line="240" w:lineRule="auto"/>
              <w:jc w:val="center"/>
            </w:pPr>
            <w:bookmarkStart w:id="121" w:name="d5e622"/>
            <w:bookmarkStart w:id="122" w:name="d5e621"/>
          </w:p>
        </w:tc>
        <w:bookmarkEnd w:id="121"/>
        <w:bookmarkEnd w:id="122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720F10C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4197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5CC335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Закрытие смены, формирование приходных ордеров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5DABCF1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38F3AB2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_4197_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1.1.55.1.1, «4197 CFT2 T_CABS_CREATE_DOC_REQ»</w:t>
              </w:r>
            </w:hyperlink>
          </w:p>
        </w:tc>
      </w:tr>
      <w:tr w:rsidR="00B0043B" w:rsidRPr="00023EFF" w14:paraId="3839398D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9C54F12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56.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21775509" w14:textId="77777777" w:rsidR="00B0043B" w:rsidRDefault="00B0043B">
            <w:pPr>
              <w:spacing w:before="200" w:after="0" w:line="240" w:lineRule="auto"/>
              <w:jc w:val="center"/>
            </w:pPr>
            <w:bookmarkStart w:id="123" w:name="d5e632"/>
            <w:bookmarkStart w:id="124" w:name="d5e631"/>
          </w:p>
        </w:tc>
        <w:bookmarkEnd w:id="123"/>
        <w:bookmarkEnd w:id="124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A05F888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4198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21C776F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Закрытие смены, формирование расходных ордеров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91ECB3F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D67F546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_4198_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1.1.56.1.1, «4198 CFT2 T_CABS_CREATE_DOC_REQ»</w:t>
              </w:r>
            </w:hyperlink>
          </w:p>
        </w:tc>
      </w:tr>
      <w:tr w:rsidR="00B0043B" w:rsidRPr="00023EFF" w14:paraId="0F8D2D7D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66195C4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lastRenderedPageBreak/>
              <w:t>57.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68BB34E0" w14:textId="77777777" w:rsidR="00B0043B" w:rsidRDefault="00B0043B">
            <w:pPr>
              <w:spacing w:before="200" w:after="0" w:line="240" w:lineRule="auto"/>
              <w:jc w:val="center"/>
            </w:pPr>
            <w:bookmarkStart w:id="125" w:name="d5e642"/>
            <w:bookmarkStart w:id="126" w:name="d5e641"/>
          </w:p>
        </w:tc>
        <w:bookmarkEnd w:id="125"/>
        <w:bookmarkEnd w:id="126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0E869D0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4294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F3034BE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Закрытие смены, формирование ПО по комиссии за покупку вал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7643152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9C4D786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_4294_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1.1.57.1.1, «4294 CFT2 T_CABS_CREATE_DOC_REQ»</w:t>
              </w:r>
            </w:hyperlink>
          </w:p>
        </w:tc>
      </w:tr>
      <w:tr w:rsidR="00B0043B" w:rsidRPr="00023EFF" w14:paraId="6E6DDB6E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616C6FD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58.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22DCA2B1" w14:textId="77777777" w:rsidR="00B0043B" w:rsidRDefault="00B0043B">
            <w:pPr>
              <w:spacing w:before="200" w:after="0" w:line="240" w:lineRule="auto"/>
              <w:jc w:val="center"/>
            </w:pPr>
            <w:bookmarkStart w:id="127" w:name="d5e652"/>
            <w:bookmarkStart w:id="128" w:name="d5e651"/>
          </w:p>
        </w:tc>
        <w:bookmarkEnd w:id="127"/>
        <w:bookmarkEnd w:id="128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55A1E6C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4295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D4DB89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Закрытие смены, формирование ПО по комиссии за продажу вал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9AFBB98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5BC935B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_4295_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1.1.58.1.1, «4295 CFT2 T_CABS_CREATE_DOC_REQ»</w:t>
              </w:r>
            </w:hyperlink>
          </w:p>
        </w:tc>
      </w:tr>
      <w:tr w:rsidR="00B0043B" w:rsidRPr="00023EFF" w14:paraId="45382009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787EED8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59.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04E28CE5" w14:textId="77777777" w:rsidR="00B0043B" w:rsidRDefault="00B0043B">
            <w:pPr>
              <w:spacing w:before="200" w:after="0" w:line="240" w:lineRule="auto"/>
              <w:jc w:val="center"/>
            </w:pPr>
            <w:bookmarkStart w:id="129" w:name="d5e662"/>
            <w:bookmarkStart w:id="130" w:name="d5e661"/>
          </w:p>
        </w:tc>
        <w:bookmarkEnd w:id="129"/>
        <w:bookmarkEnd w:id="130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243D80E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4296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FC440A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Закрытие смены, формирование ПО по комиссии за покупку п.вал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6F1A0B7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EAF46B4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_4296_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1.1.59.1.1, «4296 CFT2 T_CABS_CREATE_DOC_REQ»</w:t>
              </w:r>
            </w:hyperlink>
          </w:p>
        </w:tc>
      </w:tr>
      <w:tr w:rsidR="00B0043B" w:rsidRPr="00023EFF" w14:paraId="100E7F50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531DF66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60.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355415A3" w14:textId="77777777" w:rsidR="00B0043B" w:rsidRDefault="00B0043B">
            <w:pPr>
              <w:spacing w:before="200" w:after="0" w:line="240" w:lineRule="auto"/>
              <w:jc w:val="center"/>
            </w:pPr>
            <w:bookmarkStart w:id="131" w:name="d5e672"/>
            <w:bookmarkStart w:id="132" w:name="d5e671"/>
          </w:p>
        </w:tc>
        <w:bookmarkEnd w:id="131"/>
        <w:bookmarkEnd w:id="132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5CECFED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4297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A0B9C67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Закрытие смены, формирование ПО по комиссиям за размен валют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A7BE512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E0FD296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_4297_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1.1.60.1.1, «4297 CFT2 T_CABS_CREATE_DOC_REQ»</w:t>
              </w:r>
            </w:hyperlink>
          </w:p>
        </w:tc>
      </w:tr>
      <w:tr w:rsidR="00B0043B" w:rsidRPr="00023EFF" w14:paraId="1225BF38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736EA18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61.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30BF5FE1" w14:textId="77777777" w:rsidR="00B0043B" w:rsidRDefault="00B0043B">
            <w:pPr>
              <w:spacing w:before="200" w:after="0" w:line="240" w:lineRule="auto"/>
              <w:jc w:val="center"/>
            </w:pPr>
            <w:bookmarkStart w:id="133" w:name="d5e682"/>
            <w:bookmarkStart w:id="134" w:name="d5e681"/>
          </w:p>
        </w:tc>
        <w:bookmarkEnd w:id="133"/>
        <w:bookmarkEnd w:id="134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8CE0751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4298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2FB7A54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Закрытие смены, формирование ПО по комиссиям за замену п.вал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490C26F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07FCE9B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_4298_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1.1.61.1.1, «4298 CFT2 T_CABS_CREATE_DOC_REQ»</w:t>
              </w:r>
            </w:hyperlink>
          </w:p>
        </w:tc>
      </w:tr>
      <w:tr w:rsidR="00B0043B" w:rsidRPr="00023EFF" w14:paraId="31380F96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D256F94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62.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30366F5C" w14:textId="77777777" w:rsidR="00B0043B" w:rsidRDefault="00B0043B">
            <w:pPr>
              <w:spacing w:before="200" w:after="0" w:line="240" w:lineRule="auto"/>
              <w:jc w:val="center"/>
            </w:pPr>
            <w:bookmarkStart w:id="135" w:name="d5e692"/>
            <w:bookmarkStart w:id="136" w:name="d5e691"/>
          </w:p>
        </w:tc>
        <w:bookmarkEnd w:id="135"/>
        <w:bookmarkEnd w:id="136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35AFA2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4184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43BB34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Льготная покупка валюты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159E0CB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011AD74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_4184_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1.1.62.1.1, «4184 CFT2 T_CABS_CREATE_DOC_REQ»</w:t>
              </w:r>
            </w:hyperlink>
          </w:p>
        </w:tc>
      </w:tr>
      <w:tr w:rsidR="00B0043B" w:rsidRPr="00023EFF" w14:paraId="461AB888" w14:textId="77777777"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EBABC2B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63.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</w:p>
          <w:p w14:paraId="6CD18CD1" w14:textId="77777777" w:rsidR="00B0043B" w:rsidRDefault="00B0043B">
            <w:pPr>
              <w:spacing w:before="200" w:after="0" w:line="240" w:lineRule="auto"/>
              <w:jc w:val="center"/>
            </w:pPr>
            <w:bookmarkStart w:id="137" w:name="d5e702"/>
            <w:bookmarkStart w:id="138" w:name="d5e701"/>
          </w:p>
        </w:tc>
        <w:bookmarkEnd w:id="137"/>
        <w:bookmarkEnd w:id="138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E142DE7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4185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731DA0D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Льготная продажа валюты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E86E41D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7E9F9A3" w14:textId="77777777" w:rsidR="00B0043B" w:rsidRPr="006317E7" w:rsidRDefault="003834B3">
            <w:pPr>
              <w:spacing w:after="0" w:line="240" w:lineRule="auto"/>
              <w:rPr>
                <w:lang w:val="en-US"/>
              </w:rPr>
            </w:pPr>
            <w:hyperlink w:anchor="create_4185_CFT"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1.1.63.1.1, «4185 CFT2 T_CABS_CREATE_DOC_REQ»</w:t>
              </w:r>
            </w:hyperlink>
          </w:p>
        </w:tc>
      </w:tr>
      <w:tr w:rsidR="00B0043B" w:rsidRPr="00023EFF" w14:paraId="5A957D72" w14:textId="77777777">
        <w:trPr>
          <w:ins w:id="139" w:author="Yulia A. Trifonova" w:date="2021-08-09T21:18:00Z"/>
        </w:trPr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A261CD7" w14:textId="77777777" w:rsidR="00B0043B" w:rsidRDefault="00BE0E44">
            <w:pPr>
              <w:spacing w:before="200" w:after="0" w:line="240" w:lineRule="auto"/>
              <w:rPr>
                <w:ins w:id="140" w:author="Yulia A. Trifonova" w:date="2021-08-09T21:18:00Z"/>
              </w:rPr>
            </w:pPr>
            <w:ins w:id="141" w:author="Yulia A. Trifonova" w:date="2021-08-09T21:18:00Z">
              <w:r>
                <w:rPr>
                  <w:rFonts w:ascii="Times New Roman" w:hAnsi="Times New Roman"/>
                  <w:color w:val="000000"/>
                  <w:sz w:val="20"/>
                </w:rPr>
                <w:t>64.</w:t>
              </w:r>
              <w:r>
                <w:rPr>
                  <w:rFonts w:ascii="Times New Roman" w:hAnsi="Times New Roman"/>
                  <w:color w:val="000000"/>
                  <w:sz w:val="20"/>
                </w:rPr>
                <w:tab/>
              </w:r>
            </w:ins>
          </w:p>
          <w:p w14:paraId="732D1901" w14:textId="77777777" w:rsidR="00B0043B" w:rsidRDefault="00B0043B">
            <w:pPr>
              <w:spacing w:before="200" w:after="0" w:line="240" w:lineRule="auto"/>
              <w:jc w:val="center"/>
              <w:rPr>
                <w:ins w:id="142" w:author="Yulia A. Trifonova" w:date="2021-08-09T21:18:00Z"/>
              </w:rPr>
            </w:pPr>
            <w:bookmarkStart w:id="143" w:name="d5e712"/>
            <w:bookmarkStart w:id="144" w:name="d5e711"/>
          </w:p>
        </w:tc>
        <w:bookmarkEnd w:id="143"/>
        <w:bookmarkEnd w:id="144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4251E58" w14:textId="77777777" w:rsidR="00B0043B" w:rsidRDefault="00BE0E44">
            <w:pPr>
              <w:spacing w:after="0" w:line="240" w:lineRule="auto"/>
              <w:rPr>
                <w:ins w:id="145" w:author="Yulia A. Trifonova" w:date="2021-08-09T21:18:00Z"/>
              </w:rPr>
            </w:pPr>
            <w:ins w:id="146" w:author="Yulia A. Trifonova" w:date="2021-08-09T21:18:00Z">
              <w:r>
                <w:rPr>
                  <w:rFonts w:ascii="Times New Roman" w:hAnsi="Times New Roman"/>
                  <w:color w:val="000000"/>
                  <w:sz w:val="20"/>
                </w:rPr>
                <w:t>2054</w:t>
              </w:r>
            </w:ins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F09EDDC" w14:textId="77777777" w:rsidR="00B0043B" w:rsidRDefault="00BE0E44">
            <w:pPr>
              <w:spacing w:after="0" w:line="240" w:lineRule="auto"/>
              <w:rPr>
                <w:ins w:id="147" w:author="Yulia A. Trifonova" w:date="2021-08-09T21:18:00Z"/>
              </w:rPr>
            </w:pPr>
            <w:ins w:id="148" w:author="Yulia A. Trifonova" w:date="2021-08-09T21:18:00Z">
              <w:r>
                <w:rPr>
                  <w:rFonts w:ascii="Times New Roman" w:hAnsi="Times New Roman"/>
                  <w:color w:val="000000"/>
                  <w:sz w:val="20"/>
                </w:rPr>
                <w:t>М-Банк. Внесение наличных по приходному ордеру (на счёт ФЛ)</w:t>
              </w:r>
            </w:ins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AF6ED3B" w14:textId="77777777" w:rsidR="00B0043B" w:rsidRDefault="003834B3">
            <w:pPr>
              <w:spacing w:after="0" w:line="240" w:lineRule="auto"/>
              <w:rPr>
                <w:ins w:id="149" w:author="Yulia A. Trifonova" w:date="2021-08-09T21:18:00Z"/>
              </w:rPr>
            </w:pPr>
            <w:ins w:id="150" w:author="Yulia A. Trifonova" w:date="2021-08-09T21:18:00Z">
              <w:r>
                <w:fldChar w:fldCharType="begin"/>
              </w:r>
              <w:r>
                <w:instrText xml:space="preserve"> HYPERLINK \l "create_2054MB" \h </w:instrText>
              </w:r>
              <w:r>
                <w:fldChar w:fldCharType="separate"/>
              </w:r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1.3.2.1, «2054 MB Create»</w:t>
              </w:r>
              <w:r>
                <w:rPr>
                  <w:rFonts w:ascii="Times New Roman" w:hAnsi="Times New Roman"/>
                  <w:color w:val="000000"/>
                  <w:sz w:val="20"/>
                </w:rPr>
                <w:fldChar w:fldCharType="end"/>
              </w:r>
            </w:ins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DF7E83E" w14:textId="77777777" w:rsidR="00B0043B" w:rsidRPr="006317E7" w:rsidRDefault="003834B3">
            <w:pPr>
              <w:spacing w:after="0" w:line="240" w:lineRule="auto"/>
              <w:rPr>
                <w:ins w:id="151" w:author="Yulia A. Trifonova" w:date="2021-08-09T21:18:00Z"/>
                <w:lang w:val="en-US"/>
              </w:rPr>
            </w:pPr>
            <w:ins w:id="152" w:author="Yulia A. Trifonova" w:date="2021-08-09T21:18:00Z">
              <w:r>
                <w:fldChar w:fldCharType="begin"/>
              </w:r>
              <w:r>
                <w:instrText xml:space="preserve"> HYPERLINK \</w:instrText>
              </w:r>
              <w:r>
                <w:instrText xml:space="preserve">l "createCFT_2054CFT" \h </w:instrText>
              </w:r>
              <w:r>
                <w:fldChar w:fldCharType="separate"/>
              </w:r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1.3.1.2, «2054 CFT2 T_CABS_CREATE_DOC_REQ»</w:t>
              </w:r>
              <w:r>
                <w:rPr>
                  <w:rFonts w:ascii="Times New Roman" w:hAnsi="Times New Roman"/>
                  <w:color w:val="000000"/>
                  <w:sz w:val="20"/>
                  <w:lang w:val="en-US"/>
                </w:rPr>
                <w:fldChar w:fldCharType="end"/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 xml:space="preserve"> </w:t>
              </w:r>
              <w:r w:rsidR="00BE0E44">
                <w:rPr>
                  <w:rFonts w:ascii="Times New Roman" w:hAnsi="Times New Roman"/>
                  <w:color w:val="000000"/>
                  <w:sz w:val="20"/>
                </w:rPr>
                <w:t>и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 xml:space="preserve"> </w:t>
              </w:r>
              <w:r>
                <w:fldChar w:fldCharType="begin"/>
              </w:r>
              <w:r>
                <w:instrText xml:space="preserve"> HYPERLINK \l "createCFT_2054MB" \h </w:instrText>
              </w:r>
              <w:r>
                <w:fldChar w:fldCharType="separate"/>
              </w:r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1.3.2.2, «2054 MB T_CABS_CREATE_DOC_REQ»</w:t>
              </w:r>
              <w:r>
                <w:rPr>
                  <w:rFonts w:ascii="Times New Roman" w:hAnsi="Times New Roman"/>
                  <w:color w:val="000000"/>
                  <w:sz w:val="20"/>
                  <w:lang w:val="en-US"/>
                </w:rPr>
                <w:fldChar w:fldCharType="end"/>
              </w:r>
            </w:ins>
          </w:p>
        </w:tc>
      </w:tr>
      <w:tr w:rsidR="00B0043B" w:rsidRPr="00023EFF" w14:paraId="4D2D86A8" w14:textId="77777777">
        <w:trPr>
          <w:ins w:id="153" w:author="Yulia A. Trifonova" w:date="2021-08-09T21:18:00Z"/>
        </w:trPr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3FA600C" w14:textId="77777777" w:rsidR="00B0043B" w:rsidRDefault="00BE0E44">
            <w:pPr>
              <w:spacing w:before="200" w:after="0" w:line="240" w:lineRule="auto"/>
              <w:rPr>
                <w:ins w:id="154" w:author="Yulia A. Trifonova" w:date="2021-08-09T21:18:00Z"/>
              </w:rPr>
            </w:pPr>
            <w:ins w:id="155" w:author="Yulia A. Trifonova" w:date="2021-08-09T21:18:00Z">
              <w:r>
                <w:rPr>
                  <w:rFonts w:ascii="Times New Roman" w:hAnsi="Times New Roman"/>
                  <w:color w:val="000000"/>
                  <w:sz w:val="20"/>
                </w:rPr>
                <w:t>65.</w:t>
              </w:r>
              <w:r>
                <w:rPr>
                  <w:rFonts w:ascii="Times New Roman" w:hAnsi="Times New Roman"/>
                  <w:color w:val="000000"/>
                  <w:sz w:val="20"/>
                </w:rPr>
                <w:tab/>
              </w:r>
            </w:ins>
          </w:p>
          <w:p w14:paraId="274379D6" w14:textId="77777777" w:rsidR="00B0043B" w:rsidRDefault="00B0043B">
            <w:pPr>
              <w:spacing w:before="200" w:after="0" w:line="240" w:lineRule="auto"/>
              <w:jc w:val="center"/>
              <w:rPr>
                <w:ins w:id="156" w:author="Yulia A. Trifonova" w:date="2021-08-09T21:18:00Z"/>
              </w:rPr>
            </w:pPr>
            <w:bookmarkStart w:id="157" w:name="d5e724"/>
            <w:bookmarkStart w:id="158" w:name="d5e723"/>
          </w:p>
        </w:tc>
        <w:bookmarkEnd w:id="157"/>
        <w:bookmarkEnd w:id="158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2A5D989" w14:textId="77777777" w:rsidR="00B0043B" w:rsidRDefault="00BE0E44">
            <w:pPr>
              <w:spacing w:after="0" w:line="240" w:lineRule="auto"/>
              <w:rPr>
                <w:ins w:id="159" w:author="Yulia A. Trifonova" w:date="2021-08-09T21:18:00Z"/>
              </w:rPr>
            </w:pPr>
            <w:ins w:id="160" w:author="Yulia A. Trifonova" w:date="2021-08-09T21:18:00Z">
              <w:r>
                <w:rPr>
                  <w:rFonts w:ascii="Times New Roman" w:hAnsi="Times New Roman"/>
                  <w:color w:val="000000"/>
                  <w:sz w:val="20"/>
                </w:rPr>
                <w:t>3054</w:t>
              </w:r>
            </w:ins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F9751F6" w14:textId="77777777" w:rsidR="00B0043B" w:rsidRDefault="00BE0E44">
            <w:pPr>
              <w:spacing w:after="0" w:line="240" w:lineRule="auto"/>
              <w:rPr>
                <w:ins w:id="161" w:author="Yulia A. Trifonova" w:date="2021-08-09T21:18:00Z"/>
              </w:rPr>
            </w:pPr>
            <w:ins w:id="162" w:author="Yulia A. Trifonova" w:date="2021-08-09T21:18:00Z">
              <w:r>
                <w:rPr>
                  <w:rFonts w:ascii="Times New Roman" w:hAnsi="Times New Roman"/>
                  <w:color w:val="000000"/>
                  <w:sz w:val="20"/>
                </w:rPr>
                <w:t>М-Банк. Выдача наличных по расходному ордеру (со счета ФЛ)</w:t>
              </w:r>
            </w:ins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B300124" w14:textId="77777777" w:rsidR="00B0043B" w:rsidRDefault="003834B3">
            <w:pPr>
              <w:spacing w:after="0" w:line="240" w:lineRule="auto"/>
              <w:rPr>
                <w:ins w:id="163" w:author="Yulia A. Trifonova" w:date="2021-08-09T21:18:00Z"/>
              </w:rPr>
            </w:pPr>
            <w:ins w:id="164" w:author="Yulia A. Trifonova" w:date="2021-08-09T21:18:00Z">
              <w:r>
                <w:fldChar w:fldCharType="begin"/>
              </w:r>
              <w:r>
                <w:instrText xml:space="preserve"> HYPERLINK \l "create_3054MB" \h </w:instrText>
              </w:r>
              <w:r>
                <w:fldChar w:fldCharType="separate"/>
              </w:r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1.4.2.1, «3054 MB Create»</w:t>
              </w:r>
              <w:r>
                <w:rPr>
                  <w:rFonts w:ascii="Times New Roman" w:hAnsi="Times New Roman"/>
                  <w:color w:val="000000"/>
                  <w:sz w:val="20"/>
                </w:rPr>
                <w:fldChar w:fldCharType="end"/>
              </w:r>
            </w:ins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BA89373" w14:textId="77777777" w:rsidR="00B0043B" w:rsidRPr="006317E7" w:rsidRDefault="003834B3">
            <w:pPr>
              <w:spacing w:after="0" w:line="240" w:lineRule="auto"/>
              <w:rPr>
                <w:ins w:id="165" w:author="Yulia A. Trifonova" w:date="2021-08-09T21:18:00Z"/>
                <w:lang w:val="en-US"/>
              </w:rPr>
            </w:pPr>
            <w:ins w:id="166" w:author="Yulia A. Trifonova" w:date="2021-08-09T21:18:00Z">
              <w:r>
                <w:fldChar w:fldCharType="begin"/>
              </w:r>
              <w:r>
                <w:instrText xml:space="preserve"> HYPERLINK \l "createCFT_3054CFT" \h </w:instrText>
              </w:r>
              <w:r>
                <w:fldChar w:fldCharType="separate"/>
              </w:r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1.4.1.2, «3054 CFT2 T_CABS_CREATE_DOC_REQ»</w:t>
              </w:r>
              <w:r>
                <w:rPr>
                  <w:rFonts w:ascii="Times New Roman" w:hAnsi="Times New Roman"/>
                  <w:color w:val="000000"/>
                  <w:sz w:val="20"/>
                  <w:lang w:val="en-US"/>
                </w:rPr>
                <w:fldChar w:fldCharType="end"/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 xml:space="preserve"> </w:t>
              </w:r>
              <w:r w:rsidR="00BE0E44">
                <w:rPr>
                  <w:rFonts w:ascii="Times New Roman" w:hAnsi="Times New Roman"/>
                  <w:color w:val="000000"/>
                  <w:sz w:val="20"/>
                </w:rPr>
                <w:t>и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 xml:space="preserve"> </w:t>
              </w:r>
              <w:r>
                <w:fldChar w:fldCharType="begin"/>
              </w:r>
              <w:r>
                <w:instrText xml:space="preserve"> HYPERLINK \l "createCFT_3054MB" \h </w:instrText>
              </w:r>
              <w:r>
                <w:fldChar w:fldCharType="separate"/>
              </w:r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1.4.2.2, «3054 MB T_CABS_CREATE_DOC_REQ»</w:t>
              </w:r>
              <w:r>
                <w:rPr>
                  <w:rFonts w:ascii="Times New Roman" w:hAnsi="Times New Roman"/>
                  <w:color w:val="000000"/>
                  <w:sz w:val="20"/>
                  <w:lang w:val="en-US"/>
                </w:rPr>
                <w:fldChar w:fldCharType="end"/>
              </w:r>
            </w:ins>
          </w:p>
        </w:tc>
      </w:tr>
      <w:tr w:rsidR="00B0043B" w:rsidRPr="00023EFF" w14:paraId="1F54AC24" w14:textId="77777777">
        <w:trPr>
          <w:ins w:id="167" w:author="Yulia A. Trifonova" w:date="2021-08-09T21:18:00Z"/>
        </w:trPr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693B9BD" w14:textId="77777777" w:rsidR="00B0043B" w:rsidRDefault="00BE0E44">
            <w:pPr>
              <w:spacing w:before="200" w:after="0" w:line="240" w:lineRule="auto"/>
              <w:rPr>
                <w:ins w:id="168" w:author="Yulia A. Trifonova" w:date="2021-08-09T21:18:00Z"/>
              </w:rPr>
            </w:pPr>
            <w:ins w:id="169" w:author="Yulia A. Trifonova" w:date="2021-08-09T21:18:00Z">
              <w:r>
                <w:rPr>
                  <w:rFonts w:ascii="Times New Roman" w:hAnsi="Times New Roman"/>
                  <w:color w:val="000000"/>
                  <w:sz w:val="20"/>
                </w:rPr>
                <w:t>66.</w:t>
              </w:r>
              <w:r>
                <w:rPr>
                  <w:rFonts w:ascii="Times New Roman" w:hAnsi="Times New Roman"/>
                  <w:color w:val="000000"/>
                  <w:sz w:val="20"/>
                </w:rPr>
                <w:tab/>
              </w:r>
            </w:ins>
          </w:p>
          <w:p w14:paraId="4C497847" w14:textId="77777777" w:rsidR="00B0043B" w:rsidRDefault="00B0043B">
            <w:pPr>
              <w:spacing w:before="200" w:after="0" w:line="240" w:lineRule="auto"/>
              <w:jc w:val="center"/>
              <w:rPr>
                <w:ins w:id="170" w:author="Yulia A. Trifonova" w:date="2021-08-09T21:18:00Z"/>
              </w:rPr>
            </w:pPr>
            <w:bookmarkStart w:id="171" w:name="d5e736"/>
            <w:bookmarkStart w:id="172" w:name="d5e735"/>
          </w:p>
        </w:tc>
        <w:bookmarkEnd w:id="171"/>
        <w:bookmarkEnd w:id="172"/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99815DC" w14:textId="77777777" w:rsidR="00B0043B" w:rsidRDefault="00BE0E44">
            <w:pPr>
              <w:spacing w:after="0" w:line="240" w:lineRule="auto"/>
              <w:rPr>
                <w:ins w:id="173" w:author="Yulia A. Trifonova" w:date="2021-08-09T21:18:00Z"/>
              </w:rPr>
            </w:pPr>
            <w:ins w:id="174" w:author="Yulia A. Trifonova" w:date="2021-08-09T21:18:00Z">
              <w:r>
                <w:rPr>
                  <w:rFonts w:ascii="Times New Roman" w:hAnsi="Times New Roman"/>
                  <w:color w:val="000000"/>
                  <w:sz w:val="20"/>
                </w:rPr>
                <w:t>1061</w:t>
              </w:r>
            </w:ins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A8B5923" w14:textId="77777777" w:rsidR="00B0043B" w:rsidRDefault="00BE0E44">
            <w:pPr>
              <w:spacing w:after="0" w:line="240" w:lineRule="auto"/>
              <w:rPr>
                <w:ins w:id="175" w:author="Yulia A. Trifonova" w:date="2021-08-09T21:18:00Z"/>
              </w:rPr>
            </w:pPr>
            <w:ins w:id="176" w:author="Yulia A. Trifonova" w:date="2021-08-09T21:18:00Z">
              <w:r>
                <w:rPr>
                  <w:rFonts w:ascii="Times New Roman" w:hAnsi="Times New Roman"/>
                  <w:color w:val="000000"/>
                  <w:sz w:val="20"/>
                </w:rPr>
                <w:t>Выдача со счета клиента</w:t>
              </w:r>
            </w:ins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EE760BD" w14:textId="77777777" w:rsidR="00B0043B" w:rsidRDefault="003834B3">
            <w:pPr>
              <w:spacing w:after="0" w:line="240" w:lineRule="auto"/>
              <w:rPr>
                <w:ins w:id="177" w:author="Yulia A. Trifonova" w:date="2021-08-09T21:18:00Z"/>
              </w:rPr>
            </w:pPr>
            <w:ins w:id="178" w:author="Yulia A. Trifonova" w:date="2021-08-09T21:18:00Z">
              <w:r>
                <w:fldChar w:fldCharType="begin"/>
              </w:r>
              <w:r>
                <w:instrText xml:space="preserve"> HYPERLINK \l "create_1061CONP" \h </w:instrText>
              </w:r>
              <w:r>
                <w:fldChar w:fldCharType="separate"/>
              </w:r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 1.5.1.1, «1061 CONP Create»</w:t>
              </w:r>
              <w:r>
                <w:rPr>
                  <w:rFonts w:ascii="Times New Roman" w:hAnsi="Times New Roman"/>
                  <w:color w:val="000000"/>
                  <w:sz w:val="20"/>
                </w:rPr>
                <w:fldChar w:fldCharType="end"/>
              </w:r>
            </w:ins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D77285F" w14:textId="77777777" w:rsidR="00B0043B" w:rsidRPr="006317E7" w:rsidRDefault="003834B3">
            <w:pPr>
              <w:spacing w:after="0" w:line="240" w:lineRule="auto"/>
              <w:rPr>
                <w:ins w:id="179" w:author="Yulia A. Trifonova" w:date="2021-08-09T21:18:00Z"/>
                <w:lang w:val="en-US"/>
              </w:rPr>
            </w:pPr>
            <w:ins w:id="180" w:author="Yulia A. Trifonova" w:date="2021-08-09T21:18:00Z">
              <w:r>
                <w:fldChar w:fldCharType="begin"/>
              </w:r>
              <w:r>
                <w:instrText xml:space="preserve"> HYPERLINK \l "createCFT_1061" \h </w:instrText>
              </w:r>
              <w:r>
                <w:fldChar w:fldCharType="separate"/>
              </w:r>
              <w:r w:rsidR="00BE0E44">
                <w:rPr>
                  <w:rFonts w:ascii="Times New Roman" w:hAnsi="Times New Roman"/>
                  <w:color w:val="000000"/>
                  <w:sz w:val="20"/>
                </w:rPr>
                <w:t>Раздел</w:t>
              </w:r>
              <w:r w:rsidR="00BE0E44" w:rsidRPr="006317E7">
                <w:rPr>
                  <w:rFonts w:ascii="Times New Roman" w:hAnsi="Times New Roman"/>
                  <w:color w:val="000000"/>
                  <w:sz w:val="20"/>
                  <w:lang w:val="en-US"/>
                </w:rPr>
                <w:t> 1.5.1.2, «1061 T_CABS_CREATE_DOC_REQ»</w:t>
              </w:r>
              <w:r>
                <w:rPr>
                  <w:rFonts w:ascii="Times New Roman" w:hAnsi="Times New Roman"/>
                  <w:color w:val="000000"/>
                  <w:sz w:val="20"/>
                  <w:lang w:val="en-US"/>
                </w:rPr>
                <w:fldChar w:fldCharType="end"/>
              </w:r>
            </w:ins>
          </w:p>
        </w:tc>
      </w:tr>
    </w:tbl>
    <w:p w14:paraId="0E5C9C93" w14:textId="77777777" w:rsidR="00B0043B" w:rsidRDefault="00BE0E44">
      <w:pPr>
        <w:spacing w:before="200" w:after="0" w:line="240" w:lineRule="auto"/>
      </w:pPr>
      <w:bookmarkStart w:id="181" w:name="d5e744"/>
      <w:bookmarkStart w:id="182" w:name="d5e709"/>
      <w:r>
        <w:rPr>
          <w:rFonts w:ascii="Arial" w:hAnsi="Arial"/>
          <w:b/>
          <w:color w:val="000000"/>
          <w:sz w:val="35"/>
        </w:rPr>
        <w:lastRenderedPageBreak/>
        <w:t>1.1. Примеры заполнения операций</w:t>
      </w:r>
    </w:p>
    <w:p w14:paraId="11EF6F6C" w14:textId="77777777" w:rsidR="00B0043B" w:rsidRDefault="00BE0E44">
      <w:pPr>
        <w:spacing w:before="200" w:after="0" w:line="240" w:lineRule="auto"/>
      </w:pPr>
      <w:bookmarkStart w:id="183" w:name="op2503"/>
      <w:bookmarkEnd w:id="181"/>
      <w:bookmarkEnd w:id="182"/>
      <w:r>
        <w:rPr>
          <w:rFonts w:ascii="Arial" w:hAnsi="Arial"/>
          <w:b/>
          <w:color w:val="000000"/>
          <w:sz w:val="29"/>
        </w:rPr>
        <w:t>1.1.1. М-Банк. Объявление на взнос наличными (на счёт ЮЛ)</w:t>
      </w:r>
    </w:p>
    <w:p w14:paraId="299248AB" w14:textId="77777777" w:rsidR="00B0043B" w:rsidRDefault="00BE0E44">
      <w:pPr>
        <w:spacing w:before="200" w:after="0" w:line="240" w:lineRule="auto"/>
      </w:pPr>
      <w:bookmarkStart w:id="184" w:name="d5e749"/>
      <w:bookmarkStart w:id="185" w:name="d5e714"/>
      <w:bookmarkEnd w:id="183"/>
      <w:r>
        <w:rPr>
          <w:rFonts w:ascii="Arial" w:hAnsi="Arial"/>
          <w:b/>
          <w:color w:val="000000"/>
          <w:sz w:val="24"/>
        </w:rPr>
        <w:t>1.1.1.1. Внутрифилиальная проводка</w:t>
      </w:r>
    </w:p>
    <w:p w14:paraId="6BFA9811" w14:textId="77777777" w:rsidR="00B0043B" w:rsidRDefault="00BE0E44">
      <w:pPr>
        <w:spacing w:before="200" w:after="0" w:line="240" w:lineRule="auto"/>
      </w:pPr>
      <w:bookmarkStart w:id="186" w:name="create_2503CFT"/>
      <w:bookmarkEnd w:id="184"/>
      <w:bookmarkEnd w:id="185"/>
      <w:r>
        <w:rPr>
          <w:rFonts w:ascii="Arial" w:hAnsi="Arial"/>
          <w:b/>
          <w:color w:val="000000"/>
          <w:sz w:val="20"/>
        </w:rPr>
        <w:t>1.1.1.1.1. 2503 CFT2 Create</w:t>
      </w:r>
    </w:p>
    <w:p w14:paraId="07A8BD1D" w14:textId="77777777" w:rsidR="00B0043B" w:rsidRDefault="00BE0E44">
      <w:pPr>
        <w:shd w:val="clear" w:color="auto" w:fill="E0E0E0"/>
        <w:spacing w:before="160" w:after="0" w:line="240" w:lineRule="auto"/>
      </w:pPr>
      <w:bookmarkStart w:id="187" w:name="d5e754"/>
      <w:bookmarkStart w:id="188" w:name="d5e719"/>
      <w:bookmarkEnd w:id="186"/>
      <w:r>
        <w:rPr>
          <w:rFonts w:ascii="Ubuntu Mono" w:hAnsi="Ubuntu Mono"/>
          <w:color w:val="000000"/>
          <w:sz w:val="16"/>
          <w:shd w:val="clear" w:color="auto" w:fill="E0E0E0"/>
        </w:rPr>
        <w:t xml:space="preserve">&lt;soap:Envelope xmlns:soap="http://www.w3.org/2003/05/soap-envelope" xmlns:jour="http://journal.ws.spectrum"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xmlns:xsd="http://model.ws.spectrum/xsd"&gt;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&lt;soap:Header/&gt;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&lt;xsd:clientExtId&gt;776389&lt;/xsd:clientExtId&gt;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&lt;xsd:clientIdSys&gt;CFT2&lt;/xsd:clientIdSys&gt;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&lt;xsd:clientName&gt;ООО "Красный лучище"&lt;/xsd:clientName&gt;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&lt;xsd:clientTypeEnum&gt;1&lt;/xsd:clientTypeEnum&gt;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&lt;xsd:inn&gt;772364555&lt;/xsd:inn&gt;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&lt;xsd:kpp&gt;123456755&lt;/xsd:kpp&gt;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&lt;xsd:controlEmpUserLogin&gt;C5700&lt;/xsd:controlEmpUserLogin&gt;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&lt;xsd:cashSymbolCode&gt;55&lt;/xsd:cashSymbolCode&gt;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&lt;xsd:summa&gt;501&lt;/xsd:summa&gt;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&lt;xsd:cashSymbolCode&gt;11&lt;/xsd:cashSymbolCode&gt;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&lt;xsd:summa&gt;200&lt;/xsd:summa&gt;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&lt;xsd:cashSymbolCode&gt;13&lt;/xsd:cashSymbolCode&gt;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&lt;xsd:summa&gt;170&lt;/xsd:summa&gt;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&lt;xsd:cashSymbolCode&gt;14&lt;/xsd:cashSymbolCode&gt;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&lt;xsd:summa&gt;130&lt;/xsd:summa&gt;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&lt;xsd:accountNum&gt;40702810057000000004&lt;/xsd:accountNum&gt;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&lt;xsd:deptCode&gt;709000&lt;/xsd:deptCode&gt;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&lt;xsd:summa&gt;1001&lt;/xsd:summa&gt;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&lt;xsd:summa&gt;1001&lt;/xsd:summa&gt;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&lt;xsd:description&gt;Поступления от продажи товаров 500.00;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Поступления от реализации платных услуг (выполненных работ) 200.00;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Поступления от физических лиц в целях перевода в адрес других физических лиц 170.00; Поступления займов и в погашение кредитов 130.00&lt;/xsd:description&gt;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&lt;xsd:docNumber&gt;341747&lt;/xsd:docNumber&gt;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&lt;xsd:properties&gt;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&lt;xsd:code&gt;ЗКССумма&lt;/xsd:code&gt;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&lt;xsd:value&gt;99=1001.00;101=1001.00;89=12.00&lt;/xsd:value&gt;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&lt;/xsd:properties&gt;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&lt;xsd:login&gt;O5700&lt;/xsd:login&gt;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&lt;xsd:operJournalExtId&gt;MB.CFT.2503-1&lt;/xsd:operJournalExtId&gt;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&lt;xsd:operationCode&gt;2503&lt;/xsd:operationCode&gt;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&lt;xsd:operationRegDate&gt;2020-08-25T10:00:00&lt;/xsd:operationRegDate&gt;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&lt;xsd:proxyClient&gt;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&lt;xsd:clientTypeEnum&gt;0&lt;/xsd:clientTypeEnum&gt;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&lt;xsd:icIssueAutority&gt;ПВО ОВД Таганского района города Москвы кп 772-118&lt;/xsd:icIssueAutority&gt;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&lt;xsd:icIssueDate&gt;2015-10-15&lt;/xsd:icIssueDate&gt;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&lt;xsd:icNum&gt;877566&lt;/xsd:icNum&gt;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&lt;xsd:icSeries&gt;5555&lt;/xsd:icSeries&gt;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&lt;xsd:identityCardTypeId&gt;21&lt;/xsd:identityCardTypeId&gt;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&lt;xsd:personFirstName&gt;АНДРЕЙ&lt;/xsd:personFirstName&gt;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&lt;xsd:personPatronymic&gt;ИВАНОВИЧ&lt;/xsd:personPatronymic&gt;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&lt;xsd:personSurname&gt;БОРИСОВ&lt;/xsd:personSurname&gt;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&lt;xsd:messageId&gt;4564566&lt;/xsd:messageId&gt;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&lt;/soap:Body&gt;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&lt;/soap:Envelope&gt;</w:t>
      </w:r>
    </w:p>
    <w:bookmarkEnd w:id="187"/>
    <w:bookmarkEnd w:id="188"/>
    <w:p w14:paraId="6F6BBB9A" w14:textId="77777777" w:rsidR="00B0043B" w:rsidRDefault="00BE0E44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Перевод на промежуточный счет в другой банк:</w:t>
      </w:r>
    </w:p>
    <w:p w14:paraId="1308FA62" w14:textId="77777777" w:rsidR="00B0043B" w:rsidRDefault="00BE0E44">
      <w:pPr>
        <w:shd w:val="clear" w:color="auto" w:fill="E0E0E0"/>
        <w:spacing w:before="160" w:after="0" w:line="240" w:lineRule="auto"/>
      </w:pPr>
      <w:bookmarkStart w:id="189" w:name="d5e756"/>
      <w:bookmarkStart w:id="190" w:name="d5e721"/>
      <w:r>
        <w:rPr>
          <w:rFonts w:ascii="Ubuntu Mono" w:hAnsi="Ubuntu Mono"/>
          <w:color w:val="000000"/>
          <w:sz w:val="16"/>
          <w:shd w:val="clear" w:color="auto" w:fill="E0E0E0"/>
        </w:rPr>
        <w:t xml:space="preserve">&lt;soap:Envelope xmlns:soap="http://www.w3.org/2003/05/soap-envelope"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xmlns:jour="http://journal.ws.spectrum"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xmlns:xsd="http://model.ws.spectrum/xsd"&gt;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&lt;soap:Header/&gt;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&lt;xsd:clientExtId&gt;776389&lt;/xsd:clientExtId&gt;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&lt;xsd:clientIdSys&gt;CFT2&lt;/xsd:clientIdSys&gt;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&lt;xsd:clientName&gt;ООО "Красный лучище"&lt;/xsd:clientName&gt;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&lt;xsd:clientTypeEnum&gt;1&lt;/xsd:clientTypeEnum&gt;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&lt;xsd:inn&gt;772364555&lt;/xsd:inn&gt;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&lt;xsd:kpp&gt;123456755&lt;/xsd:kpp&gt;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&lt;xsd:controlEmpUserLogin&gt;O5700-3&lt;/xsd:controlEmpUserLogin&gt;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&lt;xsd:deptCode&gt;709401&lt;/xsd:deptCode&gt;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&lt;xsd:cashSymbolCode&gt;55&lt;/xsd:cashSymbolCode&gt;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&lt;xsd:summa&gt;501&lt;/xsd:summa&gt;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&lt;xsd:cashSymbolCode&gt;11&lt;/xsd:cashSymbolCode&gt;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&lt;xsd:summa&gt;200&lt;/xsd:summa&gt;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&lt;xsd:cashSymbolCode&gt;13&lt;/xsd:cashSymbolCode&gt;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&lt;xsd:summa&gt;170&lt;/xsd:summa&gt;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&lt;xsd:accountNum&gt;3022281000000000001&lt;/xsd:accountNum&gt;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&lt;xsd:deptCode&gt;709000&lt;/xsd:deptCode&gt;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&lt;xsd:summa&gt;1001&lt;/xsd:summa&gt;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&lt;xsd:summa&gt;1001&lt;/xsd:summa&gt;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&lt;xsd:description&gt;Поступления от продажи товаров 500.00;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Поступления от реализации платных услуг (выполненных работ) 200.00;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Поступления от физических лиц в целях перевода в адрес других физических лиц 170.00;&lt;/xsd:description&gt;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&lt;xsd:docNumber&gt;341747&lt;/xsd:docNumber&gt;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&lt;xsd:properties&gt;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&lt;xsd:code&gt;ЗКССумма&lt;/xsd:code&gt;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&lt;xsd:value&gt;99=1001.00;101=1001.00;89=12.00&lt;/xsd:value&gt;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&lt;/xsd:properties&gt;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&lt;xsd:login&gt;O5700-2&lt;/xsd:login&gt;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&lt;xsd:operJournalExtId&gt;MB.CFT.2503-27&lt;/xsd:operJournalExtId&gt;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&lt;xsd:operationCode&gt;2503&lt;/xsd:operationCode&gt;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&lt;xsd:operationRegDate&gt;2020-08-25T10:00:00&lt;/xsd:operationRegDate&gt;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&lt;xsd:clientTypeEnum&gt;0&lt;/xsd:clientTypeEnum&gt;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&lt;xsd:icIssueAutority&gt;ПВО ОВД Таганского района города Москвы кп 772-118&lt;/xsd:icIssueAutority&gt;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&lt;xsd:icIssueDate&gt;2015-10-15&lt;/xsd:icIssueDate&gt;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&lt;xsd:icNum&gt;877566&lt;/xsd:icNum&gt;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&lt;xsd:icSeries&gt;5555&lt;/xsd:icSeries&gt;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&lt;xsd:identityCardTypeId&gt;21&lt;/xsd:identityCardTypeId&gt;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&lt;xsd:personFirstName&gt;АНДРЕЙ&lt;/xsd:personFirstName&gt;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&lt;xsd:personPatronymic&gt;ИВАНОВИЧ&lt;/xsd:personPatronymic&gt;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&lt;xsd:personSurname&gt;БОРИСОВ&lt;/xsd:personSurname&gt;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&lt;xsd:messageId&gt;121212&lt;/xsd:messageId&gt;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&lt;/soap:Body&gt;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&lt;/soap:Envelope&gt;</w:t>
      </w:r>
    </w:p>
    <w:p w14:paraId="5A7A49C2" w14:textId="77777777" w:rsidR="00B0043B" w:rsidRDefault="00BE0E44">
      <w:pPr>
        <w:spacing w:before="200" w:after="0" w:line="240" w:lineRule="auto"/>
      </w:pPr>
      <w:bookmarkStart w:id="191" w:name="createCFT_2503CFT"/>
      <w:bookmarkEnd w:id="189"/>
      <w:bookmarkEnd w:id="190"/>
      <w:r>
        <w:rPr>
          <w:rFonts w:ascii="Arial" w:hAnsi="Arial"/>
          <w:b/>
          <w:color w:val="000000"/>
          <w:sz w:val="20"/>
        </w:rPr>
        <w:t>1.1.1.1.2. 2503 CFT2 T_CABS_CREATE_DOC_REQ</w:t>
      </w:r>
    </w:p>
    <w:p w14:paraId="206C6E3F" w14:textId="77777777" w:rsidR="00B0043B" w:rsidRDefault="00BE0E44">
      <w:pPr>
        <w:shd w:val="clear" w:color="auto" w:fill="E0E0E0"/>
        <w:spacing w:before="200" w:after="0" w:line="240" w:lineRule="auto"/>
      </w:pPr>
      <w:bookmarkStart w:id="192" w:name="d5e760"/>
      <w:bookmarkStart w:id="193" w:name="d5e725"/>
      <w:bookmarkEnd w:id="191"/>
      <w:r w:rsidRPr="00023EFF">
        <w:rPr>
          <w:rFonts w:ascii="Ubuntu Mono" w:hAnsi="Ubuntu Mono"/>
          <w:color w:val="000000"/>
          <w:sz w:val="16"/>
          <w:shd w:val="clear" w:color="auto" w:fill="E0E0E0"/>
        </w:rPr>
        <w:t>&lt;?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xml</w:t>
      </w:r>
      <w:r w:rsidRPr="00023EFF">
        <w:rPr>
          <w:rFonts w:ascii="Ubuntu Mono" w:hAnsi="Ubuntu Mono"/>
          <w:color w:val="000000"/>
          <w:sz w:val="16"/>
          <w:shd w:val="clear" w:color="auto" w:fill="E0E0E0"/>
        </w:rPr>
        <w:t xml:space="preserve"> 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version</w:t>
      </w:r>
      <w:r w:rsidRPr="00023EFF">
        <w:rPr>
          <w:rFonts w:ascii="Ubuntu Mono" w:hAnsi="Ubuntu Mono"/>
          <w:color w:val="000000"/>
          <w:sz w:val="16"/>
          <w:shd w:val="clear" w:color="auto" w:fill="E0E0E0"/>
        </w:rPr>
        <w:t xml:space="preserve">="1.0" 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encoding</w:t>
      </w:r>
      <w:r w:rsidRPr="00023EFF">
        <w:rPr>
          <w:rFonts w:ascii="Ubuntu Mono" w:hAnsi="Ubuntu Mono"/>
          <w:color w:val="000000"/>
          <w:sz w:val="16"/>
          <w:shd w:val="clear" w:color="auto" w:fill="E0E0E0"/>
        </w:rPr>
        <w:t>="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UTF</w:t>
      </w:r>
      <w:r w:rsidRPr="00023EFF">
        <w:rPr>
          <w:rFonts w:ascii="Ubuntu Mono" w:hAnsi="Ubuntu Mono"/>
          <w:color w:val="000000"/>
          <w:sz w:val="16"/>
          <w:shd w:val="clear" w:color="auto" w:fill="E0E0E0"/>
        </w:rPr>
        <w:t xml:space="preserve">-8" 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standalone</w:t>
      </w:r>
      <w:r w:rsidRPr="00023EFF">
        <w:rPr>
          <w:rFonts w:ascii="Ubuntu Mono" w:hAnsi="Ubuntu Mono"/>
          <w:color w:val="000000"/>
          <w:sz w:val="16"/>
          <w:shd w:val="clear" w:color="auto" w:fill="E0E0E0"/>
        </w:rPr>
        <w:t>="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yes</w:t>
      </w:r>
      <w:r w:rsidRPr="00023EFF">
        <w:rPr>
          <w:rFonts w:ascii="Ubuntu Mono" w:hAnsi="Ubuntu Mono"/>
          <w:color w:val="000000"/>
          <w:sz w:val="16"/>
          <w:shd w:val="clear" w:color="auto" w:fill="E0E0E0"/>
        </w:rPr>
        <w:t>"?&gt;</w:t>
      </w:r>
      <w:r w:rsidRPr="00023EFF"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&lt;SMESSAGEID&gt;233454&lt;/SMESSAGEID&gt;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&lt;SGUID&gt;MB.CFT.2503-1&lt;/SGUID&gt;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&lt;SDOCUMENTTYPE&gt;2503&lt;/SDOCUMENTTYPE&gt;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&lt;SLABEL&gt;341747&lt;/SLABEL&gt;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&lt;SACCOUNTTO&gt;40702810057000000004&lt;/SACCOUNTTO&gt;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&lt;NSUMFROM&gt;1001.0&lt;/NSUMFROM&gt;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&lt;NSUMTO&gt;1001.0&lt;/NSUMTO&gt;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&lt;DTVALIDTODATE&gt;2020-08-28&lt;/DTVALIDTODATE&gt;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&lt;SDESCRIPTION&gt;Поступления от продажи товаров 500.00;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Поступления от реализации платных услуг (выполненных работ) 200.00;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Поступления от физических лиц в целях перевода в адрес других физических лиц 170.00; Поступления займов и в погашение кредитов 130.00&lt;/SDESCRIPTION&gt;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&lt;SNAME&gt;БОРИСОВ АНДРЕЙ ИВАНОВИЧ&lt;/SNAME&gt;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&lt;SACCOUNT&gt;40702810057000000004&lt;/SACCOUNT&gt;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&lt;STAXID&gt;772364555&lt;/STAXID&gt;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&lt;SKPP&gt;123456755&lt;/SKPP&gt;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&lt;SNAME&gt;ООО "КРАСНЫЙ ЛУЧИЩЕ"&lt;/SNAME&gt;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&lt;SSYMBOLCODE&gt;11&lt;/SSYMBOLCODE&gt;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&lt;NSYMBOLAMOUNT&gt;200.0&lt;/NSYMBOLAMOUNT&gt;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&lt;SSYMBOLCODE&gt;13&lt;/SSYMBOLCODE&gt;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&lt;NSYMBOLAMOUNT&gt;170.0&lt;/NSYMBOLAMOUNT&gt;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&lt;SSYMBOLCODE&gt;14&lt;/SSYMBOLCODE&gt;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&lt;NSYMBOLAMOUNT&gt;130.0&lt;/NSYMBOLAMOUNT&gt;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&lt;SSYMBOLCODE&gt;55&lt;/SSYMBOLCODE&gt;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&lt;NSYMBOLAMOUNT&gt;501.0&lt;/NSYMBOLAMOUNT&gt;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ИВАНОВИЧ&lt;/SCLIENT&gt;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&lt;DTGIVEDATE&gt;2015-10-15&lt;/DTGIVEDATE&gt;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&lt;SGIVEBY&gt;ПВО ОВД Таганского района города Москвы кп 772-118&lt;/SGIVEBY&gt;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&lt;RAADDITIONAL_ATTRS&gt;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&lt;T_ADDITIONAL_ATTR_DATA&gt;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&lt;SCODE&gt;ЗКССумма&lt;/SCODE&gt;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&lt;SVALUE&gt;99=1001.00;101=1001.00;89=12.00&lt;/SVALUE&gt;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&lt;/T_ADDITIONAL_ATTR_DATA&gt;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&lt;/RAADDITIONAL_ATTRS&gt;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bookmarkEnd w:id="192"/>
    <w:bookmarkEnd w:id="193"/>
    <w:p w14:paraId="7ACE2766" w14:textId="77777777" w:rsidR="00B0043B" w:rsidRDefault="00BE0E44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Перевод на промежуточный счет в другой банк:</w:t>
      </w:r>
    </w:p>
    <w:p w14:paraId="51CA5CF4" w14:textId="77777777" w:rsidR="00B0043B" w:rsidRPr="00023EFF" w:rsidRDefault="00BE0E44">
      <w:pPr>
        <w:shd w:val="clear" w:color="auto" w:fill="E0E0E0"/>
        <w:spacing w:before="160" w:after="0" w:line="240" w:lineRule="auto"/>
        <w:rPr>
          <w:lang w:val="en-US"/>
        </w:rPr>
      </w:pPr>
      <w:bookmarkStart w:id="194" w:name="d5e762"/>
      <w:bookmarkStart w:id="195" w:name="d5e727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&lt;T_CABS_CREATE_DOC_REQ xmlns="http://www.NewAthena.ru/NA5/IntegrationAdapter"&gt;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&lt;SSUBSYSTEM&gt;SPECTRUM&lt;/SSUBSYSTEM&gt;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&lt;NDEPARTMENT&gt;709000&lt;/NDEPARTMENT&gt;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&lt;RATRANSPROPS&gt;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&lt;SNAME&gt;SOURCE_SYSTEM&lt;/SNAME&gt;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&lt;SVALUE&gt;SPECTRUM&lt;/SVALUE&gt;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&lt;SNAME&gt;TARGET_SYSTEM&lt;/SNAME&gt;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&lt;SVALUE&gt;CFT2&lt;/SVALUE&gt;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&lt;/RATRANSPROPS&gt;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&lt;SMESSAGEID&gt;242488&lt;/SMESSAGEID&gt;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&lt;SGUID&gt;MB.CFT.2503-26&lt;/SGUID&gt;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&lt;SDOCUMENTTYPE&gt;2503&lt;/SDOCUMENTTYPE&gt;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&lt;SDEPARTMENT&gt;709401&lt;/SDEPARTMENT&gt;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&lt;RECPAYMENT&gt;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&lt;SLABEL&gt;341747&lt;/SLABEL&gt;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&lt;SCURRENCYFROM&gt;810&lt;/SCURRENCYFROM&gt;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&lt;SCURRENCYTO&gt;810&lt;/SCURRENCYTO&gt;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&lt;SACCOUNTFROM&gt;20202810610000000001&lt;/SACCOUNTFROM&gt;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&lt;SACCOUNTTO&gt;3022281000000000001&lt;/SACCOUNTTO&gt;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&lt;NSUMFROM&gt;1001&lt;/NSUMFROM&gt;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&lt;NSUMTO&gt;1001&lt;/NSUMTO&gt;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&lt;DTVALIDTODATE&gt;2020-09-18&lt;/DTVALIDTODATE&gt;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t>Поступления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продажи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товаров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500.00; 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t>Поступления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реализации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платных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услуг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выполненных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работ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200.00; 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t>Поступления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физических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лиц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целях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перевода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адрес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других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физических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лиц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170.00;&lt;/SDESCRIPTION&gt;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&lt;RECPAYER&gt;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&lt;RECCUSTOMER&gt;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&lt;SACCOUNT&gt;20202810610000000001&lt;/SACCOUNT&gt;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&lt;STAXID&gt;7702070139&lt;/STAXID&gt;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&lt;SCODE&gt;040702788&lt;/SCODE&gt;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&lt;/RECBANK&gt;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&lt;/RECCUSTOMER&gt;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&lt;/RECPAYER&gt;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&lt;RECBENEFICIARY&gt;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&lt;SACCOUNT&gt;3022281000000000001&lt;/SACCOUNT&gt;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&lt;STAXID&gt;772364555&lt;/STAXID&gt;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&lt;SKPP&gt;123456755&lt;/SKPP&gt;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ООО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"</w:t>
      </w:r>
      <w:r>
        <w:rPr>
          <w:rFonts w:ascii="Ubuntu Mono" w:hAnsi="Ubuntu Mono"/>
          <w:color w:val="000000"/>
          <w:sz w:val="16"/>
          <w:shd w:val="clear" w:color="auto" w:fill="E0E0E0"/>
        </w:rPr>
        <w:t>КРАСНЫЙ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ЛУЧИЩЕ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"&lt;/SNAME&gt;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&lt;SCODE&gt;040702788&lt;/SCODE&gt;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&lt;/RECBENEFICIARY&gt;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&lt;/RECPAYMENT&gt;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&lt;RECCASH&gt;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lastRenderedPageBreak/>
        <w:t xml:space="preserve">        &lt;RASYMBOLS&gt;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&lt;SSYMBOLCODE&gt;11&lt;/SSYMBOLCODE&gt;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&lt;NSYMBOLAMOUNT&gt;200&lt;/NSYMBOLAMOUNT&gt;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&lt;SSYMBOLCODE&gt;13&lt;/SSYMBOLCODE&gt;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&lt;NSYMBOLAMOUNT&gt;170&lt;/NSYMBOLAMOUNT&gt;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&lt;SSYMBOLCODE&gt;55&lt;/SSYMBOLCODE&gt;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&lt;NSYMBOLAMOUNT&gt;501&lt;/NSYMBOLAMOUNT&gt;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&lt;/RASYMBOLS&gt;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&lt;NISRESIDENT&gt;1&lt;/NISRESIDENT&gt;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&lt;SJURIDICALDOCCODE&gt;21&lt;/SJURIDICALDOCCODE&gt;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&lt;SJURDOCSERIES&gt;5555&lt;/SJURDOCSERIES&gt;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&lt;SJURDOCNUMBER&gt;877566&lt;/SJURDOCNUMBER&gt;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&lt;DTGIVEDATE&gt;2015-10-15&lt;/DTGIVEDATE&gt;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t>ПВО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ОВД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Таганского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района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города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Москвы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кп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772-118&lt;/SGIVEBY&gt;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&lt;/RECCASH&gt;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&lt;RAADDITIONAL_ATTRS&gt;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&lt;T_ADDITIONAL_ATTR_DATA&gt;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t>ЗКССумма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&lt;SVALUE&gt;99=1001.00;101=1001.00;89=12.00&lt;/SVALUE&gt;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&lt;/T_ADDITIONAL_ATTR_DATA&gt;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&lt;/RAADDITIONAL_ATTRS&gt;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>&lt;/T_CABS_CREATE_DOC_REQ&gt;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</w:p>
    <w:p w14:paraId="5B5CE1DE" w14:textId="77777777" w:rsidR="00B0043B" w:rsidRPr="00023EFF" w:rsidRDefault="00BE0E44">
      <w:pPr>
        <w:spacing w:before="200" w:after="0" w:line="240" w:lineRule="auto"/>
        <w:rPr>
          <w:lang w:val="en-US"/>
        </w:rPr>
      </w:pPr>
      <w:bookmarkStart w:id="196" w:name="d5e763"/>
      <w:bookmarkStart w:id="197" w:name="d5e728"/>
      <w:bookmarkEnd w:id="194"/>
      <w:bookmarkEnd w:id="195"/>
      <w:r w:rsidRPr="00023EFF">
        <w:rPr>
          <w:rFonts w:ascii="Arial" w:hAnsi="Arial"/>
          <w:b/>
          <w:color w:val="000000"/>
          <w:sz w:val="24"/>
          <w:lang w:val="en-US"/>
        </w:rPr>
        <w:t xml:space="preserve">1.1.1.2. </w:t>
      </w:r>
      <w:r>
        <w:rPr>
          <w:rFonts w:ascii="Arial" w:hAnsi="Arial"/>
          <w:b/>
          <w:color w:val="000000"/>
          <w:sz w:val="24"/>
        </w:rPr>
        <w:t>Межфилиальная</w:t>
      </w:r>
      <w:r w:rsidRPr="00023EFF">
        <w:rPr>
          <w:rFonts w:ascii="Arial" w:hAnsi="Arial"/>
          <w:b/>
          <w:color w:val="000000"/>
          <w:sz w:val="24"/>
          <w:lang w:val="en-US"/>
        </w:rPr>
        <w:t xml:space="preserve"> </w:t>
      </w:r>
      <w:r>
        <w:rPr>
          <w:rFonts w:ascii="Arial" w:hAnsi="Arial"/>
          <w:b/>
          <w:color w:val="000000"/>
          <w:sz w:val="24"/>
        </w:rPr>
        <w:t>проводка</w:t>
      </w:r>
    </w:p>
    <w:p w14:paraId="1551EAB3" w14:textId="77777777" w:rsidR="00B0043B" w:rsidRPr="00023EFF" w:rsidRDefault="00BE0E44">
      <w:pPr>
        <w:spacing w:before="200" w:after="0" w:line="240" w:lineRule="auto"/>
        <w:rPr>
          <w:lang w:val="en-US"/>
        </w:rPr>
      </w:pPr>
      <w:bookmarkStart w:id="198" w:name="create_2503MB"/>
      <w:bookmarkEnd w:id="196"/>
      <w:bookmarkEnd w:id="197"/>
      <w:r w:rsidRPr="00023EFF">
        <w:rPr>
          <w:rFonts w:ascii="Arial" w:hAnsi="Arial"/>
          <w:b/>
          <w:color w:val="000000"/>
          <w:sz w:val="20"/>
          <w:lang w:val="en-US"/>
        </w:rPr>
        <w:t>1.1.1.2.1. 2503 MB Create</w:t>
      </w:r>
    </w:p>
    <w:p w14:paraId="02A5A1D5" w14:textId="77777777" w:rsidR="00B0043B" w:rsidRPr="00023EFF" w:rsidRDefault="00BE0E44">
      <w:pPr>
        <w:shd w:val="clear" w:color="auto" w:fill="E0E0E0"/>
        <w:spacing w:before="160" w:after="0" w:line="240" w:lineRule="auto"/>
        <w:rPr>
          <w:lang w:val="en-US"/>
        </w:rPr>
      </w:pPr>
      <w:bookmarkStart w:id="199" w:name="d5e768"/>
      <w:bookmarkStart w:id="200" w:name="d5e733"/>
      <w:bookmarkEnd w:id="198"/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&lt;soap:Envelope xmlns:soap="http://www.w3.org/2003/05/soap-envelope" 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xmlns:jour="http://journal.ws.spectrum" 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>xmlns:xsd="http://model.ws.spectrum/xsd"&gt;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&lt;soap:Header/&gt;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&lt;soap:Body&gt;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&lt;jour:create&gt;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&lt;jour:request&gt;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&lt;xsd:operationEntity&gt;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&lt;xsd:clientExtId&gt;776389&lt;/xsd:clientExtId&gt;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&lt;xsd:clientIdSys&gt;MBANK&lt;/xsd:clientIdSys&gt;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ООО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"</w:t>
      </w:r>
      <w:r>
        <w:rPr>
          <w:rFonts w:ascii="Ubuntu Mono" w:hAnsi="Ubuntu Mono"/>
          <w:color w:val="000000"/>
          <w:sz w:val="16"/>
          <w:shd w:val="clear" w:color="auto" w:fill="E0E0E0"/>
        </w:rPr>
        <w:t>Красный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лучище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"&lt;/xsd:clientName&gt;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&lt;xsd:clientTypeEnum&gt;1&lt;/xsd:clientTypeEnum&gt;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&lt;xsd:inn&gt;772364555&lt;/xsd:inn&gt;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&lt;xsd:kpp&gt;123456755&lt;/xsd:kpp&gt;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&lt;/xsd:client&gt;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&lt;xsd:controlEmpUserLogin&gt;C5700&lt;/xsd:controlEmpUserLogin&gt;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&lt;xsd:deptCode&gt;5700&lt;/xsd:deptCode&gt;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&lt;xsd:documents&gt;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&lt;xsd:cashSymbols&gt;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&lt;xsd:cashSymbolCode&gt;55&lt;/xsd:cashSymbolCode&gt;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   &lt;xsd:currency&gt;RUB&lt;/xsd:currency&gt;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   &lt;xsd:summa&gt;501&lt;/xsd:summa&gt;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&lt;/xsd:summa&gt;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&lt;/xsd:cashSymbols&gt;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&lt;xsd:cashSymbols&gt;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&lt;xsd:cashSymbolCode&gt;11&lt;/xsd:cashSymbolCode&gt;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   &lt;xsd:currency&gt;RUB&lt;/xsd:currency&gt;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   &lt;xsd:summa&gt;200&lt;/xsd:summa&gt;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&lt;/xsd:summa&gt;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&lt;/xsd:cashSymbols&gt;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&lt;xsd:cashSymbols&gt;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&lt;xsd:cashSymbolCode&gt;13&lt;/xsd:cashSymbolCode&gt;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   &lt;xsd:currency&gt;RUB&lt;/xsd:currency&gt;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   &lt;xsd:summa&gt;170&lt;/xsd:summa&gt;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&lt;/xsd:summa&gt;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&lt;/xsd:cashSymbols&gt;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&lt;xsd:creditAccountEntity&gt;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&lt;xsd:accountIdSys&gt;CFT2&lt;/xsd:accountIdSys&gt;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&lt;xsd:accountNum&gt;40702810057000000004&lt;/xsd:accountNum&gt;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&lt;xsd:deptCode&gt;49&lt;/xsd:deptCode&gt;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&lt;/xsd:creditAccountEntity&gt;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&lt;xsd:creditSumma&gt;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&lt;xsd:currency&gt;RUB&lt;/xsd:currency&gt;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&lt;xsd:summa&gt;1001&lt;/xsd:summa&gt;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&lt;/xsd:creditSumma&gt;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lastRenderedPageBreak/>
        <w:t xml:space="preserve">                  &lt;xsd:debitSumma&gt;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&lt;xsd:currency&gt;RUB&lt;/xsd:currency&gt;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&lt;xsd:summa&gt;1001&lt;/xsd:summa&gt;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&lt;/xsd:debitSumma&gt;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t>Поступления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продажи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товаров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500.00; 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t>Поступления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реализации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платных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услуг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выполненных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работ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200.00; 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t>Поступления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физических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лиц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целях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перевода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адрес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других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физических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лиц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170.00;&lt;/xsd:description&gt;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&lt;xsd:docNumber&gt;341747&lt;/xsd:docNumber&gt;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&lt;xsd:properties&gt;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&lt;xsd:code&gt;</w:t>
      </w:r>
      <w:r>
        <w:rPr>
          <w:rFonts w:ascii="Ubuntu Mono" w:hAnsi="Ubuntu Mono"/>
          <w:color w:val="000000"/>
          <w:sz w:val="16"/>
          <w:shd w:val="clear" w:color="auto" w:fill="E0E0E0"/>
        </w:rPr>
        <w:t>ЗКССумма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&lt;/xsd:code&gt;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&lt;xsd:value&gt;99=1001.00;101=1001.00;89=12.00&lt;/xsd:value&gt;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&lt;/xsd:properties&gt;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&lt;/xsd:documents&gt;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&lt;xsd:idSys&gt;MBANK&lt;/xsd:idSys&gt;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&lt;xsd:login&gt;O5700&lt;/xsd:login&gt;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&lt;xsd:operJournalExtId&gt;MB.CFT.2503-2&lt;/xsd:operJournalExtId&gt;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&lt;xsd:operationCode&gt;2503&lt;/xsd:operationCode&gt;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&lt;xsd:operationRegDate&gt;2020-08-25T10:00:00&lt;/xsd:operationRegDate&gt;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&lt;xsd:proxyClient&gt;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&lt;xsd:clientTypeEnum&gt;0&lt;/xsd:clientTypeEnum&gt;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&lt;xsd:icIssueAutority&gt;</w:t>
      </w:r>
      <w:r>
        <w:rPr>
          <w:rFonts w:ascii="Ubuntu Mono" w:hAnsi="Ubuntu Mono"/>
          <w:color w:val="000000"/>
          <w:sz w:val="16"/>
          <w:shd w:val="clear" w:color="auto" w:fill="E0E0E0"/>
        </w:rPr>
        <w:t>ПВО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ОВД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Таганского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района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города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Москвы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кп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772-118&lt;/xsd:icIssueAutority&gt;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&lt;xsd:icIssueDate&gt;2015-10-15&lt;/xsd:icIssueDate&gt;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&lt;xsd:icNum&gt;877566&lt;/xsd:icNum&gt;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&lt;xsd:icSeries&gt;5555&lt;/xsd:icSeries&gt;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&lt;xsd:identityCardTypeId&gt;21&lt;/xsd:identityCardTypeId&gt;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&lt;xsd:personFirstName&gt;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&lt;/xsd:personFirstName&gt;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&lt;xsd:personPatronymic&gt;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&lt;/xsd:personPatronymic&gt;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&lt;xsd:personSurname&gt;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&lt;/xsd:personSurname&gt;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&lt;/xsd:proxyClient&gt;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&lt;/xsd:operationEntity&gt;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&lt;xsd:requestInfo&gt;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&lt;xsd:messageId&gt;4564564&lt;/xsd:messageId&gt;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&lt;/xsd:requestInfo&gt;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&lt;/jour:request&gt;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&lt;/jour:create&gt;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&lt;/soap:Body&gt;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>&lt;/soap:Envelope&gt;</w:t>
      </w:r>
    </w:p>
    <w:p w14:paraId="273E22D3" w14:textId="77777777" w:rsidR="00B0043B" w:rsidRPr="00023EFF" w:rsidRDefault="00BE0E44">
      <w:pPr>
        <w:spacing w:before="200" w:after="0" w:line="240" w:lineRule="auto"/>
        <w:rPr>
          <w:lang w:val="en-US"/>
        </w:rPr>
      </w:pPr>
      <w:bookmarkStart w:id="201" w:name="createCFT_2503MB"/>
      <w:bookmarkEnd w:id="199"/>
      <w:bookmarkEnd w:id="200"/>
      <w:r w:rsidRPr="00023EFF">
        <w:rPr>
          <w:rFonts w:ascii="Arial" w:hAnsi="Arial"/>
          <w:b/>
          <w:color w:val="000000"/>
          <w:sz w:val="20"/>
          <w:lang w:val="en-US"/>
        </w:rPr>
        <w:t>1.1.1.2.2. 2503 MB T_CABS_CREATE_DOC_REQ</w:t>
      </w:r>
    </w:p>
    <w:p w14:paraId="15CAC635" w14:textId="77777777" w:rsidR="00B0043B" w:rsidRPr="00023EFF" w:rsidRDefault="00BE0E44">
      <w:pPr>
        <w:shd w:val="clear" w:color="auto" w:fill="E0E0E0"/>
        <w:spacing w:before="200" w:after="0" w:line="240" w:lineRule="auto"/>
        <w:rPr>
          <w:lang w:val="en-US"/>
        </w:rPr>
      </w:pPr>
      <w:bookmarkStart w:id="202" w:name="d5e772"/>
      <w:bookmarkStart w:id="203" w:name="d5e737"/>
      <w:bookmarkEnd w:id="201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&lt;T_CABS_CREATE_DOC_REQ xmlns="http://www.NewAthena.ru/NA5/IntegrationAdapter"&gt;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&lt;SSUBSYSTEM&gt;SPECTRUM&lt;/SSUBSYSTEM&gt;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&lt;NDEPARTMENT&gt;709000&lt;/NDEPARTMENT&gt;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&lt;RATRANSPROPS&gt;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&lt;SNAME&gt;SOURCE_SYSTEM&lt;/SNAME&gt;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&lt;SVALUE&gt;SPECTRUM&lt;/SVALUE&gt;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&lt;SNAME&gt;TARGET_SYSTEM&lt;/SNAME&gt;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&lt;SVALUE&gt;CFT2&lt;/SVALUE&gt;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&lt;/RATRANSPROPS&gt;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&lt;SMESSAGEID&gt;233451&lt;/SMESSAGEID&gt;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&lt;SGUID&gt;MB.CFT.2503-2&lt;/SGUID&gt;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&lt;SDOCUMENTTYPE&gt;2503&lt;/SDOCUMENTTYPE&gt;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&lt;SDEPARTMENT&gt;5700&lt;/SDEPARTMENT&gt;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&lt;RECPAYMENT&gt;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&lt;SLABEL&gt;341747&lt;/SLABEL&gt;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&lt;SCURRENCYFROM&gt;810&lt;/SCURRENCYFROM&gt;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&lt;SCURRENCYTO&gt;810&lt;/SCURRENCYTO&gt;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&lt;SACCOUNTFROM&gt;20202810557000000002&lt;/SACCOUNTFROM&gt;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&lt;SACCOUNTTO&gt;40702810057000000004&lt;/SACCOUNTTO&gt;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&lt;NSUMFROM&gt;1001.0&lt;/NSUMFROM&gt;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&lt;NSUMTO&gt;1001.0&lt;/NSUMTO&gt;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&lt;DTVALIDTODATE&gt;2020-09-16&lt;/DTVALIDTODATE&gt;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t>Поступления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продажи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товаров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500.00; 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t>Поступления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реализации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платных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услуг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выполненных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работ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200.00; 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t>Поступления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физических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лиц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целях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перевода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адрес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других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физических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лиц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170.00;&lt;/SDESCRIPTION&gt;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&lt;RECPAYER&gt;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&lt;RECCUSTOMER&gt;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&lt;SACCOUNT&gt;20202810557000000002&lt;/SACCOUNT&gt;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&lt;SCODE&gt;040702788&lt;/SCODE&gt;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&lt;/RECBANK&gt;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&lt;/RECCUSTOMER&gt;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&lt;/RECPAYER&gt;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&lt;RECBENEFICIARY&gt;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&lt;SACCOUNT&gt;40702810057000000004&lt;/SACCOUNT&gt;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&lt;STAXID&gt;772364555&lt;/STAXID&gt;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&lt;SKPP&gt;123456755&lt;/SKPP&gt;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lastRenderedPageBreak/>
        <w:t xml:space="preserve">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ООО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"</w:t>
      </w:r>
      <w:r>
        <w:rPr>
          <w:rFonts w:ascii="Ubuntu Mono" w:hAnsi="Ubuntu Mono"/>
          <w:color w:val="000000"/>
          <w:sz w:val="16"/>
          <w:shd w:val="clear" w:color="auto" w:fill="E0E0E0"/>
        </w:rPr>
        <w:t>КРАСНЫЙ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ЛУЧИЩЕ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"&lt;/SNAME&gt;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&lt;SCODE&gt;044030832&lt;/SCODE&gt;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"</w:t>
      </w:r>
      <w:r>
        <w:rPr>
          <w:rFonts w:ascii="Ubuntu Mono" w:hAnsi="Ubuntu Mono"/>
          <w:color w:val="000000"/>
          <w:sz w:val="16"/>
          <w:shd w:val="clear" w:color="auto" w:fill="E0E0E0"/>
        </w:rPr>
        <w:t>СЕВЕРО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-</w:t>
      </w:r>
      <w:r>
        <w:rPr>
          <w:rFonts w:ascii="Ubuntu Mono" w:hAnsi="Ubuntu Mono"/>
          <w:color w:val="000000"/>
          <w:sz w:val="16"/>
          <w:shd w:val="clear" w:color="auto" w:fill="E0E0E0"/>
        </w:rPr>
        <w:t>ЗАПАДНЫЙ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"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)&lt;/SNAME&gt;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&lt;/RECBENEFICIARY&gt;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&lt;/RECPAYMENT&gt;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&lt;RECCASH&gt;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&lt;RASYMBOLS&gt;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&lt;SSYMBOLCODE&gt;11&lt;/SSYMBOLCODE&gt;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&lt;NSYMBOLAMOUNT&gt;200.0&lt;/NSYMBOLAMOUNT&gt;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&lt;SSYMBOLCODE&gt;13&lt;/SSYMBOLCODE&gt;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&lt;NSYMBOLAMOUNT&gt;170.0&lt;/NSYMBOLAMOUNT&gt;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&lt;SSYMBOLCODE&gt;14&lt;/SSYMBOLCODE&gt;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&lt;NSYMBOLAMOUNT&gt;130.0&lt;/NSYMBOLAMOUNT&gt;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&lt;SSYMBOLCODE&gt;55&lt;/SSYMBOLCODE&gt;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&lt;NSYMBOLAMOUNT&gt;501.0&lt;/NSYMBOLAMOUNT&gt;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&lt;/RASYMBOLS&gt;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&lt;NISRESIDENT&gt;1&lt;/NISRESIDENT&gt;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&lt;SCLIENT_REGIONCODE&gt;643&lt;/SCLIENT_REGIONCODE&gt;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&lt;SJURIDICALDOCCODE&gt;21&lt;/SJURIDICALDOCCODE&gt;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&lt;SJURDOCSERIES&gt;5555&lt;/SJURDOCSERIES&gt;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&lt;SJURDOCNUMBER&gt;877566&lt;/SJURDOCNUMBER&gt;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&lt;DTGIVEDATE&gt;2015-10-15&lt;/DTGIVEDATE&gt;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t>ПВО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ОВД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Таганского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района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города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Москвы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кп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772-118&lt;/SGIVEBY&gt;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&lt;/RECCASH&gt;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&lt;RAADDITIONAL_ATTRS&gt;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&lt;T_ADDITIONAL_ATTR_DATA&gt;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t>ЗКССумма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&lt;SVALUE&gt;99=1001.00;101=1001.00;89=12.00&lt;/SVALUE&gt;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&lt;/T_ADDITIONAL_ATTR_DATA&gt;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&lt;/RAADDITIONAL_ATTRS&gt;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>&lt;/T_CABS_CREATE_DOC_REQ&gt;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</w:p>
    <w:p w14:paraId="1F22A9A9" w14:textId="77777777" w:rsidR="00B0043B" w:rsidRDefault="00BE0E44">
      <w:pPr>
        <w:spacing w:before="200" w:after="0" w:line="240" w:lineRule="auto"/>
      </w:pPr>
      <w:bookmarkStart w:id="204" w:name="op2504"/>
      <w:bookmarkEnd w:id="202"/>
      <w:bookmarkEnd w:id="203"/>
      <w:r>
        <w:rPr>
          <w:rFonts w:ascii="Arial" w:hAnsi="Arial"/>
          <w:b/>
          <w:color w:val="000000"/>
          <w:sz w:val="29"/>
        </w:rPr>
        <w:t>1.1.2. М-Банк. Внесение наличных по приходному ордеру (на счёт ЮЛ)</w:t>
      </w:r>
    </w:p>
    <w:p w14:paraId="0FD37A09" w14:textId="77777777" w:rsidR="00B0043B" w:rsidRDefault="00BE0E44">
      <w:pPr>
        <w:spacing w:before="200" w:after="0" w:line="240" w:lineRule="auto"/>
      </w:pPr>
      <w:bookmarkStart w:id="205" w:name="d5e776"/>
      <w:bookmarkStart w:id="206" w:name="d5e741"/>
      <w:bookmarkEnd w:id="204"/>
      <w:r>
        <w:rPr>
          <w:rFonts w:ascii="Arial" w:hAnsi="Arial"/>
          <w:b/>
          <w:color w:val="000000"/>
          <w:sz w:val="24"/>
        </w:rPr>
        <w:t>1.1.2.1. Внутрифилиальная проводка</w:t>
      </w:r>
    </w:p>
    <w:p w14:paraId="3EFD633E" w14:textId="77777777" w:rsidR="00B0043B" w:rsidRDefault="00BE0E44">
      <w:pPr>
        <w:spacing w:before="200" w:after="0" w:line="240" w:lineRule="auto"/>
      </w:pPr>
      <w:bookmarkStart w:id="207" w:name="create_2504CFT"/>
      <w:bookmarkEnd w:id="205"/>
      <w:bookmarkEnd w:id="206"/>
      <w:r>
        <w:rPr>
          <w:rFonts w:ascii="Arial" w:hAnsi="Arial"/>
          <w:b/>
          <w:color w:val="000000"/>
          <w:sz w:val="20"/>
        </w:rPr>
        <w:t>1.1.2.1.1. 2504 CFT2 Create</w:t>
      </w:r>
    </w:p>
    <w:p w14:paraId="19D50F4D" w14:textId="77777777" w:rsidR="00B0043B" w:rsidRDefault="00BE0E44">
      <w:pPr>
        <w:shd w:val="clear" w:color="auto" w:fill="E0E0E0"/>
        <w:spacing w:before="160" w:after="0" w:line="240" w:lineRule="auto"/>
      </w:pPr>
      <w:bookmarkStart w:id="208" w:name="d5e781"/>
      <w:bookmarkStart w:id="209" w:name="d5e746"/>
      <w:bookmarkEnd w:id="207"/>
      <w:r>
        <w:rPr>
          <w:rFonts w:ascii="Ubuntu Mono" w:hAnsi="Ubuntu Mono"/>
          <w:color w:val="000000"/>
          <w:sz w:val="16"/>
          <w:shd w:val="clear" w:color="auto" w:fill="E0E0E0"/>
        </w:rPr>
        <w:t xml:space="preserve">&lt;soap:Envelope xmlns:soap="http://www.w3.org/2003/05/soap-envelope" xmlns:jour="http://journal.ws.spectrum"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xmlns:xsd="http://model.ws.spectrum/xsd"&gt;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&lt;soap:Header/&gt;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&lt;xsd:clientExtId&gt;776388&lt;/xsd:clientExtId&gt;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&lt;xsd:clientIdSys&gt;CFT2&lt;/xsd:clientIdSys&gt;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&lt;xsd:clientName&gt;ООО "Красный лучище"&lt;/xsd:clientName&gt;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&lt;xsd:clientTypeEnum&gt;1&lt;/xsd:clientTypeEnum&gt;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&lt;xsd:inn&gt;7723649999&lt;/xsd:inn&gt;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&lt;xsd:kpp&gt;123456789&lt;/xsd:kpp&gt;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&lt;xsd:currency&gt;EUR&lt;/xsd:currency&gt;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&lt;xsd:summa&gt;1130&lt;/xsd:summa&gt;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&lt;xsd:accountIdSys&gt;MBANK&lt;/xsd:accountIdSys&gt;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&lt;xsd:accountNum&gt;40702978035100000001&lt;/xsd:accountNum&gt;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&lt;xsd:deptCode&gt;709000&lt;/xsd:deptCode&gt;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&lt;xsd:currency&gt;EUR&lt;/xsd:currency&gt;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&lt;xsd:summa&gt;1130&lt;/xsd:summa&gt;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&lt;xsd:description&gt;Источник поступления Взнос наличных средств на банковский счет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>На основании: договор No 40702978035100000001&lt;/xsd:description&gt;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&lt;xsd:docNumber&gt;129999&lt;/xsd:docNumber&gt;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&lt;xsd:login&gt;T5700&lt;/xsd:login&gt;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&lt;xsd:controlEmpUserLogin&gt;C5700&lt;/xsd:controlEmpUserLogin&gt;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&lt;xsd:operJournalExtId&gt;MB.CFT.2504-1&lt;/xsd:operJournalExtId&gt;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&lt;xsd:operationCode&gt;2504&lt;/xsd:operationCode&gt;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&lt;xsd:operationRegDate&gt;2020-08-27T13:45:35.615+03:00&lt;/xsd:operationRegDate&gt;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&lt;xsd:clientTypeEnum&gt;0&lt;/xsd:clientTypeEnum&gt;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&lt;xsd:icIssueAutority&gt;ПВО ОВД Таганского района города Москвы кп 772-118&lt;/xsd:icIssueAutority&gt;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&lt;xsd:icIssueDate&gt;2015-10-15&lt;/xsd:icIssueDate&gt;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&lt;xsd:icNum&gt;877566&lt;/xsd:icNum&gt;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&lt;xsd:icSeries&gt;5555&lt;/xsd:icSeries&gt;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&lt;xsd:identityCardTypeId&gt;21&lt;/xsd:identityCardTypeId&gt;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&lt;xsd:personFirstName&gt;АНДРЕЙ&lt;/xsd:personFirstName&gt;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&lt;xsd:personPatronymic&gt;ИВАНОВИЧ&lt;/xsd:personPatronymic&gt;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&lt;xsd:personSurname&gt;БОРИСОВ&lt;/xsd:personSurname&gt;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&lt;xsd:messageId&gt;4564567&lt;/xsd:messageId&gt;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&lt;/soap:Body&gt;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&lt;/soap:Envelope&gt;</w:t>
      </w:r>
    </w:p>
    <w:bookmarkEnd w:id="208"/>
    <w:bookmarkEnd w:id="209"/>
    <w:p w14:paraId="1DB8C548" w14:textId="77777777" w:rsidR="00B0043B" w:rsidRDefault="00BE0E44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Перевод на промежуточный счет в другой банк:</w:t>
      </w:r>
    </w:p>
    <w:p w14:paraId="5475197F" w14:textId="77777777" w:rsidR="00B0043B" w:rsidRDefault="00BE0E44">
      <w:pPr>
        <w:shd w:val="clear" w:color="auto" w:fill="E0E0E0"/>
        <w:spacing w:before="160" w:after="0" w:line="240" w:lineRule="auto"/>
      </w:pPr>
      <w:bookmarkStart w:id="210" w:name="d5e783"/>
      <w:bookmarkStart w:id="211" w:name="d5e748"/>
      <w:r>
        <w:rPr>
          <w:rFonts w:ascii="Ubuntu Mono" w:hAnsi="Ubuntu Mono"/>
          <w:color w:val="000000"/>
          <w:sz w:val="16"/>
          <w:shd w:val="clear" w:color="auto" w:fill="E0E0E0"/>
        </w:rPr>
        <w:t xml:space="preserve">&lt;soap:Envelope xmlns:soap="http://www.w3.org/2003/05/soap-envelope" xmlns:jour="http://journal.ws.spectrum"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xmlns:xsd="http://model.ws.spectrum/xsd"&gt;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&lt;soap:Header/&gt;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&lt;xsd:clientExtId&gt;776388&lt;/xsd:clientExtId&gt;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&lt;xsd:clientIdSys&gt;CFT2&lt;/xsd:clientIdSys&gt;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&lt;xsd:clientName&gt;ООО "Красный лучище"&lt;/xsd:clientName&gt;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&lt;xsd:clientTypeEnum&gt;1&lt;/xsd:clientTypeEnum&gt;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&lt;xsd:inn&gt;7723649999&lt;/xsd:inn&gt;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&lt;xsd:kpp&gt;123456789&lt;/xsd:kpp&gt;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&lt;xsd:deptCode&gt;709401&lt;/xsd:deptCode&gt;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&lt;xsd:currency&gt;EUR&lt;/xsd:currency&gt;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&lt;xsd:summa&gt;1130&lt;/xsd:summa&gt;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&lt;xsd:accountNum&gt;47423978035100000001&lt;/xsd:accountNum&gt;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&lt;xsd:deptCode&gt;709000&lt;/xsd:deptCode&gt;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&lt;xsd:currency&gt;EUR&lt;/xsd:currency&gt;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&lt;xsd:summa&gt;1130&lt;/xsd:summa&gt;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&lt;xsd:description&gt;Источник поступления Взнос наличных средств на банковский счет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договор No 47423978035100000001&lt;/xsd:description&gt;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&lt;xsd:docNumber&gt;52434&lt;/xsd:docNumber&gt;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&lt;xsd:login&gt;W3600&lt;/xsd:login&gt;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&lt;xsd:controlEmpUserLogin&gt;E3600&lt;/xsd:controlEmpUserLogin&gt;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&lt;xsd:operJournalExtId&gt;MB.CFT.984-44234&lt;/xsd:operJournalExtId&gt;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&lt;xsd:operationCode&gt;2504&lt;/xsd:operationCode&gt;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&lt;xsd:operationRegDate&gt;2020-08-27T13:45:35.615+03:00&lt;/xsd:operationRegDate&gt;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&lt;xsd:clientTypeEnum&gt;0&lt;/xsd:clientTypeEnum&gt;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&lt;xsd:icIssueAutority&gt;ПВО ОВД Таганского района города Москвы кп 772-118&lt;/xsd:icIssueAutority&gt;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&lt;xsd:icIssueDate&gt;2015-10-15&lt;/xsd:icIssueDate&gt;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&lt;xsd:icNum&gt;877566&lt;/xsd:icNum&gt;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&lt;xsd:icSeries&gt;5555&lt;/xsd:icSeries&gt;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&lt;xsd:identityCardTypeId&gt;21&lt;/xsd:identityCardTypeId&gt;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&lt;xsd:personFirstName&gt;АНДРЕЙ&lt;/xsd:personFirstName&gt;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&lt;xsd:personPatronymic&gt;ИВАНОВИЧ&lt;/xsd:personPatronymic&gt;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&lt;xsd:personSurname&gt;БОРИСОВ&lt;/xsd:personSurname&gt;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&lt;xsd:messageId&gt;31234&lt;/xsd:messageId&gt;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&lt;/soap:Body&gt;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&lt;/soap:Envelope&gt;</w:t>
      </w:r>
    </w:p>
    <w:p w14:paraId="2B5FFBC6" w14:textId="77777777" w:rsidR="00B0043B" w:rsidRPr="00023EFF" w:rsidRDefault="00BE0E44">
      <w:pPr>
        <w:spacing w:before="200" w:after="0" w:line="240" w:lineRule="auto"/>
        <w:rPr>
          <w:lang w:val="en-US"/>
        </w:rPr>
      </w:pPr>
      <w:bookmarkStart w:id="212" w:name="createCFT_2504CFT"/>
      <w:bookmarkEnd w:id="210"/>
      <w:bookmarkEnd w:id="211"/>
      <w:r w:rsidRPr="00023EFF">
        <w:rPr>
          <w:rFonts w:ascii="Arial" w:hAnsi="Arial"/>
          <w:b/>
          <w:color w:val="000000"/>
          <w:sz w:val="20"/>
          <w:lang w:val="en-US"/>
        </w:rPr>
        <w:t>1.1.2.1.2. 2504 CFT2 T_CABS_CREATE_DOC_REQ</w:t>
      </w:r>
    </w:p>
    <w:p w14:paraId="1C4A9E38" w14:textId="77777777" w:rsidR="00B0043B" w:rsidRPr="00023EFF" w:rsidRDefault="00BE0E44">
      <w:pPr>
        <w:shd w:val="clear" w:color="auto" w:fill="E0E0E0"/>
        <w:spacing w:before="200" w:after="0" w:line="240" w:lineRule="auto"/>
        <w:rPr>
          <w:lang w:val="en-US"/>
        </w:rPr>
      </w:pPr>
      <w:bookmarkStart w:id="213" w:name="d5e787"/>
      <w:bookmarkStart w:id="214" w:name="d5e752"/>
      <w:bookmarkEnd w:id="212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&lt;T_CABS_CREATE_DOC_REQ xmlns="http://www.NewAthena.ru/NA5/IntegrationAdapter"&gt;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&lt;SSUBSYSTEM&gt;SPECTRUM&lt;/SSUBSYSTEM&gt;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&lt;NDEPARTMENT&gt;709000&lt;/NDEPARTMENT&gt;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&lt;RATRANSPROPS&gt;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&lt;SNAME&gt;SOURCE_SYSTEM&lt;/SNAME&gt;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&lt;SVALUE&gt;SPECTRUM&lt;/SVALUE&gt;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&lt;SNAME&gt;TARGET_SYSTEM&lt;/SNAME&gt;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&lt;SVALUE&gt;CFT2&lt;/SVALUE&gt;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&lt;/RATRANSPROPS&gt;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&lt;SMESSAGEID&gt;233446&lt;/SMESSAGEID&gt;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&lt;SGUID&gt;MB.CFT.2504-2&lt;/SGUID&gt;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&lt;SDOCUMENTTYPE&gt;2504&lt;/SDOCUMENTTYPE&gt;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&lt;SDEPARTMENT&gt;5700&lt;/SDEPARTMENT&gt;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&lt;RECPAYMENT&gt;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&lt;SLABEL&gt;129999&lt;/SLABEL&gt;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&lt;SCURRENCYFROM&gt;978&lt;/SCURRENCYFROM&gt;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&lt;SCURRENCYTO&gt;978&lt;/SCURRENCYTO&gt;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&lt;SACCOUNTFROM&gt;20202978157000000001&lt;/SACCOUNTFROM&gt;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&lt;SACCOUNTTO&gt;40702978035100000001&lt;/SACCOUNTTO&gt;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&lt;NSUMFROM&gt;1130.0&lt;/NSUMFROM&gt;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&lt;NSUMTO&gt;1130.0&lt;/NSUMTO&gt;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&lt;DTVALIDTODATE&gt;2020-09-16&lt;/DTVALIDTODATE&gt;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t>Источник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поступления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Взнос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наличных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средств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банковский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счет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основании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: </w:t>
      </w:r>
      <w:r>
        <w:rPr>
          <w:rFonts w:ascii="Ubuntu Mono" w:hAnsi="Ubuntu Mono"/>
          <w:color w:val="000000"/>
          <w:sz w:val="16"/>
          <w:shd w:val="clear" w:color="auto" w:fill="E0E0E0"/>
        </w:rPr>
        <w:t>договор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No 40702978035100000001&lt;/SDESCRIPTION&gt;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&lt;RECPAYER&gt;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&lt;RECCUSTOMER&gt;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&lt;SACCOUNT&gt;20202978157000000001&lt;/SACCOUNT&gt;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&lt;SCODE&gt;040702788&lt;/SCODE&gt;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&lt;/RECBANK&gt;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&lt;/RECCUSTOMER&gt;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&lt;/RECPAYER&gt;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&lt;RECBENEFICIARY&gt;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&lt;SACCOUNT&gt;40702978035100000001&lt;/SACCOUNT&gt;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&lt;STAXID&gt;7723649999&lt;/STAXID&gt;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&lt;SKPP&gt;123456789&lt;/SKPP&gt;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ООО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"</w:t>
      </w:r>
      <w:r>
        <w:rPr>
          <w:rFonts w:ascii="Ubuntu Mono" w:hAnsi="Ubuntu Mono"/>
          <w:color w:val="000000"/>
          <w:sz w:val="16"/>
          <w:shd w:val="clear" w:color="auto" w:fill="E0E0E0"/>
        </w:rPr>
        <w:t>КРАСНЫЙ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ЛУЧИЩЕ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"&lt;/SNAME&gt;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&lt;SCODE&gt;040702788&lt;/SCODE&gt;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&lt;/RECBENEFICIARY&gt;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&lt;/RECPAYMENT&gt;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&lt;RECCASH&gt;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&lt;NISRESIDENT&gt;1&lt;/NISRESIDENT&gt;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&lt;SCLIENT_REGIONCODE&gt;643&lt;/SCLIENT_REGIONCODE&gt;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&lt;SJURIDICALDOCCODE&gt;21&lt;/SJURIDICALDOCCODE&gt;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&lt;SJURDOCSERIES&gt;5555&lt;/SJURDOCSERIES&gt;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&lt;SJURDOCNUMBER&gt;877566&lt;/SJURDOCNUMBER&gt;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&lt;DTGIVEDATE&gt;2015-10-15&lt;/DTGIVEDATE&gt;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t>ПВО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ОВД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Таганского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района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города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Москвы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кп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772-118&lt;/SGIVEBY&gt;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&lt;/RECCASH&gt;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>&lt;/T_CABS_CREATE_DOC_REQ&gt;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</w:p>
    <w:bookmarkEnd w:id="213"/>
    <w:bookmarkEnd w:id="214"/>
    <w:p w14:paraId="75A4822A" w14:textId="77777777" w:rsidR="00B0043B" w:rsidRDefault="00BE0E44">
      <w:pPr>
        <w:spacing w:before="160" w:after="0" w:line="240" w:lineRule="auto"/>
      </w:pPr>
      <w:r>
        <w:rPr>
          <w:rFonts w:ascii="Times New Roman" w:hAnsi="Times New Roman"/>
          <w:color w:val="000000"/>
          <w:sz w:val="20"/>
        </w:rPr>
        <w:t>Перевод на промежуточный счет в другой банк:</w:t>
      </w:r>
    </w:p>
    <w:p w14:paraId="43226B76" w14:textId="77777777" w:rsidR="00B0043B" w:rsidRPr="00023EFF" w:rsidRDefault="00BE0E44">
      <w:pPr>
        <w:shd w:val="clear" w:color="auto" w:fill="E0E0E0"/>
        <w:spacing w:before="160" w:after="0" w:line="240" w:lineRule="auto"/>
        <w:rPr>
          <w:lang w:val="en-US"/>
        </w:rPr>
      </w:pPr>
      <w:bookmarkStart w:id="215" w:name="d5e788"/>
      <w:bookmarkStart w:id="216" w:name="d5e753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&lt;T_CABS_CREATE_DOC_REQ xmlns="http://www.NewAthena.ru/NA5/IntegrationAdapter"&gt;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&lt;SSUBSYSTEM&gt;SPECTRUM&lt;/SSUBSYSTEM&gt;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&lt;NDEPARTMENT&gt;709000&lt;/NDEPARTMENT&gt;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&lt;RATRANSPROPS&gt;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&lt;SNAME&gt;SOURCE_SYSTEM&lt;/SNAME&gt;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&lt;SVALUE&gt;SPECTRUM&lt;/SVALUE&gt;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&lt;SNAME&gt;TARGET_SYSTEM&lt;/SNAME&gt;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&lt;SVALUE&gt;CFT2&lt;/SVALUE&gt;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lastRenderedPageBreak/>
        <w:t xml:space="preserve">    &lt;/RATRANSPROPS&gt;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&lt;SMESSAGEID&gt;242221&lt;/SMESSAGEID&gt;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&lt;SGUID&gt;MB.CFT.984-44234&lt;/SGUID&gt;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&lt;SDOCUMENTTYPE&gt;2504&lt;/SDOCUMENTTYPE&gt;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&lt;SDEPARTMENT&gt;709401&lt;/SDEPARTMENT&gt;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&lt;RECPAYMENT&gt;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&lt;SLABEL&gt;52434&lt;/SLABEL&gt;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&lt;SCURRENCYFROM&gt;978&lt;/SCURRENCYFROM&gt;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&lt;SCURRENCYTO&gt;978&lt;/SCURRENCYTO&gt;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&lt;SACCOUNTFROM&gt;20202978426100000001&lt;/SACCOUNTFROM&gt;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&lt;SACCOUNTTO&gt;47423978035100000001&lt;/SACCOUNTTO&gt;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&lt;NSUMFROM&gt;1130&lt;/NSUMFROM&gt;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&lt;NSUMTO&gt;1130&lt;/NSUMTO&gt;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&lt;DTVALIDTODATE&gt;2020-07-13&lt;/DTVALIDTODATE&gt;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t>Источник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поступления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Взнос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наличных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средств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банковский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счет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основании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: </w:t>
      </w:r>
      <w:r>
        <w:rPr>
          <w:rFonts w:ascii="Ubuntu Mono" w:hAnsi="Ubuntu Mono"/>
          <w:color w:val="000000"/>
          <w:sz w:val="16"/>
          <w:shd w:val="clear" w:color="auto" w:fill="E0E0E0"/>
        </w:rPr>
        <w:t>договор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No 47423978035100000001&lt;/SDESCRIPTION&gt;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&lt;RECPAYER&gt;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&lt;RECCUSTOMER&gt;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&lt;SACCOUNT&gt;20202978426100000001&lt;/SACCOUNT&gt;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&lt;STAXID&gt;7702070139&lt;/STAXID&gt;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&lt;SCODE&gt;040702788&lt;/SCODE&gt;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&lt;/RECBANK&gt;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&lt;/RECCUSTOMER&gt;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&lt;/RECPAYER&gt;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&lt;RECBENEFICIARY&gt;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&lt;SACCOUNT&gt;47423978035100000001&lt;/SACCOUNT&gt;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&lt;STAXID&gt;7723649999&lt;/STAXID&gt;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&lt;SKPP&gt;123456789&lt;/SKPP&gt;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ООО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"</w:t>
      </w:r>
      <w:r>
        <w:rPr>
          <w:rFonts w:ascii="Ubuntu Mono" w:hAnsi="Ubuntu Mono"/>
          <w:color w:val="000000"/>
          <w:sz w:val="16"/>
          <w:shd w:val="clear" w:color="auto" w:fill="E0E0E0"/>
        </w:rPr>
        <w:t>КРАСНЫЙ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ЛУЧИЩЕ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"&lt;/SNAME&gt;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&lt;SCODE&gt;040702788&lt;/SCODE&gt;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&lt;/RECBENEFICIARY&gt;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&lt;/RECPAYMENT&gt;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&lt;RECCASH&gt;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&lt;NISRESIDENT&gt;1&lt;/NISRESIDENT&gt;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&lt;SJURIDICALDOCCODE&gt;21&lt;/SJURIDICALDOCCODE&gt;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&lt;SJURDOCSERIES&gt;5555&lt;/SJURDOCSERIES&gt;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&lt;SJURDOCNUMBER&gt;877566&lt;/SJURDOCNUMBER&gt;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&lt;DTGIVEDATE&gt;2015-10-15&lt;/DTGIVEDATE&gt;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t>ПВО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ОВД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Таганского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района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города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Москвы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кп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772-118&lt;/SGIVEBY&gt;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&lt;/RECCASH&gt;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>&lt;/T_CABS_CREATE_DOC_REQ&gt;</w:t>
      </w:r>
    </w:p>
    <w:p w14:paraId="1A815E6B" w14:textId="77777777" w:rsidR="00B0043B" w:rsidRPr="00023EFF" w:rsidRDefault="00BE0E44">
      <w:pPr>
        <w:spacing w:before="200" w:after="0" w:line="240" w:lineRule="auto"/>
        <w:rPr>
          <w:lang w:val="en-US"/>
        </w:rPr>
      </w:pPr>
      <w:bookmarkStart w:id="217" w:name="section_w3s_s1b_vmb"/>
      <w:bookmarkEnd w:id="215"/>
      <w:bookmarkEnd w:id="216"/>
      <w:r w:rsidRPr="00023EFF">
        <w:rPr>
          <w:rFonts w:ascii="Arial" w:hAnsi="Arial"/>
          <w:b/>
          <w:color w:val="000000"/>
          <w:sz w:val="24"/>
          <w:lang w:val="en-US"/>
        </w:rPr>
        <w:t xml:space="preserve">1.1.2.2. </w:t>
      </w:r>
      <w:r>
        <w:rPr>
          <w:rFonts w:ascii="Arial" w:hAnsi="Arial"/>
          <w:b/>
          <w:color w:val="000000"/>
          <w:sz w:val="24"/>
        </w:rPr>
        <w:t>Межфилиальная</w:t>
      </w:r>
      <w:r w:rsidRPr="00023EFF">
        <w:rPr>
          <w:rFonts w:ascii="Arial" w:hAnsi="Arial"/>
          <w:b/>
          <w:color w:val="000000"/>
          <w:sz w:val="24"/>
          <w:lang w:val="en-US"/>
        </w:rPr>
        <w:t xml:space="preserve"> </w:t>
      </w:r>
      <w:r>
        <w:rPr>
          <w:rFonts w:ascii="Arial" w:hAnsi="Arial"/>
          <w:b/>
          <w:color w:val="000000"/>
          <w:sz w:val="24"/>
        </w:rPr>
        <w:t>проводка</w:t>
      </w:r>
    </w:p>
    <w:p w14:paraId="700FEC76" w14:textId="77777777" w:rsidR="00B0043B" w:rsidRPr="00023EFF" w:rsidRDefault="00BE0E44">
      <w:pPr>
        <w:spacing w:before="200" w:after="0" w:line="240" w:lineRule="auto"/>
        <w:rPr>
          <w:lang w:val="en-US"/>
        </w:rPr>
      </w:pPr>
      <w:bookmarkStart w:id="218" w:name="create_2504MB"/>
      <w:bookmarkEnd w:id="217"/>
      <w:r w:rsidRPr="00023EFF">
        <w:rPr>
          <w:rFonts w:ascii="Arial" w:hAnsi="Arial"/>
          <w:b/>
          <w:color w:val="000000"/>
          <w:sz w:val="20"/>
          <w:lang w:val="en-US"/>
        </w:rPr>
        <w:t>1.1.2.2.1. 2504 MB Create</w:t>
      </w:r>
    </w:p>
    <w:p w14:paraId="2DEF508C" w14:textId="77777777" w:rsidR="00B0043B" w:rsidRPr="00023EFF" w:rsidRDefault="00BE0E44">
      <w:pPr>
        <w:shd w:val="clear" w:color="auto" w:fill="E0E0E0"/>
        <w:spacing w:before="160" w:after="0" w:line="240" w:lineRule="auto"/>
        <w:rPr>
          <w:lang w:val="en-US"/>
        </w:rPr>
      </w:pPr>
      <w:bookmarkStart w:id="219" w:name="d5e794"/>
      <w:bookmarkStart w:id="220" w:name="d5e759"/>
      <w:bookmarkEnd w:id="218"/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&lt;soap:Envelope xmlns:soap="http://www.w3.org/2003/05/soap-envelope" xmlns:jour="http://journal.ws.spectrum" 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>xmlns:xsd="http://model.ws.spectrum/xsd"&gt;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&lt;soap:Header/&gt;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&lt;soap:Body&gt;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&lt;jour:create&gt;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&lt;jour:request&gt;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&lt;xsd:operationEntity&gt;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&lt;xsd:clientExtId&gt;776388&lt;/xsd:clientExtId&gt;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&lt;xsd:clientIdSys&gt;MBANK&lt;/xsd:clientIdSys&gt;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ООО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"</w:t>
      </w:r>
      <w:r>
        <w:rPr>
          <w:rFonts w:ascii="Ubuntu Mono" w:hAnsi="Ubuntu Mono"/>
          <w:color w:val="000000"/>
          <w:sz w:val="16"/>
          <w:shd w:val="clear" w:color="auto" w:fill="E0E0E0"/>
        </w:rPr>
        <w:t>Красный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лучище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"&lt;/xsd:clientName&gt;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&lt;xsd:clientTypeEnum&gt;1&lt;/xsd:clientTypeEnum&gt;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&lt;xsd:inn&gt;7723649999&lt;/xsd:inn&gt;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&lt;xsd:kpp&gt;123456789&lt;/xsd:kpp&gt;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&lt;/xsd:client&gt;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&lt;xsd:deptCode&gt;5700&lt;/xsd:deptCode&gt;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&lt;xsd:documents&gt;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&lt;xsd:creditSumma&gt;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&lt;xsd:currency&gt;EUR&lt;/xsd:currency&gt;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&lt;xsd:summa&gt;1130&lt;/xsd:summa&gt;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&lt;/xsd:creditSumma&gt;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&lt;xsd:creditAccountEntity&gt;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&lt;xsd:accountIdSys&gt;MBANK&lt;/xsd:accountIdSys&gt;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&lt;xsd:accountNum&gt;40702978035100000001&lt;/xsd:accountNum&gt;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&lt;xsd:deptCode&gt;49&lt;/xsd:deptCode&gt;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&lt;/xsd:creditAccountEntity&gt;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&lt;xsd:debitSumma&gt;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&lt;xsd:currency&gt;EUR&lt;/xsd:currency&gt;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&lt;xsd:summa&gt;1130&lt;/xsd:summa&gt;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&lt;/xsd:debitSumma&gt;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t>Источник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поступления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Взнос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наличных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средств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банковский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счет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основании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: </w:t>
      </w:r>
      <w:r>
        <w:rPr>
          <w:rFonts w:ascii="Ubuntu Mono" w:hAnsi="Ubuntu Mono"/>
          <w:color w:val="000000"/>
          <w:sz w:val="16"/>
          <w:shd w:val="clear" w:color="auto" w:fill="E0E0E0"/>
        </w:rPr>
        <w:t>договор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No 40702978035100000001&lt;/xsd:description&gt;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lastRenderedPageBreak/>
        <w:t xml:space="preserve">                  &lt;xsd:docNumber&gt;129999&lt;/xsd:docNumber&gt;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&lt;/xsd:documents&gt;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&lt;xsd:login&gt;T5700&lt;/xsd:login&gt;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&lt;xsd:controlEmpUserLogin&gt;C5700&lt;/xsd:controlEmpUserLogin&gt;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&lt;xsd:idSys&gt;MBANK&lt;/xsd:idSys&gt;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&lt;xsd:operJournalExtId&gt;MB.CFT.2504-2&lt;/xsd:operJournalExtId&gt;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&lt;xsd:operationCode&gt;2504&lt;/xsd:operationCode&gt;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&lt;xsd:operationRegDate&gt;2020-08-27T13:45:35.615+03:00&lt;/xsd:operationRegDate&gt;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&lt;xsd:proxyClient&gt;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&lt;xsd:clientTypeEnum&gt;0&lt;/xsd:clientTypeEnum&gt;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&lt;xsd:icIssueAutority&gt;</w:t>
      </w:r>
      <w:r>
        <w:rPr>
          <w:rFonts w:ascii="Ubuntu Mono" w:hAnsi="Ubuntu Mono"/>
          <w:color w:val="000000"/>
          <w:sz w:val="16"/>
          <w:shd w:val="clear" w:color="auto" w:fill="E0E0E0"/>
        </w:rPr>
        <w:t>ПВО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ОВД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Таганского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района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города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Москвы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кп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772-118&lt;/xsd:icIssueAutority&gt;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&lt;xsd:icIssueDate&gt;2015-10-15&lt;/xsd:icIssueDate&gt;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&lt;xsd:icNum&gt;877566&lt;/xsd:icNum&gt;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&lt;xsd:icSeries&gt;5555&lt;/xsd:icSeries&gt;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&lt;xsd:identityCardTypeId&gt;21&lt;/xsd:identityCardTypeId&gt;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&lt;xsd:personFirstName&gt;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&lt;/xsd:personFirstName&gt;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&lt;xsd:personPatronymic&gt;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&lt;/xsd:personPatronymic&gt;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&lt;xsd:personSurname&gt;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&lt;/xsd:personSurname&gt;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&lt;/xsd:proxyClient&gt;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&lt;/xsd:operationEntity&gt;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&lt;xsd:requestInfo&gt;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&lt;xsd:messageId&gt;4564567&lt;/xsd:messageId&gt;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&lt;/xsd:requestInfo&gt;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&lt;/jour:request&gt;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&lt;/jour:create&gt;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&lt;/soap:Body&gt;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>&lt;/soap:Envelope&gt;</w:t>
      </w:r>
    </w:p>
    <w:p w14:paraId="50F1D111" w14:textId="77777777" w:rsidR="00B0043B" w:rsidRPr="00023EFF" w:rsidRDefault="00BE0E44">
      <w:pPr>
        <w:spacing w:before="200" w:after="0" w:line="240" w:lineRule="auto"/>
        <w:rPr>
          <w:lang w:val="en-US"/>
        </w:rPr>
      </w:pPr>
      <w:bookmarkStart w:id="221" w:name="createCFT_2504MB"/>
      <w:bookmarkEnd w:id="219"/>
      <w:bookmarkEnd w:id="220"/>
      <w:r w:rsidRPr="00023EFF">
        <w:rPr>
          <w:rFonts w:ascii="Arial" w:hAnsi="Arial"/>
          <w:b/>
          <w:color w:val="000000"/>
          <w:sz w:val="20"/>
          <w:lang w:val="en-US"/>
        </w:rPr>
        <w:t>1.1.2.2.2. 2504 MB T_CABS_CREATE_DOC_REQ</w:t>
      </w:r>
    </w:p>
    <w:p w14:paraId="67EE5A95" w14:textId="77777777" w:rsidR="00B0043B" w:rsidRPr="00023EFF" w:rsidRDefault="00BE0E44">
      <w:pPr>
        <w:shd w:val="clear" w:color="auto" w:fill="E0E0E0"/>
        <w:spacing w:before="200" w:after="0" w:line="240" w:lineRule="auto"/>
        <w:rPr>
          <w:lang w:val="en-US"/>
        </w:rPr>
      </w:pPr>
      <w:bookmarkStart w:id="222" w:name="d5e798"/>
      <w:bookmarkEnd w:id="221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&lt;T_CABS_CREATE_DOC_REQ xmlns="http://www.NewAthena.ru/NA5/IntegrationAdapter"&gt;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&lt;SSUBSYSTEM&gt;SPECTRUM&lt;/SSUBSYSTEM&gt;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&lt;NDEPARTMENT&gt;709000&lt;/NDEPARTMENT&gt;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&lt;RATRANSPROPS&gt;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&lt;SNAME&gt;SOURCE_SYSTEM&lt;/SNAME&gt;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&lt;SVALUE&gt;SPECTRUM&lt;/SVALUE&gt;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&lt;SNAME&gt;TARGET_SYSTEM&lt;/SNAME&gt;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&lt;SVALUE&gt;CFT2&lt;/SVALUE&gt;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&lt;/RATRANSPROPS&gt;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&lt;SMESSAGEID&gt;233438&lt;/SMESSAGEID&gt;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&lt;SGUID&gt;MB.CFT.2504-1&lt;/SGUID&gt;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&lt;SDOCUMENTTYPE&gt;2504&lt;/SDOCUMENTTYPE&gt;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&lt;SDEPARTMENT&gt;5700&lt;/SDEPARTMENT&gt;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&lt;RECPAYMENT&gt;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&lt;SLABEL&gt;129999&lt;/SLABEL&gt;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&lt;SCURRENCYFROM&gt;978&lt;/SCURRENCYFROM&gt;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&lt;SCURRENCYTO&gt;978&lt;/SCURRENCYTO&gt;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&lt;SACCOUNTFROM&gt;20202978157000000001&lt;/SACCOUNTFROM&gt;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&lt;SACCOUNTTO&gt;40702978035100000001&lt;/SACCOUNTTO&gt;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&lt;NSUMFROM&gt;1130.0&lt;/NSUMFROM&gt;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&lt;NSUMTO&gt;1130.0&lt;/NSUMTO&gt;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&lt;DTVALIDTODATE&gt;2020-08-28&lt;/DTVALIDTODATE&gt;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t>Источник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поступления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Взнос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наличных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средств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банковский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счет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основании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: </w:t>
      </w:r>
      <w:r>
        <w:rPr>
          <w:rFonts w:ascii="Ubuntu Mono" w:hAnsi="Ubuntu Mono"/>
          <w:color w:val="000000"/>
          <w:sz w:val="16"/>
          <w:shd w:val="clear" w:color="auto" w:fill="E0E0E0"/>
        </w:rPr>
        <w:t>договор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No 40702978035100000001&lt;/SDESCRIPTION&gt;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&lt;RECPAYER&gt;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&lt;RECCUSTOMER&gt;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&lt;SACCOUNT&gt;20202978157000000001&lt;/SACCOUNT&gt;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&lt;SCODE&gt;040702788&lt;/SCODE&gt;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&lt;/RECBANK&gt;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&lt;/RECCUSTOMER&gt;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&lt;/RECPAYER&gt;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&lt;RECBENEFICIARY&gt;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&lt;SACCOUNT&gt;40702978035100000001&lt;/SACCOUNT&gt;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&lt;STAXID&gt;7723649999&lt;/STAXID&gt;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&lt;SKPP&gt;123456789&lt;/SKPP&gt;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ООО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"</w:t>
      </w:r>
      <w:r>
        <w:rPr>
          <w:rFonts w:ascii="Ubuntu Mono" w:hAnsi="Ubuntu Mono"/>
          <w:color w:val="000000"/>
          <w:sz w:val="16"/>
          <w:shd w:val="clear" w:color="auto" w:fill="E0E0E0"/>
        </w:rPr>
        <w:t>КРАСНЫЙ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ЛУЧИЩЕ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"&lt;/SNAME&gt;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&lt;SCODE&gt;044030832&lt;/SCODE&gt;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"</w:t>
      </w:r>
      <w:r>
        <w:rPr>
          <w:rFonts w:ascii="Ubuntu Mono" w:hAnsi="Ubuntu Mono"/>
          <w:color w:val="000000"/>
          <w:sz w:val="16"/>
          <w:shd w:val="clear" w:color="auto" w:fill="E0E0E0"/>
        </w:rPr>
        <w:t>СЕВЕРО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-</w:t>
      </w:r>
      <w:r>
        <w:rPr>
          <w:rFonts w:ascii="Ubuntu Mono" w:hAnsi="Ubuntu Mono"/>
          <w:color w:val="000000"/>
          <w:sz w:val="16"/>
          <w:shd w:val="clear" w:color="auto" w:fill="E0E0E0"/>
        </w:rPr>
        <w:t>ЗАПАДНЫЙ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"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)&lt;/SNAME&gt;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&lt;/RECBENEFICIARY&gt;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&lt;/RECPAYMENT&gt;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&lt;RECCASH&gt;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&lt;NISRESIDENT&gt;1&lt;/NISRESIDENT&gt;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&lt;SCLIENT_REGIONCODE&gt;643&lt;/SCLIENT_REGIONCODE&gt;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&lt;SJURIDICALDOCCODE&gt;21&lt;/SJURIDICALDOCCODE&gt;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&lt;SJURDOCSERIES&gt;5555&lt;/SJURDOCSERIES&gt;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lastRenderedPageBreak/>
        <w:t xml:space="preserve">        &lt;SJURDOCNUMBER&gt;877566&lt;/SJURDOCNUMBER&gt;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&lt;DTGIVEDATE&gt;2015-10-15&lt;/DTGIVEDATE&gt;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t>ПВО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ОВД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Таганского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района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города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Москвы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кп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772-118&lt;/SGIVEBY&gt;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&lt;/RECCASH&gt;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>&lt;/T_CABS_CREATE_DOC_REQ&gt;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</w:p>
    <w:p w14:paraId="3E15E510" w14:textId="77777777" w:rsidR="00B0043B" w:rsidRDefault="00BE0E44">
      <w:pPr>
        <w:spacing w:before="200" w:after="0" w:line="240" w:lineRule="auto"/>
      </w:pPr>
      <w:bookmarkStart w:id="223" w:name="op2505"/>
      <w:bookmarkEnd w:id="222"/>
      <w:r>
        <w:rPr>
          <w:rFonts w:ascii="Arial" w:hAnsi="Arial"/>
          <w:b/>
          <w:color w:val="000000"/>
          <w:sz w:val="29"/>
        </w:rPr>
        <w:t>1.1.3. Прием поврежденной валюты (ЮЛ)</w:t>
      </w:r>
    </w:p>
    <w:p w14:paraId="690175F8" w14:textId="77777777" w:rsidR="00B0043B" w:rsidRDefault="00BE0E44">
      <w:pPr>
        <w:spacing w:before="200" w:after="0" w:line="240" w:lineRule="auto"/>
      </w:pPr>
      <w:bookmarkStart w:id="224" w:name="d5e802"/>
      <w:bookmarkStart w:id="225" w:name="d5e767"/>
      <w:bookmarkEnd w:id="223"/>
      <w:r>
        <w:rPr>
          <w:rFonts w:ascii="Arial" w:hAnsi="Arial"/>
          <w:b/>
          <w:color w:val="000000"/>
          <w:sz w:val="24"/>
        </w:rPr>
        <w:t>1.1.3.1. Внутрифилиальная проводка</w:t>
      </w:r>
    </w:p>
    <w:p w14:paraId="78179F28" w14:textId="77777777" w:rsidR="00B0043B" w:rsidRDefault="00BE0E44">
      <w:pPr>
        <w:spacing w:before="200" w:after="0" w:line="240" w:lineRule="auto"/>
      </w:pPr>
      <w:bookmarkStart w:id="226" w:name="create_2505MB"/>
      <w:bookmarkEnd w:id="224"/>
      <w:bookmarkEnd w:id="225"/>
      <w:r>
        <w:rPr>
          <w:rFonts w:ascii="Arial" w:hAnsi="Arial"/>
          <w:b/>
          <w:color w:val="000000"/>
          <w:sz w:val="20"/>
        </w:rPr>
        <w:t>1.1.3.1.1. 2505 CFT2 Create</w:t>
      </w:r>
    </w:p>
    <w:p w14:paraId="3D41A93C" w14:textId="77777777" w:rsidR="00B0043B" w:rsidRDefault="00BE0E44">
      <w:pPr>
        <w:shd w:val="clear" w:color="auto" w:fill="E0E0E0"/>
        <w:spacing w:before="160" w:after="0" w:line="240" w:lineRule="auto"/>
      </w:pPr>
      <w:bookmarkStart w:id="227" w:name="d5e807"/>
      <w:bookmarkEnd w:id="226"/>
      <w:r>
        <w:rPr>
          <w:rFonts w:ascii="Ubuntu Mono" w:hAnsi="Ubuntu Mono"/>
          <w:color w:val="000000"/>
          <w:sz w:val="16"/>
          <w:shd w:val="clear" w:color="auto" w:fill="E0E0E0"/>
        </w:rPr>
        <w:t>&lt;soap:Envelope xmlns:soap="http://www.w3.org/2003/05/soap-envelope" xmlns:jour="http://journal.ws.spectrum" xmlns:xsd="http://model.ws.spectrum/xsd"&gt;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&lt;soap:Header/&gt;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&lt;xsd:clientExtId&gt;776388&lt;/xsd:clientExtId&gt;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&lt;xsd:clientIdSys&gt;CFT2&lt;/xsd:clientIdSys&gt;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&lt;xsd:clientName&gt;ООО "Красный лучище"&lt;/xsd:clientName&gt;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&lt;xsd:clientTypeEnum&gt;1&lt;/xsd:clientTypeEnum&gt;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&lt;xsd:inn&gt;7723649999&lt;/xsd:inn&gt;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&lt;xsd:kpp&gt;123456789&lt;/xsd:kpp&gt;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&lt;xsd:currency&gt;EUR&lt;/xsd:currency&gt;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&lt;xsd:summa&gt;1130&lt;/xsd:summa&gt;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&lt;xsd:accountNum&gt;40702978035100000001&lt;/xsd:accountNum&gt;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&lt;xsd:deptCode&gt;709000&lt;/xsd:deptCode&gt;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&lt;xsd:currency&gt;EUR&lt;/xsd:currency&gt;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&lt;xsd:summa&gt;1130&lt;/xsd:summa&gt;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&lt;xsd:description&gt;Источник поступления Взнос наличных средств (Поврежденная валюта) на банковский счет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договор No 40702978035100000001 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&lt;xsd:docNumber&gt;1297799&lt;/xsd:docNumber&gt;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&lt;xsd:quantity&gt;0&lt;/xsd:quantity&gt;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&lt;xsd:summa&gt;1130&lt;/xsd:summa&gt;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&lt;xsd:valuableSortId&gt;-1135&lt;/xsd:valuableSortId&gt;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     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&lt;xsd:login&gt;T5700&lt;/xsd:login&gt;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&lt;xsd:controlEmpUserLogin&gt;C5700&lt;/xsd:controlEmpUserLogin&gt;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&lt;xsd:operJournalExtId&gt;MB.CFT.2505-1&lt;/xsd:operJournalExtId&gt;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&lt;xsd:operationCode&gt;2505&lt;/xsd:operationCode&gt;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&lt;xsd:operationRegDate&gt;2019-05-30T13:45:35.615+03:00&lt;/xsd:operationRegDate&gt;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&lt;xsd:operJournalNote&gt;Сумма в монетах: не предусмотрено для Евро (повреж.)&lt;/xsd:operJournalNote&gt;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&lt;xsd:clientTypeEnum&gt;0&lt;/xsd:clientTypeEnum&gt;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&lt;xsd:icIssueAutority&gt;ПВО ОВД Таганского района города Москвы кп 772-118&lt;/xsd:icIssueAutority&gt;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&lt;xsd:icIssueDate&gt;2015-10-15&lt;/xsd:icIssueDate&gt;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&lt;xsd:icNum&gt;877566&lt;/xsd:icNum&gt;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&lt;xsd:icSeries&gt;5555&lt;/xsd:icSeries&gt;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&lt;xsd:identityCardTypeId&gt;21&lt;/xsd:identityCardTypeId&gt;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&lt;xsd:personFirstName&gt;АНДРЕЙ&lt;/xsd:personFirstName&gt;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&lt;xsd:personPatronymic&gt;ИВАНОВИЧ&lt;/xsd:personPatronymic&gt;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&lt;xsd:personSurname&gt;БОРИСОВ&lt;/xsd:personSurname&gt;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&lt;xsd:messageId&gt;9964564&lt;/xsd:messageId&gt;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&lt;/soap:Body&gt;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&lt;/soap:Envelope&gt;</w:t>
      </w:r>
    </w:p>
    <w:bookmarkEnd w:id="227"/>
    <w:p w14:paraId="1B062543" w14:textId="77777777" w:rsidR="00B0043B" w:rsidRDefault="00BE0E44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Перевод на промежуточный счет в другой банк:</w:t>
      </w:r>
    </w:p>
    <w:p w14:paraId="55D0333C" w14:textId="77777777" w:rsidR="00B0043B" w:rsidRDefault="00BE0E44">
      <w:pPr>
        <w:shd w:val="clear" w:color="auto" w:fill="E0E0E0"/>
        <w:spacing w:before="160" w:after="0" w:line="240" w:lineRule="auto"/>
      </w:pPr>
      <w:bookmarkStart w:id="228" w:name="d5e809"/>
      <w:bookmarkStart w:id="229" w:name="d5e774"/>
      <w:r>
        <w:rPr>
          <w:rFonts w:ascii="Ubuntu Mono" w:hAnsi="Ubuntu Mono"/>
          <w:color w:val="000000"/>
          <w:sz w:val="16"/>
          <w:shd w:val="clear" w:color="auto" w:fill="E0E0E0"/>
        </w:rPr>
        <w:t>&lt;soap:Envelope xmlns:soap="http://www.w3.org/2003/05/soap-envelope" xmlns:jour="http://journal.ws.spectrum" xmlns:xsd="http://model.ws.spectrum/xsd"&gt;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&lt;soap:Header/&gt;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&lt;xsd:clientExtId&gt;776388&lt;/xsd:clientExtId&gt;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&lt;xsd:clientIdSys&gt;CFT2&lt;/xsd:clientIdSys&gt;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&lt;xsd:clientName&gt;ООО "Красный лучище"&lt;/xsd:clientName&gt;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&lt;xsd:clientTypeEnum&gt;1&lt;/xsd:clientTypeEnum&gt;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&lt;xsd:inn&gt;7723649999&lt;/xsd:inn&gt;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&lt;xsd:kpp&gt;123456789&lt;/xsd:kpp&gt;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&lt;xsd:deptCode&gt;709401&lt;/xsd:deptCode&gt;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&lt;xsd:currency&gt;EUR&lt;/xsd:currency&gt;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&lt;xsd:summa&gt;1130&lt;/xsd:summa&gt;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&lt;xsd:accountNum&gt;47423978035100000001&lt;/xsd:accountNum&gt;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&lt;xsd:deptCode&gt;709000&lt;/xsd:deptCode&gt;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&lt;xsd:currency&gt;EUR&lt;/xsd:currency&gt;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&lt;xsd:summa&gt;1130&lt;/xsd:summa&gt;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&lt;xsd:description&gt;Источник поступления Взнос наличных средств (Поврежденная валюта) на банковский счет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договор No 47423978035100000001 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&lt;xsd:docNumber&gt;554898&lt;/xsd:docNumber&gt;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&lt;xsd:quantity&gt;0&lt;/xsd:quantity&gt;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&lt;xsd:summa&gt;1130&lt;/xsd:summa&gt;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&lt;xsd:valuableSortId&gt;-1135&lt;/xsd:valuableSortId&gt;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     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&lt;xsd:login&gt;W3600&lt;/xsd:login&gt;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&lt;xsd:controlEmpUserLogin&gt;E3600&lt;/xsd:controlEmpUserLogin&gt;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&lt;xsd:operJournalExtId&gt;MB.CFT.2505-4455&lt;/xsd:operJournalExtId&gt;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&lt;xsd:operationCode&gt;2505&lt;/xsd:operationCode&gt;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&lt;xsd:operationRegDate&gt;2019-05-30T13:45:35.615+03:00&lt;/xsd:operationRegDate&gt;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&lt;xsd:operJournalNote&gt;Сумма в монетах: не предусмотрено для Евро (повреж.)&lt;/xsd:operJournalNote&gt;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&lt;xsd:clientTypeEnum&gt;0&lt;/xsd:clientTypeEnum&gt;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&lt;xsd:icIssueAutority&gt;ПВО ОВД Таганского района города Москвы кп 772-118&lt;/xsd:icIssueAutority&gt;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&lt;xsd:icIssueDate&gt;2015-10-15&lt;/xsd:icIssueDate&gt;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&lt;xsd:icNum&gt;877566&lt;/xsd:icNum&gt;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&lt;xsd:icSeries&gt;5555&lt;/xsd:icSeries&gt;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&lt;xsd:identityCardTypeId&gt;21&lt;/xsd:identityCardTypeId&gt;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&lt;xsd:personFirstName&gt;АНДРЕЙ&lt;/xsd:personFirstName&gt;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&lt;xsd:personPatronymic&gt;ИВАНОВИЧ&lt;/xsd:personPatronymic&gt;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&lt;xsd:personSurname&gt;БОРИСОВ&lt;/xsd:personSurname&gt;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&lt;xsd:messageId&gt;332845&lt;/xsd:messageId&gt;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&lt;/soap:Body&gt;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&lt;/soap:Envelope&gt;</w:t>
      </w:r>
    </w:p>
    <w:p w14:paraId="2F4A71F8" w14:textId="77777777" w:rsidR="00B0043B" w:rsidRDefault="00BE0E44">
      <w:pPr>
        <w:spacing w:before="200" w:after="0" w:line="240" w:lineRule="auto"/>
      </w:pPr>
      <w:bookmarkStart w:id="230" w:name="createCFT_2505MB"/>
      <w:bookmarkEnd w:id="228"/>
      <w:bookmarkEnd w:id="229"/>
      <w:r>
        <w:rPr>
          <w:rFonts w:ascii="Arial" w:hAnsi="Arial"/>
          <w:b/>
          <w:color w:val="000000"/>
          <w:sz w:val="20"/>
        </w:rPr>
        <w:t>1.1.3.1.2. 2505 CFT2 T_CABS_CREATE_DOC_REQ</w:t>
      </w:r>
    </w:p>
    <w:p w14:paraId="56030385" w14:textId="77777777" w:rsidR="00B0043B" w:rsidRDefault="00BE0E44">
      <w:pPr>
        <w:shd w:val="clear" w:color="auto" w:fill="E0E0E0"/>
        <w:spacing w:before="200" w:after="0" w:line="240" w:lineRule="auto"/>
      </w:pPr>
      <w:bookmarkStart w:id="231" w:name="d5e813"/>
      <w:bookmarkStart w:id="232" w:name="d5e778"/>
      <w:bookmarkEnd w:id="230"/>
      <w:r w:rsidRPr="00023EFF">
        <w:rPr>
          <w:rFonts w:ascii="Ubuntu Mono" w:hAnsi="Ubuntu Mono"/>
          <w:color w:val="000000"/>
          <w:sz w:val="16"/>
          <w:shd w:val="clear" w:color="auto" w:fill="E0E0E0"/>
        </w:rPr>
        <w:lastRenderedPageBreak/>
        <w:t>&lt;?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xml</w:t>
      </w:r>
      <w:r w:rsidRPr="00023EFF">
        <w:rPr>
          <w:rFonts w:ascii="Ubuntu Mono" w:hAnsi="Ubuntu Mono"/>
          <w:color w:val="000000"/>
          <w:sz w:val="16"/>
          <w:shd w:val="clear" w:color="auto" w:fill="E0E0E0"/>
        </w:rPr>
        <w:t xml:space="preserve"> 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version</w:t>
      </w:r>
      <w:r w:rsidRPr="00023EFF">
        <w:rPr>
          <w:rFonts w:ascii="Ubuntu Mono" w:hAnsi="Ubuntu Mono"/>
          <w:color w:val="000000"/>
          <w:sz w:val="16"/>
          <w:shd w:val="clear" w:color="auto" w:fill="E0E0E0"/>
        </w:rPr>
        <w:t xml:space="preserve">="1.0" 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encoding</w:t>
      </w:r>
      <w:r w:rsidRPr="00023EFF">
        <w:rPr>
          <w:rFonts w:ascii="Ubuntu Mono" w:hAnsi="Ubuntu Mono"/>
          <w:color w:val="000000"/>
          <w:sz w:val="16"/>
          <w:shd w:val="clear" w:color="auto" w:fill="E0E0E0"/>
        </w:rPr>
        <w:t>="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UTF</w:t>
      </w:r>
      <w:r w:rsidRPr="00023EFF">
        <w:rPr>
          <w:rFonts w:ascii="Ubuntu Mono" w:hAnsi="Ubuntu Mono"/>
          <w:color w:val="000000"/>
          <w:sz w:val="16"/>
          <w:shd w:val="clear" w:color="auto" w:fill="E0E0E0"/>
        </w:rPr>
        <w:t xml:space="preserve">-8" 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standalone</w:t>
      </w:r>
      <w:r w:rsidRPr="00023EFF">
        <w:rPr>
          <w:rFonts w:ascii="Ubuntu Mono" w:hAnsi="Ubuntu Mono"/>
          <w:color w:val="000000"/>
          <w:sz w:val="16"/>
          <w:shd w:val="clear" w:color="auto" w:fill="E0E0E0"/>
        </w:rPr>
        <w:t>="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yes</w:t>
      </w:r>
      <w:r w:rsidRPr="00023EFF">
        <w:rPr>
          <w:rFonts w:ascii="Ubuntu Mono" w:hAnsi="Ubuntu Mono"/>
          <w:color w:val="000000"/>
          <w:sz w:val="16"/>
          <w:shd w:val="clear" w:color="auto" w:fill="E0E0E0"/>
        </w:rPr>
        <w:t>"?&gt;</w:t>
      </w:r>
      <w:r w:rsidRPr="00023EFF"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&lt;SMESSAGEID&gt;233431&lt;/SMESSAGEID&gt;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&lt;SGUID&gt;MB.CFT.2505-1&lt;/SGUID&gt;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&lt;SDOCUMENTTYPE&gt;2505&lt;/SDOCUMENTTYPE&gt;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&lt;SLABEL&gt;1297799&lt;/SLABEL&gt;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&lt;SCURRENCYFROM&gt;978&lt;/SCURRENCYFROM&gt;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&lt;SCURRENCYTO&gt;978&lt;/SCURRENCYTO&gt;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&lt;SACCOUNTFROM&gt;20202978657000000006&lt;/SACCOUNTFROM&gt;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&lt;SACCOUNTTO&gt;40702978035100000001&lt;/SACCOUNTTO&gt;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&lt;NSUMFROM&gt;1130.0&lt;/NSUMFROM&gt;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&lt;NSUMTO&gt;1130.0&lt;/NSUMTO&gt;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&lt;DTVALIDTODATE&gt;2020-08-28&lt;/DTVALIDTODATE&gt;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&lt;SDESCRIPTION&gt;Источник поступления Взнос наличных средств (Поврежденная валюта) на банковский счет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договор No 40702978035100000001&lt;/SDESCRIPTION&gt;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&lt;SACCOUNT&gt;20202978657000000006&lt;/SACCOUNT&gt;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&lt;SNAME&gt;Банк ВТБ (ПАО), ФИЛИАЛ БАНКА ВТБ (ПАО) В Г. СТАВРОПОЛЕ, ДО "МЕГА-ХИМКИ" 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&lt;SACCOUNT&gt;40702978035100000001&lt;/SACCOUNT&gt;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&lt;STAXID&gt;7723649999&lt;/STAXID&gt;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&lt;SKPP&gt;123456789&lt;/SKPP&gt;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&lt;SNAME&gt;ООО "КРАСНЫЙ ЛУЧИЩЕ"&lt;/SNAME&gt;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ИВАНОВИЧ&lt;/SCLIENT&gt;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&lt;DTGIVEDATE&gt;2015-10-15&lt;/DTGIVEDATE&gt;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&lt;SGIVEBY&gt;ПВО ОВД Таганского района города Москвы кп 772-118&lt;/SGIVEBY&gt;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bookmarkEnd w:id="231"/>
    <w:bookmarkEnd w:id="232"/>
    <w:p w14:paraId="4CAAE9A5" w14:textId="77777777" w:rsidR="00B0043B" w:rsidRDefault="00BE0E44">
      <w:pPr>
        <w:spacing w:before="160" w:after="0" w:line="240" w:lineRule="auto"/>
      </w:pPr>
      <w:r>
        <w:rPr>
          <w:rFonts w:ascii="Times New Roman" w:hAnsi="Times New Roman"/>
          <w:color w:val="000000"/>
          <w:sz w:val="20"/>
        </w:rPr>
        <w:t>Перевод на промежуточный счет в другой банк:</w:t>
      </w:r>
    </w:p>
    <w:p w14:paraId="53D24119" w14:textId="77777777" w:rsidR="00B0043B" w:rsidRPr="00023EFF" w:rsidRDefault="00BE0E44">
      <w:pPr>
        <w:shd w:val="clear" w:color="auto" w:fill="E0E0E0"/>
        <w:spacing w:before="160" w:after="0" w:line="240" w:lineRule="auto"/>
        <w:rPr>
          <w:lang w:val="en-US"/>
        </w:rPr>
      </w:pPr>
      <w:bookmarkStart w:id="233" w:name="d5e814"/>
      <w:bookmarkStart w:id="234" w:name="d5e779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&lt;T_CABS_CREATE_DOC_REQ xmlns="http://www.NewAthena.ru/NA5/IntegrationAdapter"&gt;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&lt;SSUBSYSTEM&gt;SPECTRUM&lt;/SSUBSYSTEM&gt;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&lt;NDEPARTMENT&gt;709000&lt;/NDEPARTMENT&gt;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&lt;RATRANSPROPS&gt;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&lt;SNAME&gt;SOURCE_SYSTEM&lt;/SNAME&gt;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&lt;SVALUE&gt;SPECTRUM&lt;/SVALUE&gt;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&lt;SNAME&gt;TARGET_SYSTEM&lt;/SNAME&gt;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&lt;SVALUE&gt;CFT2&lt;/SVALUE&gt;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&lt;/RATRANSPROPS&gt;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&lt;SMESSAGEID&gt;242230&lt;/SMESSAGEID&gt;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&lt;SGUID&gt;MB.CFT.2505-4455&lt;/SGUID&gt;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&lt;SDOCUMENTTYPE&gt;2505&lt;/SDOCUMENTTYPE&gt;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&lt;SDEPARTMENT&gt;709401&lt;/SDEPARTMENT&gt;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&lt;RECPAYMENT&gt;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&lt;SLABEL&gt;554898&lt;/SLABEL&gt;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lastRenderedPageBreak/>
        <w:t xml:space="preserve">        &lt;SCURRENCYFROM&gt;978&lt;/SCURRENCYFROM&gt;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&lt;SCURRENCYTO&gt;978&lt;/SCURRENCYTO&gt;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&lt;SACCOUNTFROM&gt;20202978426101000000&lt;/SACCOUNTFROM&gt;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&lt;SACCOUNTTO&gt;47423978035100000001&lt;/SACCOUNTTO&gt;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&lt;NSUMFROM&gt;1130&lt;/NSUMFROM&gt;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&lt;NSUMTO&gt;1130&lt;/NSUMTO&gt;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&lt;DTVALIDTODATE&gt;2020-07-13&lt;/DTVALIDTODATE&gt;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t>Источник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поступления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Взнос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наличных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средств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Поврежденная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валюта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банковский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счет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основании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: </w:t>
      </w:r>
      <w:r>
        <w:rPr>
          <w:rFonts w:ascii="Ubuntu Mono" w:hAnsi="Ubuntu Mono"/>
          <w:color w:val="000000"/>
          <w:sz w:val="16"/>
          <w:shd w:val="clear" w:color="auto" w:fill="E0E0E0"/>
        </w:rPr>
        <w:t>договор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No 47423978035100000001&lt;/SDESCRIPTION&gt;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&lt;RECPAYER&gt;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&lt;RECCUSTOMER&gt;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&lt;SACCOUNT&gt;20202978426101000000&lt;/SACCOUNT&gt;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&lt;STAXID&gt;7702070139&lt;/STAXID&gt;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), 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, </w:t>
      </w:r>
      <w:r>
        <w:rPr>
          <w:rFonts w:ascii="Ubuntu Mono" w:hAnsi="Ubuntu Mono"/>
          <w:color w:val="000000"/>
          <w:sz w:val="16"/>
          <w:shd w:val="clear" w:color="auto" w:fill="E0E0E0"/>
        </w:rPr>
        <w:t>ДО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"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Ставропольский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" 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&lt;SCODE&gt;040702788&lt;/SCODE&gt;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&lt;/RECBANK&gt;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&lt;/RECCUSTOMER&gt;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&lt;/RECPAYER&gt;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&lt;RECBENEFICIARY&gt;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&lt;SACCOUNT&gt;47423978035100000001&lt;/SACCOUNT&gt;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&lt;STAXID&gt;7723649999&lt;/STAXID&gt;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&lt;SKPP&gt;123456789&lt;/SKPP&gt;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ООО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"</w:t>
      </w:r>
      <w:r>
        <w:rPr>
          <w:rFonts w:ascii="Ubuntu Mono" w:hAnsi="Ubuntu Mono"/>
          <w:color w:val="000000"/>
          <w:sz w:val="16"/>
          <w:shd w:val="clear" w:color="auto" w:fill="E0E0E0"/>
        </w:rPr>
        <w:t>КРАСНЫЙ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ЛУЧИЩЕ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"&lt;/SNAME&gt;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&lt;SCODE&gt;040702788&lt;/SCODE&gt;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&lt;/RECBENEFICIARY&gt;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&lt;/RECPAYMENT&gt;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&lt;RECCASH&gt;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&lt;NISRESIDENT&gt;1&lt;/NISRESIDENT&gt;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&lt;SJURIDICALDOCCODE&gt;21&lt;/SJURIDICALDOCCODE&gt;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&lt;SJURDOCSERIES&gt;5555&lt;/SJURDOCSERIES&gt;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&lt;SJURDOCNUMBER&gt;877566&lt;/SJURDOCNUMBER&gt;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&lt;DTGIVEDATE&gt;2015-10-15&lt;/DTGIVEDATE&gt;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t>ПВО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ОВД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Таганского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района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города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Москвы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кп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772-118&lt;/SGIVEBY&gt;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&lt;/RECCASH&gt;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>&lt;/T_CABS_CREATE_DOC_REQ&gt;</w:t>
      </w:r>
    </w:p>
    <w:p w14:paraId="441833F9" w14:textId="77777777" w:rsidR="00B0043B" w:rsidRPr="00023EFF" w:rsidRDefault="00BE0E44">
      <w:pPr>
        <w:spacing w:before="200" w:after="0" w:line="240" w:lineRule="auto"/>
        <w:rPr>
          <w:lang w:val="en-US"/>
        </w:rPr>
      </w:pPr>
      <w:bookmarkStart w:id="235" w:name="d5e815"/>
      <w:bookmarkStart w:id="236" w:name="d5e780"/>
      <w:bookmarkEnd w:id="233"/>
      <w:bookmarkEnd w:id="234"/>
      <w:r w:rsidRPr="00023EFF">
        <w:rPr>
          <w:rFonts w:ascii="Arial" w:hAnsi="Arial"/>
          <w:b/>
          <w:color w:val="000000"/>
          <w:sz w:val="24"/>
          <w:lang w:val="en-US"/>
        </w:rPr>
        <w:t xml:space="preserve">1.1.3.2. </w:t>
      </w:r>
      <w:r>
        <w:rPr>
          <w:rFonts w:ascii="Arial" w:hAnsi="Arial"/>
          <w:b/>
          <w:color w:val="000000"/>
          <w:sz w:val="24"/>
        </w:rPr>
        <w:t>Межфилиальная</w:t>
      </w:r>
      <w:r w:rsidRPr="00023EFF">
        <w:rPr>
          <w:rFonts w:ascii="Arial" w:hAnsi="Arial"/>
          <w:b/>
          <w:color w:val="000000"/>
          <w:sz w:val="24"/>
          <w:lang w:val="en-US"/>
        </w:rPr>
        <w:t xml:space="preserve"> </w:t>
      </w:r>
      <w:r>
        <w:rPr>
          <w:rFonts w:ascii="Arial" w:hAnsi="Arial"/>
          <w:b/>
          <w:color w:val="000000"/>
          <w:sz w:val="24"/>
        </w:rPr>
        <w:t>проводка</w:t>
      </w:r>
    </w:p>
    <w:p w14:paraId="6F8EB3C4" w14:textId="77777777" w:rsidR="00B0043B" w:rsidRPr="00023EFF" w:rsidRDefault="00BE0E44">
      <w:pPr>
        <w:spacing w:before="200" w:after="0" w:line="240" w:lineRule="auto"/>
        <w:rPr>
          <w:lang w:val="en-US"/>
        </w:rPr>
      </w:pPr>
      <w:bookmarkStart w:id="237" w:name="create_2505CFT"/>
      <w:bookmarkEnd w:id="235"/>
      <w:bookmarkEnd w:id="236"/>
      <w:r w:rsidRPr="00023EFF">
        <w:rPr>
          <w:rFonts w:ascii="Arial" w:hAnsi="Arial"/>
          <w:b/>
          <w:color w:val="000000"/>
          <w:sz w:val="20"/>
          <w:lang w:val="en-US"/>
        </w:rPr>
        <w:t>1.1.3.2.1. 2505 MB Create</w:t>
      </w:r>
    </w:p>
    <w:p w14:paraId="50935E03" w14:textId="77777777" w:rsidR="00B0043B" w:rsidRPr="00023EFF" w:rsidRDefault="00BE0E44">
      <w:pPr>
        <w:shd w:val="clear" w:color="auto" w:fill="E0E0E0"/>
        <w:spacing w:before="160" w:after="0" w:line="240" w:lineRule="auto"/>
        <w:rPr>
          <w:lang w:val="en-US"/>
        </w:rPr>
      </w:pPr>
      <w:bookmarkStart w:id="238" w:name="d5e820"/>
      <w:bookmarkStart w:id="239" w:name="d5e785"/>
      <w:bookmarkEnd w:id="237"/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&lt;soap:Envelope xmlns:soap="http://www.w3.org/2003/05/soap-envelope" xmlns:jour="http://journal.ws.spectrum" xmlns:xsd="http://model.ws.spectrum/xsd"&gt;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&lt;soap:Header/&gt;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&lt;soap:Body&gt;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&lt;jour:create&gt;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&lt;jour:request&gt;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&lt;xsd:operationEntity&gt;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&lt;xsd:clientExtId&gt;776388&lt;/xsd:clientExtId&gt;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&lt;xsd:clientIdSys&gt;MBANK&lt;/xsd:clientIdSys&gt;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ООО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"</w:t>
      </w:r>
      <w:r>
        <w:rPr>
          <w:rFonts w:ascii="Ubuntu Mono" w:hAnsi="Ubuntu Mono"/>
          <w:color w:val="000000"/>
          <w:sz w:val="16"/>
          <w:shd w:val="clear" w:color="auto" w:fill="E0E0E0"/>
        </w:rPr>
        <w:t>Красный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лучище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"&lt;/xsd:clientName&gt;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&lt;xsd:clientTypeEnum&gt;1&lt;/xsd:clientTypeEnum&gt;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&lt;xsd:inn&gt;7723649999&lt;/xsd:inn&gt;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&lt;xsd:kpp&gt;123456789&lt;/xsd:kpp&gt;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&lt;/xsd:client&gt;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&lt;xsd:deptCode&gt;5700&lt;/xsd:deptCode&gt;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&lt;xsd:documents&gt;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&lt;xsd:creditSumma&gt;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&lt;xsd:currency&gt;EUR&lt;/xsd:currency&gt;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&lt;xsd:summa&gt;1130&lt;/xsd:summa&gt;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&lt;/xsd:creditSumma&gt;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&lt;xsd:creditAccountEntity&gt;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&lt;xsd:accountIdSys&gt;MBANK&lt;/xsd:accountIdSys&gt;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&lt;xsd:accountNum&gt;40702978035100000001&lt;/xsd:accountNum&gt;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&lt;xsd:deptCode&gt;49&lt;/xsd:deptCode&gt;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&lt;/xsd:creditAccountEntity&gt;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&lt;xsd:debitSumma&gt;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&lt;xsd:currency&gt;EUR&lt;/xsd:currency&gt;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&lt;xsd:summa&gt;1130&lt;/xsd:summa&gt;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&lt;/xsd:debitSumma&gt;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t>Источник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поступления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Взнос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наличных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средств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Поврежденная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валюта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банковский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счет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основании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: </w:t>
      </w:r>
      <w:r>
        <w:rPr>
          <w:rFonts w:ascii="Ubuntu Mono" w:hAnsi="Ubuntu Mono"/>
          <w:color w:val="000000"/>
          <w:sz w:val="16"/>
          <w:shd w:val="clear" w:color="auto" w:fill="E0E0E0"/>
        </w:rPr>
        <w:t>договор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No 40702978035100000001 &lt;/xsd:description&gt;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&lt;xsd:docNumber&gt;1297799&lt;/xsd:docNumber&gt;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&lt;xsd:remainFlows&gt;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   &lt;xsd:locationEnum&gt;7&lt;/xsd:locationEnum&gt;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&lt;/xsd:from&gt;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lastRenderedPageBreak/>
        <w:t xml:space="preserve">                     &lt;xsd:quantity&gt;0&lt;/xsd:quantity&gt;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&lt;xsd:summa&gt;1130&lt;/xsd:summa&gt;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   &lt;xsd:locationEnum&gt;1&lt;/xsd:locationEnum&gt;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&lt;/xsd:to&gt;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&lt;xsd:valuableSort&gt;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   &lt;xsd:valuableSortId&gt;-1135&lt;/xsd:valuableSortId&gt;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&lt;/xsd:valuableSort&gt;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&lt;/xsd:remainFlows&gt;                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&lt;/xsd:documents&gt;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&lt;xsd:login&gt;T5700&lt;/xsd:login&gt;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&lt;xsd:controlEmpUserLogin&gt;C5700&lt;/xsd:controlEmpUserLogin&gt;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&lt;xsd:idSys&gt;MBANK&lt;/xsd:idSys&gt;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&lt;xsd:operJournalExtId&gt;MB.CFT.2505-2&lt;/xsd:operJournalExtId&gt;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&lt;xsd:operationCode&gt;2505&lt;/xsd:operationCode&gt;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&lt;xsd:operationRegDate&gt;2019-05-30T13:45:35.615+03:00&lt;/xsd:operationRegDate&gt;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&lt;xsd:operJournalNote&gt;</w:t>
      </w:r>
      <w:r>
        <w:rPr>
          <w:rFonts w:ascii="Ubuntu Mono" w:hAnsi="Ubuntu Mono"/>
          <w:color w:val="000000"/>
          <w:sz w:val="16"/>
          <w:shd w:val="clear" w:color="auto" w:fill="E0E0E0"/>
        </w:rPr>
        <w:t>Сумма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монетах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: </w:t>
      </w:r>
      <w:r>
        <w:rPr>
          <w:rFonts w:ascii="Ubuntu Mono" w:hAnsi="Ubuntu Mono"/>
          <w:color w:val="000000"/>
          <w:sz w:val="16"/>
          <w:shd w:val="clear" w:color="auto" w:fill="E0E0E0"/>
        </w:rPr>
        <w:t>не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предусмотрено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для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Евро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повреж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.)&lt;/xsd:operJournalNote&gt;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&lt;xsd:proxyClient&gt;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&lt;xsd:clientTypeEnum&gt;0&lt;/xsd:clientTypeEnum&gt;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&lt;xsd:icIssueAutority&gt;</w:t>
      </w:r>
      <w:r>
        <w:rPr>
          <w:rFonts w:ascii="Ubuntu Mono" w:hAnsi="Ubuntu Mono"/>
          <w:color w:val="000000"/>
          <w:sz w:val="16"/>
          <w:shd w:val="clear" w:color="auto" w:fill="E0E0E0"/>
        </w:rPr>
        <w:t>ПВО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ОВД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Таганского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района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города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Москвы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кп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772-118&lt;/xsd:icIssueAutority&gt;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&lt;xsd:icIssueDate&gt;2015-10-15&lt;/xsd:icIssueDate&gt;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&lt;xsd:icNum&gt;877566&lt;/xsd:icNum&gt;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&lt;xsd:icSeries&gt;5555&lt;/xsd:icSeries&gt;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&lt;xsd:identityCardTypeId&gt;21&lt;/xsd:identityCardTypeId&gt;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&lt;xsd:personFirstName&gt;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&lt;/xsd:personFirstName&gt;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&lt;xsd:personPatronymic&gt;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&lt;/xsd:personPatronymic&gt;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&lt;xsd:personSurname&gt;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&lt;/xsd:personSurname&gt;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&lt;/xsd:proxyClient&gt;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&lt;/xsd:operationEntity&gt;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&lt;xsd:requestInfo&gt;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&lt;xsd:messageId&gt;9964564&lt;/xsd:messageId&gt;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&lt;/xsd:requestInfo&gt;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&lt;/jour:request&gt;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&lt;/jour:create&gt;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&lt;/soap:Body&gt;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>&lt;/soap:Envelope&gt;</w:t>
      </w:r>
    </w:p>
    <w:p w14:paraId="408A8403" w14:textId="77777777" w:rsidR="00B0043B" w:rsidRPr="00023EFF" w:rsidRDefault="00BE0E44">
      <w:pPr>
        <w:spacing w:before="200" w:after="0" w:line="240" w:lineRule="auto"/>
        <w:rPr>
          <w:lang w:val="en-US"/>
        </w:rPr>
      </w:pPr>
      <w:bookmarkStart w:id="240" w:name="createCFT_2505CFT"/>
      <w:bookmarkEnd w:id="238"/>
      <w:bookmarkEnd w:id="239"/>
      <w:r w:rsidRPr="00023EFF">
        <w:rPr>
          <w:rFonts w:ascii="Arial" w:hAnsi="Arial"/>
          <w:b/>
          <w:color w:val="000000"/>
          <w:sz w:val="20"/>
          <w:lang w:val="en-US"/>
        </w:rPr>
        <w:t>1.1.3.2.2. 2505 MB T_CABS_CREATE_DOC_REQ</w:t>
      </w:r>
    </w:p>
    <w:p w14:paraId="1CF748A6" w14:textId="77777777" w:rsidR="00B0043B" w:rsidRPr="00023EFF" w:rsidRDefault="00BE0E44">
      <w:pPr>
        <w:shd w:val="clear" w:color="auto" w:fill="E0E0E0"/>
        <w:spacing w:before="200" w:after="0" w:line="240" w:lineRule="auto"/>
        <w:rPr>
          <w:lang w:val="en-US"/>
        </w:rPr>
      </w:pPr>
      <w:bookmarkStart w:id="241" w:name="d5e824"/>
      <w:bookmarkStart w:id="242" w:name="d5e789"/>
      <w:bookmarkEnd w:id="240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&lt;T_CABS_CREATE_DOC_REQ xmlns="http://www.NewAthena.ru/NA5/IntegrationAdapter"&gt;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&lt;SSUBSYSTEM&gt;SPECTRUM&lt;/SSUBSYSTEM&gt;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&lt;NDEPARTMENT&gt;709000&lt;/NDEPARTMENT&gt;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&lt;RATRANSPROPS&gt;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&lt;SNAME&gt;SOURCE_SYSTEM&lt;/SNAME&gt;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&lt;SVALUE&gt;SPECTRUM&lt;/SVALUE&gt;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&lt;SNAME&gt;TARGET_SYSTEM&lt;/SNAME&gt;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&lt;SVALUE&gt;CFT2&lt;/SVALUE&gt;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&lt;/RATRANSPROPS&gt;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&lt;SMESSAGEID&gt;233374&lt;/SMESSAGEID&gt;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&lt;SGUID&gt;MB.CFT.2505-2&lt;/SGUID&gt;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&lt;SDOCUMENTTYPE&gt;2505&lt;/SDOCUMENTTYPE&gt;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&lt;SDEPARTMENT&gt;5700&lt;/SDEPARTMENT&gt;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&lt;RECPAYMENT&gt;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&lt;SLABEL&gt;1297799&lt;/SLABEL&gt;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&lt;SCURRENCYFROM&gt;978&lt;/SCURRENCYFROM&gt;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&lt;SCURRENCYTO&gt;978&lt;/SCURRENCYTO&gt;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&lt;SACCOUNTFROM&gt;20202978657000000006&lt;/SACCOUNTFROM&gt;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&lt;SACCOUNTTO&gt;40702978035100000001&lt;/SACCOUNTTO&gt;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&lt;NSUMFROM&gt;1130.0&lt;/NSUMFROM&gt;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&lt;NSUMTO&gt;1130.0&lt;/NSUMTO&gt;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&lt;DTVALIDTODATE&gt;2020-08-28&lt;/DTVALIDTODATE&gt;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t>Источник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поступления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Взнос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наличных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средств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Поврежденная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валюта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банковский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счет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основании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: </w:t>
      </w:r>
      <w:r>
        <w:rPr>
          <w:rFonts w:ascii="Ubuntu Mono" w:hAnsi="Ubuntu Mono"/>
          <w:color w:val="000000"/>
          <w:sz w:val="16"/>
          <w:shd w:val="clear" w:color="auto" w:fill="E0E0E0"/>
        </w:rPr>
        <w:t>договор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No 40702978035100000001&lt;/SDESCRIPTION&gt;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&lt;RECPAYER&gt;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&lt;RECCUSTOMER&gt;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&lt;SACCOUNT&gt;20202978657000000006&lt;/SACCOUNT&gt;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), 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, </w:t>
      </w:r>
      <w:r>
        <w:rPr>
          <w:rFonts w:ascii="Ubuntu Mono" w:hAnsi="Ubuntu Mono"/>
          <w:color w:val="000000"/>
          <w:sz w:val="16"/>
          <w:shd w:val="clear" w:color="auto" w:fill="E0E0E0"/>
        </w:rPr>
        <w:t>ДО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"</w:t>
      </w:r>
      <w:r>
        <w:rPr>
          <w:rFonts w:ascii="Ubuntu Mono" w:hAnsi="Ubuntu Mono"/>
          <w:color w:val="000000"/>
          <w:sz w:val="16"/>
          <w:shd w:val="clear" w:color="auto" w:fill="E0E0E0"/>
        </w:rPr>
        <w:t>МЕГА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-</w:t>
      </w:r>
      <w:r>
        <w:rPr>
          <w:rFonts w:ascii="Ubuntu Mono" w:hAnsi="Ubuntu Mono"/>
          <w:color w:val="000000"/>
          <w:sz w:val="16"/>
          <w:shd w:val="clear" w:color="auto" w:fill="E0E0E0"/>
        </w:rPr>
        <w:t>ХИМКИ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" 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&lt;SCODE&gt;040702788&lt;/SCODE&gt;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&lt;/RECBANK&gt;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&lt;/RECCUSTOMER&gt;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&lt;/RECPAYER&gt;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&lt;RECBENEFICIARY&gt;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&lt;SACCOUNT&gt;40702978035100000001&lt;/SACCOUNT&gt;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&lt;STAXID&gt;7723649999&lt;/STAXID&gt;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&lt;SKPP&gt;123456789&lt;/SKPP&gt;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ООО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"</w:t>
      </w:r>
      <w:r>
        <w:rPr>
          <w:rFonts w:ascii="Ubuntu Mono" w:hAnsi="Ubuntu Mono"/>
          <w:color w:val="000000"/>
          <w:sz w:val="16"/>
          <w:shd w:val="clear" w:color="auto" w:fill="E0E0E0"/>
        </w:rPr>
        <w:t>КРАСНЫЙ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ЛУЧИЩЕ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"&lt;/SNAME&gt;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&lt;SCODE&gt;044030832&lt;/SCODE&gt;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lastRenderedPageBreak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"</w:t>
      </w:r>
      <w:r>
        <w:rPr>
          <w:rFonts w:ascii="Ubuntu Mono" w:hAnsi="Ubuntu Mono"/>
          <w:color w:val="000000"/>
          <w:sz w:val="16"/>
          <w:shd w:val="clear" w:color="auto" w:fill="E0E0E0"/>
        </w:rPr>
        <w:t>СЕВЕРО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-</w:t>
      </w:r>
      <w:r>
        <w:rPr>
          <w:rFonts w:ascii="Ubuntu Mono" w:hAnsi="Ubuntu Mono"/>
          <w:color w:val="000000"/>
          <w:sz w:val="16"/>
          <w:shd w:val="clear" w:color="auto" w:fill="E0E0E0"/>
        </w:rPr>
        <w:t>ЗАПАДНЫЙ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"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)&lt;/SNAME&gt;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&lt;/RECBENEFICIARY&gt;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&lt;/RECPAYMENT&gt;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&lt;RECCASH&gt;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&lt;NISRESIDENT&gt;1&lt;/NISRESIDENT&gt;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&lt;SCLIENT_REGIONCODE&gt;643&lt;/SCLIENT_REGIONCODE&gt;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&lt;SJURIDICALDOCCODE&gt;21&lt;/SJURIDICALDOCCODE&gt;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&lt;SJURDOCSERIES&gt;5555&lt;/SJURDOCSERIES&gt;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&lt;SJURDOCNUMBER&gt;877566&lt;/SJURDOCNUMBER&gt;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&lt;DTGIVEDATE&gt;2015-10-15&lt;/DTGIVEDATE&gt;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t>ПВО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ОВД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Таганского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района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города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Москвы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кп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772-118&lt;/SGIVEBY&gt;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&lt;/RECCASH&gt;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>&lt;/T_CABS_CREATE_DOC_REQ&gt;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</w:p>
    <w:p w14:paraId="55AACED0" w14:textId="77777777" w:rsidR="00B0043B" w:rsidRDefault="00BE0E44">
      <w:pPr>
        <w:spacing w:before="200" w:after="0" w:line="240" w:lineRule="auto"/>
      </w:pPr>
      <w:bookmarkStart w:id="243" w:name="op3503"/>
      <w:bookmarkEnd w:id="241"/>
      <w:bookmarkEnd w:id="242"/>
      <w:r>
        <w:rPr>
          <w:rFonts w:ascii="Arial" w:hAnsi="Arial"/>
          <w:b/>
          <w:color w:val="000000"/>
          <w:sz w:val="29"/>
        </w:rPr>
        <w:t>1.1.4. М-Банк. Выдача наличных по чеку (со счета ЮЛ)</w:t>
      </w:r>
    </w:p>
    <w:p w14:paraId="14CCD87B" w14:textId="77777777" w:rsidR="00B0043B" w:rsidRDefault="00BE0E44">
      <w:pPr>
        <w:spacing w:before="200" w:after="0" w:line="240" w:lineRule="auto"/>
      </w:pPr>
      <w:bookmarkStart w:id="244" w:name="d5e828"/>
      <w:bookmarkStart w:id="245" w:name="d5e793"/>
      <w:bookmarkEnd w:id="243"/>
      <w:r>
        <w:rPr>
          <w:rFonts w:ascii="Arial" w:hAnsi="Arial"/>
          <w:b/>
          <w:color w:val="000000"/>
          <w:sz w:val="24"/>
        </w:rPr>
        <w:t>1.1.4.1. Внутрифилиальная проводка</w:t>
      </w:r>
    </w:p>
    <w:p w14:paraId="1199B523" w14:textId="77777777" w:rsidR="00B0043B" w:rsidRDefault="00BE0E44">
      <w:pPr>
        <w:spacing w:before="200" w:after="0" w:line="240" w:lineRule="auto"/>
      </w:pPr>
      <w:bookmarkStart w:id="246" w:name="create_3503MB"/>
      <w:bookmarkEnd w:id="244"/>
      <w:bookmarkEnd w:id="245"/>
      <w:r>
        <w:rPr>
          <w:rFonts w:ascii="Arial" w:hAnsi="Arial"/>
          <w:b/>
          <w:color w:val="000000"/>
          <w:sz w:val="20"/>
        </w:rPr>
        <w:t>1.1.4.1.1. 3503 CFT2 Create</w:t>
      </w:r>
    </w:p>
    <w:p w14:paraId="50C6BA02" w14:textId="77777777" w:rsidR="00B0043B" w:rsidRDefault="00BE0E44">
      <w:pPr>
        <w:shd w:val="clear" w:color="auto" w:fill="E0E0E0"/>
        <w:spacing w:before="160" w:after="0" w:line="240" w:lineRule="auto"/>
      </w:pPr>
      <w:bookmarkStart w:id="247" w:name="d5e833"/>
      <w:bookmarkEnd w:id="246"/>
      <w:r>
        <w:rPr>
          <w:rFonts w:ascii="Ubuntu Mono" w:hAnsi="Ubuntu Mono"/>
          <w:color w:val="000000"/>
          <w:sz w:val="16"/>
          <w:shd w:val="clear" w:color="auto" w:fill="E0E0E0"/>
        </w:rPr>
        <w:t>&lt;soap:Envelope xmlns:soap="http://www.w3.org/2003/05/soap-envelope" xmlns:jour="http://journal.ws.spectrum" xmlns:xsd="http://model.ws.spectrum/xsd"&gt;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&lt;soap:Header/&gt;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&lt;xsd:clientExtId&gt;776378&lt;/xsd:clientExtId&gt;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&lt;xsd:clientIdSys&gt;CFT2&lt;/xsd:clientIdSys&gt;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&lt;xsd:clientName&gt;ООО "СарСвет"&lt;/xsd:clientName&gt;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&lt;xsd:clientTypeEnum&gt;1&lt;/xsd:clientTypeEnum&gt;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&lt;xsd:inn&gt;7723643862&lt;/xsd:inn&gt;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&lt;xsd:kpp&gt;123456789&lt;/xsd:kpp&gt;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&lt;xsd:cashSymbolCode&gt;51&lt;/xsd:cashSymbolCode&gt;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&lt;xsd:summa&gt;500000.1&lt;/xsd:summa&gt;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&lt;xsd:cashSymbolCode&gt;55&lt;/xsd:cashSymbolCode&gt;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&lt;xsd:summa&gt;500000.1&lt;/xsd:summa&gt;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&lt;xsd:summa&gt;1000000.1&lt;/xsd:summa&gt;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&lt;xsd:accountNum&gt;40702810901004025318&lt;/xsd:accountNum&gt;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&lt;xsd:deptCode&gt;709000&lt;/xsd:deptCode&gt;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&lt;xsd:summa&gt;1000000.1&lt;/xsd:summa&gt;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&lt;xsd:description&gt;Снятие наличных с банковского счета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договор No 40702810901004025318&lt;/xsd:description&gt;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&lt;xsd:docNumber&gt;129999&lt;/xsd:docNumber&gt;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&lt;xsd:login&gt;T5700&lt;/xsd:login&gt;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&lt;xsd:controlEmpUserLogin&gt;C5700&lt;/xsd:controlEmpUserLogin&gt;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&lt;xsd:operJournalExtId&gt;MB.CFT.3503-1&lt;/xsd:operJournalExtId&gt;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&lt;xsd:operationCode&gt;3503&lt;/xsd:operationCode&gt;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&lt;xsd:operationRegDate&gt;2020-01-12T10:00:00&lt;/xsd:operationRegDate&gt;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&lt;xsd:clientTypeEnum&gt;0&lt;/xsd:clientTypeEnum&gt;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&lt;xsd:icIssueAutority&gt;ПВО ОВД Таганского района города Москвы кп 772-118&lt;/xsd:icIssueAutority&gt;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&lt;xsd:icIssueDate&gt;2015-10-15&lt;/xsd:icIssueDate&gt;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&lt;xsd:icNum&gt;877566&lt;/xsd:icNum&gt;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&lt;xsd:icSeries&gt;5555&lt;/xsd:icSeries&gt;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&lt;xsd:identityCardTypeId&gt;21&lt;/xsd:identityCardTypeId&gt;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&lt;xsd:personFirstName&gt;АНДРЕЙ&lt;/xsd:personFirstName&gt;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&lt;xsd:personPatronymic&gt;ИВАНОВИЧ&lt;/xsd:personPatronymic&gt;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&lt;xsd:personSurname&gt;БОРИСОВ&lt;/xsd:personSurname&gt;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&lt;xsd:messageId&gt;5235565&lt;/xsd:messageId&gt;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&lt;/soap:Body&gt;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&lt;/soap:Envelope&gt;</w:t>
      </w:r>
    </w:p>
    <w:p w14:paraId="72DAC4B4" w14:textId="77777777" w:rsidR="00B0043B" w:rsidRPr="00023EFF" w:rsidRDefault="00BE0E44">
      <w:pPr>
        <w:spacing w:before="200" w:after="0" w:line="240" w:lineRule="auto"/>
        <w:rPr>
          <w:lang w:val="en-US"/>
        </w:rPr>
      </w:pPr>
      <w:bookmarkStart w:id="248" w:name="createCFT_3503MB"/>
      <w:bookmarkEnd w:id="247"/>
      <w:r w:rsidRPr="00023EFF">
        <w:rPr>
          <w:rFonts w:ascii="Arial" w:hAnsi="Arial"/>
          <w:b/>
          <w:color w:val="000000"/>
          <w:sz w:val="20"/>
          <w:lang w:val="en-US"/>
        </w:rPr>
        <w:t>1.1.4.1.2. 3503 CFT2 T_CABS_CREATE_DOC_REQ</w:t>
      </w:r>
    </w:p>
    <w:p w14:paraId="4DB90F65" w14:textId="77777777" w:rsidR="00B0043B" w:rsidRPr="00023EFF" w:rsidRDefault="00BE0E44">
      <w:pPr>
        <w:shd w:val="clear" w:color="auto" w:fill="E0E0E0"/>
        <w:spacing w:before="200" w:after="0" w:line="240" w:lineRule="auto"/>
        <w:rPr>
          <w:lang w:val="en-US"/>
        </w:rPr>
      </w:pPr>
      <w:bookmarkStart w:id="249" w:name="d5e837"/>
      <w:bookmarkEnd w:id="248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&lt;T_CABS_CREATE_DOC_REQ xmlns="http://www.NewAthena.ru/NA5/IntegrationAdapter"&gt;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&lt;SSUBSYSTEM&gt;SPECTRUM&lt;/SSUBSYSTEM&gt;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&lt;NDEPARTMENT&gt;709000&lt;/NDEPARTMENT&gt;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&lt;RATRANSPROPS&gt;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&lt;SNAME&gt;SOURCE_SYSTEM&lt;/SNAME&gt;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&lt;SVALUE&gt;SPECTRUM&lt;/SVALUE&gt;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&lt;SNAME&gt;TARGET_SYSTEM&lt;/SNAME&gt;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&lt;SVALUE&gt;CFT2&lt;/SVALUE&gt;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&lt;/RATRANSPROPS&gt;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&lt;SMESSAGEID&gt;233427&lt;/SMESSAGEID&gt;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&lt;SGUID&gt;MB.CFT.3503-1&lt;/SGUID&gt;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&lt;SDOCUMENTTYPE&gt;3503&lt;/SDOCUMENTTYPE&gt;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&lt;SDEPARTMENT&gt;5700&lt;/SDEPARTMENT&gt;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&lt;RECPAYMENT&gt;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&lt;SLABEL&gt;129999&lt;/SLABEL&gt;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&lt;SCURRENCYFROM&gt;810&lt;/SCURRENCYFROM&gt;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&lt;SCURRENCYTO&gt;810&lt;/SCURRENCYTO&gt;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&lt;SACCOUNTFROM&gt;40702810901004025318&lt;/SACCOUNTFROM&gt;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&lt;SACCOUNTTO&gt;20202810557000000002&lt;/SACCOUNTTO&gt;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&lt;NSUMFROM&gt;1000000.1&lt;/NSUMFROM&gt;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&lt;NSUMTO&gt;1000000.1&lt;/NSUMTO&gt;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&lt;DTVALIDTODATE&gt;2020-08-28&lt;/DTVALIDTODATE&gt;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t>Снятие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наличных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банковского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счета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основании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: </w:t>
      </w:r>
      <w:r>
        <w:rPr>
          <w:rFonts w:ascii="Ubuntu Mono" w:hAnsi="Ubuntu Mono"/>
          <w:color w:val="000000"/>
          <w:sz w:val="16"/>
          <w:shd w:val="clear" w:color="auto" w:fill="E0E0E0"/>
        </w:rPr>
        <w:t>договор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No 40702810901004025318&lt;/SDESCRIPTION&gt;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&lt;RECPAYER&gt;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&lt;RECCUSTOMER&gt;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&lt;SACCOUNT&gt;40702810901004025318&lt;/SACCOUNT&gt;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&lt;STAXID&gt;7723643862&lt;/STAXID&gt;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&lt;SKPP&gt;123456789&lt;/SKPP&gt;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ООО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"</w:t>
      </w:r>
      <w:r>
        <w:rPr>
          <w:rFonts w:ascii="Ubuntu Mono" w:hAnsi="Ubuntu Mono"/>
          <w:color w:val="000000"/>
          <w:sz w:val="16"/>
          <w:shd w:val="clear" w:color="auto" w:fill="E0E0E0"/>
        </w:rPr>
        <w:t>САРСВЕТ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"&lt;/SNAME&gt;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&lt;SCODE&gt;040702788&lt;/SCODE&gt;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&lt;/RECBANK&gt;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&lt;/RECCUSTOMER&gt;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&lt;/RECPAYER&gt;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&lt;RECBENEFICIARY&gt;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&lt;SACCOUNT&gt;20202810557000000002&lt;/SACCOUNT&gt;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&lt;SCODE&gt;040702788&lt;/SCODE&gt;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&lt;/RECBENEFICIARY&gt;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&lt;/RECPAYMENT&gt;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&lt;RECCASH&gt;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&lt;RASYMBOLS&gt;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&lt;SSYMBOLCODE&gt;51&lt;/SSYMBOLCODE&gt;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&lt;NSYMBOLAMOUNT&gt;500000.1&lt;/NSYMBOLAMOUNT&gt;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&lt;SSYMBOLCODE&gt;55&lt;/SSYMBOLCODE&gt;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&lt;NSYMBOLAMOUNT&gt;500000.1&lt;/NSYMBOLAMOUNT&gt;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&lt;/RASYMBOLS&gt;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&lt;NISRESIDENT&gt;1&lt;/NISRESIDENT&gt;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&lt;SCLIENT_REGIONCODE&gt;643&lt;/SCLIENT_REGIONCODE&gt;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&lt;SJURIDICALDOCCODE&gt;21&lt;/SJURIDICALDOCCODE&gt;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&lt;SJURDOCSERIES&gt;5555&lt;/SJURDOCSERIES&gt;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&lt;SJURDOCNUMBER&gt;877566&lt;/SJURDOCNUMBER&gt;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&lt;DTGIVEDATE&gt;2015-10-15&lt;/DTGIVEDATE&gt;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t>ПВО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ОВД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Таганского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района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города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Москвы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кп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772-118&lt;/SGIVEBY&gt;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&lt;/RECCASH&gt;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lastRenderedPageBreak/>
        <w:t>&lt;/T_CABS_CREATE_DOC_REQ&gt;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</w:p>
    <w:p w14:paraId="4F908602" w14:textId="77777777" w:rsidR="00B0043B" w:rsidRPr="00023EFF" w:rsidRDefault="00BE0E44">
      <w:pPr>
        <w:spacing w:before="200" w:after="0" w:line="240" w:lineRule="auto"/>
        <w:rPr>
          <w:lang w:val="en-US"/>
        </w:rPr>
      </w:pPr>
      <w:bookmarkStart w:id="250" w:name="d5e838"/>
      <w:bookmarkStart w:id="251" w:name="d5e803"/>
      <w:bookmarkEnd w:id="249"/>
      <w:r w:rsidRPr="00023EFF">
        <w:rPr>
          <w:rFonts w:ascii="Arial" w:hAnsi="Arial"/>
          <w:b/>
          <w:color w:val="000000"/>
          <w:sz w:val="24"/>
          <w:lang w:val="en-US"/>
        </w:rPr>
        <w:t xml:space="preserve">1.1.4.2. </w:t>
      </w:r>
      <w:r>
        <w:rPr>
          <w:rFonts w:ascii="Arial" w:hAnsi="Arial"/>
          <w:b/>
          <w:color w:val="000000"/>
          <w:sz w:val="24"/>
        </w:rPr>
        <w:t>Межфилиальная</w:t>
      </w:r>
      <w:r w:rsidRPr="00023EFF">
        <w:rPr>
          <w:rFonts w:ascii="Arial" w:hAnsi="Arial"/>
          <w:b/>
          <w:color w:val="000000"/>
          <w:sz w:val="24"/>
          <w:lang w:val="en-US"/>
        </w:rPr>
        <w:t xml:space="preserve"> </w:t>
      </w:r>
      <w:r>
        <w:rPr>
          <w:rFonts w:ascii="Arial" w:hAnsi="Arial"/>
          <w:b/>
          <w:color w:val="000000"/>
          <w:sz w:val="24"/>
        </w:rPr>
        <w:t>проводка</w:t>
      </w:r>
    </w:p>
    <w:p w14:paraId="7671DF47" w14:textId="77777777" w:rsidR="00B0043B" w:rsidRPr="00023EFF" w:rsidRDefault="00BE0E44">
      <w:pPr>
        <w:spacing w:before="200" w:after="0" w:line="240" w:lineRule="auto"/>
        <w:rPr>
          <w:lang w:val="en-US"/>
        </w:rPr>
      </w:pPr>
      <w:bookmarkStart w:id="252" w:name="create_3503CFT"/>
      <w:bookmarkEnd w:id="250"/>
      <w:bookmarkEnd w:id="251"/>
      <w:r w:rsidRPr="00023EFF">
        <w:rPr>
          <w:rFonts w:ascii="Arial" w:hAnsi="Arial"/>
          <w:b/>
          <w:color w:val="000000"/>
          <w:sz w:val="20"/>
          <w:lang w:val="en-US"/>
        </w:rPr>
        <w:t>1.1.4.2.1. 3503 MB Create</w:t>
      </w:r>
    </w:p>
    <w:p w14:paraId="098F9DDC" w14:textId="77777777" w:rsidR="00B0043B" w:rsidRPr="00023EFF" w:rsidRDefault="00BE0E44">
      <w:pPr>
        <w:shd w:val="clear" w:color="auto" w:fill="E0E0E0"/>
        <w:spacing w:before="160" w:after="0" w:line="240" w:lineRule="auto"/>
        <w:rPr>
          <w:lang w:val="en-US"/>
        </w:rPr>
      </w:pPr>
      <w:bookmarkStart w:id="253" w:name="d5e843"/>
      <w:bookmarkStart w:id="254" w:name="d5e808"/>
      <w:bookmarkEnd w:id="252"/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&lt;soap:Envelope xmlns:soap="http://www.w3.org/2003/05/soap-envelope" xmlns:jour="http://journal.ws.spectrum" xmlns:xsd="http://model.ws.spectrum/xsd"&gt;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&lt;soap:Header/&gt;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&lt;soap:Body&gt;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&lt;jour:create&gt;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&lt;jour:request&gt;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&lt;xsd:operationEntity&gt;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&lt;xsd:clientExtId&gt;776378&lt;/xsd:clientExtId&gt;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&lt;xsd:clientIdSys&gt;MBANK&lt;/xsd:clientIdSys&gt;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ООО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"</w:t>
      </w:r>
      <w:r>
        <w:rPr>
          <w:rFonts w:ascii="Ubuntu Mono" w:hAnsi="Ubuntu Mono"/>
          <w:color w:val="000000"/>
          <w:sz w:val="16"/>
          <w:shd w:val="clear" w:color="auto" w:fill="E0E0E0"/>
        </w:rPr>
        <w:t>СарСвет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"&lt;/xsd:clientName&gt;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&lt;xsd:clientTypeEnum&gt;1&lt;/xsd:clientTypeEnum&gt;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&lt;xsd:inn&gt;7723643862&lt;/xsd:inn&gt;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&lt;xsd:kpp&gt;123456789&lt;/xsd:kpp&gt;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&lt;/xsd:client&gt;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&lt;xsd:deptCode&gt;5700&lt;/xsd:deptCode&gt;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&lt;xsd:documents&gt;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&lt;xsd:cashSymbols&gt;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&lt;xsd:cashSymbolCode&gt;51&lt;/xsd:cashSymbolCode&gt;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   &lt;xsd:currency&gt;RUB&lt;/xsd:currency&gt;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   &lt;xsd:summa&gt;500000.1&lt;/xsd:summa&gt;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&lt;/xsd:summa&gt;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&lt;/xsd:cashSymbols&gt;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&lt;xsd:cashSymbols&gt;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&lt;xsd:cashSymbolCode&gt;55&lt;/xsd:cashSymbolCode&gt;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   &lt;xsd:currency&gt;RUB&lt;/xsd:currency&gt;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   &lt;xsd:summa&gt;500000.1&lt;/xsd:summa&gt;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&lt;/xsd:summa&gt;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&lt;/xsd:cashSymbols&gt;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&lt;xsd:creditSumma&gt;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&lt;xsd:currency&gt;RUR&lt;/xsd:currency&gt;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&lt;xsd:summa&gt;1000000.1&lt;/xsd:summa&gt;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&lt;/xsd:creditSumma&gt;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&lt;xsd:debitAccountEntity&gt;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&lt;xsd:accountIdSys&gt;MBANK&lt;/xsd:accountIdSys&gt;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&lt;xsd:accountNum&gt;40702810901004025318&lt;/xsd:accountNum&gt;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&lt;xsd:deptCode&gt;49&lt;/xsd:deptCode&gt;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&lt;/xsd:debitAccountEntity&gt;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&lt;xsd:debitSumma&gt;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&lt;xsd:currency&gt;RUR&lt;/xsd:currency&gt;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 &lt;xsd:summa&gt;1000000.1&lt;/xsd:summa&gt;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&lt;/xsd:debitSumma&gt;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t>Снятие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наличных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банковского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счета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основании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: </w:t>
      </w:r>
      <w:r>
        <w:rPr>
          <w:rFonts w:ascii="Ubuntu Mono" w:hAnsi="Ubuntu Mono"/>
          <w:color w:val="000000"/>
          <w:sz w:val="16"/>
          <w:shd w:val="clear" w:color="auto" w:fill="E0E0E0"/>
        </w:rPr>
        <w:t>договор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No 40702810901004025318&lt;/xsd:description&gt;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&lt;xsd:docNumber&gt;129999&lt;/xsd:docNumber&gt;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&lt;/xsd:documents&gt;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&lt;xsd:login&gt;T5700&lt;/xsd:login&gt;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&lt;xsd:controlEmpUserLogin&gt;C5700&lt;/xsd:controlEmpUserLogin&gt;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&lt;xsd:idSys&gt;MBANK&lt;/xsd:idSys&gt;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&lt;xsd:operJournalExtId&gt;MB.CFT.3503-2&lt;/xsd:operJournalExtId&gt;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&lt;xsd:operationCode&gt;3503&lt;/xsd:operationCode&gt;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&lt;xsd:operationRegDate&gt;2020-01-12T10:00:00&lt;/xsd:operationRegDate&gt;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&lt;xsd:proxyClient&gt;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&lt;xsd:clientTypeEnum&gt;0&lt;/xsd:clientTypeEnum&gt;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&lt;xsd:icIssueAutority&gt;</w:t>
      </w:r>
      <w:r>
        <w:rPr>
          <w:rFonts w:ascii="Ubuntu Mono" w:hAnsi="Ubuntu Mono"/>
          <w:color w:val="000000"/>
          <w:sz w:val="16"/>
          <w:shd w:val="clear" w:color="auto" w:fill="E0E0E0"/>
        </w:rPr>
        <w:t>ПВО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ОВД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Таганского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района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города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Москвы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кп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772-118&lt;/xsd:icIssueAutority&gt;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&lt;xsd:icIssueDate&gt;2015-10-15&lt;/xsd:icIssueDate&gt;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&lt;xsd:icNum&gt;877566&lt;/xsd:icNum&gt;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&lt;xsd:icSeries&gt;5555&lt;/xsd:icSeries&gt;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&lt;xsd:identityCardTypeId&gt;21&lt;/xsd:identityCardTypeId&gt;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&lt;xsd:personFirstName&gt;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&lt;/xsd:personFirstName&gt;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&lt;xsd:personPatronymic&gt;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&lt;/xsd:personPatronymic&gt;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&lt;xsd:personSurname&gt;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&lt;/xsd:personSurname&gt;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&lt;/xsd:proxyClient&gt;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&lt;/xsd:operationEntity&gt;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&lt;xsd:requestInfo&gt;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&lt;xsd:messageId&gt;5235565&lt;/xsd:messageId&gt;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&lt;/xsd:requestInfo&gt;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&lt;/jour:request&gt;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&lt;/jour:create&gt;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&lt;/soap:Body&gt;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>&lt;/soap:Envelope&gt;</w:t>
      </w:r>
    </w:p>
    <w:p w14:paraId="65A7A629" w14:textId="77777777" w:rsidR="00B0043B" w:rsidRPr="00023EFF" w:rsidRDefault="00BE0E44">
      <w:pPr>
        <w:spacing w:before="200" w:after="0" w:line="240" w:lineRule="auto"/>
        <w:rPr>
          <w:lang w:val="en-US"/>
        </w:rPr>
      </w:pPr>
      <w:bookmarkStart w:id="255" w:name="createCFT_3503CFT"/>
      <w:bookmarkEnd w:id="253"/>
      <w:bookmarkEnd w:id="254"/>
      <w:r w:rsidRPr="00023EFF">
        <w:rPr>
          <w:rFonts w:ascii="Arial" w:hAnsi="Arial"/>
          <w:b/>
          <w:color w:val="000000"/>
          <w:sz w:val="20"/>
          <w:lang w:val="en-US"/>
        </w:rPr>
        <w:t>1.1.4.2.2. 3503 MB T_CABS_CREATE_DOC_REQ</w:t>
      </w:r>
    </w:p>
    <w:p w14:paraId="6B9E574C" w14:textId="77777777" w:rsidR="00B0043B" w:rsidRPr="00023EFF" w:rsidRDefault="00BE0E44">
      <w:pPr>
        <w:shd w:val="clear" w:color="auto" w:fill="E0E0E0"/>
        <w:spacing w:before="200" w:after="0" w:line="240" w:lineRule="auto"/>
        <w:rPr>
          <w:lang w:val="en-US"/>
        </w:rPr>
      </w:pPr>
      <w:bookmarkStart w:id="256" w:name="d5e847"/>
      <w:bookmarkStart w:id="257" w:name="d5e812"/>
      <w:bookmarkEnd w:id="255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lastRenderedPageBreak/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&lt;T_CABS_CREATE_DOC_REQ xmlns="http://www.NewAthena.ru/NA5/IntegrationAdapter"&gt;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&lt;SSUBSYSTEM&gt;SPECTRUM&lt;/SSUBSYSTEM&gt;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&lt;NDEPARTMENT&gt;709000&lt;/NDEPARTMENT&gt;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&lt;RATRANSPROPS&gt;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&lt;SNAME&gt;SOURCE_SYSTEM&lt;/SNAME&gt;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&lt;SVALUE&gt;SPECTRUM&lt;/SVALUE&gt;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&lt;SNAME&gt;TARGET_SYSTEM&lt;/SNAME&gt;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&lt;SVALUE&gt;CFT2&lt;/SVALUE&gt;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&lt;/RATRANSPROPS&gt;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&lt;SMESSAGEID&gt;233423&lt;/SMESSAGEID&gt;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&lt;SGUID&gt;MB.CFT.3503-2&lt;/SGUID&gt;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&lt;SDOCUMENTTYPE&gt;3503&lt;/SDOCUMENTTYPE&gt;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&lt;SDEPARTMENT&gt;5700&lt;/SDEPARTMENT&gt;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&lt;RECPAYMENT&gt;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&lt;SLABEL&gt;129999&lt;/SLABEL&gt;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&lt;SCURRENCYFROM&gt;810&lt;/SCURRENCYFROM&gt;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&lt;SCURRENCYTO&gt;810&lt;/SCURRENCYTO&gt;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&lt;SACCOUNTFROM&gt;40702810901004025318&lt;/SACCOUNTFROM&gt;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&lt;SACCOUNTTO&gt;20202810557000000002&lt;/SACCOUNTTO&gt;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&lt;NSUMFROM&gt;1000000.1&lt;/NSUMFROM&gt;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&lt;NSUMTO&gt;1000000.1&lt;/NSUMTO&gt;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&lt;DTVALIDTODATE&gt;2020-08-28&lt;/DTVALIDTODATE&gt;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t>Снятие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наличных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банковского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счета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основании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: </w:t>
      </w:r>
      <w:r>
        <w:rPr>
          <w:rFonts w:ascii="Ubuntu Mono" w:hAnsi="Ubuntu Mono"/>
          <w:color w:val="000000"/>
          <w:sz w:val="16"/>
          <w:shd w:val="clear" w:color="auto" w:fill="E0E0E0"/>
        </w:rPr>
        <w:t>договор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No 40702810901004025318&lt;/SDESCRIPTION&gt;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&lt;RECPAYER&gt;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&lt;RECCUSTOMER&gt;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&lt;SACCOUNT&gt;40702810901004025318&lt;/SACCOUNT&gt;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&lt;STAXID&gt;7723643862&lt;/STAXID&gt;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&lt;SKPP&gt;123456789&lt;/SKPP&gt;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ООО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"</w:t>
      </w:r>
      <w:r>
        <w:rPr>
          <w:rFonts w:ascii="Ubuntu Mono" w:hAnsi="Ubuntu Mono"/>
          <w:color w:val="000000"/>
          <w:sz w:val="16"/>
          <w:shd w:val="clear" w:color="auto" w:fill="E0E0E0"/>
        </w:rPr>
        <w:t>САРСВЕТ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"&lt;/SNAME&gt;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&lt;SCODE&gt;044030832&lt;/SCODE&gt;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"</w:t>
      </w:r>
      <w:r>
        <w:rPr>
          <w:rFonts w:ascii="Ubuntu Mono" w:hAnsi="Ubuntu Mono"/>
          <w:color w:val="000000"/>
          <w:sz w:val="16"/>
          <w:shd w:val="clear" w:color="auto" w:fill="E0E0E0"/>
        </w:rPr>
        <w:t>СЕВЕРО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-</w:t>
      </w:r>
      <w:r>
        <w:rPr>
          <w:rFonts w:ascii="Ubuntu Mono" w:hAnsi="Ubuntu Mono"/>
          <w:color w:val="000000"/>
          <w:sz w:val="16"/>
          <w:shd w:val="clear" w:color="auto" w:fill="E0E0E0"/>
        </w:rPr>
        <w:t>ЗАПАДНЫЙ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"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)&lt;/SNAME&gt;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&lt;/RECBANK&gt;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&lt;/RECCUSTOMER&gt;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&lt;/RECPAYER&gt;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&lt;RECBENEFICIARY&gt;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&lt;SACCOUNT&gt;20202810557000000002&lt;/SACCOUNT&gt;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&lt;SCODE&gt;040702788&lt;/SCODE&gt;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&lt;/RECBANK&gt;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&lt;/RECBENEFICIARY&gt;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&lt;/RECPAYMENT&gt;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&lt;RECCASH&gt;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&lt;RASYMBOLS&gt;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&lt;SSYMBOLCODE&gt;51&lt;/SSYMBOLCODE&gt;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&lt;NSYMBOLAMOUNT&gt;500000.1&lt;/NSYMBOLAMOUNT&gt;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&lt;SSYMBOLCODE&gt;55&lt;/SSYMBOLCODE&gt;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&lt;NSYMBOLAMOUNT&gt;500000.1&lt;/NSYMBOLAMOUNT&gt;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&lt;/T_SYMBOL&gt;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&lt;/RASYMBOLS&gt;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t>БОРИСОВ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АНДРЕЙ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ИВАНОВИЧ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&lt;/SCLIENT&gt;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&lt;NISRESIDENT&gt;1&lt;/NISRESIDENT&gt;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&lt;SCLIENT_REGIONCODE&gt;643&lt;/SCLIENT_REGIONCODE&gt;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&lt;SJURIDICALDOCCODE&gt;21&lt;/SJURIDICALDOCCODE&gt;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&lt;SJURDOCSERIES&gt;5555&lt;/SJURDOCSERIES&gt;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&lt;SJURDOCNUMBER&gt;877566&lt;/SJURDOCNUMBER&gt;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&lt;DTGIVEDATE&gt;2015-10-15&lt;/DTGIVEDATE&gt;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t>ПВО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ОВД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Таганского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района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города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Москвы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кп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772-118&lt;/SGIVEBY&gt;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&lt;/RECCASH&gt;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>&lt;/T_CABS_CREATE_DOC_REQ&gt;</w:t>
      </w:r>
      <w:r w:rsidRPr="00023EFF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</w:p>
    <w:p w14:paraId="3487E7BC" w14:textId="77777777" w:rsidR="00B0043B" w:rsidRDefault="00BE0E44">
      <w:pPr>
        <w:spacing w:before="200" w:after="0" w:line="240" w:lineRule="auto"/>
      </w:pPr>
      <w:bookmarkStart w:id="258" w:name="op3504"/>
      <w:bookmarkEnd w:id="256"/>
      <w:bookmarkEnd w:id="257"/>
      <w:r>
        <w:rPr>
          <w:rFonts w:ascii="Arial" w:hAnsi="Arial"/>
          <w:b/>
          <w:color w:val="000000"/>
          <w:sz w:val="29"/>
        </w:rPr>
        <w:t>1.1.5. М-Банк. Выдача наличных по расходному ордеру (со счета ЮЛ)</w:t>
      </w:r>
    </w:p>
    <w:p w14:paraId="5CD1EB24" w14:textId="77777777" w:rsidR="00B0043B" w:rsidRDefault="00BE0E44">
      <w:pPr>
        <w:spacing w:before="200" w:after="0" w:line="240" w:lineRule="auto"/>
      </w:pPr>
      <w:bookmarkStart w:id="259" w:name="d5e851"/>
      <w:bookmarkStart w:id="260" w:name="d5e816"/>
      <w:bookmarkEnd w:id="258"/>
      <w:r>
        <w:rPr>
          <w:rFonts w:ascii="Arial" w:hAnsi="Arial"/>
          <w:b/>
          <w:color w:val="000000"/>
          <w:sz w:val="24"/>
        </w:rPr>
        <w:t>1.1.5.1. Внутрифилиальная проводка</w:t>
      </w:r>
    </w:p>
    <w:p w14:paraId="7C36A7BB" w14:textId="77777777" w:rsidR="00B0043B" w:rsidRDefault="00BE0E44">
      <w:pPr>
        <w:spacing w:before="200" w:after="0" w:line="240" w:lineRule="auto"/>
      </w:pPr>
      <w:bookmarkStart w:id="261" w:name="create_3504MB"/>
      <w:bookmarkEnd w:id="259"/>
      <w:bookmarkEnd w:id="260"/>
      <w:r>
        <w:rPr>
          <w:rFonts w:ascii="Arial" w:hAnsi="Arial"/>
          <w:b/>
          <w:color w:val="000000"/>
          <w:sz w:val="20"/>
        </w:rPr>
        <w:t>1.1.5.1.1. 3504 CFT2 Create</w:t>
      </w:r>
    </w:p>
    <w:p w14:paraId="57CDA11A" w14:textId="77777777" w:rsidR="00B0043B" w:rsidRDefault="00BE0E44">
      <w:pPr>
        <w:shd w:val="clear" w:color="auto" w:fill="E0E0E0"/>
        <w:spacing w:before="160" w:after="0" w:line="240" w:lineRule="auto"/>
      </w:pPr>
      <w:bookmarkStart w:id="262" w:name="d5e856"/>
      <w:bookmarkStart w:id="263" w:name="d5e821"/>
      <w:bookmarkEnd w:id="261"/>
      <w:r>
        <w:rPr>
          <w:rFonts w:ascii="Ubuntu Mono" w:hAnsi="Ubuntu Mono"/>
          <w:color w:val="000000"/>
          <w:sz w:val="16"/>
          <w:shd w:val="clear" w:color="auto" w:fill="E0E0E0"/>
        </w:rPr>
        <w:t>&lt;soap:Envelope xmlns:soap="http://www.w3.org/2003/05/soap-envelope" xmlns:jour="http://journal.ws.spectrum" xmlns:xsd="http://model.ws.spectrum/xsd"&gt;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&lt;soap:Header/&gt;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&lt;xsd:clientExtId&gt;776388&lt;/xsd:clientExtId&gt;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&lt;xsd:clientIdSys&gt;CFT2&lt;/xsd:clientIdSys&gt;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&lt;xsd:clientName&gt;ООО "Красный лучище"&lt;/xsd:clientName&gt;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&lt;xsd:clientTypeEnum&gt;1&lt;/xsd:clientTypeEnum&gt;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&lt;xsd:inn&gt;7723649999&lt;/xsd:inn&gt;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&lt;xsd:kpp&gt;123456789&lt;/xsd:kpp&gt;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&lt;xsd:currency&gt;EUR&lt;/xsd:currency&gt;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&lt;xsd:summa&gt;335&lt;/xsd:summa&gt;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&lt;xsd:accountNum&gt;40702978901004025318&lt;/xsd:accountNum&gt;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&lt;xsd:deptCode&gt;709000&lt;/xsd:deptCode&gt;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&lt;xsd:currency&gt;EUR&lt;/xsd:currency&gt;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&lt;xsd:summa&gt;335&lt;/xsd:summa&gt;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&lt;xsd:description&gt;Снятие наличных с банковского счета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договор No 40702978901004025318&lt;/xsd:description&gt;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&lt;xsd:docNumber&gt;129999&lt;/xsd:docNumber&gt;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&lt;xsd:login&gt;T5700&lt;/xsd:login&gt;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&lt;xsd:controlEmpUserLogin&gt;C5700&lt;/xsd:controlEmpUserLogin&gt;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&lt;xsd:operJournalExtId&gt;MB.CFT.3504-1&lt;/xsd:operJournalExtId&gt;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&lt;xsd:operationCode&gt;3504&lt;/xsd:operationCode&gt;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&lt;xsd:operationRegDate&gt;2020-01-12T10:00:00&lt;/xsd:operationRegDate&gt;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&lt;xsd:clientTypeEnum&gt;0&lt;/xsd:clientTypeEnum&gt;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&lt;xsd:icIssueAutority&gt;ПВО ОВД Таганского района города Москвы кп 772-118&lt;/xsd:icIssueAutority&gt;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&lt;xsd:icIssueDate&gt;2015-10-15&lt;/xsd:icIssueDate&gt;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&lt;xsd:icNum&gt;877566&lt;/xsd:icNum&gt;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&lt;xsd:icSeries&gt;5555&lt;/xsd:icSeries&gt;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&lt;xsd:identityCardTypeId&gt;21&lt;/xsd:identityCardTypeId&gt;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&lt;xsd:personFirstName&gt;АНДРЕЙ&lt;/xsd:personFirstName&gt;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&lt;xsd:personPatronymic&gt;ИВАНОВИЧ&lt;/xsd:personPatronymic&gt;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&lt;xsd:personSurname&gt;БОРИСОВ&lt;/xsd:personSurname&gt;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&lt;xsd:messageId&gt;5235564&lt;/xsd:messageId&gt;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&lt;/soap:Body&gt;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&lt;/soap:Envelope&gt;</w:t>
      </w:r>
    </w:p>
    <w:p w14:paraId="06AA3924" w14:textId="77777777" w:rsidR="00B0043B" w:rsidRDefault="00BE0E44">
      <w:pPr>
        <w:spacing w:before="200" w:after="0" w:line="240" w:lineRule="auto"/>
      </w:pPr>
      <w:bookmarkStart w:id="264" w:name="createCFT_3504MB"/>
      <w:bookmarkEnd w:id="262"/>
      <w:bookmarkEnd w:id="263"/>
      <w:r>
        <w:rPr>
          <w:rFonts w:ascii="Arial" w:hAnsi="Arial"/>
          <w:b/>
          <w:color w:val="000000"/>
          <w:sz w:val="20"/>
        </w:rPr>
        <w:t>1.1.5.1.2. 3504 CFT2 T_CABS_CREATE_DOC_REQ</w:t>
      </w:r>
    </w:p>
    <w:p w14:paraId="4B5ED39F" w14:textId="77777777" w:rsidR="00B0043B" w:rsidRDefault="00BE0E44">
      <w:pPr>
        <w:shd w:val="clear" w:color="auto" w:fill="E0E0E0"/>
        <w:spacing w:before="200" w:after="0" w:line="240" w:lineRule="auto"/>
      </w:pPr>
      <w:bookmarkStart w:id="265" w:name="d5e860"/>
      <w:bookmarkStart w:id="266" w:name="d5e825"/>
      <w:bookmarkEnd w:id="264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&lt;SMESSAGEID&gt;233412&lt;/SMESSAGEID&gt;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&lt;SGUID&gt;MB.CFT.3504-1&lt;/SGUID&gt;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&lt;SDOCUMENTTYPE&gt;3504&lt;/SDOCUMENTTYPE&gt;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&lt;SLABEL&gt;129999&lt;/SLABEL&gt;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&lt;SCURRENCYFROM&gt;978&lt;/SCURRENCYFROM&gt;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&lt;SCURRENCYTO&gt;978&lt;/SCURRENCYTO&gt;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&lt;SACCOUNTFROM&gt;40702978901004025318&lt;/SACCOUNTFROM&gt;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&lt;SACCOUNTTO&gt;20202978157000000001&lt;/SACCOUNTTO&gt;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&lt;NSUMFROM&gt;335.0&lt;/NSUMFROM&gt;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&lt;NSUMTO&gt;335.0&lt;/NSUMTO&gt;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&lt;DTVALIDTODATE&gt;2020-08-28&lt;/DTVALIDTODATE&gt;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&lt;SDESCRIPTION&gt;Снятие наличных с банковского счета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договор No 40702978901004025318&lt;/SDESCRIPTION&gt;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&lt;SACCOUNT&gt;40702978901004025318&lt;/SACCOUNT&gt;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&lt;STAXID&gt;7723649999&lt;/STAXID&gt;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&lt;SKPP&gt;123456789&lt;/SKPP&gt;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&lt;SNAME&gt;ООО "КРАСНЫЙ ЛУЧИЩЕ"&lt;/SNAME&gt;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&lt;SACCOUNT&gt;20202978157000000001&lt;/SACCOUNT&gt;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&lt;SNAME&gt;БОРИСОВ АНДРЕЙ ИВАНОВИЧ&lt;/SNAME&gt;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ИВАНОВИЧ&lt;/SCLIENT&gt;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&lt;DTGIVEDATE&gt;2015-10-15&lt;/DTGIVEDATE&gt;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&lt;SGIVEBY&gt;ПВО ОВД Таганского района города Москвы кп 772-118&lt;/SGIVEBY&gt;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0FE967C9" w14:textId="77777777" w:rsidR="00B0043B" w:rsidRDefault="00BE0E44">
      <w:pPr>
        <w:spacing w:before="200" w:after="0" w:line="240" w:lineRule="auto"/>
      </w:pPr>
      <w:bookmarkStart w:id="267" w:name="d5e861"/>
      <w:bookmarkStart w:id="268" w:name="d5e826"/>
      <w:bookmarkEnd w:id="265"/>
      <w:bookmarkEnd w:id="266"/>
      <w:r>
        <w:rPr>
          <w:rFonts w:ascii="Arial" w:hAnsi="Arial"/>
          <w:b/>
          <w:color w:val="000000"/>
          <w:sz w:val="24"/>
        </w:rPr>
        <w:t>1.1.5.2. Межфилиальная проводка</w:t>
      </w:r>
    </w:p>
    <w:p w14:paraId="083F4883" w14:textId="77777777" w:rsidR="00B0043B" w:rsidRDefault="00BE0E44">
      <w:pPr>
        <w:spacing w:before="200" w:after="0" w:line="240" w:lineRule="auto"/>
      </w:pPr>
      <w:bookmarkStart w:id="269" w:name="create_3504CFT"/>
      <w:bookmarkEnd w:id="267"/>
      <w:bookmarkEnd w:id="268"/>
      <w:r>
        <w:rPr>
          <w:rFonts w:ascii="Arial" w:hAnsi="Arial"/>
          <w:b/>
          <w:color w:val="000000"/>
          <w:sz w:val="20"/>
        </w:rPr>
        <w:t>1.1.5.2.1. 3504 MB Create</w:t>
      </w:r>
    </w:p>
    <w:p w14:paraId="7ECD8FCB" w14:textId="77777777" w:rsidR="00B0043B" w:rsidRDefault="00BE0E44">
      <w:pPr>
        <w:shd w:val="clear" w:color="auto" w:fill="E0E0E0"/>
        <w:spacing w:before="160" w:after="0" w:line="240" w:lineRule="auto"/>
      </w:pPr>
      <w:bookmarkStart w:id="270" w:name="d5e866"/>
      <w:bookmarkStart w:id="271" w:name="d5e831"/>
      <w:bookmarkEnd w:id="269"/>
      <w:r>
        <w:rPr>
          <w:rFonts w:ascii="Ubuntu Mono" w:hAnsi="Ubuntu Mono"/>
          <w:color w:val="000000"/>
          <w:sz w:val="16"/>
          <w:shd w:val="clear" w:color="auto" w:fill="E0E0E0"/>
        </w:rPr>
        <w:t>&lt;soap:Envelope xmlns:soap="http://www.w3.org/2003/05/soap-envelope" xmlns:jour="http://journal.ws.spectrum" xmlns:xsd="http://model.ws.spectrum/xsd"&gt;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&lt;soap:Header/&gt;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&lt;xsd:clientExtId&gt;776388&lt;/xsd:clientExtId&gt;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&lt;xsd:clientIdSys&gt;MBANK&lt;/xsd:clientIdSys&gt;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&lt;xsd:clientName&gt;ООО "Красный лучище"&lt;/xsd:clientName&gt;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&lt;xsd:clientTypeEnum&gt;1&lt;/xsd:clientTypeEnum&gt;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&lt;xsd:inn&gt;7723649999&lt;/xsd:inn&gt;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&lt;xsd:kpp&gt;123456789&lt;/xsd:kpp&gt;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&lt;xsd:currency&gt;EUR&lt;/xsd:currency&gt;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&lt;xsd:summa&gt;335&lt;/xsd:summa&gt;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&lt;xsd:accountIdSys&gt;MBANK&lt;/xsd:accountIdSys&gt;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&lt;xsd:accountNum&gt;40702978901004025318&lt;/xsd:accountNum&gt;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&lt;xsd:deptCode&gt;49&lt;/xsd:deptCode&gt;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&lt;xsd:currency&gt;EUR&lt;/xsd:currency&gt;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&lt;xsd:summa&gt;335&lt;/xsd:summa&gt;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&lt;xsd:description&gt;Снятие наличных с банковского счета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договор No 40702978901004025318&lt;/xsd:description&gt;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&lt;xsd:docNumber&gt;129999&lt;/xsd:docNumber&gt;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&lt;xsd:login&gt;T5700&lt;/xsd:login&gt;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&lt;xsd:controlEmpUserLogin&gt;C5700&lt;/xsd:controlEmpUserLogin&gt;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&lt;xsd:operJournalExtId&gt;MB.CFT.3504-2&lt;/xsd:operJournalExtId&gt;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&lt;xsd:operationCode&gt;3504&lt;/xsd:operationCode&gt;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&lt;xsd:operationRegDate&gt;2020-01-12T10:00:00&lt;/xsd:operationRegDate&gt;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&lt;xsd:clientTypeEnum&gt;0&lt;/xsd:clientTypeEnum&gt;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&lt;xsd:icIssueAutority&gt;ПВО ОВД Таганского района города Москвы кп 772-118&lt;/xsd:icIssueAutority&gt;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&lt;xsd:icIssueDate&gt;2015-10-15&lt;/xsd:icIssueDate&gt;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&lt;xsd:icNum&gt;877566&lt;/xsd:icNum&gt;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&lt;xsd:icSeries&gt;5555&lt;/xsd:icSeries&gt;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&lt;xsd:identityCardTypeId&gt;21&lt;/xsd:identityCardTypeId&gt;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&lt;xsd:personFirstName&gt;АНДРЕЙ&lt;/xsd:personFirstName&gt;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&lt;xsd:personPatronymic&gt;ЮРЬЕВИЧ&lt;/xsd:personPatronymic&gt;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&lt;xsd:personSurname&gt;БОРИСОВ&lt;/xsd:personSurname&gt;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&lt;xsd:messageId&gt;5235564&lt;/xsd:messageId&gt;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&lt;/soap:Body&gt;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&lt;/soap:Envelope&gt;</w:t>
      </w:r>
    </w:p>
    <w:p w14:paraId="2F126684" w14:textId="77777777" w:rsidR="00B0043B" w:rsidRDefault="00BE0E44">
      <w:pPr>
        <w:spacing w:before="200" w:after="0" w:line="240" w:lineRule="auto"/>
      </w:pPr>
      <w:bookmarkStart w:id="272" w:name="createCFT_3504CFT"/>
      <w:bookmarkEnd w:id="270"/>
      <w:bookmarkEnd w:id="271"/>
      <w:r>
        <w:rPr>
          <w:rFonts w:ascii="Arial" w:hAnsi="Arial"/>
          <w:b/>
          <w:color w:val="000000"/>
          <w:sz w:val="20"/>
        </w:rPr>
        <w:t>1.1.5.2.2. 3504 MB T_CABS_CREATE_DOC_REQ</w:t>
      </w:r>
    </w:p>
    <w:p w14:paraId="6FF3B4E2" w14:textId="77777777" w:rsidR="00B0043B" w:rsidRDefault="00BE0E44">
      <w:pPr>
        <w:shd w:val="clear" w:color="auto" w:fill="E0E0E0"/>
        <w:spacing w:before="200" w:after="0" w:line="240" w:lineRule="auto"/>
      </w:pPr>
      <w:bookmarkStart w:id="273" w:name="d5e870"/>
      <w:bookmarkStart w:id="274" w:name="d5e835"/>
      <w:bookmarkEnd w:id="272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&lt;SMESSAGEID&gt;233415&lt;/SMESSAGEID&gt;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&lt;SGUID&gt;MB.CFT.3504-2&lt;/SGUID&gt;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&lt;SDOCUMENTTYPE&gt;3504&lt;/SDOCUMENTTYPE&gt;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&lt;SLABEL&gt;129999&lt;/SLABEL&gt;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&lt;SCURRENCYFROM&gt;978&lt;/SCURRENCYFROM&gt;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&lt;SCURRENCYTO&gt;978&lt;/SCURRENCYTO&gt;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&lt;SACCOUNTFROM&gt;40702978901004025318&lt;/SACCOUNTFROM&gt;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&lt;SACCOUNTTO&gt;20202978157000000001&lt;/SACCOUNTTO&gt;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&lt;NSUMFROM&gt;335.0&lt;/NSUMFROM&gt;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&lt;NSUMTO&gt;335.0&lt;/NSUMTO&gt;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&lt;DTVALIDTODATE&gt;2020-08-28&lt;/DTVALIDTODATE&gt;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&lt;SDESCRIPTION&gt;Снятие наличных с банковского счета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договор No 40702978901004025318&lt;/SDESCRIPTION&gt;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&lt;SACCOUNT&gt;40702978901004025318&lt;/SACCOUNT&gt;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&lt;STAXID&gt;7723649999&lt;/STAXID&gt;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&lt;SKPP&gt;123456789&lt;/SKPP&gt;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&lt;SNAME&gt;ООО "КРАСНЫЙ ЛУЧИЩЕ"&lt;/SNAME&gt;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&lt;SCODE&gt;044030832&lt;/SCODE&gt;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"СЕВЕРО-ЗАПАДНЫЙ" БАНКА ВТБ (ПАО)&lt;/SNAME&gt;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&lt;SACCOUNT&gt;20202978157000000001&lt;/SACCOUNT&gt;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&lt;SNAME&gt;БОРИСОВ АНДРЕЙ ИВАНОВИЧ&lt;/SNAME&gt;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ИВАНОВИЧ&lt;/SCLIENT&gt;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&lt;DTGIVEDATE&gt;2015-10-15&lt;/DTGIVEDATE&gt;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&lt;SGIVEBY&gt;ПВО ОВД Таганского района города Москвы кп 772-118&lt;/SGIVEBY&gt;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736F479F" w14:textId="77777777" w:rsidR="00B0043B" w:rsidRDefault="00BE0E44">
      <w:pPr>
        <w:spacing w:before="200" w:after="0" w:line="240" w:lineRule="auto"/>
      </w:pPr>
      <w:bookmarkStart w:id="275" w:name="op9502"/>
      <w:bookmarkEnd w:id="273"/>
      <w:bookmarkEnd w:id="274"/>
      <w:r>
        <w:rPr>
          <w:rFonts w:ascii="Arial" w:hAnsi="Arial"/>
          <w:b/>
          <w:color w:val="000000"/>
          <w:sz w:val="29"/>
        </w:rPr>
        <w:t>1.1.6. Выдача ценности клиенту</w:t>
      </w:r>
    </w:p>
    <w:p w14:paraId="0F1B92FB" w14:textId="77777777" w:rsidR="00B0043B" w:rsidRDefault="00BE0E44">
      <w:pPr>
        <w:spacing w:before="200" w:after="0" w:line="240" w:lineRule="auto"/>
      </w:pPr>
      <w:bookmarkStart w:id="276" w:name="d5e874"/>
      <w:bookmarkStart w:id="277" w:name="d5e839"/>
      <w:bookmarkEnd w:id="275"/>
      <w:r>
        <w:rPr>
          <w:rFonts w:ascii="Arial" w:hAnsi="Arial"/>
          <w:b/>
          <w:color w:val="000000"/>
          <w:sz w:val="24"/>
        </w:rPr>
        <w:lastRenderedPageBreak/>
        <w:t>1.1.6.1. Внутрифилиальная проводка</w:t>
      </w:r>
    </w:p>
    <w:p w14:paraId="2FE2502C" w14:textId="77777777" w:rsidR="00B0043B" w:rsidRDefault="00BE0E44">
      <w:pPr>
        <w:spacing w:before="200" w:after="0" w:line="240" w:lineRule="auto"/>
      </w:pPr>
      <w:bookmarkStart w:id="278" w:name="create_9502MB"/>
      <w:bookmarkEnd w:id="276"/>
      <w:bookmarkEnd w:id="277"/>
      <w:r>
        <w:rPr>
          <w:rFonts w:ascii="Arial" w:hAnsi="Arial"/>
          <w:b/>
          <w:color w:val="000000"/>
          <w:sz w:val="20"/>
        </w:rPr>
        <w:t>1.1.6.1.1. 9502 CFT2 Create</w:t>
      </w:r>
    </w:p>
    <w:p w14:paraId="182A692D" w14:textId="77777777" w:rsidR="00B0043B" w:rsidRDefault="00BE0E44">
      <w:pPr>
        <w:shd w:val="clear" w:color="auto" w:fill="E0E0E0"/>
        <w:spacing w:before="160" w:after="0" w:line="240" w:lineRule="auto"/>
      </w:pPr>
      <w:bookmarkStart w:id="279" w:name="d5e879"/>
      <w:bookmarkStart w:id="280" w:name="d5e844"/>
      <w:bookmarkEnd w:id="278"/>
      <w:r>
        <w:rPr>
          <w:rFonts w:ascii="Ubuntu Mono" w:hAnsi="Ubuntu Mono"/>
          <w:color w:val="000000"/>
          <w:sz w:val="16"/>
          <w:shd w:val="clear" w:color="auto" w:fill="E0E0E0"/>
        </w:rPr>
        <w:t>&lt;soap:Envelope xmlns:soap="http://www.w3.org/2003/05/soap-envelope" xmlns:jour="http://journal.ws.spectrum" xmlns:xsd="http://model.ws.spectrum/xsd"&gt;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&lt;soap:Header/&gt;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&lt;xsd:clientExtId&gt;776361&lt;/xsd:clientExtId&gt;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&lt;xsd:clientIdSys&gt;CFT2&lt;/xsd:clientIdSys&gt;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&lt;xsd:clientName&gt;ООО "Зеленый лучик"&lt;/xsd:clientName&gt;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&lt;xsd:clientTypeEnum&gt;1&lt;/xsd:clientTypeEnum&gt;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&lt;xsd:inn&gt;7723643863&lt;/xsd:inn&gt;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&lt;xsd:kpp&gt;123456789&lt;/xsd:kpp&gt;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&lt;xsd:description&gt;Выдача чековой книжки Выдача чековой книжки ЮЛ (ЮЛ=Лучик, Принес = БОРИСОВ, Оформил = Молчалин)&lt;/xsd:description&gt;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&lt;xsd:docNumber&gt;129999&lt;/xsd:docNumber&gt;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&lt;xsd:valuableSortId&gt;233&lt;/xsd:valuableSortId&gt;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&lt;xsd:login&gt;T5700&lt;/xsd:login&gt;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&lt;xsd:controlEmpUserLogin&gt;T5700&lt;/xsd:controlEmpUserLogin&gt;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&lt;xsd:operJournalExtId&gt;MB.530977&lt;/xsd:operJournalExtId&gt;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&lt;xsd:operationCode&gt;9502&lt;/xsd:operationCode&gt;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&lt;xsd:operationRegDate&gt;2020-01-17T13:05:35.615+03:00&lt;/xsd:operationRegDate&gt;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&lt;xsd:clientTypeEnum&gt;0&lt;/xsd:clientTypeEnum&gt;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&lt;xsd:icIssueAutority&gt;Райвоенкомат&lt;/xsd:icIssueAutority&gt;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&lt;xsd:icIssueDate&gt;2015-02-20&lt;/xsd:icIssueDate&gt;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&lt;xsd:icNum&gt;877566&lt;/xsd:icNum&gt;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&lt;xsd:icSeries&gt;5555&lt;/xsd:icSeries&gt;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&lt;xsd:identityCardTypeId&gt;21&lt;/xsd:identityCardTypeId&gt;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&lt;xsd:personFirstName&gt;АНДРЕЙ&lt;/xsd:personFirstName&gt;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&lt;xsd:personPatronymic&gt;ЮРЬЕВИЧ&lt;/xsd:personPatronymic&gt;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&lt;xsd:personSurname&gt;БОРИСОВ&lt;/xsd:personSurname&gt;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&lt;xsd:messageId&gt;6328947&lt;/xsd:messageId&gt;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&lt;/soap:Body&gt;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&lt;/soap:Envelope&gt;</w:t>
      </w:r>
    </w:p>
    <w:p w14:paraId="2E1197E0" w14:textId="77777777" w:rsidR="00B0043B" w:rsidRDefault="00BE0E44">
      <w:pPr>
        <w:spacing w:before="200" w:after="0" w:line="240" w:lineRule="auto"/>
      </w:pPr>
      <w:bookmarkStart w:id="281" w:name="createCFT_9502MB"/>
      <w:bookmarkEnd w:id="279"/>
      <w:bookmarkEnd w:id="280"/>
      <w:r>
        <w:rPr>
          <w:rFonts w:ascii="Arial" w:hAnsi="Arial"/>
          <w:b/>
          <w:color w:val="000000"/>
          <w:sz w:val="20"/>
        </w:rPr>
        <w:t>1.1.6.1.2. 9502 CFT2 T_CABS_CREATE_DOC_REQ</w:t>
      </w:r>
    </w:p>
    <w:p w14:paraId="73FC2C83" w14:textId="77777777" w:rsidR="00B0043B" w:rsidRDefault="00BE0E44">
      <w:pPr>
        <w:shd w:val="clear" w:color="auto" w:fill="E0E0E0"/>
        <w:spacing w:before="200" w:after="0" w:line="240" w:lineRule="auto"/>
      </w:pPr>
      <w:bookmarkStart w:id="282" w:name="d5e883"/>
      <w:bookmarkStart w:id="283" w:name="d5e848"/>
      <w:bookmarkEnd w:id="281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&lt;SMESSAGEID&gt;233472&lt;/SMESSAGEID&gt;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&lt;SGUID&gt;MB.530977&lt;/SGUID&gt;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&lt;SDOCUMENTTYPE&gt;9502&lt;/SDOCUMENTTYPE&gt;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&lt;SLABEL&gt;129999&lt;/SLABEL&gt;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&lt;SACCOUNTFROM&gt;99999810609000000000&lt;/SACCOUNTFROM&gt;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&lt;SACCOUNTTO&gt;91202810457000000018&lt;/SACCOUNTTO&gt;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&lt;DTVALIDTODATE&gt;2020-08-28&lt;/DTVALIDTODATE&gt;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&lt;SDESCRIPTION&gt;Выдача чековой книжки Выдача чековой книжки ЮЛ (ЮЛ=Лучик, Принес = БОРИСОВ, Оформил = Молчалин)&lt;/SDESCRIPTION&gt;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&lt;SACCOUNT&gt;99999810609000000000&lt;/SACCOUNT&gt;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&lt;SNAME&gt;Банк ВТБ (ПАО), 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&lt;SACCOUNT&gt;91202810457000000018&lt;/SACCOUNT&gt;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&lt;SNAME&gt;ООО "ЗЕЛЕНЫЙ ЛУЧИК"&lt;/SNAME&gt;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&lt;DTGIVEDATE&gt;2015-02-20&lt;/DTGIVEDATE&gt;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&lt;SGIVEBY&gt;Райвоенкомат&lt;/SGIVEBY&gt;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2C448A03" w14:textId="77777777" w:rsidR="00B0043B" w:rsidRDefault="00BE0E44">
      <w:pPr>
        <w:spacing w:before="200" w:after="0" w:line="240" w:lineRule="auto"/>
      </w:pPr>
      <w:bookmarkStart w:id="284" w:name="op9503"/>
      <w:bookmarkEnd w:id="282"/>
      <w:bookmarkEnd w:id="283"/>
      <w:r>
        <w:rPr>
          <w:rFonts w:ascii="Arial" w:hAnsi="Arial"/>
          <w:b/>
          <w:color w:val="000000"/>
          <w:sz w:val="29"/>
        </w:rPr>
        <w:t>1.1.7. Выдача ценности работнику банка</w:t>
      </w:r>
    </w:p>
    <w:p w14:paraId="5C6F68A2" w14:textId="77777777" w:rsidR="00B0043B" w:rsidRDefault="00BE0E44">
      <w:pPr>
        <w:spacing w:before="200" w:after="0" w:line="240" w:lineRule="auto"/>
      </w:pPr>
      <w:bookmarkStart w:id="285" w:name="d5e887"/>
      <w:bookmarkStart w:id="286" w:name="d5e852"/>
      <w:bookmarkEnd w:id="284"/>
      <w:r>
        <w:rPr>
          <w:rFonts w:ascii="Arial" w:hAnsi="Arial"/>
          <w:b/>
          <w:color w:val="000000"/>
          <w:sz w:val="24"/>
        </w:rPr>
        <w:t>1.1.7.1. Межфилиальная проводка</w:t>
      </w:r>
    </w:p>
    <w:p w14:paraId="390DFCFF" w14:textId="77777777" w:rsidR="00B0043B" w:rsidRDefault="00BE0E44">
      <w:pPr>
        <w:spacing w:before="200" w:after="0" w:line="240" w:lineRule="auto"/>
      </w:pPr>
      <w:bookmarkStart w:id="287" w:name="create_9503CFT"/>
      <w:bookmarkEnd w:id="285"/>
      <w:bookmarkEnd w:id="286"/>
      <w:r>
        <w:rPr>
          <w:rFonts w:ascii="Arial" w:hAnsi="Arial"/>
          <w:b/>
          <w:color w:val="000000"/>
          <w:sz w:val="20"/>
        </w:rPr>
        <w:t>1.1.7.1.1. 9503 MB Create</w:t>
      </w:r>
    </w:p>
    <w:p w14:paraId="68AF9CEC" w14:textId="77777777" w:rsidR="00B0043B" w:rsidRDefault="00BE0E44">
      <w:pPr>
        <w:shd w:val="clear" w:color="auto" w:fill="E0E0E0"/>
        <w:spacing w:before="160" w:after="0" w:line="240" w:lineRule="auto"/>
      </w:pPr>
      <w:bookmarkStart w:id="288" w:name="d5e892"/>
      <w:bookmarkStart w:id="289" w:name="d5e857"/>
      <w:bookmarkEnd w:id="287"/>
      <w:r>
        <w:rPr>
          <w:rFonts w:ascii="Ubuntu Mono" w:hAnsi="Ubuntu Mono"/>
          <w:color w:val="000000"/>
          <w:sz w:val="16"/>
          <w:shd w:val="clear" w:color="auto" w:fill="E0E0E0"/>
        </w:rPr>
        <w:t xml:space="preserve">&lt;soap:Envelope xmlns:soap="http://www.w3.org/2003/05/soap-envelope" xmlns:jour="http://journal.ws.spectrum"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xmlns:xsd="http://model.ws.spectrum/xsd"&gt;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&lt;soap:Header/&gt;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&lt;xsd:summa&gt;1.00&lt;/xsd:summa&gt;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&lt;xsd:summa&gt;1.00&lt;/xsd:summa&gt;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&lt;xsd:description&gt;Выдача бланков чековых книжек под отчет из кассы&lt;/xsd:description&gt;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&lt;xsd:docDate/&gt;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&lt;xsd:docNumber&gt;5&lt;/xsd:docNumber&gt;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&lt;xsd:quantity&gt;1&lt;/xsd:quantity&gt;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&lt;xsd:summa&gt;1.00&lt;/xsd:summa&gt;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&lt;xsd:deptCode&gt;1056&lt;/xsd:deptCode&gt;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&lt;xsd:login&gt;O5700&lt;/xsd:login&gt;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&lt;xsd:valuableSortId&gt;231&lt;/xsd:valuableSortId&gt;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&lt;xsd:login&gt;T5700&lt;/xsd:login&gt;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&lt;xsd:operJournalExtId&gt;MB.5306996&lt;/xsd:operJournalExtId&gt;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&lt;xsd:operationCode&gt;9503&lt;/xsd:operationCode&gt;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&lt;xsd:operationRegDate&gt;2020-08-12T15:51:36&lt;/xsd:operationRegDate&gt;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&lt;xsd:messageId&gt;6328007&lt;/xsd:messageId&gt;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&lt;/soap:Body&gt;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&lt;/soap:Envelope&gt;</w:t>
      </w:r>
    </w:p>
    <w:p w14:paraId="34240538" w14:textId="77777777" w:rsidR="00B0043B" w:rsidRDefault="00BE0E44">
      <w:pPr>
        <w:spacing w:before="200" w:after="0" w:line="240" w:lineRule="auto"/>
      </w:pPr>
      <w:bookmarkStart w:id="290" w:name="createCFT_9503CFT"/>
      <w:bookmarkEnd w:id="288"/>
      <w:bookmarkEnd w:id="289"/>
      <w:r>
        <w:rPr>
          <w:rFonts w:ascii="Arial" w:hAnsi="Arial"/>
          <w:b/>
          <w:color w:val="000000"/>
          <w:sz w:val="20"/>
        </w:rPr>
        <w:t>1.1.7.1.2. 9503 MB T_CABS_CREATE_DOC_REQ</w:t>
      </w:r>
    </w:p>
    <w:p w14:paraId="64E8F601" w14:textId="77777777" w:rsidR="00B0043B" w:rsidRDefault="00BE0E44">
      <w:pPr>
        <w:shd w:val="clear" w:color="auto" w:fill="E0E0E0"/>
        <w:spacing w:before="200" w:after="0" w:line="240" w:lineRule="auto"/>
      </w:pPr>
      <w:bookmarkStart w:id="291" w:name="d5e896"/>
      <w:bookmarkEnd w:id="290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&lt;SMESSAGEID&gt;233419&lt;/SMESSAGEID&gt;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&lt;SGUID&gt;MB.9306998&lt;/SGUID&gt;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&lt;SDOCUMENTTYPE&gt;9503&lt;/SDOCUMENTTYPE&gt;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&lt;SLABEL&gt;5&lt;/SLABEL&gt;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&lt;SACCOUNTFROM&gt;99999810609000000000&lt;/SACCOUNTFROM&gt;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&lt;SACCOUNTTO&gt;91207810057000000002&lt;/SACCOUNTTO&gt;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&lt;DTVALIDTODATE&gt;2020-08-28&lt;/DTVALIDTODATE&gt;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&lt;SDESCRIPTION&gt;Выдача бланков чековых книжек под отчет из кассы&lt;/SDESCRIPTION&gt;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&lt;SACCOUNT&gt;99999810609000000000&lt;/SACCOUNT&gt;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&lt;SACCOUNT&gt;91207810057000000002&lt;/SACCOUNT&gt;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58327B33" w14:textId="77777777" w:rsidR="00B0043B" w:rsidRDefault="00BE0E44">
      <w:pPr>
        <w:spacing w:before="200" w:after="0" w:line="240" w:lineRule="auto"/>
      </w:pPr>
      <w:bookmarkStart w:id="292" w:name="op9504"/>
      <w:bookmarkEnd w:id="291"/>
      <w:r>
        <w:rPr>
          <w:rFonts w:ascii="Arial" w:hAnsi="Arial"/>
          <w:b/>
          <w:color w:val="000000"/>
          <w:sz w:val="29"/>
        </w:rPr>
        <w:t>1.1.8. Прием ценности от работника банка</w:t>
      </w:r>
    </w:p>
    <w:p w14:paraId="23AD3084" w14:textId="77777777" w:rsidR="00B0043B" w:rsidRDefault="00BE0E44">
      <w:pPr>
        <w:spacing w:before="200" w:after="0" w:line="240" w:lineRule="auto"/>
      </w:pPr>
      <w:bookmarkStart w:id="293" w:name="d5e900"/>
      <w:bookmarkStart w:id="294" w:name="d5e865"/>
      <w:bookmarkEnd w:id="292"/>
      <w:r>
        <w:rPr>
          <w:rFonts w:ascii="Arial" w:hAnsi="Arial"/>
          <w:b/>
          <w:color w:val="000000"/>
          <w:sz w:val="24"/>
        </w:rPr>
        <w:t>1.1.8.1. Межфилиальная проводка</w:t>
      </w:r>
    </w:p>
    <w:p w14:paraId="462AFB63" w14:textId="77777777" w:rsidR="00B0043B" w:rsidRDefault="00BE0E44">
      <w:pPr>
        <w:spacing w:before="200" w:after="0" w:line="240" w:lineRule="auto"/>
      </w:pPr>
      <w:bookmarkStart w:id="295" w:name="create_9504CFT"/>
      <w:bookmarkEnd w:id="293"/>
      <w:bookmarkEnd w:id="294"/>
      <w:r>
        <w:rPr>
          <w:rFonts w:ascii="Arial" w:hAnsi="Arial"/>
          <w:b/>
          <w:color w:val="000000"/>
          <w:sz w:val="20"/>
        </w:rPr>
        <w:t>1.1.8.1.1. 9504 MB Create</w:t>
      </w:r>
    </w:p>
    <w:p w14:paraId="79FAF115" w14:textId="77777777" w:rsidR="00B0043B" w:rsidRDefault="00BE0E44">
      <w:pPr>
        <w:shd w:val="clear" w:color="auto" w:fill="E0E0E0"/>
        <w:spacing w:before="160" w:after="0" w:line="240" w:lineRule="auto"/>
      </w:pPr>
      <w:bookmarkStart w:id="296" w:name="d5e905"/>
      <w:bookmarkEnd w:id="295"/>
      <w:r>
        <w:rPr>
          <w:rFonts w:ascii="Ubuntu Mono" w:hAnsi="Ubuntu Mono"/>
          <w:color w:val="000000"/>
          <w:sz w:val="16"/>
          <w:shd w:val="clear" w:color="auto" w:fill="E0E0E0"/>
        </w:rPr>
        <w:t>&lt;soap:Envelope xmlns:soap="http://www.w3.org/2003/05/soap-envelope" xmlns:jour="http://journal.ws.spectrum" xmlns:xsd="http://model.ws.spectrum/xsd"&gt;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&lt;soap:Header/&gt;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&lt;xsd:markDocCode&gt;03ко&lt;/xsd:markDocCode&gt;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&lt;xsd:description&gt;Чековые книжки. приход 9504&lt;/xsd:description&gt;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&lt;xsd:docNumber&gt;569656&lt;/xsd:docNumber&gt;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&lt;xsd:login&gt;B5700&lt;/xsd:login&gt;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&lt;xsd:quantity&gt;1&lt;/xsd:quantity&gt;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&lt;xsd:valuableSortId&gt;233&lt;/xsd:valuableSortId&gt;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&lt;xsd:login&gt;O5700&lt;/xsd:login&gt;   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&lt;xsd:operJournalExtId&gt;MB.698477&lt;/xsd:operJournalExtId&gt;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&lt;xsd:operationCode&gt;9504&lt;/xsd:operationCode&gt;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&lt;xsd:operationRegDate&gt;2020-07-20T14:05:35.615+03:00&lt;/xsd:operationRegDate&gt;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&lt;xsd:messageId&gt;963677&lt;/xsd:messageId&gt;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&lt;/soap:Body&gt;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&lt;/soap:Envelope&gt;</w:t>
      </w:r>
    </w:p>
    <w:p w14:paraId="2AFFB6F4" w14:textId="77777777" w:rsidR="00B0043B" w:rsidRDefault="00BE0E44">
      <w:pPr>
        <w:spacing w:before="200" w:after="0" w:line="240" w:lineRule="auto"/>
      </w:pPr>
      <w:bookmarkStart w:id="297" w:name="createCFT_9504CFT"/>
      <w:bookmarkEnd w:id="296"/>
      <w:r>
        <w:rPr>
          <w:rFonts w:ascii="Arial" w:hAnsi="Arial"/>
          <w:b/>
          <w:color w:val="000000"/>
          <w:sz w:val="20"/>
        </w:rPr>
        <w:t>1.1.8.1.2. 9504 MB T_CABS_CREATE_DOC_REQ</w:t>
      </w:r>
    </w:p>
    <w:p w14:paraId="2F1A8017" w14:textId="77777777" w:rsidR="00B0043B" w:rsidRPr="006317E7" w:rsidRDefault="00BE0E44">
      <w:pPr>
        <w:shd w:val="clear" w:color="auto" w:fill="E0E0E0"/>
        <w:spacing w:before="200" w:after="0" w:line="240" w:lineRule="auto"/>
        <w:rPr>
          <w:lang w:val="en-US"/>
        </w:rPr>
      </w:pPr>
      <w:bookmarkStart w:id="298" w:name="d5e909"/>
      <w:bookmarkEnd w:id="297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>&lt;T_CABS_CREATE_DOC_REQ xmlns="http://www.NewAthena.ru/NA5/IntegrationAdapter"&gt;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&lt;SSUBSYSTEM&gt;SPECTRUM&lt;/SSUBSYSTEM&gt;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&lt;NDEPARTMENT&gt;709000&lt;/NDEPARTMENT&gt;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&lt;RATRANSPROPS&gt;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&lt;SNAME&gt;SOURCE_SYSTEM&lt;/SNAME&gt;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&lt;SVALUE&gt;SPECTRUM&lt;/SVALUE&gt;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&lt;SNAME&gt;TARGET_SYSTEM&lt;/SNAME&gt;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&lt;SVALUE&gt;CFT2&lt;/SVALUE&gt;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&lt;/RATRANSPROPS&gt;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&lt;SMESSAGEID&gt;233382&lt;/SMESSAGEID&gt;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&lt;SGUID&gt;MB.698477&lt;/SGUID&gt;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&lt;SDOCUMENTTYPE&gt;9504&lt;/SDOCUMENTTYPE&gt;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&lt;SDEPARTMENT&gt;5700&lt;/SDEPARTMENT&gt;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&lt;RECPAYMENT&gt;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&lt;SLABEL&gt;569656&lt;/SLABEL&gt;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&lt;SCURRENCYFROM&gt;810&lt;/SCURRENCYFROM&gt;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&lt;SCURRENCYTO&gt;810&lt;/SCURRENCYTO&gt;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&lt;SACCOUNTFROM&gt;91202810457000000018&lt;/SACCOUNTFROM&gt;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&lt;SACCOUNTTO&gt;99999810609000000000&lt;/SACCOUNTTO&gt;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&lt;NSUMFROM&gt;1.0&lt;/NSUMFROM&gt;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&lt;NSUMTO&gt;1.0&lt;/NSUMTO&gt;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&lt;DTVALIDTODATE&gt;2020-08-28&lt;/DTVALIDTODATE&gt;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t>Чековые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книжки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приход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9504&lt;/SDESCRIPTION&gt;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&lt;RECPAYER&gt;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&lt;RECCUSTOMER&gt;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&lt;SACCOUNT&gt;91202810457000000018&lt;/SACCOUNT&gt;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&lt;RECBANK&gt;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&lt;SCODE&gt;040702788&lt;/SCODE&gt;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&lt;/RECBANK&gt;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&lt;/RECCUSTOMER&gt;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&lt;/RECPAYER&gt;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&lt;RECBENEFICIARY&gt;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&lt;SACCOUNT&gt;99999810609000000000&lt;/SACCOUNT&gt;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&lt;RECBANK&gt;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&lt;SCODE&gt;040702788&lt;/SCODE&gt;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&lt;/RECBANK&gt;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&lt;/RECBENEFICIARY&gt;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&lt;/RECPAYMENT&gt;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lastRenderedPageBreak/>
        <w:t>&lt;/T_CABS_CREATE_DOC_REQ&gt;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</w:p>
    <w:p w14:paraId="26B0B6D8" w14:textId="77777777" w:rsidR="00B0043B" w:rsidRDefault="00BE0E44">
      <w:pPr>
        <w:spacing w:before="200" w:after="0" w:line="240" w:lineRule="auto"/>
      </w:pPr>
      <w:bookmarkStart w:id="299" w:name="op9505"/>
      <w:bookmarkEnd w:id="298"/>
      <w:r>
        <w:rPr>
          <w:rFonts w:ascii="Arial" w:hAnsi="Arial"/>
          <w:b/>
          <w:color w:val="000000"/>
          <w:sz w:val="29"/>
        </w:rPr>
        <w:t>1.1.9. Выдача ценности работнику банка</w:t>
      </w:r>
    </w:p>
    <w:p w14:paraId="646330B1" w14:textId="77777777" w:rsidR="00B0043B" w:rsidRDefault="00BE0E44">
      <w:pPr>
        <w:spacing w:before="200" w:after="0" w:line="240" w:lineRule="auto"/>
      </w:pPr>
      <w:bookmarkStart w:id="300" w:name="d5e913"/>
      <w:bookmarkStart w:id="301" w:name="d5e878"/>
      <w:bookmarkEnd w:id="299"/>
      <w:r>
        <w:rPr>
          <w:rFonts w:ascii="Arial" w:hAnsi="Arial"/>
          <w:b/>
          <w:color w:val="000000"/>
          <w:sz w:val="24"/>
        </w:rPr>
        <w:t>1.1.9.1. Внутрифилиальная проводка</w:t>
      </w:r>
    </w:p>
    <w:p w14:paraId="4C4FE74B" w14:textId="77777777" w:rsidR="00B0043B" w:rsidRDefault="00BE0E44">
      <w:pPr>
        <w:spacing w:before="200" w:after="0" w:line="240" w:lineRule="auto"/>
      </w:pPr>
      <w:bookmarkStart w:id="302" w:name="create_9505MB"/>
      <w:bookmarkEnd w:id="300"/>
      <w:bookmarkEnd w:id="301"/>
      <w:r>
        <w:rPr>
          <w:rFonts w:ascii="Arial" w:hAnsi="Arial"/>
          <w:b/>
          <w:color w:val="000000"/>
          <w:sz w:val="20"/>
        </w:rPr>
        <w:t>1.1.9.1.1. 9505 CFT2 Create</w:t>
      </w:r>
    </w:p>
    <w:p w14:paraId="3068FECA" w14:textId="77777777" w:rsidR="00B0043B" w:rsidRDefault="00BE0E44">
      <w:pPr>
        <w:shd w:val="clear" w:color="auto" w:fill="E0E0E0"/>
        <w:spacing w:before="160" w:after="0" w:line="240" w:lineRule="auto"/>
      </w:pPr>
      <w:bookmarkStart w:id="303" w:name="d5e918"/>
      <w:bookmarkEnd w:id="302"/>
      <w:r>
        <w:rPr>
          <w:rFonts w:ascii="Ubuntu Mono" w:hAnsi="Ubuntu Mono"/>
          <w:color w:val="000000"/>
          <w:sz w:val="16"/>
          <w:shd w:val="clear" w:color="auto" w:fill="E0E0E0"/>
        </w:rPr>
        <w:t>&lt;soap:Envelope xmlns:soap="http://www.w3.org/2003/05/soap-envelope" xmlns:jour="http://journal.ws.spectrum" xmlns:xsd="http://model.ws.spectrum/xsd"&gt;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&lt;soap:Header/&gt;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&lt;xsd:accountNum&gt;91203810000090000109&lt;/xsd:accountNum&gt;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&lt;xsd:deptCode&gt;709000&lt;/xsd:deptCode&gt;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&lt;xsd:summa&gt;1.00&lt;/xsd:summa&gt;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&lt;xsd:summa&gt;1.00&lt;/xsd:summa&gt;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&lt;xsd:description&gt;Выдача бланков чековых книжек под отчет из кассы&lt;/xsd:description&gt;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&lt;xsd:docDate/&gt;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&lt;xsd:docNumber&gt;5&lt;/xsd:docNumber&gt;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&lt;xsd:quantity&gt;1&lt;/xsd:quantity&gt;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&lt;xsd:summa&gt;1.00&lt;/xsd:summa&gt;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&lt;xsd:deptCode&gt;1056&lt;/xsd:deptCode&gt;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&lt;xsd:login&gt;O5700&lt;/xsd:login&gt;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&lt;xsd:valuableSortId&gt;231&lt;/xsd:valuableSortId&gt;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&lt;xsd:login&gt;T5700&lt;/xsd:login&gt;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&lt;xsd:operJournalExtId&gt;MB.5306821&lt;/xsd:operJournalExtId&gt;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&lt;xsd:operationCode&gt;9505&lt;/xsd:operationCode&gt;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&lt;xsd:operationRegDate&gt;2020-08-12T15:51:36&lt;/xsd:operationRegDate&gt;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&lt;xsd:messageId&gt;6328021&lt;/xsd:messageId&gt;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&lt;/soap:Body&gt;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&lt;/soap:Envelope&gt;</w:t>
      </w:r>
    </w:p>
    <w:p w14:paraId="47035D5B" w14:textId="77777777" w:rsidR="00B0043B" w:rsidRDefault="00BE0E44">
      <w:pPr>
        <w:spacing w:before="200" w:after="0" w:line="240" w:lineRule="auto"/>
      </w:pPr>
      <w:bookmarkStart w:id="304" w:name="createCFT_9505MB"/>
      <w:bookmarkEnd w:id="303"/>
      <w:r>
        <w:rPr>
          <w:rFonts w:ascii="Arial" w:hAnsi="Arial"/>
          <w:b/>
          <w:color w:val="000000"/>
          <w:sz w:val="20"/>
        </w:rPr>
        <w:t>1.1.9.1.2. 9505 CFT2 T_CABS_CREATE_DOC_REQ</w:t>
      </w:r>
    </w:p>
    <w:p w14:paraId="67213AF5" w14:textId="77777777" w:rsidR="00B0043B" w:rsidRDefault="00BE0E44">
      <w:pPr>
        <w:shd w:val="clear" w:color="auto" w:fill="E0E0E0"/>
        <w:spacing w:before="200" w:after="0" w:line="240" w:lineRule="auto"/>
      </w:pPr>
      <w:bookmarkStart w:id="305" w:name="d5e922"/>
      <w:bookmarkEnd w:id="304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&lt;SMESSAGEID&gt;233325&lt;/SMESSAGEID&gt;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&lt;SGUID&gt;MB.5306821&lt;/SGUID&gt;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&lt;SDOCUMENTTYPE&gt;9505&lt;/SDOCUMENTTYPE&gt;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&lt;SLABEL&gt;5&lt;/SLABEL&gt;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&lt;SACCOUNTFROM&gt;91203810000090000109&lt;/SACCOUNTFROM&gt;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&lt;SACCOUNTTO&gt;91207810057000000002&lt;/SACCOUNTTO&gt;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&lt;DTVALIDTODATE&gt;2020-08-28&lt;/DTVALIDTODATE&gt;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&lt;SDESCRIPTION&gt;Выдача бланков чековых книжек под отчет из кассы&lt;/SDESCRIPTION&gt;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&lt;SACCOUNT&gt;91203810000090000109&lt;/SACCOUNT&gt;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&lt;SACCOUNT&gt;91207810057000000002&lt;/SACCOUNT&gt;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00DFAD1D" w14:textId="77777777" w:rsidR="00B0043B" w:rsidRDefault="00BE0E44">
      <w:pPr>
        <w:spacing w:before="200" w:after="0" w:line="240" w:lineRule="auto"/>
      </w:pPr>
      <w:bookmarkStart w:id="306" w:name="op9506"/>
      <w:bookmarkEnd w:id="305"/>
      <w:r>
        <w:rPr>
          <w:rFonts w:ascii="Arial" w:hAnsi="Arial"/>
          <w:b/>
          <w:color w:val="000000"/>
          <w:sz w:val="29"/>
        </w:rPr>
        <w:t>1.1.10. Прием ценности от работника банка</w:t>
      </w:r>
    </w:p>
    <w:p w14:paraId="2000D86D" w14:textId="77777777" w:rsidR="00B0043B" w:rsidRDefault="00BE0E44">
      <w:pPr>
        <w:spacing w:before="200" w:after="0" w:line="240" w:lineRule="auto"/>
      </w:pPr>
      <w:bookmarkStart w:id="307" w:name="d5e926"/>
      <w:bookmarkStart w:id="308" w:name="d5e891"/>
      <w:bookmarkEnd w:id="306"/>
      <w:r>
        <w:rPr>
          <w:rFonts w:ascii="Arial" w:hAnsi="Arial"/>
          <w:b/>
          <w:color w:val="000000"/>
          <w:sz w:val="24"/>
        </w:rPr>
        <w:t>1.1.10.1. Внутрифилиальная проводка</w:t>
      </w:r>
    </w:p>
    <w:p w14:paraId="5B7B8B7D" w14:textId="77777777" w:rsidR="00B0043B" w:rsidRDefault="00BE0E44">
      <w:pPr>
        <w:spacing w:before="200" w:after="0" w:line="240" w:lineRule="auto"/>
      </w:pPr>
      <w:bookmarkStart w:id="309" w:name="create_9506MB"/>
      <w:bookmarkEnd w:id="307"/>
      <w:bookmarkEnd w:id="308"/>
      <w:r>
        <w:rPr>
          <w:rFonts w:ascii="Arial" w:hAnsi="Arial"/>
          <w:b/>
          <w:color w:val="000000"/>
          <w:sz w:val="20"/>
        </w:rPr>
        <w:t>1.1.10.1.1. 9506 CFT2 Create</w:t>
      </w:r>
    </w:p>
    <w:p w14:paraId="2DA3211A" w14:textId="77777777" w:rsidR="00B0043B" w:rsidRDefault="00BE0E44">
      <w:pPr>
        <w:shd w:val="clear" w:color="auto" w:fill="E0E0E0"/>
        <w:spacing w:before="160" w:after="0" w:line="240" w:lineRule="auto"/>
      </w:pPr>
      <w:bookmarkStart w:id="310" w:name="d5e931"/>
      <w:bookmarkEnd w:id="309"/>
      <w:r>
        <w:rPr>
          <w:rFonts w:ascii="Ubuntu Mono" w:hAnsi="Ubuntu Mono"/>
          <w:color w:val="000000"/>
          <w:sz w:val="16"/>
          <w:shd w:val="clear" w:color="auto" w:fill="E0E0E0"/>
        </w:rPr>
        <w:t>&lt;soap:Envelope xmlns:soap="http://www.w3.org/2003/05/soap-envelope" xmlns:jour="http://journal.ws.spectrum" xmlns:xsd="http://model.ws.spectrum/xsd"&gt;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&lt;soap:Header/&gt;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&lt;xsd:accountNum&gt;91203810000090000109&lt;/xsd:accountNum&gt;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&lt;xsd:deptCode&gt;709000&lt;/xsd:deptCode&gt;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&lt;xsd:summa&gt;1.00&lt;/xsd:summa&gt;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&lt;xsd:summa&gt;1.00&lt;/xsd:summa&gt;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&lt;xsd:description&gt;Возврат в хранилище бланков чековых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    книжек&lt;/xsd:description&gt;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&lt;xsd:docDate/&gt;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&lt;xsd:docNumber&gt;8&lt;/xsd:docNumber&gt;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&lt;xsd:login&gt;O5700&lt;/xsd:login&gt;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&lt;xsd:quantity&gt;1&lt;/xsd:quantity&gt;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&lt;xsd:summa&gt;1.00&lt;/xsd:summa&gt;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&lt;xsd:valuableSortId&gt;231&lt;/xsd:valuableSortId&gt;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&lt;xsd:login&gt;T5700&lt;/xsd:login&gt;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&lt;xsd:operJournalExtId&gt;MB.530987&lt;/xsd:operJournalExtId&gt;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&lt;xsd:operationCode&gt;9506&lt;/xsd:operationCode&gt;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&lt;xsd:operationRegDate&gt;2020-08-12T16:21:19&lt;/xsd:operationRegDate&gt;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&lt;xsd:messageId&gt;6328905&lt;/xsd:messageId&gt;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&lt;/soap:Body&gt;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&lt;/soap:Envelope&gt;</w:t>
      </w:r>
    </w:p>
    <w:p w14:paraId="6639A6C7" w14:textId="77777777" w:rsidR="00B0043B" w:rsidRDefault="00BE0E44">
      <w:pPr>
        <w:spacing w:before="200" w:after="0" w:line="240" w:lineRule="auto"/>
      </w:pPr>
      <w:bookmarkStart w:id="311" w:name="createCFT_9506MB"/>
      <w:bookmarkEnd w:id="310"/>
      <w:r>
        <w:rPr>
          <w:rFonts w:ascii="Arial" w:hAnsi="Arial"/>
          <w:b/>
          <w:color w:val="000000"/>
          <w:sz w:val="20"/>
        </w:rPr>
        <w:t>1.1.10.1.2. 9506 CFT2 T_CABS_CREATE_DOC_REQ</w:t>
      </w:r>
    </w:p>
    <w:p w14:paraId="4CC0134F" w14:textId="77777777" w:rsidR="00B0043B" w:rsidRDefault="00BE0E44">
      <w:pPr>
        <w:shd w:val="clear" w:color="auto" w:fill="E0E0E0"/>
        <w:spacing w:before="200" w:after="0" w:line="240" w:lineRule="auto"/>
      </w:pPr>
      <w:bookmarkStart w:id="312" w:name="d5e935"/>
      <w:bookmarkEnd w:id="311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&lt;SMESSAGEID&gt;233310&lt;/SMESSAGEID&gt;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&lt;SGUID&gt;MB.530987&lt;/SGUID&gt;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&lt;SDOCUMENTTYPE&gt;9506&lt;/SDOCUMENTTYPE&gt;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&lt;SLABEL&gt;8&lt;/SLABEL&gt;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&lt;SACCOUNTFROM&gt;91207810057000000002&lt;/SACCOUNTFROM&gt;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&lt;SACCOUNTTO&gt;91203810000090000109&lt;/SACCOUNTTO&gt;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&lt;DTVALIDTODATE&gt;2020-08-28&lt;/DTVALIDTODATE&gt;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&lt;SDESCRIPTION&gt;Возврат в хранилище бланков чековых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    книжек&lt;/SDESCRIPTION&gt;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&lt;SACCOUNT&gt;91207810057000000002&lt;/SACCOUNT&gt;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&lt;SACCOUNT&gt;91203810000090000109&lt;/SACCOUNT&gt;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7FB19091" w14:textId="77777777" w:rsidR="00B0043B" w:rsidRDefault="00BE0E44">
      <w:pPr>
        <w:spacing w:before="200" w:after="0" w:line="240" w:lineRule="auto"/>
      </w:pPr>
      <w:bookmarkStart w:id="313" w:name="op4107"/>
      <w:bookmarkEnd w:id="312"/>
      <w:r>
        <w:rPr>
          <w:rFonts w:ascii="Arial" w:hAnsi="Arial"/>
          <w:b/>
          <w:color w:val="000000"/>
          <w:sz w:val="29"/>
        </w:rPr>
        <w:t>1.1.11. Задержание сомнительных купюр</w:t>
      </w:r>
    </w:p>
    <w:p w14:paraId="5A0406D5" w14:textId="77777777" w:rsidR="00B0043B" w:rsidRDefault="00BE0E44">
      <w:pPr>
        <w:spacing w:before="200" w:after="0" w:line="240" w:lineRule="auto"/>
      </w:pPr>
      <w:bookmarkStart w:id="314" w:name="d5e939"/>
      <w:bookmarkStart w:id="315" w:name="d5e904"/>
      <w:bookmarkEnd w:id="313"/>
      <w:r>
        <w:rPr>
          <w:rFonts w:ascii="Arial" w:hAnsi="Arial"/>
          <w:b/>
          <w:color w:val="000000"/>
          <w:sz w:val="24"/>
        </w:rPr>
        <w:t>1.1.11.1. Внутрифилиальная проводка</w:t>
      </w:r>
    </w:p>
    <w:p w14:paraId="6786F277" w14:textId="77777777" w:rsidR="00B0043B" w:rsidRDefault="00BE0E44">
      <w:pPr>
        <w:spacing w:before="200" w:after="0" w:line="240" w:lineRule="auto"/>
      </w:pPr>
      <w:bookmarkStart w:id="316" w:name="createCFT_4107CFT"/>
      <w:bookmarkEnd w:id="314"/>
      <w:bookmarkEnd w:id="315"/>
      <w:r>
        <w:rPr>
          <w:rFonts w:ascii="Arial" w:hAnsi="Arial"/>
          <w:b/>
          <w:color w:val="000000"/>
          <w:sz w:val="20"/>
        </w:rPr>
        <w:t>1.1.11.1.1. 4107 CFT2 T_CABS_CREATE_DOC_REQ</w:t>
      </w:r>
    </w:p>
    <w:p w14:paraId="3F10BE4F" w14:textId="77777777" w:rsidR="00B0043B" w:rsidRDefault="00BE0E44">
      <w:pPr>
        <w:shd w:val="clear" w:color="auto" w:fill="E0E0E0"/>
        <w:spacing w:before="200" w:after="0" w:line="240" w:lineRule="auto"/>
      </w:pPr>
      <w:bookmarkStart w:id="317" w:name="d5e945"/>
      <w:bookmarkStart w:id="318" w:name="d5e910"/>
      <w:bookmarkEnd w:id="316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&lt;SMESSAGEID&gt;233527&lt;/SMESSAGEID&gt;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&lt;SGUID&gt;SP.1000166057-26293&lt;/SGUID&gt;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&lt;SDOCUMENTTYPE&gt;4107&lt;/SDOCUMENTTYPE&gt;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&lt;SLABEL&gt;63689&lt;/SLABEL&gt;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&lt;SACCOUNTFROM&gt;91202810057000000007&lt;/SACCOUNTFROM&gt;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&lt;SACCOUNTTO&gt;99999810609000000000&lt;/SACCOUNTTO&gt;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&lt;SDESCRIPTION&gt;Принято: Денежные знаки, принятые на экспертизу в условной оценке Принять от: БОРИСОВ АНДРЕЙ ЮРЬЕВИЧ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Задержан денежный знак, имеющий признаки подделки, для предоставления в правоохранительные органы согласно справки №63689 от 19/06/2020&lt;/SDESCRIPTION&gt;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&lt;SACCOUNT&gt;91202810057000000007&lt;/SACCOUNT&gt;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&lt;SACCOUNT&gt;99999810609000000000&lt;/SACCOUNT&gt;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&lt;DTGIVEDATE&gt;2012-08-10&lt;/DTGIVEDATE&gt;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&lt;SGIVEBY&gt;Отделом УФМС России по Удмуртской Республике в Первомайском р-не гор.Ижевска КП 180-006&lt;/SGIVEBY&gt;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0061B8F1" w14:textId="77777777" w:rsidR="00B0043B" w:rsidRDefault="00BE0E44">
      <w:pPr>
        <w:spacing w:before="200" w:after="0" w:line="240" w:lineRule="auto"/>
      </w:pPr>
      <w:bookmarkStart w:id="319" w:name="createCFT_4107CFT_2"/>
      <w:bookmarkEnd w:id="317"/>
      <w:bookmarkEnd w:id="318"/>
      <w:r>
        <w:rPr>
          <w:rFonts w:ascii="Arial" w:hAnsi="Arial"/>
          <w:b/>
          <w:color w:val="000000"/>
          <w:sz w:val="20"/>
        </w:rPr>
        <w:t>1.1.11.1.2. 4107 CFT2 T_CABS_CREATE_DOC_REQ (без клиента)</w:t>
      </w:r>
    </w:p>
    <w:p w14:paraId="400099AB" w14:textId="77777777" w:rsidR="00B0043B" w:rsidRDefault="00BE0E44">
      <w:pPr>
        <w:shd w:val="clear" w:color="auto" w:fill="E0E0E0"/>
        <w:spacing w:before="200" w:after="0" w:line="240" w:lineRule="auto"/>
      </w:pPr>
      <w:bookmarkStart w:id="320" w:name="d5e949"/>
      <w:bookmarkStart w:id="321" w:name="d5e914"/>
      <w:bookmarkEnd w:id="319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&lt;SMESSAGEID&gt;235967&lt;/SMESSAGEID&gt;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&lt;SGUID&gt;SP.1000167855-27751&lt;/SGUID&gt;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&lt;SDOCUMENTTYPE&gt;4107&lt;/SDOCUMENTTYPE&gt;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&lt;SDEPARTMENT&gt;2610&lt;/SDEPARTMENT&gt;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&lt;SLABEL&gt;64635&lt;/SLABEL&gt;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&lt;SACCOUNTFROM&gt;91202810026100000006&lt;/SACCOUNTFROM&gt;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&lt;SACCOUNTTO&gt;99999810609000000000&lt;/SACCOUNTTO&gt;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&lt;DTVALIDTODATE&gt;2020-07-13&lt;/DTVALIDTODATE&gt;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&lt;SDESCRIPTION&gt;Принято: Денежные знаки, принятые на экспертизу в условной оценке Принять от: -------------------------- -------------------------- --------------------------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Задержан денежный знак, имеющий признаки подделки, для предоставления в правоохр&lt;/SDESCRIPTION&gt;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&lt;SACCOUNT&gt;91202810026100000006&lt;/SACCOUNT&gt;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&lt;SACCOUNT&gt;99999810609000000000&lt;/SACCOUNT&gt;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7213FDBA" w14:textId="77777777" w:rsidR="00B0043B" w:rsidRDefault="00BE0E44">
      <w:pPr>
        <w:spacing w:before="200" w:after="0" w:line="240" w:lineRule="auto"/>
      </w:pPr>
      <w:bookmarkStart w:id="322" w:name="op4110"/>
      <w:bookmarkEnd w:id="320"/>
      <w:bookmarkEnd w:id="321"/>
      <w:r>
        <w:rPr>
          <w:rFonts w:ascii="Arial" w:hAnsi="Arial"/>
          <w:b/>
          <w:color w:val="000000"/>
          <w:sz w:val="29"/>
        </w:rPr>
        <w:t>1.1.12. Прием на экспертизу валюты</w:t>
      </w:r>
    </w:p>
    <w:p w14:paraId="03F9B12D" w14:textId="77777777" w:rsidR="00B0043B" w:rsidRDefault="00BE0E44">
      <w:pPr>
        <w:spacing w:before="200" w:after="0" w:line="240" w:lineRule="auto"/>
      </w:pPr>
      <w:bookmarkStart w:id="323" w:name="d5e953"/>
      <w:bookmarkEnd w:id="322"/>
      <w:r>
        <w:rPr>
          <w:rFonts w:ascii="Arial" w:hAnsi="Arial"/>
          <w:b/>
          <w:color w:val="000000"/>
          <w:sz w:val="24"/>
        </w:rPr>
        <w:t>1.1.12.1. Внутрифилиальная проводка</w:t>
      </w:r>
    </w:p>
    <w:p w14:paraId="1D0EAE57" w14:textId="77777777" w:rsidR="00B0043B" w:rsidRDefault="00BE0E44">
      <w:pPr>
        <w:spacing w:before="200" w:after="0" w:line="240" w:lineRule="auto"/>
      </w:pPr>
      <w:bookmarkStart w:id="324" w:name="createCFT_4110CFT"/>
      <w:bookmarkEnd w:id="323"/>
      <w:r>
        <w:rPr>
          <w:rFonts w:ascii="Arial" w:hAnsi="Arial"/>
          <w:b/>
          <w:color w:val="000000"/>
          <w:sz w:val="20"/>
        </w:rPr>
        <w:t>1.1.12.1.1. 4110 CFT2 T_CABS_CREATE_DOC_REQ</w:t>
      </w:r>
    </w:p>
    <w:p w14:paraId="574312C6" w14:textId="77777777" w:rsidR="00B0043B" w:rsidRDefault="00BE0E44">
      <w:pPr>
        <w:shd w:val="clear" w:color="auto" w:fill="E0E0E0"/>
        <w:spacing w:before="200" w:after="0" w:line="240" w:lineRule="auto"/>
      </w:pPr>
      <w:bookmarkStart w:id="325" w:name="d5e959"/>
      <w:bookmarkStart w:id="326" w:name="d5e924"/>
      <w:bookmarkEnd w:id="324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&lt;SMESSAGEID&gt;235897&lt;/SMESSAGEID&gt;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&lt;SGUID&gt;SP.1000168086-27981&lt;/SGUID&gt;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&lt;SDOCUMENTTYPE&gt;4110&lt;/SDOCUMENTTYPE&gt;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&lt;SDEPARTMENT&gt;2610&lt;/SDEPARTMENT&gt;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&lt;SLABEL&gt;64808&lt;/SLABEL&gt;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&lt;SACCOUNTFROM&gt;91202810226100000000&lt;/SACCOUNTFROM&gt;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&lt;SACCOUNTTO&gt;99999810609000000000&lt;/SACCOUNTTO&gt;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&lt;DTVALIDTODATE&gt;2020-07-13&lt;/DTVALIDTODATE&gt;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&lt;SDESCRIPTION&gt;Принято: Валюта, принятая на экспертизу (рубли)  Принять от:БОРИСОВ АНДРЕЙ ЮРЬЕВИЧ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Прием денежных знаков, вызывающих сомнения в их подлинности, для направления на экспертизу, согласно справки №64808 от 13/07/2020&lt;/SDESCRIPTION&gt;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&lt;SACCOUNT&gt;91202810226100000000&lt;/SACCOUNT&gt;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&lt;SACCOUNT&gt;99999810609000000000&lt;/SACCOUNT&gt;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&lt;DTGIVEDATE&gt;2006-01-27&lt;/DTGIVEDATE&gt;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&lt;SGIVEBY&gt;ОТДЕЛОМ ВНУТРЕННИХ ДЕЛ ГОРОДА Когалыма УВД Ханты-Мансийского АВТОНОМНОГО ОКРУГА-ЮГРА ТЮМЕНСКОЙ ОБЛ.&lt;/SGIVEBY&gt;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43342799" w14:textId="77777777" w:rsidR="00B0043B" w:rsidRDefault="00BE0E44">
      <w:pPr>
        <w:spacing w:before="200" w:after="0" w:line="240" w:lineRule="auto"/>
      </w:pPr>
      <w:bookmarkStart w:id="327" w:name="op4120"/>
      <w:bookmarkEnd w:id="325"/>
      <w:bookmarkEnd w:id="326"/>
      <w:r>
        <w:rPr>
          <w:rFonts w:ascii="Arial" w:hAnsi="Arial"/>
          <w:b/>
          <w:color w:val="000000"/>
          <w:sz w:val="29"/>
        </w:rPr>
        <w:lastRenderedPageBreak/>
        <w:t>1.1.13. Прием на инкассо валюты</w:t>
      </w:r>
    </w:p>
    <w:p w14:paraId="42DFE11D" w14:textId="77777777" w:rsidR="00B0043B" w:rsidRDefault="00BE0E44">
      <w:pPr>
        <w:spacing w:before="200" w:after="0" w:line="240" w:lineRule="auto"/>
      </w:pPr>
      <w:bookmarkStart w:id="328" w:name="d5e963"/>
      <w:bookmarkStart w:id="329" w:name="d5e928"/>
      <w:bookmarkEnd w:id="327"/>
      <w:r>
        <w:rPr>
          <w:rFonts w:ascii="Arial" w:hAnsi="Arial"/>
          <w:b/>
          <w:color w:val="000000"/>
          <w:sz w:val="24"/>
        </w:rPr>
        <w:t>1.1.13.1. Внутрифилиальная проводка</w:t>
      </w:r>
    </w:p>
    <w:p w14:paraId="21CBE8C8" w14:textId="77777777" w:rsidR="00B0043B" w:rsidRDefault="00BE0E44">
      <w:pPr>
        <w:spacing w:before="200" w:after="0" w:line="240" w:lineRule="auto"/>
      </w:pPr>
      <w:bookmarkStart w:id="330" w:name="createCFT_4120CFT"/>
      <w:bookmarkEnd w:id="328"/>
      <w:bookmarkEnd w:id="329"/>
      <w:r>
        <w:rPr>
          <w:rFonts w:ascii="Arial" w:hAnsi="Arial"/>
          <w:b/>
          <w:color w:val="000000"/>
          <w:sz w:val="20"/>
        </w:rPr>
        <w:t>1.1.13.1.1. 4120 CFT2 T_CABS_CREATE_DOC_REQ</w:t>
      </w:r>
    </w:p>
    <w:p w14:paraId="26AE12EE" w14:textId="77777777" w:rsidR="00B0043B" w:rsidRDefault="00BE0E44">
      <w:pPr>
        <w:shd w:val="clear" w:color="auto" w:fill="E0E0E0"/>
        <w:spacing w:before="200" w:after="0" w:line="240" w:lineRule="auto"/>
      </w:pPr>
      <w:bookmarkStart w:id="331" w:name="d5e969"/>
      <w:bookmarkStart w:id="332" w:name="d5e934"/>
      <w:bookmarkEnd w:id="330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&lt;SMESSAGEID&gt;238907&lt;/SMESSAGEID&gt;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&lt;SGUID&gt;SP.1000171115-30191&lt;/SGUID&gt;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&lt;SDOCUMENTTYPE&gt;4120&lt;/SDOCUMENTTYPE&gt;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&lt;SLABEL&gt;65660&lt;/SLABEL&gt;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&lt;SCURRENCYFROM&gt;840&lt;/SCURRENCYFROM&gt;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&lt;SACCOUNTFROM&gt;91101840357000000001&lt;/SACCOUNTFROM&gt;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&lt;SACCOUNTTO&gt;99999810609000000000&lt;/SACCOUNTTO&gt;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&lt;NSUMTO&gt;623.38&lt;/NSUMTO&gt;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&lt;DTVALIDTODATE&gt;2020-12-17&lt;/DTVALIDTODATE&gt;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&lt;SDESCRIPTION&gt;Принято: Валюта, принятая на инкассо USD (доллары)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Принять от:  БОРИСОВ АНДРЕЙ ЮРЬЕВИЧ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Прием на инкассо банкнот согласно квитанции №65660 от 17/12/2020&lt;/SDESCRIPTION&gt;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&lt;SACCOUNT&gt;91101840357000000001&lt;/SACCOUNT&gt;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&lt;SACCOUNT&gt;99999810609000000000&lt;/SACCOUNT&gt;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&lt;NISRESIDENT&gt;0&lt;/NISRESIDENT&gt;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&lt;SCLIENTADDRESS&gt;САНКТ-ПЕТЕРБУРГ КОНСТИТУЦИИ 2&lt;/SCLIENTADDRESS&gt;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&lt;DTGIVEDATE&gt;2011-02-22&lt;/DTGIVEDATE&gt;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&lt;SGIVEBY&gt;ОУФМС РОССИИ ПО ГОР. МОСКВЕ ПО РАЙОНУ ЗЮЗИНО К/П 770-117&lt;/SGIVEBY&gt;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&lt;DTBIRTHDATE&gt;1965-03-02&lt;/DTBIRTHDATE&gt;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&lt;SBIRTHPLACE&gt;аглы&lt;/SBIRTHPLACE&gt;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7F18F8DE" w14:textId="77777777" w:rsidR="00B0043B" w:rsidRDefault="00BE0E44">
      <w:pPr>
        <w:spacing w:before="200" w:after="0" w:line="240" w:lineRule="auto"/>
      </w:pPr>
      <w:bookmarkStart w:id="333" w:name="op4307"/>
      <w:bookmarkEnd w:id="331"/>
      <w:bookmarkEnd w:id="332"/>
      <w:r>
        <w:rPr>
          <w:rFonts w:ascii="Arial" w:hAnsi="Arial"/>
          <w:b/>
          <w:color w:val="000000"/>
          <w:sz w:val="29"/>
        </w:rPr>
        <w:t>1.1.14. Задержание сомнительных купюр (ЮЛ)</w:t>
      </w:r>
    </w:p>
    <w:p w14:paraId="7C1056A1" w14:textId="77777777" w:rsidR="00B0043B" w:rsidRDefault="00BE0E44">
      <w:pPr>
        <w:spacing w:before="200" w:after="0" w:line="240" w:lineRule="auto"/>
      </w:pPr>
      <w:bookmarkStart w:id="334" w:name="d5e973"/>
      <w:bookmarkStart w:id="335" w:name="d5e938"/>
      <w:bookmarkEnd w:id="333"/>
      <w:r>
        <w:rPr>
          <w:rFonts w:ascii="Arial" w:hAnsi="Arial"/>
          <w:b/>
          <w:color w:val="000000"/>
          <w:sz w:val="24"/>
        </w:rPr>
        <w:t>1.1.14.1. Внутрифилиальная проводка</w:t>
      </w:r>
    </w:p>
    <w:p w14:paraId="19D8539B" w14:textId="77777777" w:rsidR="00B0043B" w:rsidRDefault="00BE0E44">
      <w:pPr>
        <w:spacing w:before="200" w:after="0" w:line="240" w:lineRule="auto"/>
      </w:pPr>
      <w:bookmarkStart w:id="336" w:name="createCFT_4307CFT"/>
      <w:bookmarkEnd w:id="334"/>
      <w:bookmarkEnd w:id="335"/>
      <w:r>
        <w:rPr>
          <w:rFonts w:ascii="Arial" w:hAnsi="Arial"/>
          <w:b/>
          <w:color w:val="000000"/>
          <w:sz w:val="20"/>
        </w:rPr>
        <w:t>1.1.14.1.1. 4307 CFT2 T_CABS_CREATE_DOC_REQ</w:t>
      </w:r>
    </w:p>
    <w:p w14:paraId="1B0C1131" w14:textId="77777777" w:rsidR="00B0043B" w:rsidRDefault="00BE0E44">
      <w:pPr>
        <w:shd w:val="clear" w:color="auto" w:fill="E0E0E0"/>
        <w:spacing w:before="200" w:after="0" w:line="240" w:lineRule="auto"/>
      </w:pPr>
      <w:bookmarkStart w:id="337" w:name="d5e979"/>
      <w:bookmarkStart w:id="338" w:name="d5e944"/>
      <w:bookmarkEnd w:id="336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&lt;SMESSAGEID&gt;233979&lt;/SMESSAGEID&gt;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&lt;SGUID&gt;SP.1000166362-26558&lt;/SGUID&gt;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&lt;SDOCUMENTTYPE&gt;4307&lt;/SDOCUMENTTYPE&gt;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&lt;SLABEL&gt;63914&lt;/SLABEL&gt;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&lt;SACCOUNTFROM&gt;91202810057000000007&lt;/SACCOUNTFROM&gt;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&lt;SACCOUNTTO&gt;99999810609000000000&lt;/SACCOUNTTO&gt;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&lt;SDESCRIPTION&gt;"Принято:   Денежные знаки, принятые на экспертизу в условной оценке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Принять от:   ООО "СЕВЕРНЫЙ РЕГИОН"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Задержан сомнительный денежный знак, имеющий признаки подделки, для предоставления в органы МВД согласно справки  №63677 от 12/07/2020"&lt;/SDESCRIPTION&gt;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&lt;SACCOUNT&gt;91202810057000000007&lt;/SACCOUNT&gt;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&lt;STAXID&gt;7802365182&lt;/STAXID&gt;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&lt;SNAME&gt;ООО "СЕВЕРНЫЙ РЕГИОН"&lt;/SNAME&gt;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&lt;SACCOUNT&gt;99999810609000000000&lt;/SACCOUNT&gt;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&lt;SNAME&gt;Банк ВТБ (ПАО), 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&lt;DTGIVEDATE&gt;2012-08-10&lt;/DTGIVEDATE&gt;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&lt;SGIVEBY&gt;Отделом УФМС России по Удмуртской Республике в Первомайском р-не гор.Ижевска КП 180-006&lt;/SGIVEBY&gt;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38FC3AE6" w14:textId="77777777" w:rsidR="00B0043B" w:rsidRDefault="00BE0E44">
      <w:pPr>
        <w:spacing w:before="200" w:after="0" w:line="240" w:lineRule="auto"/>
      </w:pPr>
      <w:bookmarkStart w:id="339" w:name="op4310"/>
      <w:bookmarkEnd w:id="337"/>
      <w:bookmarkEnd w:id="338"/>
      <w:r>
        <w:rPr>
          <w:rFonts w:ascii="Arial" w:hAnsi="Arial"/>
          <w:b/>
          <w:color w:val="000000"/>
          <w:sz w:val="29"/>
        </w:rPr>
        <w:t>1.1.15. Прием на экспертизу валюты (ЮЛ)</w:t>
      </w:r>
    </w:p>
    <w:p w14:paraId="3F6C68F0" w14:textId="77777777" w:rsidR="00B0043B" w:rsidRDefault="00BE0E44">
      <w:pPr>
        <w:spacing w:before="200" w:after="0" w:line="240" w:lineRule="auto"/>
      </w:pPr>
      <w:bookmarkStart w:id="340" w:name="d5e983"/>
      <w:bookmarkStart w:id="341" w:name="d5e948"/>
      <w:bookmarkEnd w:id="339"/>
      <w:r>
        <w:rPr>
          <w:rFonts w:ascii="Arial" w:hAnsi="Arial"/>
          <w:b/>
          <w:color w:val="000000"/>
          <w:sz w:val="24"/>
        </w:rPr>
        <w:t>1.1.15.1. Внутрифилиальная проводка</w:t>
      </w:r>
    </w:p>
    <w:p w14:paraId="3D02A1CB" w14:textId="77777777" w:rsidR="00B0043B" w:rsidRDefault="00BE0E44">
      <w:pPr>
        <w:spacing w:before="200" w:after="0" w:line="240" w:lineRule="auto"/>
      </w:pPr>
      <w:bookmarkStart w:id="342" w:name="createCFT_4310CFT"/>
      <w:bookmarkEnd w:id="340"/>
      <w:bookmarkEnd w:id="341"/>
      <w:r>
        <w:rPr>
          <w:rFonts w:ascii="Arial" w:hAnsi="Arial"/>
          <w:b/>
          <w:color w:val="000000"/>
          <w:sz w:val="20"/>
        </w:rPr>
        <w:t>1.1.15.1.1. 4310 CFT2 T_CABS_CREATE_DOC_REQ</w:t>
      </w:r>
    </w:p>
    <w:p w14:paraId="2905C416" w14:textId="77777777" w:rsidR="00B0043B" w:rsidRDefault="00BE0E44">
      <w:pPr>
        <w:shd w:val="clear" w:color="auto" w:fill="E0E0E0"/>
        <w:spacing w:before="200" w:after="0" w:line="240" w:lineRule="auto"/>
      </w:pPr>
      <w:bookmarkStart w:id="343" w:name="d5e989"/>
      <w:bookmarkStart w:id="344" w:name="d5e954"/>
      <w:bookmarkEnd w:id="342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&lt;SMESSAGEID&gt;233492&lt;/SMESSAGEID&gt;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&lt;SGUID&gt;SP.1000166096-26272&lt;/SGUID&gt;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&lt;SDOCUMENTTYPE&gt;4310&lt;/SDOCUMENTTYPE&gt;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&lt;SLABEL&gt;63690&lt;/SLABEL&gt;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&lt;SCURRENCYFROM&gt;840&lt;/SCURRENCYFROM&gt;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&lt;SACCOUNTFROM&gt;91104840257000000001&lt;/SACCOUNTFROM&gt;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&lt;SACCOUNTTO&gt;99999810609000000000&lt;/SACCOUNTTO&gt;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&lt;NSUMTO&gt;623.38&lt;/NSUMTO&gt;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&lt;SDESCRIPTION&gt;Принято: Валюта, принятая на экспертизу USD (доллары) Принять от: ООО "ПАРТНЕР"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Прием денежных знаков, вызывающих сомнения в их подлинности, для направления на экспертизу, согласно справки №63690 от 19/06/2020&lt;/SDESCRIPTION&gt;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&lt;SACCOUNT&gt;91104840257000000001&lt;/SACCOUNT&gt;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&lt;STAXID&gt;7838477394&lt;/STAXID&gt;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&lt;SNAME&gt;ООО "ПАРТНЕР"&lt;/SNAME&gt;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&lt;SACCOUNT&gt;99999810609000000000&lt;/SACCOUNT&gt;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&lt;SNAME&gt;Банк ВТБ (ПАО), 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&lt;DTGIVEDATE&gt;2012-08-10&lt;/DTGIVEDATE&gt;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&lt;SGIVEBY&gt;Отделом УФМС России по Удмуртской Республике в Первомайском р-не гор.Ижевска КП 180-006&lt;/SGIVEBY&gt;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5D404393" w14:textId="77777777" w:rsidR="00B0043B" w:rsidRDefault="00BE0E44">
      <w:pPr>
        <w:spacing w:before="200" w:after="0" w:line="240" w:lineRule="auto"/>
      </w:pPr>
      <w:bookmarkStart w:id="345" w:name="op4320"/>
      <w:bookmarkEnd w:id="343"/>
      <w:bookmarkEnd w:id="344"/>
      <w:r>
        <w:rPr>
          <w:rFonts w:ascii="Arial" w:hAnsi="Arial"/>
          <w:b/>
          <w:color w:val="000000"/>
          <w:sz w:val="29"/>
        </w:rPr>
        <w:t>1.1.16. Прием на инкассо валюты (ЮЛ)</w:t>
      </w:r>
    </w:p>
    <w:p w14:paraId="056D5877" w14:textId="77777777" w:rsidR="00B0043B" w:rsidRDefault="00BE0E44">
      <w:pPr>
        <w:spacing w:before="200" w:after="0" w:line="240" w:lineRule="auto"/>
      </w:pPr>
      <w:bookmarkStart w:id="346" w:name="d5e993"/>
      <w:bookmarkStart w:id="347" w:name="d5e958"/>
      <w:bookmarkEnd w:id="345"/>
      <w:r>
        <w:rPr>
          <w:rFonts w:ascii="Arial" w:hAnsi="Arial"/>
          <w:b/>
          <w:color w:val="000000"/>
          <w:sz w:val="24"/>
        </w:rPr>
        <w:t>1.1.16.1. Внутрифилиальная проводка</w:t>
      </w:r>
    </w:p>
    <w:p w14:paraId="4EE77C96" w14:textId="77777777" w:rsidR="00B0043B" w:rsidRDefault="00BE0E44">
      <w:pPr>
        <w:spacing w:before="200" w:after="0" w:line="240" w:lineRule="auto"/>
      </w:pPr>
      <w:bookmarkStart w:id="348" w:name="createCFT_4320CFT"/>
      <w:bookmarkEnd w:id="346"/>
      <w:bookmarkEnd w:id="347"/>
      <w:r>
        <w:rPr>
          <w:rFonts w:ascii="Arial" w:hAnsi="Arial"/>
          <w:b/>
          <w:color w:val="000000"/>
          <w:sz w:val="20"/>
        </w:rPr>
        <w:t>1.1.16.1.1. 4320 CFT2 T_CABS_CREATE_DOC_REQ</w:t>
      </w:r>
    </w:p>
    <w:p w14:paraId="21A3588A" w14:textId="77777777" w:rsidR="00B0043B" w:rsidRDefault="00BE0E44">
      <w:pPr>
        <w:shd w:val="clear" w:color="auto" w:fill="E0E0E0"/>
        <w:spacing w:before="200" w:after="0" w:line="240" w:lineRule="auto"/>
      </w:pPr>
      <w:bookmarkStart w:id="349" w:name="d5e999"/>
      <w:bookmarkStart w:id="350" w:name="d5e964"/>
      <w:bookmarkEnd w:id="348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&lt;SMESSAGEID&gt;233487&lt;/SMESSAGEID&gt;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&lt;SGUID&gt;SP.1000166095-26271&lt;/SGUID&gt;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&lt;SDOCUMENTTYPE&gt;4320&lt;/SDOCUMENTTYPE&gt;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&lt;SLABEL&gt;63689&lt;/SLABEL&gt;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&lt;SCURRENCYFROM&gt;978&lt;/SCURRENCYFROM&gt;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&lt;SACCOUNTFROM&gt;91101978257000000002&lt;/SACCOUNTFROM&gt;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&lt;SACCOUNTTO&gt;99999810609000000000&lt;/SACCOUNTTO&gt;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&lt;NSUMTO&gt;6877.75&lt;/NSUMTO&gt;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&lt;SDESCRIPTION&gt;Принято: Валюта, принятая на инкассо EUR (евро)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Принять от: ООО "КОРОГА"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Прием на инкассо банкнот согласно квитанции №63689 от 19/06/2020&lt;/SDESCRIPTION&gt;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&lt;SACCOUNT&gt;91101978257000000002&lt;/SACCOUNT&gt;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&lt;STAXID&gt;7806479286&lt;/STAXID&gt;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&lt;SNAME&gt;ООО "КОРОГА"&lt;/SNAME&gt;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&lt;SACCOUNT&gt;99999810609000000000&lt;/SACCOUNT&gt;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&lt;SNAME&gt;Банк ВТБ (ПАО), 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&lt;DTGIVEDATE&gt;2012-08-10&lt;/DTGIVEDATE&gt;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&lt;SGIVEBY&gt;Отделом УФМС России по Удмуртской Республике в Первомайском р-не гор.Ижевска КП 180-006&lt;/SGIVEBY&gt;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12887C01" w14:textId="77777777" w:rsidR="00B0043B" w:rsidRDefault="00BE0E44">
      <w:pPr>
        <w:spacing w:before="200" w:after="0" w:line="240" w:lineRule="auto"/>
      </w:pPr>
      <w:bookmarkStart w:id="351" w:name="op9012"/>
      <w:bookmarkEnd w:id="349"/>
      <w:bookmarkEnd w:id="350"/>
      <w:r>
        <w:rPr>
          <w:rFonts w:ascii="Arial" w:hAnsi="Arial"/>
          <w:b/>
          <w:color w:val="000000"/>
          <w:sz w:val="29"/>
        </w:rPr>
        <w:t>1.1.17. Выдача ценности клиенту/работнику банка</w:t>
      </w:r>
    </w:p>
    <w:p w14:paraId="1909EBFC" w14:textId="77777777" w:rsidR="00B0043B" w:rsidRDefault="00BE0E44">
      <w:pPr>
        <w:spacing w:before="200" w:after="0" w:line="240" w:lineRule="auto"/>
      </w:pPr>
      <w:bookmarkStart w:id="352" w:name="d5e1003"/>
      <w:bookmarkStart w:id="353" w:name="d5e968"/>
      <w:bookmarkEnd w:id="351"/>
      <w:r>
        <w:rPr>
          <w:rFonts w:ascii="Arial" w:hAnsi="Arial"/>
          <w:b/>
          <w:color w:val="000000"/>
          <w:sz w:val="24"/>
        </w:rPr>
        <w:t>1.1.17.1. Внутрифилиальная проводка</w:t>
      </w:r>
    </w:p>
    <w:bookmarkEnd w:id="352"/>
    <w:bookmarkEnd w:id="353"/>
    <w:p w14:paraId="2CAEF02D" w14:textId="77777777" w:rsidR="00B0043B" w:rsidRDefault="00B0043B">
      <w:pPr>
        <w:spacing w:after="0" w:line="240" w:lineRule="auto"/>
        <w:rPr>
          <w:sz w:val="20"/>
        </w:rPr>
      </w:pP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B0043B" w14:paraId="7AC7707B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E40A8B7" w14:textId="77777777" w:rsidR="00B0043B" w:rsidRDefault="00BE0E44">
            <w:pPr>
              <w:spacing w:after="0" w:line="240" w:lineRule="auto"/>
            </w:pPr>
            <w:bookmarkStart w:id="354" w:name="d5e1005"/>
            <w:bookmarkStart w:id="355" w:name="d5e970"/>
            <w:r>
              <w:rPr>
                <w:rFonts w:ascii="Times New Roman" w:hAnsi="Times New Roman"/>
                <w:color w:val="000000"/>
                <w:sz w:val="20"/>
              </w:rPr>
              <w:t>Дт 99999 Кт 91207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195616E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Вывоз ценностей для бланков чековых книжек</w:t>
            </w:r>
          </w:p>
        </w:tc>
      </w:tr>
      <w:bookmarkEnd w:id="354"/>
      <w:bookmarkEnd w:id="355"/>
      <w:tr w:rsidR="00B0043B" w14:paraId="5B32C4BC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0330F60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99999 Кт 91202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1E1B6E8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Вывоз ценностей для прочих ценностей (ключи, ценности на хранение)</w:t>
            </w:r>
          </w:p>
        </w:tc>
      </w:tr>
      <w:tr w:rsidR="00B0043B" w14:paraId="3DF82786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5B25410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99999 Кт 91202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54FB5A3" w14:textId="77777777" w:rsidR="00B0043B" w:rsidRDefault="00BE0E44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сомнительные банкноты в рублях;</w:t>
            </w:r>
          </w:p>
        </w:tc>
      </w:tr>
      <w:tr w:rsidR="00B0043B" w14:paraId="070DE91D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4111C70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99999 Кт 91104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F7CEFF2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сомнительные денежные знаки на экспертизу (валюта);</w:t>
            </w:r>
          </w:p>
        </w:tc>
      </w:tr>
      <w:tr w:rsidR="00B0043B" w14:paraId="0834C2B1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BB4BAF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99999 Кт 91101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F75E090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банкноты на инкассо иностранных государств;</w:t>
            </w:r>
          </w:p>
        </w:tc>
      </w:tr>
    </w:tbl>
    <w:p w14:paraId="6B1DB3A0" w14:textId="77777777" w:rsidR="00B0043B" w:rsidRDefault="00BE0E44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Будущая доработка: множество проводок в рамках одной операции будет проработано позже.</w:t>
      </w:r>
    </w:p>
    <w:p w14:paraId="6D80EB39" w14:textId="77777777" w:rsidR="00B0043B" w:rsidRDefault="00BE0E44">
      <w:pPr>
        <w:spacing w:before="200" w:after="0" w:line="240" w:lineRule="auto"/>
      </w:pPr>
      <w:bookmarkStart w:id="356" w:name="createCFT_9012"/>
      <w:r>
        <w:rPr>
          <w:rFonts w:ascii="Arial" w:hAnsi="Arial"/>
          <w:b/>
          <w:color w:val="000000"/>
          <w:sz w:val="20"/>
        </w:rPr>
        <w:t>1.1.17.1.1. 9012 CFT2 T_CABS_CREATE_DOC_REQ</w:t>
      </w:r>
    </w:p>
    <w:p w14:paraId="05CCCB58" w14:textId="77777777" w:rsidR="00B0043B" w:rsidRDefault="00BE0E44">
      <w:pPr>
        <w:shd w:val="clear" w:color="auto" w:fill="E0E0E0"/>
        <w:spacing w:before="200" w:after="0" w:line="240" w:lineRule="auto"/>
      </w:pPr>
      <w:bookmarkStart w:id="357" w:name="d5e1030"/>
      <w:bookmarkStart w:id="358" w:name="d5e995"/>
      <w:bookmarkEnd w:id="356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&lt;SMESSAGEID&gt;233414&lt;/SMESSAGEID&gt;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&lt;SGUID&gt;SP.1000165877-26073&lt;/SGUID&gt;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&lt;SDOCUMENTTYPE&gt;9012&lt;/SDOCUMENTTYPE&gt;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&lt;SLABEL&gt;63658&lt;/SLABEL&gt;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&lt;SACCOUNTFROM&gt;99999810609000000000&lt;/SACCOUNTFROM&gt;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&lt;SACCOUNTTO&gt;91202810157000000017&lt;/SACCOUNTTO&gt;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&lt;NSUMFROM&gt;14.0&lt;/NSUMFROM&gt;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&lt;NSUMTO&gt;14.0&lt;/NSUMTO&gt;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&lt;SDESCRIPTION&gt;Выдано:  Акции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Выдать:  БОРИСОВ АНДРЕЙ ЮРЬЕВИЧ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>На основании:  Выдача ценности ЮЛ&lt;/SDESCRIPTION&gt;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&lt;SACCOUNT&gt;99999810609000000000&lt;/SACCOUNT&gt;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&lt;SNAME&gt;Банк ВТБ (ПАО), 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&lt;SACCOUNT&gt;91202810157000000017&lt;/SACCOUNT&gt;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&lt;STAXID&gt;7814413264&lt;/STAXID&gt;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&lt;SKPP&gt;77010101&lt;/SKPP&gt;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&lt;SNAME&gt;ООО "ЗЕНИТ БАР"&lt;/SNAME&gt;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&lt;DTGIVEDATE&gt;2012-08-10&lt;/DTGIVEDATE&gt;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&lt;SGIVEBY&gt;Отделом УФМС России по Удмуртской Республике в Первомайском р-не гор.Ижевска КП 180-006&lt;/SGIVEBY&gt;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1CA19629" w14:textId="77777777" w:rsidR="00B0043B" w:rsidRDefault="00BE0E44">
      <w:pPr>
        <w:spacing w:before="200" w:after="0" w:line="240" w:lineRule="auto"/>
      </w:pPr>
      <w:bookmarkStart w:id="359" w:name="op9014"/>
      <w:bookmarkEnd w:id="357"/>
      <w:bookmarkEnd w:id="358"/>
      <w:r>
        <w:rPr>
          <w:rFonts w:ascii="Arial" w:hAnsi="Arial"/>
          <w:b/>
          <w:color w:val="000000"/>
          <w:sz w:val="29"/>
        </w:rPr>
        <w:t>1.1.18. Прием ценности от клиента/работника банка</w:t>
      </w:r>
    </w:p>
    <w:p w14:paraId="7E0A564B" w14:textId="77777777" w:rsidR="00B0043B" w:rsidRDefault="00BE0E44">
      <w:pPr>
        <w:spacing w:before="200" w:after="0" w:line="240" w:lineRule="auto"/>
      </w:pPr>
      <w:bookmarkStart w:id="360" w:name="section_cdr_bhm_wmb"/>
      <w:bookmarkEnd w:id="359"/>
      <w:r>
        <w:rPr>
          <w:rFonts w:ascii="Arial" w:hAnsi="Arial"/>
          <w:b/>
          <w:color w:val="000000"/>
          <w:sz w:val="24"/>
        </w:rPr>
        <w:t>1.1.18.1. Внутрифилиальная проводка</w:t>
      </w:r>
    </w:p>
    <w:bookmarkEnd w:id="360"/>
    <w:p w14:paraId="6D9D6C4F" w14:textId="77777777" w:rsidR="00B0043B" w:rsidRDefault="00B0043B">
      <w:pPr>
        <w:spacing w:after="0" w:line="240" w:lineRule="auto"/>
        <w:rPr>
          <w:sz w:val="20"/>
        </w:rPr>
      </w:pP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B0043B" w14:paraId="7A8D7DA5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B5116A6" w14:textId="77777777" w:rsidR="00B0043B" w:rsidRDefault="00BE0E44">
            <w:pPr>
              <w:spacing w:after="0" w:line="240" w:lineRule="auto"/>
            </w:pPr>
            <w:bookmarkStart w:id="361" w:name="d5e1037"/>
            <w:bookmarkStart w:id="362" w:name="d5e1002"/>
            <w:r>
              <w:rPr>
                <w:rFonts w:ascii="Times New Roman" w:hAnsi="Times New Roman"/>
                <w:color w:val="000000"/>
                <w:sz w:val="20"/>
              </w:rPr>
              <w:t>Дт 91207 Кт 99999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0DEB334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Прием ценностей для чековых книжек;</w:t>
            </w:r>
          </w:p>
        </w:tc>
      </w:tr>
      <w:bookmarkEnd w:id="361"/>
      <w:bookmarkEnd w:id="362"/>
      <w:tr w:rsidR="00B0043B" w14:paraId="4DA58D81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11A2625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91202 Кт 99999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3361A8F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Прием прочих ценностей (ключи, ценности на хранение).</w:t>
            </w:r>
          </w:p>
        </w:tc>
      </w:tr>
      <w:tr w:rsidR="00B0043B" w14:paraId="5352FD02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332787D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99999 Кт 91207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245301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Прием бланков в корп. филиале</w:t>
            </w:r>
          </w:p>
        </w:tc>
      </w:tr>
      <w:tr w:rsidR="00B0043B" w14:paraId="33E2F7F9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1C10BF8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99999 Кт 91202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5F5058E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Прием ценностей в корп. филиале</w:t>
            </w:r>
          </w:p>
        </w:tc>
      </w:tr>
    </w:tbl>
    <w:p w14:paraId="254FC7B4" w14:textId="77777777" w:rsidR="00B0043B" w:rsidRDefault="00BE0E44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Будущая доработка: множество проводок в рамках одной операции будет проработано позже.</w:t>
      </w:r>
    </w:p>
    <w:p w14:paraId="00ACF95E" w14:textId="77777777" w:rsidR="00B0043B" w:rsidRDefault="00BE0E44">
      <w:pPr>
        <w:spacing w:before="200" w:after="0" w:line="240" w:lineRule="auto"/>
      </w:pPr>
      <w:bookmarkStart w:id="363" w:name="createCFT_9014"/>
      <w:r>
        <w:rPr>
          <w:rFonts w:ascii="Arial" w:hAnsi="Arial"/>
          <w:b/>
          <w:color w:val="000000"/>
          <w:sz w:val="20"/>
        </w:rPr>
        <w:t>1.1.18.1.1. 9014 CFT2 T_CABS_CREATE_DOC_REQ</w:t>
      </w:r>
    </w:p>
    <w:p w14:paraId="06E74EBD" w14:textId="77777777" w:rsidR="00B0043B" w:rsidRDefault="00BE0E44">
      <w:pPr>
        <w:shd w:val="clear" w:color="auto" w:fill="E0E0E0"/>
        <w:spacing w:before="200" w:after="0" w:line="240" w:lineRule="auto"/>
      </w:pPr>
      <w:bookmarkStart w:id="364" w:name="d5e1058"/>
      <w:bookmarkStart w:id="365" w:name="d5e1023"/>
      <w:bookmarkEnd w:id="363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&lt;SMESSAGEID&gt;233647&lt;/SMESSAGEID&gt;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&lt;SGUID&gt;SP.1000166049-26214&lt;/SGUID&gt;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&lt;SDOCUMENTTYPE&gt;9014&lt;/SDOCUMENTTYPE&gt;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&lt;SLABEL&gt;63738&lt;/SLABEL&gt;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&lt;SCURRENCYFROM&gt;840&lt;/SCURRENCYFROM&gt;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&lt;SACCOUNTFROM&gt;90803840157000000002&lt;/SACCOUNTFROM&gt;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&lt;SACCOUNTTO&gt;99999810609000000000&lt;/SACCOUNTTO&gt;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&lt;NSUMFROM&gt;10000.0&lt;/NSUMFROM&gt;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&lt;NSUMTO&gt;623380.0&lt;/NSUMTO&gt;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&lt;SDESCRIPTION&gt;Прием Векселя по договорам хранения (доллары)  , на основании: Прием ценности&lt;/SDESCRIPTION&gt;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&lt;SACCOUNT&gt;90803840157000000002&lt;/SACCOUNT&gt;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&lt;SACCOUNT&gt;99999810609000000000&lt;/SACCOUNT&gt;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&lt;DTGIVEDATE&gt;2011-02-22&lt;/DTGIVEDATE&gt;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&lt;SGIVEBY&gt;ОУФМС РОССИИ ПО ГОР. МОСКВЕ ПО РАЙОНУ ЗЮЗИНО К/П 770-117&lt;/SGIVEBY&gt;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72C455FD" w14:textId="77777777" w:rsidR="00B0043B" w:rsidRDefault="00BE0E44">
      <w:pPr>
        <w:spacing w:before="200" w:after="0" w:line="240" w:lineRule="auto"/>
      </w:pPr>
      <w:bookmarkStart w:id="366" w:name="op2410"/>
      <w:bookmarkEnd w:id="364"/>
      <w:bookmarkEnd w:id="365"/>
      <w:r>
        <w:rPr>
          <w:rFonts w:ascii="Arial" w:hAnsi="Arial"/>
          <w:b/>
          <w:color w:val="000000"/>
          <w:sz w:val="29"/>
        </w:rPr>
        <w:t>1.1.19. Подкрепление наличными</w:t>
      </w:r>
    </w:p>
    <w:p w14:paraId="7123D27D" w14:textId="77777777" w:rsidR="00B0043B" w:rsidRDefault="00BE0E44">
      <w:pPr>
        <w:spacing w:before="200" w:after="0" w:line="240" w:lineRule="auto"/>
      </w:pPr>
      <w:bookmarkStart w:id="367" w:name="d5e1062"/>
      <w:bookmarkStart w:id="368" w:name="d5e1027"/>
      <w:bookmarkEnd w:id="366"/>
      <w:r>
        <w:rPr>
          <w:rFonts w:ascii="Arial" w:hAnsi="Arial"/>
          <w:b/>
          <w:color w:val="000000"/>
          <w:sz w:val="24"/>
        </w:rPr>
        <w:t>1.1.19.1. Внутрифилиальная проводка</w:t>
      </w:r>
    </w:p>
    <w:bookmarkEnd w:id="367"/>
    <w:bookmarkEnd w:id="368"/>
    <w:p w14:paraId="064F0C82" w14:textId="77777777" w:rsidR="00B0043B" w:rsidRDefault="00B0043B">
      <w:pPr>
        <w:spacing w:after="0" w:line="240" w:lineRule="auto"/>
        <w:rPr>
          <w:sz w:val="20"/>
        </w:rPr>
      </w:pP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B0043B" w14:paraId="4C353C36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19F9DE3" w14:textId="77777777" w:rsidR="00B0043B" w:rsidRDefault="00BE0E44">
            <w:pPr>
              <w:spacing w:after="0" w:line="240" w:lineRule="auto"/>
            </w:pPr>
            <w:bookmarkStart w:id="369" w:name="d5e1065"/>
            <w:r>
              <w:rPr>
                <w:rFonts w:ascii="Times New Roman" w:hAnsi="Times New Roman"/>
                <w:color w:val="000000"/>
                <w:sz w:val="20"/>
              </w:rPr>
              <w:t>Дт 20202 Кт 20209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378CBF6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Прием подкрепления из КЦ корп. филиала</w:t>
            </w:r>
          </w:p>
        </w:tc>
      </w:tr>
    </w:tbl>
    <w:p w14:paraId="3153C506" w14:textId="77777777" w:rsidR="00B0043B" w:rsidRDefault="00BE0E44">
      <w:pPr>
        <w:spacing w:before="200" w:after="0" w:line="240" w:lineRule="auto"/>
      </w:pPr>
      <w:bookmarkStart w:id="370" w:name="createMB_2410_MBCFT"/>
      <w:bookmarkEnd w:id="369"/>
      <w:r>
        <w:rPr>
          <w:rFonts w:ascii="Arial" w:hAnsi="Arial"/>
          <w:b/>
          <w:color w:val="000000"/>
          <w:sz w:val="20"/>
        </w:rPr>
        <w:t>1.1.19.1.1. 2410.MB CFT2 Create</w:t>
      </w:r>
    </w:p>
    <w:p w14:paraId="75BA561C" w14:textId="77777777" w:rsidR="00B0043B" w:rsidRDefault="00BE0E44">
      <w:pPr>
        <w:shd w:val="clear" w:color="auto" w:fill="E0E0E0"/>
        <w:spacing w:before="160" w:after="0" w:line="240" w:lineRule="auto"/>
      </w:pPr>
      <w:bookmarkStart w:id="371" w:name="d5e1075"/>
      <w:bookmarkStart w:id="372" w:name="d5e1040"/>
      <w:bookmarkEnd w:id="370"/>
      <w:r>
        <w:rPr>
          <w:rFonts w:ascii="Ubuntu Mono" w:hAnsi="Ubuntu Mono"/>
          <w:color w:val="000000"/>
          <w:sz w:val="16"/>
          <w:shd w:val="clear" w:color="auto" w:fill="E0E0E0"/>
        </w:rPr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&lt;xsd:operJournalStatusEnum&gt;3&lt;/xsd:operJournalStatusEnum&gt;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&lt;xsd:markDocCode&gt;03ко&lt;/xsd:markDocCode&gt;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&lt;xsd:cashSymbolCode&gt;37&lt;/xsd:cashSymbolCode&gt;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&lt;xsd:side/&gt;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&lt;xsd:summa&gt;1612245&lt;/xsd:summa&gt;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&lt;xsd:firstName&gt;КАССИР&lt;/xsd:firstName&gt;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&lt;xsd:patronymic&gt;МЕГА-ХИМКМ&lt;/xsd:patronymic&gt;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&lt;xsd:surname&gt;ПРОСТО&lt;/xsd:surname&gt;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&lt;xsd:accountNum&gt;20209810657000000002&lt;/xsd:accountNum&gt;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&lt;xsd:summa&gt;1612245&lt;/xsd:summa&gt;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&lt;xsd:accountNum&gt;20202810557000000002&lt;/xsd:accountNum&gt;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&lt;xsd:summa&gt;1612245&lt;/xsd:summa&gt;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 Возврат из операционный кассы ДО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Опись к сумке № 500/19 от 24.08.2020&lt;/xsd:description&gt;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&lt;xsd:docNumber&gt;148952&lt;/xsd:docNumber&gt;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&lt;xsd:login&gt;B5700&lt;/xsd:login&gt;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      &lt;xsd:deptCode&gt;1056&lt;/xsd:deptCode&gt;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&lt;xsd:quantity&gt;0&lt;/xsd:quantity&gt;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&lt;xsd:summa&gt;1612245&lt;/xsd:summa&gt;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&lt;xsd:valuableSortId&gt;-126&lt;/xsd:valuableSortId&gt;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&lt;xsd:operJournalNote&gt;ДО Банка ВТБ (ПАО)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&lt;/xsd:operJournalNote&gt;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&lt;xsd:login&gt;O5700&lt;/xsd:login&gt;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&lt;xsd:operJournalExtId&gt;MB.123456&lt;/xsd:operJournalExtId&gt;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&lt;xsd:operationCode&gt;2410.MB&lt;/xsd:operationCode&gt;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&lt;xsd:operationRegDate&gt;2020-09-02T13:45:35.615+03:00&lt;/xsd:operationRegDate&gt;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&lt;xsd:messageId&gt;235689&lt;/xsd:messageId&gt;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088675B3" w14:textId="77777777" w:rsidR="00B0043B" w:rsidRDefault="00BE0E44">
      <w:pPr>
        <w:spacing w:before="200" w:after="0" w:line="240" w:lineRule="auto"/>
      </w:pPr>
      <w:bookmarkStart w:id="373" w:name="createCFT_2410_MBCFT"/>
      <w:bookmarkEnd w:id="371"/>
      <w:bookmarkEnd w:id="372"/>
      <w:r>
        <w:rPr>
          <w:rFonts w:ascii="Arial" w:hAnsi="Arial"/>
          <w:b/>
          <w:color w:val="000000"/>
          <w:sz w:val="20"/>
        </w:rPr>
        <w:t>1.1.19.1.2. 2410.MB CFT2 T_CABS_CREATE_DOC_REQ</w:t>
      </w:r>
    </w:p>
    <w:p w14:paraId="295DFB84" w14:textId="77777777" w:rsidR="00B0043B" w:rsidRDefault="00BE0E44">
      <w:pPr>
        <w:shd w:val="clear" w:color="auto" w:fill="E0E0E0"/>
        <w:spacing w:before="200" w:after="0" w:line="240" w:lineRule="auto"/>
      </w:pPr>
      <w:bookmarkStart w:id="374" w:name="d5e1079"/>
      <w:bookmarkStart w:id="375" w:name="d5e1044"/>
      <w:bookmarkEnd w:id="373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&lt;SMESSAGEID&gt;233549&lt;/SMESSAGEID&gt;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&lt;SGUID&gt;MB.123456&lt;/SGUID&gt;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&lt;SDOCUMENTTYPE&gt;2410.MB&lt;/SDOCUMENTTYPE&gt;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&lt;SLABEL&gt;148952&lt;/SLABEL&gt;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&lt;SACCOUNTTO&gt;20209810657000000002&lt;/SACCOUNTTO&gt;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&lt;NSUMFROM&gt;1612245.0&lt;/NSUMFROM&gt;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&lt;NSUMTO&gt;1612245.0&lt;/NSUMTO&gt;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&lt;SDESCRIPTION&gt;Возврат из операционный кассы ДО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Опись к сумке № 500/19 от 24.08.2020&lt;/SDESCRIPTION&gt;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&lt;SACCOUNT&gt;20209810657000000002&lt;/SACCOUNT&gt;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&lt;SSYMBOLCODE&gt;37&lt;/SSYMBOLCODE&gt;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&lt;NSYMBOLAMOUNT&gt;1612245.0&lt;/NSYMBOLAMOUNT&gt;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1586C63B" w14:textId="77777777" w:rsidR="00B0043B" w:rsidRDefault="00BE0E44">
      <w:pPr>
        <w:spacing w:before="200" w:after="0" w:line="240" w:lineRule="auto"/>
      </w:pPr>
      <w:bookmarkStart w:id="376" w:name="op2411"/>
      <w:bookmarkEnd w:id="374"/>
      <w:bookmarkEnd w:id="375"/>
      <w:r>
        <w:rPr>
          <w:rFonts w:ascii="Arial" w:hAnsi="Arial"/>
          <w:b/>
          <w:color w:val="000000"/>
          <w:sz w:val="29"/>
        </w:rPr>
        <w:lastRenderedPageBreak/>
        <w:t>1.1.20. Излишек при пересчете денежной наличности</w:t>
      </w:r>
    </w:p>
    <w:p w14:paraId="6E6F7FA6" w14:textId="77777777" w:rsidR="00B0043B" w:rsidRDefault="00BE0E44">
      <w:pPr>
        <w:spacing w:before="200" w:after="0" w:line="240" w:lineRule="auto"/>
      </w:pPr>
      <w:bookmarkStart w:id="377" w:name="createMB_2411_MB"/>
      <w:bookmarkEnd w:id="376"/>
      <w:r>
        <w:rPr>
          <w:rFonts w:ascii="Arial" w:hAnsi="Arial"/>
          <w:b/>
          <w:color w:val="000000"/>
          <w:sz w:val="24"/>
        </w:rPr>
        <w:t>1.1.20.1. Внутрифилиальная проводка</w:t>
      </w:r>
    </w:p>
    <w:bookmarkEnd w:id="377"/>
    <w:p w14:paraId="468108AD" w14:textId="77777777" w:rsidR="00B0043B" w:rsidRDefault="00B0043B">
      <w:pPr>
        <w:spacing w:after="0" w:line="240" w:lineRule="auto"/>
        <w:rPr>
          <w:sz w:val="20"/>
        </w:rPr>
      </w:pP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B0043B" w14:paraId="61277B21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F36BAF9" w14:textId="77777777" w:rsidR="00B0043B" w:rsidRDefault="00BE0E44">
            <w:pPr>
              <w:spacing w:after="0" w:line="240" w:lineRule="auto"/>
            </w:pPr>
            <w:bookmarkStart w:id="378" w:name="d5e1086"/>
            <w:bookmarkStart w:id="379" w:name="d5e1051"/>
            <w:r>
              <w:rPr>
                <w:rFonts w:ascii="Times New Roman" w:hAnsi="Times New Roman"/>
                <w:color w:val="000000"/>
                <w:sz w:val="20"/>
              </w:rPr>
              <w:t>Дт 20202 Кт 60322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1AFD266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КЦ излишек при пересчете доставленного подкрепления в ТП.</w:t>
            </w:r>
          </w:p>
        </w:tc>
      </w:tr>
    </w:tbl>
    <w:p w14:paraId="42AB864B" w14:textId="77777777" w:rsidR="00B0043B" w:rsidRDefault="00BE0E44">
      <w:pPr>
        <w:spacing w:before="200" w:after="0" w:line="240" w:lineRule="auto"/>
      </w:pPr>
      <w:bookmarkStart w:id="380" w:name="create_2411_MBCFT"/>
      <w:bookmarkEnd w:id="378"/>
      <w:bookmarkEnd w:id="379"/>
      <w:r>
        <w:rPr>
          <w:rFonts w:ascii="Arial" w:hAnsi="Arial"/>
          <w:b/>
          <w:color w:val="000000"/>
          <w:sz w:val="20"/>
        </w:rPr>
        <w:t>1.1.20.1.1. 2411.MB CFT2 Create</w:t>
      </w:r>
    </w:p>
    <w:p w14:paraId="494BB4E6" w14:textId="77777777" w:rsidR="00B0043B" w:rsidRDefault="00BE0E44">
      <w:pPr>
        <w:shd w:val="clear" w:color="auto" w:fill="E0E0E0"/>
        <w:spacing w:before="160" w:after="0" w:line="240" w:lineRule="auto"/>
      </w:pPr>
      <w:bookmarkStart w:id="381" w:name="d5e1096"/>
      <w:bookmarkStart w:id="382" w:name="d5e1061"/>
      <w:bookmarkEnd w:id="380"/>
      <w:r>
        <w:rPr>
          <w:rFonts w:ascii="Ubuntu Mono" w:hAnsi="Ubuntu Mono"/>
          <w:color w:val="000000"/>
          <w:sz w:val="16"/>
          <w:shd w:val="clear" w:color="auto" w:fill="E0E0E0"/>
        </w:rPr>
        <w:t xml:space="preserve">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&lt;xsd:operJournalStatusEnum&gt;3&lt;/xsd:operJournalStatusEnum&gt;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&lt;xsd:markDocCode&gt;03ко&lt;/xsd:markDocCode&gt;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&lt;xsd:payer&gt;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&lt;xsd:firstName&gt;КАССИР&lt;/xsd:firstName&gt;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&lt;xsd:patronymic&gt;МЕГА-ХИМКМ&lt;/xsd:patronymic&gt;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&lt;xsd:surname&gt;ПРОСТО&lt;/xsd:surname&gt;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&lt;xsd:accountIdSys&gt;00000&lt;/xsd:accountIdSys&gt;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&lt;xsd:accountNum&gt;60322840500510072651&lt;/xsd:accountNum&gt;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&lt;xsd:currency&gt;USD&lt;/xsd:currency&gt;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&lt;xsd:summa&gt;2002&lt;/xsd:summa&gt;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&lt;xsd:accountNum&gt;20202840157000000003&lt;/xsd:accountNum&gt;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&lt;xsd:currency&gt;USD&lt;/xsd:currency&gt;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&lt;xsd:summa&gt;2002&lt;/xsd:summa&gt;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&lt;xsd:description&gt;Излишки в МПН Банкомат № 397444 Самарская обл., г. Самара, пр-кт Кирова, влад. 391а. Акт несоответствия от 05.09.2018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Акт несоответствия от 05.09.2020&lt;/xsd:description&gt;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&lt;xsd:docNumber&gt;148952&lt;/xsd:docNumber&gt;      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&lt;xsd:login&gt;B5700&lt;/xsd:login&gt;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&lt;xsd:quantity&gt;0&lt;/xsd:quantity&gt;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&lt;xsd:summa&gt;2002&lt;/xsd:summa&gt;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&lt;xsd:valuableSortId&gt;-1143&lt;/xsd:valuableSortId&gt;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&lt;xsd:operJournalNote&gt;397444&lt;/xsd:operJournalNote&gt;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&lt;xsd:login&gt;O5700&lt;/xsd:login&gt;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&lt;xsd:operJournalExtId&gt;MB.2411&lt;/xsd:operJournalExtId&gt;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&lt;xsd:operationCode&gt;2411.MB&lt;/xsd:operationCode&gt;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&lt;xsd:operationRegDate&gt;2020-09-02T13:45:35.615+03:00&lt;/xsd:operationRegDate&gt;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&lt;xsd:messageId&gt;65848&lt;/xsd:messageId&gt;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7867CA98" w14:textId="77777777" w:rsidR="00B0043B" w:rsidRDefault="00BE0E44">
      <w:pPr>
        <w:spacing w:before="200" w:after="0" w:line="240" w:lineRule="auto"/>
      </w:pPr>
      <w:bookmarkStart w:id="383" w:name="createCFT_2411_MBCFT"/>
      <w:bookmarkEnd w:id="381"/>
      <w:bookmarkEnd w:id="382"/>
      <w:r>
        <w:rPr>
          <w:rFonts w:ascii="Arial" w:hAnsi="Arial"/>
          <w:b/>
          <w:color w:val="000000"/>
          <w:sz w:val="20"/>
        </w:rPr>
        <w:t>1.1.20.1.2. 2411.MB CFT2 T_CABS_CREATE_DOC_REQ</w:t>
      </w:r>
    </w:p>
    <w:p w14:paraId="40D430C4" w14:textId="77777777" w:rsidR="00B0043B" w:rsidRDefault="00BE0E44">
      <w:pPr>
        <w:shd w:val="clear" w:color="auto" w:fill="E0E0E0"/>
        <w:spacing w:before="200" w:after="0" w:line="240" w:lineRule="auto"/>
      </w:pPr>
      <w:bookmarkStart w:id="384" w:name="d5e1100"/>
      <w:bookmarkEnd w:id="383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&lt;SMESSAGEID&gt;233504&lt;/SMESSAGEID&gt;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&lt;SGUID&gt;MB.2411&lt;/SGUID&gt;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&lt;SDOCUMENTTYPE&gt;2411.MB&lt;/SDOCUMENTTYPE&gt;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&lt;SLABEL&gt;148952&lt;/SLABEL&gt;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&lt;SCURRENCYFROM&gt;840&lt;/SCURRENCYFROM&gt;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&lt;SCURRENCYTO&gt;840&lt;/SCURRENCYTO&gt;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&lt;SACCOUNTFROM&gt;20202840157000000003&lt;/SACCOUNTFROM&gt;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&lt;SACCOUNTTO&gt;60322840500510072651&lt;/SACCOUNTTO&gt;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&lt;NSUMFROM&gt;2002.0&lt;/NSUMFROM&gt;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&lt;NSUMTO&gt;2002.0&lt;/NSUMTO&gt;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&lt;SDESCRIPTION&gt;Излишки в МПН Банкомат № 397444 Самарская обл., г. Самара, пр-кт Кирова, влад. 391а. Акт несоответствия от 05.09.2018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Акт несоответствия от 05.09.2020&lt;/SDESCRIPTION&gt;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&lt;SACCOUNT&gt;20202840157000000003&lt;/SACCOUNT&gt;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&lt;SACCOUNT&gt;60322840500510072651&lt;/SACCOUNT&gt;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275F994F" w14:textId="77777777" w:rsidR="00B0043B" w:rsidRDefault="00BE0E44">
      <w:pPr>
        <w:spacing w:before="200" w:after="0" w:line="240" w:lineRule="auto"/>
      </w:pPr>
      <w:bookmarkStart w:id="385" w:name="op2412"/>
      <w:bookmarkEnd w:id="384"/>
      <w:r>
        <w:rPr>
          <w:rFonts w:ascii="Arial" w:hAnsi="Arial"/>
          <w:b/>
          <w:color w:val="000000"/>
          <w:sz w:val="29"/>
        </w:rPr>
        <w:t>1.1.21. Выгрузка из банкомата</w:t>
      </w:r>
    </w:p>
    <w:p w14:paraId="198937D4" w14:textId="77777777" w:rsidR="00B0043B" w:rsidRDefault="00BE0E44">
      <w:pPr>
        <w:spacing w:before="200" w:after="0" w:line="240" w:lineRule="auto"/>
      </w:pPr>
      <w:bookmarkStart w:id="386" w:name="createMB_2412_MB"/>
      <w:bookmarkEnd w:id="385"/>
      <w:r>
        <w:rPr>
          <w:rFonts w:ascii="Arial" w:hAnsi="Arial"/>
          <w:b/>
          <w:color w:val="000000"/>
          <w:sz w:val="24"/>
        </w:rPr>
        <w:t>1.1.21.1. Внутрифилиальная проводка</w:t>
      </w:r>
    </w:p>
    <w:bookmarkEnd w:id="386"/>
    <w:p w14:paraId="402F8879" w14:textId="77777777" w:rsidR="00B0043B" w:rsidRDefault="00B0043B">
      <w:pPr>
        <w:spacing w:after="0" w:line="240" w:lineRule="auto"/>
        <w:rPr>
          <w:sz w:val="20"/>
        </w:rPr>
      </w:pP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B0043B" w14:paraId="5DA6A5E9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A93563B" w14:textId="77777777" w:rsidR="00B0043B" w:rsidRDefault="00BE0E44">
            <w:pPr>
              <w:spacing w:after="0" w:line="240" w:lineRule="auto"/>
            </w:pPr>
            <w:bookmarkStart w:id="387" w:name="d5e1107"/>
            <w:bookmarkStart w:id="388" w:name="d5e1072"/>
            <w:r>
              <w:rPr>
                <w:rFonts w:ascii="Times New Roman" w:hAnsi="Times New Roman"/>
                <w:color w:val="000000"/>
                <w:sz w:val="20"/>
              </w:rPr>
              <w:t>Дт 20202 Кт 30305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1601231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Выгрузка из банкомата (годные)</w:t>
            </w:r>
          </w:p>
        </w:tc>
      </w:tr>
      <w:bookmarkEnd w:id="387"/>
      <w:bookmarkEnd w:id="388"/>
      <w:tr w:rsidR="00B0043B" w14:paraId="0A77F738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D37B9C1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20202 Кт 30305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DDE0BD0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Выгрузка из банкомата (поврежденные)</w:t>
            </w:r>
          </w:p>
        </w:tc>
      </w:tr>
    </w:tbl>
    <w:p w14:paraId="3753CBDA" w14:textId="77777777" w:rsidR="00B0043B" w:rsidRDefault="00BE0E44">
      <w:pPr>
        <w:spacing w:before="200" w:after="0" w:line="240" w:lineRule="auto"/>
      </w:pPr>
      <w:bookmarkStart w:id="389" w:name="create_2412_MBCFT"/>
      <w:r>
        <w:rPr>
          <w:rFonts w:ascii="Arial" w:hAnsi="Arial"/>
          <w:b/>
          <w:color w:val="000000"/>
          <w:sz w:val="20"/>
        </w:rPr>
        <w:t>1.1.21.1.1. 2412.MB CFT2 Create</w:t>
      </w:r>
    </w:p>
    <w:p w14:paraId="24C03FFD" w14:textId="77777777" w:rsidR="00B0043B" w:rsidRDefault="00BE0E44">
      <w:pPr>
        <w:shd w:val="clear" w:color="auto" w:fill="E0E0E0"/>
        <w:spacing w:before="160" w:after="0" w:line="240" w:lineRule="auto"/>
      </w:pPr>
      <w:bookmarkStart w:id="390" w:name="d5e1120"/>
      <w:bookmarkStart w:id="391" w:name="d5e1085"/>
      <w:bookmarkEnd w:id="389"/>
      <w:r>
        <w:rPr>
          <w:rFonts w:ascii="Ubuntu Mono" w:hAnsi="Ubuntu Mono"/>
          <w:color w:val="000000"/>
          <w:sz w:val="16"/>
          <w:shd w:val="clear" w:color="auto" w:fill="E0E0E0"/>
        </w:rPr>
        <w:t xml:space="preserve">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&lt;xsd:operJournalStatusEnum&gt;3&lt;/xsd:operJournalStatusEnum&gt;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&lt;xsd:markDocCode&gt;03ко&lt;/xsd:markDocCode&gt;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&lt;xsd:payer&gt;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&lt;xsd:firstName&gt;КАССИР&lt;/xsd:firstName&gt;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&lt;xsd:patronymic&gt;МЕГА-ХИМКИ&lt;/xsd:patronymic&gt;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&lt;xsd:surname&gt;ГРИБОЕДОВ&lt;/xsd:surname&gt;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&lt;xsd:accountNum&gt;30305840500510072651&lt;/xsd:accountNum&gt;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&lt;xsd:deptCode&gt;709000&lt;/xsd:deptCode&gt;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&lt;xsd:currency&gt;USD&lt;/xsd:currency&gt;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&lt;xsd:summa&gt;2002&lt;/xsd:summa&gt;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&lt;xsd:accountNum&gt;20202840857000000002&lt;/xsd:accountNum&gt;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&lt;xsd:currency&gt;USD&lt;/xsd:currency&gt;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&lt;xsd:summa&gt;2002&lt;/xsd:summa&gt;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&lt;xsd:description&gt;Выгрузка из МПН Банкомат № 386612 г.Самара ул.Ново-Садовая 182 ДО Солнечный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Акт выгрузки от 05.09.2020&lt;/xsd:description&gt;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&lt;xsd:docNumber&gt;148952&lt;/xsd:docNumber&gt;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&lt;xsd:login&gt;C5700&lt;/xsd:login&gt;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&lt;xsd:quantity&gt;0&lt;/xsd:quantity&gt;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&lt;xsd:summa&gt;2002&lt;/xsd:summa&gt;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&lt;xsd:valuableSortId&gt;-143&lt;/xsd:valuableSortId&gt;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&lt;xsd:operJournalNote&gt;386612&lt;/xsd:operJournalNote&gt;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&lt;xsd:login&gt;O5700&lt;/xsd:login&gt;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&lt;xsd:operJournalExtId&gt;MB.2412&lt;/xsd:operJournalExtId&gt;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&lt;xsd:operationCode&gt;2412.MB&lt;/xsd:operationCode&gt;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&lt;xsd:operationRegDate&gt;2020-09-12T13:45:35.615+03:00&lt;/xsd:operationRegDate&gt;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&lt;xsd:messageId&gt;46355543&lt;/xsd:messageId&gt;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7E63A5EC" w14:textId="77777777" w:rsidR="00B0043B" w:rsidRDefault="00BE0E44">
      <w:pPr>
        <w:spacing w:before="200" w:after="0" w:line="240" w:lineRule="auto"/>
      </w:pPr>
      <w:bookmarkStart w:id="392" w:name="createCFT_2412_MBCFT"/>
      <w:bookmarkEnd w:id="390"/>
      <w:bookmarkEnd w:id="391"/>
      <w:r>
        <w:rPr>
          <w:rFonts w:ascii="Arial" w:hAnsi="Arial"/>
          <w:b/>
          <w:color w:val="000000"/>
          <w:sz w:val="20"/>
        </w:rPr>
        <w:t>1.1.21.1.2. 2412.MB CFT2 T_CABS_CREATE_DOC_REQ</w:t>
      </w:r>
    </w:p>
    <w:p w14:paraId="4FE146D8" w14:textId="77777777" w:rsidR="00B0043B" w:rsidRDefault="00BE0E44">
      <w:pPr>
        <w:shd w:val="clear" w:color="auto" w:fill="E0E0E0"/>
        <w:spacing w:before="200" w:after="0" w:line="240" w:lineRule="auto"/>
      </w:pPr>
      <w:bookmarkStart w:id="393" w:name="d5e1124"/>
      <w:bookmarkStart w:id="394" w:name="d5e1089"/>
      <w:bookmarkEnd w:id="392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&lt;SMESSAGEID&gt;233507&lt;/SMESSAGEID&gt;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&lt;SGUID&gt;MB.2412&lt;/SGUID&gt;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&lt;SDOCUMENTTYPE&gt;2412.MB&lt;/SDOCUMENTTYPE&gt;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&lt;SLABEL&gt;148952&lt;/SLABEL&gt;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&lt;SCURRENCYFROM&gt;840&lt;/SCURRENCYFROM&gt;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&lt;SCURRENCYTO&gt;840&lt;/SCURRENCYTO&gt;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&lt;SACCOUNTFROM&gt;20202840857000000002&lt;/SACCOUNTFROM&gt;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&lt;SACCOUNTTO&gt;30305840500510072651&lt;/SACCOUNTTO&gt;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&lt;NSUMFROM&gt;2002.0&lt;/NSUMFROM&gt;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&lt;NSUMTO&gt;2002.0&lt;/NSUMTO&gt;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&lt;SDESCRIPTION&gt;Выгрузка из МПН Банкомат № 386612 г.Самара ул.Ново-Садовая 182 ДО Солнечный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Акт выгрузки от 05.09.2020&lt;/SDESCRIPTION&gt;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&lt;SACCOUNT&gt;20202840857000000002&lt;/SACCOUNT&gt;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&lt;SACCOUNT&gt;30305840500510072651&lt;/SACCOUNT&gt;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1067ACE8" w14:textId="77777777" w:rsidR="00B0043B" w:rsidRDefault="00BE0E44">
      <w:pPr>
        <w:spacing w:before="200" w:after="0" w:line="240" w:lineRule="auto"/>
      </w:pPr>
      <w:bookmarkStart w:id="395" w:name="create_2412_MBCFT2"/>
      <w:bookmarkEnd w:id="393"/>
      <w:bookmarkEnd w:id="394"/>
      <w:r>
        <w:rPr>
          <w:rFonts w:ascii="Arial" w:hAnsi="Arial"/>
          <w:b/>
          <w:color w:val="000000"/>
          <w:sz w:val="20"/>
        </w:rPr>
        <w:t>1.1.21.1.3. 2412.MB CFT2 Create (поврежденная)</w:t>
      </w:r>
    </w:p>
    <w:p w14:paraId="7460EAFD" w14:textId="77777777" w:rsidR="00B0043B" w:rsidRDefault="00BE0E44">
      <w:pPr>
        <w:shd w:val="clear" w:color="auto" w:fill="E0E0E0"/>
        <w:spacing w:before="160" w:after="0" w:line="240" w:lineRule="auto"/>
      </w:pPr>
      <w:bookmarkStart w:id="396" w:name="d5e1127"/>
      <w:bookmarkStart w:id="397" w:name="d5e1092"/>
      <w:bookmarkEnd w:id="395"/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&lt;xsd:operJournalStatusEnum&gt;3&lt;/xsd:operJournalStatusEnum&gt;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&lt;xsd:markDocCode&gt;03ко&lt;/xsd:markDocCode&gt;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&lt;xsd:payer&gt;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&lt;xsd:firstName&gt;КАССИР&lt;/xsd:firstName&gt;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&lt;xsd:patronymic&gt;МЕГА-ХИМКИ&lt;/xsd:patronymic&gt;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&lt;xsd:surname&gt;ГРИБОЕДОВ&lt;/xsd:surname&gt;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&lt;xsd:accountNum&gt;30305840500510072651&lt;/xsd:accountNum&gt;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&lt;xsd:deptCode&gt;709000&lt;/xsd:deptCode&gt;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&lt;xsd:currency&gt;USD&lt;/xsd:currency&gt;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&lt;xsd:summa&gt;2002&lt;/xsd:summa&gt;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&lt;xsd:accountNum&gt;20202840157000000003&lt;/xsd:accountNum&gt;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&lt;xsd:currency&gt;USD&lt;/xsd:currency&gt;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&lt;xsd:summa&gt;2002&lt;/xsd:summa&gt;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&lt;xsd:description&gt;Выгрузка поврежденных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Акт выгрузки от 05.09.2020&lt;/xsd:description&gt;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&lt;xsd:docNumber&gt;148952&lt;/xsd:docNumber&gt;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&lt;xsd:login&gt;C5700&lt;/xsd:login&gt;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&lt;xsd:quantity&gt;0&lt;/xsd:quantity&gt;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&lt;xsd:summa&gt;2002&lt;/xsd:summa&gt;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&lt;xsd:valuableSortId&gt;-1143&lt;/xsd:valuableSortId&gt;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&lt;xsd:operJournalNote&gt;386612&lt;/xsd:operJournalNote&gt;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&lt;xsd:login&gt;O5700&lt;/xsd:login&gt;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&lt;xsd:operJournalExtId&gt;MB.2412-2&lt;/xsd:operJournalExtId&gt;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&lt;xsd:operationCode&gt;2412.MB&lt;/xsd:operationCode&gt;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&lt;xsd:operationRegDate&gt;2020-09-12T13:45:35.615+03:00&lt;/xsd:operationRegDate&gt;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&lt;xsd:messageId&gt;46355547&lt;/xsd:messageId&gt;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4523DA48" w14:textId="77777777" w:rsidR="00B0043B" w:rsidRDefault="00BE0E44">
      <w:pPr>
        <w:spacing w:before="200" w:after="0" w:line="240" w:lineRule="auto"/>
      </w:pPr>
      <w:bookmarkStart w:id="398" w:name="createCFT_2412_MBCFT2"/>
      <w:bookmarkEnd w:id="396"/>
      <w:bookmarkEnd w:id="397"/>
      <w:r>
        <w:rPr>
          <w:rFonts w:ascii="Arial" w:hAnsi="Arial"/>
          <w:b/>
          <w:color w:val="000000"/>
          <w:sz w:val="20"/>
        </w:rPr>
        <w:t>1.1.21.1.4. 2412.MB CFT2 T_CABS_CREATE_DOC_REQ (поврежденная)</w:t>
      </w:r>
    </w:p>
    <w:p w14:paraId="0B79C511" w14:textId="77777777" w:rsidR="00B0043B" w:rsidRDefault="00BE0E44">
      <w:pPr>
        <w:shd w:val="clear" w:color="auto" w:fill="E0E0E0"/>
        <w:spacing w:before="200" w:after="0" w:line="240" w:lineRule="auto"/>
      </w:pPr>
      <w:bookmarkStart w:id="399" w:name="d5e1131"/>
      <w:bookmarkEnd w:id="398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&lt;SMESSAGEID&gt;233510&lt;/SMESSAGEID&gt;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&lt;SGUID&gt;MB.2412-2&lt;/SGUID&gt;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&lt;SDOCUMENTTYPE&gt;2412.MB&lt;/SDOCUMENTTYPE&gt;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&lt;SLABEL&gt;148952&lt;/SLABEL&gt;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&lt;SCURRENCYFROM&gt;840&lt;/SCURRENCYFROM&gt;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&lt;SCURRENCYTO&gt;840&lt;/SCURRENCYTO&gt;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&lt;SACCOUNTFROM&gt;20202840157000000003&lt;/SACCOUNTFROM&gt;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&lt;SACCOUNTTO&gt;30305840500510072651&lt;/SACCOUNTTO&gt;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&lt;NSUMFROM&gt;2002.0&lt;/NSUMFROM&gt;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&lt;NSUMTO&gt;2002.0&lt;/NSUMTO&gt;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&lt;SDESCRIPTION&gt;Выгрузка поврежденных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Акт выгрузки от 05.09.2020&lt;/SDESCRIPTION&gt;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&lt;SACCOUNT&gt;20202840157000000003&lt;/SACCOUNT&gt;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&lt;SACCOUNT&gt;30305840500510072651&lt;/SACCOUNT&gt;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5989C689" w14:textId="77777777" w:rsidR="00B0043B" w:rsidRDefault="00BE0E44">
      <w:pPr>
        <w:spacing w:before="200" w:after="0" w:line="240" w:lineRule="auto"/>
      </w:pPr>
      <w:bookmarkStart w:id="400" w:name="op2415"/>
      <w:bookmarkEnd w:id="399"/>
      <w:r>
        <w:rPr>
          <w:rFonts w:ascii="Arial" w:hAnsi="Arial"/>
          <w:b/>
          <w:color w:val="000000"/>
          <w:sz w:val="29"/>
        </w:rPr>
        <w:t>1.1.22. Подкрепление наличными деньгами из другого филиала</w:t>
      </w:r>
    </w:p>
    <w:p w14:paraId="159259CD" w14:textId="77777777" w:rsidR="00B0043B" w:rsidRDefault="00BE0E44">
      <w:pPr>
        <w:spacing w:before="200" w:after="0" w:line="240" w:lineRule="auto"/>
      </w:pPr>
      <w:bookmarkStart w:id="401" w:name="createMB_2415_MB"/>
      <w:bookmarkEnd w:id="400"/>
      <w:r>
        <w:rPr>
          <w:rFonts w:ascii="Arial" w:hAnsi="Arial"/>
          <w:b/>
          <w:color w:val="000000"/>
          <w:sz w:val="24"/>
        </w:rPr>
        <w:t>1.1.22.1. Межфилиальная проводка</w:t>
      </w:r>
    </w:p>
    <w:bookmarkEnd w:id="401"/>
    <w:p w14:paraId="2A8BD3C2" w14:textId="77777777" w:rsidR="00B0043B" w:rsidRDefault="00B0043B">
      <w:pPr>
        <w:spacing w:after="0" w:line="240" w:lineRule="auto"/>
        <w:rPr>
          <w:sz w:val="20"/>
        </w:rPr>
      </w:pP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B0043B" w14:paraId="01C17B3F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1477B7D" w14:textId="77777777" w:rsidR="00B0043B" w:rsidRDefault="00BE0E44">
            <w:pPr>
              <w:spacing w:after="0" w:line="240" w:lineRule="auto"/>
            </w:pPr>
            <w:bookmarkStart w:id="402" w:name="d5e1137"/>
            <w:bookmarkStart w:id="403" w:name="d5e1102"/>
            <w:r>
              <w:rPr>
                <w:rFonts w:ascii="Times New Roman" w:hAnsi="Times New Roman"/>
                <w:color w:val="000000"/>
                <w:sz w:val="20"/>
              </w:rPr>
              <w:t>Дт 20202 Кт 30305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E59453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Пересчет подкрепления в ТП</w:t>
            </w:r>
          </w:p>
        </w:tc>
      </w:tr>
    </w:tbl>
    <w:bookmarkEnd w:id="402"/>
    <w:bookmarkEnd w:id="403"/>
    <w:p w14:paraId="76A1C3B3" w14:textId="77777777" w:rsidR="00B0043B" w:rsidRDefault="00BE0E44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Спектрум определяет счет 30305* на основе полученных кодов подразделений ведения счета для отображения в ордерах, в ЦФТ2.0 данный счет не передается.</w:t>
      </w:r>
    </w:p>
    <w:p w14:paraId="36DDA37D" w14:textId="77777777" w:rsidR="00B0043B" w:rsidRDefault="00BE0E44">
      <w:pPr>
        <w:spacing w:before="200" w:after="0" w:line="240" w:lineRule="auto"/>
      </w:pPr>
      <w:bookmarkStart w:id="404" w:name="create_2415_MBMB"/>
      <w:r>
        <w:rPr>
          <w:rFonts w:ascii="Arial" w:hAnsi="Arial"/>
          <w:b/>
          <w:color w:val="000000"/>
          <w:sz w:val="20"/>
        </w:rPr>
        <w:t>1.1.22.1.1. 2415.MB CFT2 Create</w:t>
      </w:r>
    </w:p>
    <w:p w14:paraId="6FD5CDBF" w14:textId="77777777" w:rsidR="00B0043B" w:rsidRDefault="00BE0E44">
      <w:pPr>
        <w:shd w:val="clear" w:color="auto" w:fill="E0E0E0"/>
        <w:spacing w:before="160" w:after="0" w:line="240" w:lineRule="auto"/>
      </w:pPr>
      <w:bookmarkStart w:id="405" w:name="d5e1148"/>
      <w:bookmarkStart w:id="406" w:name="d5e1113"/>
      <w:bookmarkEnd w:id="404"/>
      <w:r>
        <w:rPr>
          <w:rFonts w:ascii="Ubuntu Mono" w:hAnsi="Ubuntu Mono"/>
          <w:color w:val="000000"/>
          <w:sz w:val="16"/>
          <w:shd w:val="clear" w:color="auto" w:fill="E0E0E0"/>
        </w:rPr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&lt;xsd:cashSymbolCode&gt;33&lt;/xsd:cashSymbolCode&gt;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&lt;xsd:summa&gt;1000000&lt;/xsd:summa&gt;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&lt;xsd:accountIdSys&gt;MBANK&lt;/xsd:accountIdSys&gt;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&lt;xsd:accountNum&gt;20209840001510000001&lt;/xsd:accountNum&gt;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&lt;xsd:deptCode&gt;49&lt;/xsd:deptCode&gt;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&lt;xsd:currency&gt;USD&lt;/xsd:currency&gt;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&lt;xsd:currency&gt;USD&lt;/xsd:currency&gt;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&lt;xsd:description&gt;Подкрепление из операционный кассы ДО №13 "Университетский" Филиала № 7806 Банка ВТБ (ПАО)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Опись к сумке № 2795/3 от 25.09.2020&lt;/xsd:description&gt;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&lt;xsd:docNumber&gt;13501142&lt;/xsd:docNumber&gt;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&lt;xsd:login&gt;B5700&lt;/xsd:login&gt;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&lt;xsd:deptCode&gt;1056&lt;/xsd:deptCode&gt;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&lt;xsd:quantity&gt;0&lt;/xsd:quantity&gt;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      &lt;xsd:valuableSortId&gt;-143&lt;/xsd:valuableSortId&gt;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&lt;xsd:markDocCode&gt;03ко&lt;/xsd:markDocCode&gt;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&lt;xsd:firstName&gt;АНДРЕЙ&lt;/xsd:firstName&gt;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&lt;xsd:patronymic&gt;ЮРЬЕВИЧ&lt;/xsd:patronymic&gt;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&lt;xsd:surname&gt;БОРИСОВ&lt;/xsd:surname&gt;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&lt;xsd:operJournalNote&gt;ДО "Университетский" Филиала № 7806 Банка ВТБ (ПАО)&lt;/xsd:operJournalNote&gt;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&lt;xsd:login&gt;TTT&lt;/xsd:login&gt;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&lt;xsd:operJournalExtId&gt;MB.12345699&lt;/xsd:operJournalExtId&gt;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&lt;xsd:operJournalStatusEnum&gt;3&lt;/xsd:operJournalStatusEnum&gt;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&lt;xsd:operationCode&gt;2415.MB&lt;/xsd:operationCode&gt;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&lt;xsd:operationRegDate&gt;2020-09-08T10:33:47&lt;/xsd:operationRegDate&gt;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&lt;xsd:messageId&gt;soap10a155000019&lt;/xsd:messageId&gt;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78430255" w14:textId="77777777" w:rsidR="00B0043B" w:rsidRDefault="00BE0E44">
      <w:pPr>
        <w:spacing w:before="200" w:after="0" w:line="240" w:lineRule="auto"/>
      </w:pPr>
      <w:bookmarkStart w:id="407" w:name="createCFT_2415_MBMB"/>
      <w:bookmarkEnd w:id="405"/>
      <w:bookmarkEnd w:id="406"/>
      <w:r>
        <w:rPr>
          <w:rFonts w:ascii="Arial" w:hAnsi="Arial"/>
          <w:b/>
          <w:color w:val="000000"/>
          <w:sz w:val="20"/>
        </w:rPr>
        <w:t>1.1.22.1.2. 2415.MB CFT2 T_CABS_CREATE_DOC_REQ</w:t>
      </w:r>
    </w:p>
    <w:p w14:paraId="3DBD7116" w14:textId="77777777" w:rsidR="00B0043B" w:rsidRDefault="00BE0E44">
      <w:pPr>
        <w:shd w:val="clear" w:color="auto" w:fill="E0E0E0"/>
        <w:spacing w:before="200" w:after="0" w:line="240" w:lineRule="auto"/>
      </w:pPr>
      <w:bookmarkStart w:id="408" w:name="d5e1152"/>
      <w:bookmarkStart w:id="409" w:name="d5e1117"/>
      <w:bookmarkEnd w:id="407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&lt;SMESSAGEID&gt;233933&lt;/SMESSAGEID&gt;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&lt;SGUID&gt;MB.12345699&lt;/SGUID&gt;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&lt;SDOCUMENTTYPE&gt;2415.MB&lt;/SDOCUMENTTYPE&gt;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&lt;SLABEL&gt;13501142&lt;/SLABEL&gt;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&lt;SCURRENCYFROM&gt;840&lt;/SCURRENCYFROM&gt;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&lt;SCURRENCYTO&gt;840&lt;/SCURRENCYTO&gt;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&lt;SACCOUNTFROM&gt;20202840857000000002&lt;/SACCOUNTFROM&gt;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&lt;SACCOUNTTO&gt;20209840001510000001&lt;/SACCOUNTTO&gt;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&lt;NSUMFROM&gt;1000000.0&lt;/NSUMFROM&gt;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&lt;NSUMTO&gt;1000000.0&lt;/NSUMTO&gt;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&lt;SDESCRIPTION&gt;Подкрепление из операционный кассы ДО №13 "Университетский" Филиала № 7806 Банка ВТБ (ПАО)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Опись к сумке № 2795/3 от 25.09.2020&lt;/SDESCRIPTION&gt;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&lt;SACCOUNT&gt;20202840857000000002&lt;/SACCOUNT&gt;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&lt;SACCOUNT&gt;20209840001510000001&lt;/SACCOUNT&gt;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&lt;SCODE&gt;044030832&lt;/SCODE&gt;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"СЕВЕРО-ЗАПАДНЫЙ" БАНКА ВТБ (ПАО)&lt;/SNAME&gt;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&lt;SSYMBOLCODE&gt;33&lt;/SSYMBOLCODE&gt;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&lt;NSYMBOLAMOUNT&gt;1000000.0&lt;/NSYMBOLAMOUNT&gt;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27A83CB9" w14:textId="77777777" w:rsidR="00B0043B" w:rsidRDefault="00BE0E44">
      <w:pPr>
        <w:spacing w:before="200" w:after="0" w:line="240" w:lineRule="auto"/>
      </w:pPr>
      <w:bookmarkStart w:id="410" w:name="section_egq_fmw_zmb"/>
      <w:bookmarkEnd w:id="408"/>
      <w:bookmarkEnd w:id="409"/>
      <w:r>
        <w:rPr>
          <w:rFonts w:ascii="Arial" w:hAnsi="Arial"/>
          <w:b/>
          <w:color w:val="000000"/>
          <w:sz w:val="20"/>
        </w:rPr>
        <w:t>1.1.22.1.3. 2415.MB CFT2 Create (поврежденная)</w:t>
      </w:r>
    </w:p>
    <w:p w14:paraId="7C2E55FA" w14:textId="77777777" w:rsidR="00B0043B" w:rsidRDefault="00BE0E44">
      <w:pPr>
        <w:shd w:val="clear" w:color="auto" w:fill="E0E0E0"/>
        <w:spacing w:before="160" w:after="0" w:line="240" w:lineRule="auto"/>
      </w:pPr>
      <w:bookmarkStart w:id="411" w:name="d5e1155"/>
      <w:bookmarkEnd w:id="410"/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    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&lt;xsd:accountNum&gt;20209840001510000001&lt;/xsd:accountNum&gt;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&lt;xsd:deptCode&gt;49&lt;/xsd:deptCode&gt;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&lt;xsd:currency&gt;USD&lt;/xsd:currency&gt;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&lt;xsd:currency&gt;USD&lt;/xsd:currency&gt;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&lt;xsd:description&gt;Возврат из операционный кассы ДО "Покровка"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Опись к сумке № 0030244 от 14,09,2020&lt;/xsd:description&gt;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&lt;xsd:docNumber&gt;13684011&lt;/xsd:docNumber&gt;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&lt;xsd:quantity&gt;0&lt;/xsd:quantity&gt;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&lt;xsd:valuableSortId&gt;-1143&lt;/xsd:valuableSortId&gt;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  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&lt;xsd:markDocCode&gt;03ко&lt;/xsd:markDocCode&gt;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&lt;xsd:firstName&gt;АНДРЕЙ&lt;/xsd:firstName&gt;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&lt;xsd:patronymic&gt;ЮРЬЕВИЧ&lt;/xsd:patronymic&gt;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&lt;xsd:surname&gt;БОРИСОВЧ&lt;/xsd:surname&gt;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&lt;xsd:operJournalNote&gt;ДО "Покровка"&lt;/xsd:operJournalNote&gt;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&lt;xsd:login&gt;TTT&lt;/xsd:login&gt;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&lt;xsd:operJournalExtId&gt;MB.12345687&lt;/xsd:operJournalExtId&gt;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&lt;xsd:operJournalStatusEnum&gt;3&lt;/xsd:operJournalStatusEnum&gt;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&lt;xsd:operationCode&gt;2415.MB&lt;/xsd:operationCode&gt;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&lt;xsd:operationRegDate&gt;2019-11-18T10:34:47&lt;/xsd:operationRegDate&gt;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&lt;xsd:messageId&gt;13214577&lt;/xsd:messageId&gt;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18A550AF" w14:textId="77777777" w:rsidR="00B0043B" w:rsidRDefault="00BE0E44">
      <w:pPr>
        <w:spacing w:before="200" w:after="0" w:line="240" w:lineRule="auto"/>
      </w:pPr>
      <w:bookmarkStart w:id="412" w:name="section_kfd_gmw_zmb"/>
      <w:bookmarkEnd w:id="411"/>
      <w:r>
        <w:rPr>
          <w:rFonts w:ascii="Arial" w:hAnsi="Arial"/>
          <w:b/>
          <w:color w:val="000000"/>
          <w:sz w:val="20"/>
        </w:rPr>
        <w:t>1.1.22.1.4. 2415.MB CFT2 T_CABS_CREATE_DOC_REQ (поврежденная)</w:t>
      </w:r>
    </w:p>
    <w:p w14:paraId="1914FC9A" w14:textId="77777777" w:rsidR="00B0043B" w:rsidRDefault="00BE0E44">
      <w:pPr>
        <w:shd w:val="clear" w:color="auto" w:fill="E0E0E0"/>
        <w:spacing w:before="200" w:after="0" w:line="240" w:lineRule="auto"/>
      </w:pPr>
      <w:bookmarkStart w:id="413" w:name="d5e1159"/>
      <w:bookmarkEnd w:id="412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&lt;SMESSAGEID&gt;233531&lt;/SMESSAGEID&gt;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&lt;SGUID&gt;MB.12345687&lt;/SGUID&gt;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&lt;SDOCUMENTTYPE&gt;2415.MB&lt;/SDOCUMENTTYPE&gt;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&lt;SLABEL&gt;13684011&lt;/SLABEL&gt;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&lt;SCURRENCYFROM&gt;840&lt;/SCURRENCYFROM&gt;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&lt;SCURRENCYTO&gt;840&lt;/SCURRENCYTO&gt;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&lt;SACCOUNTFROM&gt;20202840157000000003&lt;/SACCOUNTFROM&gt;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&lt;SACCOUNTTO&gt;20209840001510000001&lt;/SACCOUNTTO&gt;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&lt;SDESCRIPTION&gt;Возврат из операционный кассы ДО "Покровка"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Опись к сумке № 0030244 от 14,11,2019&lt;/SDESCRIPTION&gt;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&lt;SACCOUNT&gt;20202840157000000003&lt;/SACCOUNT&gt;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&lt;SACCOUNT&gt;20209840001510000001&lt;/SACCOUNT&gt;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&lt;SCODE&gt;044030832&lt;/SCODE&gt;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"СЕВЕРО-ЗАПАДНЫЙ" БАНКА ВТБ (ПАО)&lt;/SNAME&gt;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552B6E2B" w14:textId="77777777" w:rsidR="00B0043B" w:rsidRDefault="00BE0E44">
      <w:pPr>
        <w:spacing w:before="200" w:after="0" w:line="240" w:lineRule="auto"/>
      </w:pPr>
      <w:bookmarkStart w:id="414" w:name="op2418"/>
      <w:bookmarkEnd w:id="413"/>
      <w:r>
        <w:rPr>
          <w:rFonts w:ascii="Arial" w:hAnsi="Arial"/>
          <w:b/>
          <w:color w:val="000000"/>
          <w:sz w:val="29"/>
        </w:rPr>
        <w:t>1.1.23. Излишки при подкреплении наличными деньгами из другого филиала</w:t>
      </w:r>
    </w:p>
    <w:p w14:paraId="7E2E59BC" w14:textId="77777777" w:rsidR="00B0043B" w:rsidRDefault="00BE0E44">
      <w:pPr>
        <w:spacing w:before="200" w:after="0" w:line="240" w:lineRule="auto"/>
      </w:pPr>
      <w:bookmarkStart w:id="415" w:name="createMB_2418_MB"/>
      <w:bookmarkEnd w:id="414"/>
      <w:r>
        <w:rPr>
          <w:rFonts w:ascii="Arial" w:hAnsi="Arial"/>
          <w:b/>
          <w:color w:val="000000"/>
          <w:sz w:val="24"/>
        </w:rPr>
        <w:t>1.1.23.1. Межфилиальная проводка</w:t>
      </w:r>
    </w:p>
    <w:bookmarkEnd w:id="415"/>
    <w:p w14:paraId="533573A3" w14:textId="77777777" w:rsidR="00B0043B" w:rsidRDefault="00B0043B">
      <w:pPr>
        <w:spacing w:after="0" w:line="240" w:lineRule="auto"/>
        <w:rPr>
          <w:sz w:val="20"/>
        </w:rPr>
      </w:pP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B0043B" w14:paraId="7A4BA15E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4A2153F" w14:textId="77777777" w:rsidR="00B0043B" w:rsidRDefault="00BE0E44">
            <w:pPr>
              <w:spacing w:after="0" w:line="240" w:lineRule="auto"/>
            </w:pPr>
            <w:bookmarkStart w:id="416" w:name="d5e1166"/>
            <w:r>
              <w:rPr>
                <w:rFonts w:ascii="Times New Roman" w:hAnsi="Times New Roman"/>
                <w:color w:val="000000"/>
                <w:sz w:val="20"/>
              </w:rPr>
              <w:t>Дт 20202 Кт 30305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915F458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Излишки</w:t>
            </w:r>
          </w:p>
        </w:tc>
      </w:tr>
    </w:tbl>
    <w:bookmarkEnd w:id="416"/>
    <w:p w14:paraId="427A8557" w14:textId="77777777" w:rsidR="00B0043B" w:rsidRDefault="00BE0E44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Спектрум определяет счет 30305* на основе полученных кодов подразделений ведения счета для отображения в ордерах, в ЦФТ2.0 данный счет не передается.</w:t>
      </w:r>
    </w:p>
    <w:p w14:paraId="715A2D8C" w14:textId="77777777" w:rsidR="00B0043B" w:rsidRDefault="00BE0E44">
      <w:pPr>
        <w:spacing w:before="200" w:after="0" w:line="240" w:lineRule="auto"/>
      </w:pPr>
      <w:bookmarkStart w:id="417" w:name="create_2418_MBMB"/>
      <w:r>
        <w:rPr>
          <w:rFonts w:ascii="Arial" w:hAnsi="Arial"/>
          <w:b/>
          <w:color w:val="000000"/>
          <w:sz w:val="20"/>
        </w:rPr>
        <w:t>1.1.23.1.1. 2418.MB CFT2 Create</w:t>
      </w:r>
    </w:p>
    <w:p w14:paraId="2B9256FC" w14:textId="77777777" w:rsidR="00B0043B" w:rsidRDefault="00BE0E44">
      <w:pPr>
        <w:shd w:val="clear" w:color="auto" w:fill="E0E0E0"/>
        <w:spacing w:before="160" w:after="0" w:line="240" w:lineRule="auto"/>
      </w:pPr>
      <w:bookmarkStart w:id="418" w:name="d5e1177"/>
      <w:bookmarkStart w:id="419" w:name="d5e1142"/>
      <w:bookmarkEnd w:id="417"/>
      <w:r>
        <w:rPr>
          <w:rFonts w:ascii="Ubuntu Mono" w:hAnsi="Ubuntu Mono"/>
          <w:color w:val="000000"/>
          <w:sz w:val="16"/>
          <w:shd w:val="clear" w:color="auto" w:fill="E0E0E0"/>
        </w:rPr>
        <w:t xml:space="preserve">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    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&lt;xsd:cashSymbolCode&gt;32&lt;/xsd:cashSymbolCode&gt;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&lt;xsd:summa&gt;100000&lt;/xsd:summa&gt;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&lt;xsd:accountIdSys&gt;MBANK&lt;/xsd:accountIdSys&gt;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&lt;xsd:accountNum&gt;6032281000151000001&lt;/xsd:accountNum&gt;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&lt;xsd:deptCode&gt;49&lt;/xsd:deptCode&gt;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&lt;xsd:description&gt;Излишки в сумке, принятой 14.11.2019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На соновании: опись к сумке №123123&lt;/xsd:description&gt;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&lt;xsd:docNumber&gt;145558&lt;/xsd:docNumber&gt;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&lt;xsd:login&gt;B5700&lt;/xsd:login&gt;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&lt;xsd:deptCode&gt;1056&lt;/xsd:deptCode&gt;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&lt;xsd:quantity&gt;0&lt;/xsd:quantity&gt;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&lt;xsd:valuableSortId&gt;-126&lt;/xsd:valuableSortId&gt;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&lt;xsd:markDocCode&gt;03ко&lt;/xsd:markDocCode&gt;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&lt;xsd:firstName&gt;АНДРЕЙ&lt;/xsd:firstName&gt;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&lt;xsd:patronymic&gt;ЮРЬЕВИЧ&lt;/xsd:patronymic&gt;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   &lt;xsd:surname&gt;БОРИСОВЧ&lt;/xsd:surname&gt;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&lt;xsd:operJournalNote&gt;ДО "Свиблово"&lt;/xsd:operJournalNote&gt;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&lt;xsd:login&gt;TTT&lt;/xsd:login&gt;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&lt;xsd:operJournalExtId&gt;MB.12345722&lt;/xsd:operJournalExtId&gt;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&lt;xsd:operJournalStatusEnum&gt;3&lt;/xsd:operJournalStatusEnum&gt;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&lt;xsd:operationCode&gt;2418.MB&lt;/xsd:operationCode&gt;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&lt;xsd:operationRegDate&gt;2020-09-04T11:33:47&lt;/xsd:operationRegDate&gt;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&lt;xsd:messageId&gt;soap10a155000019&lt;/xsd:messageId&gt;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281FD698" w14:textId="77777777" w:rsidR="00B0043B" w:rsidRDefault="00BE0E44">
      <w:pPr>
        <w:spacing w:before="200" w:after="0" w:line="240" w:lineRule="auto"/>
      </w:pPr>
      <w:bookmarkStart w:id="420" w:name="createCFT_2418_MBMB"/>
      <w:bookmarkEnd w:id="418"/>
      <w:bookmarkEnd w:id="419"/>
      <w:r>
        <w:rPr>
          <w:rFonts w:ascii="Arial" w:hAnsi="Arial"/>
          <w:b/>
          <w:color w:val="000000"/>
          <w:sz w:val="20"/>
        </w:rPr>
        <w:t>1.1.23.1.2. 2418.MB CFT2 T_CABS_CREATE_DOC_REQ</w:t>
      </w:r>
    </w:p>
    <w:p w14:paraId="68783EE9" w14:textId="77777777" w:rsidR="00B0043B" w:rsidRDefault="00BE0E44">
      <w:pPr>
        <w:shd w:val="clear" w:color="auto" w:fill="E0E0E0"/>
        <w:spacing w:before="200" w:after="0" w:line="240" w:lineRule="auto"/>
      </w:pPr>
      <w:bookmarkStart w:id="421" w:name="d5e1181"/>
      <w:bookmarkStart w:id="422" w:name="d5e1146"/>
      <w:bookmarkEnd w:id="420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&lt;SMESSAGEID&gt;233535&lt;/SMESSAGEID&gt;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&lt;SGUID&gt;MB.12345722&lt;/SGUID&gt;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&lt;SDOCUMENTTYPE&gt;2418.MB&lt;/SDOCUMENTTYPE&gt;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&lt;SLABEL&gt;145558&lt;/SLABEL&gt;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&lt;SACCOUNTTO&gt;6032281000151000001&lt;/SACCOUNTTO&gt;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&lt;NSUMFROM&gt;100000.0&lt;/NSUMFROM&gt;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&lt;NSUMTO&gt;100000.0&lt;/NSUMTO&gt;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&lt;SDESCRIPTION&gt;Излишки в сумке, принятой 14.11.2019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На соновании: опись к сумке №123123&lt;/SDESCRIPTION&gt;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&lt;SACCOUNT&gt;6032281000151000001&lt;/SACCOUNT&gt;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&lt;SCODE&gt;044030832&lt;/SCODE&gt;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"СЕВЕРО-ЗАПАДНЫЙ" БАНКА ВТБ (ПАО)&lt;/SNAME&gt;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&lt;SSYMBOLCODE&gt;32&lt;/SSYMBOLCODE&gt;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&lt;NSYMBOLAMOUNT&gt;100000.0&lt;/NSYMBOLAMOUNT&gt;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68126B9A" w14:textId="77777777" w:rsidR="00B0043B" w:rsidRDefault="00BE0E44">
      <w:pPr>
        <w:spacing w:before="200" w:after="0" w:line="240" w:lineRule="auto"/>
      </w:pPr>
      <w:bookmarkStart w:id="423" w:name="section_v1p_2mw_zmb"/>
      <w:bookmarkEnd w:id="421"/>
      <w:bookmarkEnd w:id="422"/>
      <w:r>
        <w:rPr>
          <w:rFonts w:ascii="Arial" w:hAnsi="Arial"/>
          <w:b/>
          <w:color w:val="000000"/>
          <w:sz w:val="20"/>
        </w:rPr>
        <w:t>1.1.23.1.3. 2418.MB CFT2 Create (поврежденная)</w:t>
      </w:r>
    </w:p>
    <w:p w14:paraId="25B6CF8F" w14:textId="77777777" w:rsidR="00B0043B" w:rsidRDefault="00BE0E44">
      <w:pPr>
        <w:shd w:val="clear" w:color="auto" w:fill="E0E0E0"/>
        <w:spacing w:before="160" w:after="0" w:line="240" w:lineRule="auto"/>
      </w:pPr>
      <w:bookmarkStart w:id="424" w:name="d5e1184"/>
      <w:bookmarkStart w:id="425" w:name="d5e1149"/>
      <w:bookmarkEnd w:id="423"/>
      <w:r>
        <w:rPr>
          <w:rFonts w:ascii="Ubuntu Mono" w:hAnsi="Ubuntu Mono"/>
          <w:color w:val="000000"/>
          <w:sz w:val="16"/>
          <w:shd w:val="clear" w:color="auto" w:fill="E0E0E0"/>
        </w:rPr>
        <w:t xml:space="preserve">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    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   &lt;xsd:cashSymbolCode&gt;32&lt;/xsd:cashSymbolCode&gt;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&lt;xsd:summa&gt;100000&lt;/xsd:summa&gt;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&lt;xsd:accountIdSys&gt;MBANK&lt;/xsd:accountIdSys&gt;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&lt;xsd:accountNum&gt;6032281000151000001&lt;/xsd:accountNum&gt;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&lt;xsd:deptCode&gt;49&lt;/xsd:deptCode&gt;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&lt;xsd:description&gt;Излишки в сумке, принятой 14.11.2019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На соновании: опись к сумке №123123&lt;/xsd:description&gt;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&lt;xsd:docNumber&gt;145558&lt;/xsd:docNumber&gt;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&lt;xsd:login&gt;B5700&lt;/xsd:login&gt;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&lt;xsd:deptCode&gt;1056&lt;/xsd:deptCode&gt;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&lt;xsd:quantity&gt;0&lt;/xsd:quantity&gt;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&lt;xsd:valuableSortId&gt;-126&lt;/xsd:valuableSortId&gt;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&lt;xsd:markDocCode&gt;03ко&lt;/xsd:markDocCode&gt;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&lt;xsd:firstName&gt;АНДРЕЙ&lt;/xsd:firstName&gt;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&lt;xsd:patronymic&gt;ЮРЬЕВИЧ&lt;/xsd:patronymic&gt;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&lt;xsd:surname&gt;БОРИСОВ&lt;/xsd:surname&gt;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&lt;xsd:operJournalNote&gt;ДО "Свиблово"&lt;/xsd:operJournalNote&gt;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&lt;xsd:login&gt;TTT&lt;/xsd:login&gt;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&lt;xsd:operJournalExtId&gt;MB.12345722&lt;/xsd:operJournalExtId&gt;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&lt;xsd:operJournalStatusEnum&gt;3&lt;/xsd:operJournalStatusEnum&gt;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&lt;xsd:operationCode&gt;2418.MB&lt;/xsd:operationCode&gt;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&lt;xsd:operationRegDate&gt;2020-09-04T11:33:47&lt;/xsd:operationRegDate&gt;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&lt;xsd:messageId&gt;soap10a155000019&lt;/xsd:messageId&gt;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714567E7" w14:textId="77777777" w:rsidR="00B0043B" w:rsidRDefault="00BE0E44">
      <w:pPr>
        <w:spacing w:before="200" w:after="0" w:line="240" w:lineRule="auto"/>
      </w:pPr>
      <w:bookmarkStart w:id="426" w:name="section_asb_fmw_zmb"/>
      <w:bookmarkEnd w:id="424"/>
      <w:bookmarkEnd w:id="425"/>
      <w:r>
        <w:rPr>
          <w:rFonts w:ascii="Arial" w:hAnsi="Arial"/>
          <w:b/>
          <w:color w:val="000000"/>
          <w:sz w:val="20"/>
        </w:rPr>
        <w:t>1.1.23.1.4. 2418.MB CFT2 T_CABS_CREATE_DOC_REQ (поврежденная)</w:t>
      </w:r>
    </w:p>
    <w:p w14:paraId="0EB009A6" w14:textId="77777777" w:rsidR="00B0043B" w:rsidRDefault="00BE0E44">
      <w:pPr>
        <w:shd w:val="clear" w:color="auto" w:fill="E0E0E0"/>
        <w:spacing w:before="200" w:after="0" w:line="240" w:lineRule="auto"/>
      </w:pPr>
      <w:bookmarkStart w:id="427" w:name="d5e1188"/>
      <w:bookmarkStart w:id="428" w:name="d5e1153"/>
      <w:bookmarkEnd w:id="426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&lt;SMESSAGEID&gt;233535&lt;/SMESSAGEID&gt;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&lt;SGUID&gt;MB.12345722&lt;/SGUID&gt;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&lt;SDOCUMENTTYPE&gt;2418.MB&lt;/SDOCUMENTTYPE&gt;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&lt;SLABEL&gt;145558&lt;/SLABEL&gt;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&lt;SACCOUNTTO&gt;6032281000151000001&lt;/SACCOUNTTO&gt;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&lt;NSUMFROM&gt;100000.0&lt;/NSUMFROM&gt;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&lt;NSUMTO&gt;100000.0&lt;/NSUMTO&gt;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&lt;SDESCRIPTION&gt;Излишки в сумке, принятой 14.11.2019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На соновании: опись к сумке №123123&lt;/SDESCRIPTION&gt;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&lt;SACCOUNT&gt;6032281000151000001&lt;/SACCOUNT&gt;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&lt;SCODE&gt;044030832&lt;/SCODE&gt;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"СЕВЕРО-ЗАПАДНЫЙ" БАНКА ВТБ (ПАО)&lt;/SNAME&gt;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&lt;SSYMBOLCODE&gt;32&lt;/SSYMBOLCODE&gt;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&lt;NSYMBOLAMOUNT&gt;100000.0&lt;/NSYMBOLAMOUNT&gt;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126EDB2E" w14:textId="77777777" w:rsidR="00B0043B" w:rsidRDefault="00BE0E44">
      <w:pPr>
        <w:spacing w:before="200" w:after="0" w:line="240" w:lineRule="auto"/>
      </w:pPr>
      <w:bookmarkStart w:id="429" w:name="op2419"/>
      <w:bookmarkEnd w:id="427"/>
      <w:bookmarkEnd w:id="428"/>
      <w:r>
        <w:rPr>
          <w:rFonts w:ascii="Arial" w:hAnsi="Arial"/>
          <w:b/>
          <w:color w:val="000000"/>
          <w:sz w:val="29"/>
        </w:rPr>
        <w:t>1.1.24. Излишек при выгрузке банкомата</w:t>
      </w:r>
    </w:p>
    <w:p w14:paraId="41DB3E31" w14:textId="77777777" w:rsidR="00B0043B" w:rsidRDefault="00BE0E44">
      <w:pPr>
        <w:spacing w:before="200" w:after="0" w:line="240" w:lineRule="auto"/>
      </w:pPr>
      <w:bookmarkStart w:id="430" w:name="createMB_2419_MB"/>
      <w:bookmarkEnd w:id="429"/>
      <w:r>
        <w:rPr>
          <w:rFonts w:ascii="Arial" w:hAnsi="Arial"/>
          <w:b/>
          <w:color w:val="000000"/>
          <w:sz w:val="24"/>
        </w:rPr>
        <w:t>1.1.24.1. Внутрифилиальная проводка</w:t>
      </w:r>
    </w:p>
    <w:bookmarkEnd w:id="430"/>
    <w:p w14:paraId="12EDA669" w14:textId="77777777" w:rsidR="00B0043B" w:rsidRDefault="00B0043B">
      <w:pPr>
        <w:spacing w:after="0" w:line="240" w:lineRule="auto"/>
        <w:rPr>
          <w:sz w:val="20"/>
        </w:rPr>
      </w:pP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B0043B" w14:paraId="01E5E32C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215BDFF" w14:textId="77777777" w:rsidR="00B0043B" w:rsidRDefault="00BE0E44">
            <w:pPr>
              <w:spacing w:after="0" w:line="240" w:lineRule="auto"/>
            </w:pPr>
            <w:bookmarkStart w:id="431" w:name="d5e1195"/>
            <w:bookmarkStart w:id="432" w:name="d5e1160"/>
            <w:r>
              <w:rPr>
                <w:rFonts w:ascii="Times New Roman" w:hAnsi="Times New Roman"/>
                <w:color w:val="000000"/>
                <w:sz w:val="20"/>
              </w:rPr>
              <w:t>Дт 20202 Кт 30305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726ADC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Излишки при пересчете УС (годные)</w:t>
            </w:r>
          </w:p>
        </w:tc>
      </w:tr>
      <w:bookmarkEnd w:id="431"/>
      <w:bookmarkEnd w:id="432"/>
      <w:tr w:rsidR="00B0043B" w14:paraId="2DCEAAD1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B48B8B8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20202 Кт 30305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FE34B5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Излишки при пересчете УС (поврежденные)</w:t>
            </w:r>
          </w:p>
        </w:tc>
      </w:tr>
    </w:tbl>
    <w:p w14:paraId="6C7BD5B6" w14:textId="77777777" w:rsidR="00B0043B" w:rsidRDefault="00BE0E44">
      <w:pPr>
        <w:spacing w:before="200" w:after="0" w:line="240" w:lineRule="auto"/>
      </w:pPr>
      <w:bookmarkStart w:id="433" w:name="create_2419_MBCFT"/>
      <w:r>
        <w:rPr>
          <w:rFonts w:ascii="Arial" w:hAnsi="Arial"/>
          <w:b/>
          <w:color w:val="000000"/>
          <w:sz w:val="20"/>
        </w:rPr>
        <w:t>1.1.24.1.1. 2419.MB CFT2 Create</w:t>
      </w:r>
    </w:p>
    <w:p w14:paraId="65C29363" w14:textId="77777777" w:rsidR="00B0043B" w:rsidRDefault="00BE0E44">
      <w:pPr>
        <w:shd w:val="clear" w:color="auto" w:fill="E0E0E0"/>
        <w:spacing w:before="160" w:after="0" w:line="240" w:lineRule="auto"/>
      </w:pPr>
      <w:bookmarkStart w:id="434" w:name="d5e1208"/>
      <w:bookmarkStart w:id="435" w:name="d5e1173"/>
      <w:bookmarkEnd w:id="433"/>
      <w:r>
        <w:rPr>
          <w:rFonts w:ascii="Ubuntu Mono" w:hAnsi="Ubuntu Mono"/>
          <w:color w:val="000000"/>
          <w:sz w:val="16"/>
          <w:shd w:val="clear" w:color="auto" w:fill="E0E0E0"/>
        </w:rPr>
        <w:t xml:space="preserve"> 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&lt;!--&lt;xsd:operJournalStatusEnum&gt;3&lt;/xsd:operJournalStatusEnum&gt;--&gt;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&lt;xsd:markDocCode&gt;03ко&lt;/xsd:markDocCode&gt;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&lt;xsd:firstName&gt;КАССИР&lt;/xsd:firstName&gt;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&lt;xsd:patronymic&gt;МЕГА-ХИМКМ&lt;/xsd:patronymic&gt;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&lt;xsd:surname&gt;ПРОСТО&lt;/xsd:surname&gt;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&lt;xsd:cashSymbolCode&gt;32&lt;/xsd:cashSymbolCode&gt;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&lt;xsd:side xsi:nil="true" xmlns:xsi="http://www.w3.org/2001/XMLSchema-instance"/&gt;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&lt;xsd:summa&gt;6000&lt;/xsd:summa&gt;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&lt;xsd:accountNum&gt;30305810000010000002&lt;/xsd:accountNum&gt;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&lt;xsd:deptCode&gt;709000&lt;/xsd:deptCode&gt;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&lt;xsd:summa&gt;6000&lt;/xsd:summa&gt;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&lt;xsd:accountNum&gt;20202810557000000002&lt;/xsd:accountNum&gt;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&lt;xsd:summa&gt;6000&lt;/xsd:summa&gt;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&lt;xsd:description&gt;Излишки в Банкомат № 399093 Самарская обл., г. Самара, пр-кт Металлургов, д. 56. Акт несоответствия от 05.09.2018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Акт несоответствия от 05.09.2020&lt;/xsd:description&gt;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&lt;xsd:docNumber&gt;958952&lt;/xsd:docNumber&gt;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&lt;xsd:login&gt;B5700&lt;/xsd:login&gt;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&lt;xsd:quantity&gt;0&lt;/xsd:quantity&gt;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&lt;xsd:summa&gt;6000&lt;/xsd:summa&gt;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&lt;xsd:valuableSortId&gt;-126&lt;/xsd:valuableSortId&gt;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&lt;xsd:operJournalNote&gt;399093&lt;/xsd:operJournalNote&gt;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&lt;xsd:login&gt;O5700&lt;/xsd:login&gt;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&lt;xsd:operJournalExtId&gt;MB.2419&lt;/xsd:operJournalExtId&gt;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&lt;xsd:operationCode&gt;2419.MB&lt;/xsd:operationCode&gt;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&lt;xsd:operationRegDate&gt;2020-09-08T13:45:35.615+03:00&lt;/xsd:operationRegDate&gt;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&lt;xsd:principal&gt;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&lt;xsd:principal&gt;БОРИСОВ АНДРЕЙ ЮРЬЕВИЧ&lt;/xsd:principal&gt;    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&lt;/xsd:principal&gt;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 xsi:nil="true" xmlns:xsi="http://www.w3.org/2001/XMLSchema-instance"&gt;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749D28EF" w14:textId="77777777" w:rsidR="00B0043B" w:rsidRDefault="00BE0E44">
      <w:pPr>
        <w:spacing w:before="200" w:after="0" w:line="240" w:lineRule="auto"/>
      </w:pPr>
      <w:bookmarkStart w:id="436" w:name="createCFT_2419_MBCFT"/>
      <w:bookmarkEnd w:id="434"/>
      <w:bookmarkEnd w:id="435"/>
      <w:r>
        <w:rPr>
          <w:rFonts w:ascii="Arial" w:hAnsi="Arial"/>
          <w:b/>
          <w:color w:val="000000"/>
          <w:sz w:val="20"/>
        </w:rPr>
        <w:t>1.1.24.1.2. 2419.MB CFT2 T_CABS_CREATE_DOC_REQ</w:t>
      </w:r>
    </w:p>
    <w:p w14:paraId="4C384F36" w14:textId="77777777" w:rsidR="00B0043B" w:rsidRDefault="00BE0E44">
      <w:pPr>
        <w:shd w:val="clear" w:color="auto" w:fill="E0E0E0"/>
        <w:spacing w:before="200" w:after="0" w:line="240" w:lineRule="auto"/>
      </w:pPr>
      <w:bookmarkStart w:id="437" w:name="d5e1212"/>
      <w:bookmarkEnd w:id="436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&lt;SMESSAGEID&gt;233513&lt;/SMESSAGEID&gt;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&lt;SGUID&gt;MB.2419&lt;/SGUID&gt;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&lt;SDOCUMENTTYPE&gt;2419.MB&lt;/SDOCUMENTTYPE&gt;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&lt;SLABEL&gt;958952&lt;/SLABEL&gt;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&lt;SACCOUNTTO&gt;30305810000010000002&lt;/SACCOUNTTO&gt;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&lt;NSUMFROM&gt;6000.0&lt;/NSUMFROM&gt;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&lt;NSUMTO&gt;6000.0&lt;/NSUMTO&gt;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&lt;SDESCRIPTION&gt;Излишки в Банкомат № 399093 Самарская обл., г. Самара, пр-кт Металлургов, д. 56. Акт несоответствия от 05.09.2018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Акт несоответствия от 05.09.2020&lt;/SDESCRIPTION&gt;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&lt;SACCOUNT&gt;30305810000010000002&lt;/SACCOUNT&gt;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&lt;SSYMBOLCODE&gt;32&lt;/SSYMBOLCODE&gt;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&lt;NSYMBOLAMOUNT&gt;6000.0&lt;/NSYMBOLAMOUNT&gt;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2743A429" w14:textId="77777777" w:rsidR="00B0043B" w:rsidRDefault="00BE0E44">
      <w:pPr>
        <w:spacing w:before="200" w:after="0" w:line="240" w:lineRule="auto"/>
      </w:pPr>
      <w:bookmarkStart w:id="438" w:name="op3410"/>
      <w:bookmarkEnd w:id="437"/>
      <w:r>
        <w:rPr>
          <w:rFonts w:ascii="Arial" w:hAnsi="Arial"/>
          <w:b/>
          <w:color w:val="000000"/>
          <w:sz w:val="29"/>
        </w:rPr>
        <w:t>1.1.25. Инкассация наличности</w:t>
      </w:r>
    </w:p>
    <w:p w14:paraId="68FD6EB1" w14:textId="77777777" w:rsidR="00B0043B" w:rsidRDefault="00BE0E44">
      <w:pPr>
        <w:spacing w:before="200" w:after="0" w:line="240" w:lineRule="auto"/>
      </w:pPr>
      <w:bookmarkStart w:id="439" w:name="createMB_3410_MB"/>
      <w:bookmarkEnd w:id="438"/>
      <w:r>
        <w:rPr>
          <w:rFonts w:ascii="Arial" w:hAnsi="Arial"/>
          <w:b/>
          <w:color w:val="000000"/>
          <w:sz w:val="24"/>
        </w:rPr>
        <w:t>1.1.25.1. Внутрифилиальная проводка</w:t>
      </w:r>
    </w:p>
    <w:bookmarkEnd w:id="439"/>
    <w:p w14:paraId="5D8C662C" w14:textId="77777777" w:rsidR="00B0043B" w:rsidRDefault="00B0043B">
      <w:pPr>
        <w:spacing w:after="0" w:line="240" w:lineRule="auto"/>
        <w:rPr>
          <w:sz w:val="20"/>
        </w:rPr>
      </w:pP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B0043B" w14:paraId="3EAE15C5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E389912" w14:textId="77777777" w:rsidR="00B0043B" w:rsidRDefault="00BE0E44">
            <w:pPr>
              <w:spacing w:after="0" w:line="240" w:lineRule="auto"/>
            </w:pPr>
            <w:bookmarkStart w:id="440" w:name="d5e1219"/>
            <w:r>
              <w:rPr>
                <w:rFonts w:ascii="Times New Roman" w:hAnsi="Times New Roman"/>
                <w:color w:val="000000"/>
                <w:sz w:val="20"/>
              </w:rPr>
              <w:t>Дт 20209 Кт 20202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C5547BF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Вывоз подкрепления из КЦ корп. филиала</w:t>
            </w:r>
          </w:p>
        </w:tc>
      </w:tr>
    </w:tbl>
    <w:p w14:paraId="378606ED" w14:textId="77777777" w:rsidR="00B0043B" w:rsidRDefault="00BE0E44">
      <w:pPr>
        <w:spacing w:before="200" w:after="0" w:line="240" w:lineRule="auto"/>
      </w:pPr>
      <w:bookmarkStart w:id="441" w:name="create_3410_MBCFT"/>
      <w:bookmarkEnd w:id="440"/>
      <w:r>
        <w:rPr>
          <w:rFonts w:ascii="Arial" w:hAnsi="Arial"/>
          <w:b/>
          <w:color w:val="000000"/>
          <w:sz w:val="20"/>
        </w:rPr>
        <w:t>1.1.25.1.1. 3410.MB CFT2 Create</w:t>
      </w:r>
    </w:p>
    <w:p w14:paraId="2BC47C34" w14:textId="77777777" w:rsidR="00B0043B" w:rsidRDefault="00BE0E44">
      <w:pPr>
        <w:shd w:val="clear" w:color="auto" w:fill="E0E0E0"/>
        <w:spacing w:before="160" w:after="0" w:line="240" w:lineRule="auto"/>
      </w:pPr>
      <w:bookmarkStart w:id="442" w:name="d5e1229"/>
      <w:bookmarkStart w:id="443" w:name="d5e1194"/>
      <w:bookmarkEnd w:id="441"/>
      <w:r>
        <w:rPr>
          <w:rFonts w:ascii="Ubuntu Mono" w:hAnsi="Ubuntu Mono"/>
          <w:color w:val="000000"/>
          <w:sz w:val="16"/>
          <w:shd w:val="clear" w:color="auto" w:fill="E0E0E0"/>
        </w:rPr>
        <w:t xml:space="preserve"> 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&lt;xsd:operJournalStatusEnum&gt;3&lt;/xsd:operJournalStatusEnum&gt;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&lt;xsd:markDocCode&gt;03ко&lt;/xsd:markDocCode&gt;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&lt;xsd:ben&gt;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&lt;xsd:firstName&gt;АНДРЕЙ&lt;/xsd:firstName&gt;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&lt;xsd:patronymic&gt;ЮРЬЕВИЧ&lt;/xsd:patronymic&gt;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&lt;xsd:surname&gt;БОРИСОВ&lt;/xsd:surname&gt;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&lt;xsd:identityCard&gt;ПаспортРФ 55 55 №877566 выдан Ленинским РОВД г.Самары 13.06.2006 к.п.632-011&lt;/xsd:identityCard&gt;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&lt;/xsd:ben&gt;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&lt;xsd:accountNum&gt;20202978157000000001&lt;/xsd:accountNum&gt;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&lt;xsd:currency&gt;EUR&lt;/xsd:currency&gt;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&lt;xsd:accountNum&gt;20209978557000000002&lt;/xsd:accountNum&gt;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&lt;xsd:currency&gt;EUR&lt;/xsd:currency&gt;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&lt;xsd:description&gt;Возврат остатков по кассе ДО "Кассовый" Филиала № 6318 Банка ВТБ (ПАО)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Опись к сумке № б/н от 24.08.2020&lt;/xsd:description&gt;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&lt;xsd:docNumber&gt;94892252&lt;/xsd:docNumber&gt;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&lt;xsd:quantity&gt;0&lt;/xsd:quantity&gt;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&lt;xsd:login&gt;B5700&lt;/xsd:login&gt;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&lt;xsd:valuableSortId&gt;-135&lt;/xsd:valuableSortId&gt;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&lt;xsd:login&gt;O5700&lt;/xsd:login&gt;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&lt;xsd:operJournalExtId&gt;MB.3410&lt;/xsd:operJournalExtId&gt;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&lt;xsd:operationCode&gt;3410.MB&lt;/xsd:operationCode&gt;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&lt;xsd:operationRegDate&gt;2018-09-18T13:45:35.615+03:00&lt;/xsd:operationRegDate&gt;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&lt;xsd:messageId&gt;34100a155000019&lt;/xsd:messageId&gt;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2BDDA305" w14:textId="77777777" w:rsidR="00B0043B" w:rsidRDefault="00BE0E44">
      <w:pPr>
        <w:spacing w:before="200" w:after="0" w:line="240" w:lineRule="auto"/>
      </w:pPr>
      <w:bookmarkStart w:id="444" w:name="createCFT_3410_MBCFT"/>
      <w:bookmarkEnd w:id="442"/>
      <w:bookmarkEnd w:id="443"/>
      <w:r>
        <w:rPr>
          <w:rFonts w:ascii="Arial" w:hAnsi="Arial"/>
          <w:b/>
          <w:color w:val="000000"/>
          <w:sz w:val="20"/>
        </w:rPr>
        <w:t>1.1.25.1.2. 3410.MB CFT2 T_CABS_CREATE_DOC_REQ</w:t>
      </w:r>
    </w:p>
    <w:p w14:paraId="70C3BF45" w14:textId="77777777" w:rsidR="00B0043B" w:rsidRDefault="00BE0E44">
      <w:pPr>
        <w:shd w:val="clear" w:color="auto" w:fill="E0E0E0"/>
        <w:spacing w:before="200" w:after="0" w:line="240" w:lineRule="auto"/>
      </w:pPr>
      <w:bookmarkStart w:id="445" w:name="d5e1233"/>
      <w:bookmarkStart w:id="446" w:name="d5e1198"/>
      <w:bookmarkEnd w:id="444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&lt;SMESSAGEID&gt;233498&lt;/SMESSAGEID&gt;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&lt;SGUID&gt;MB.3410&lt;/SGUID&gt;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&lt;SDOCUMENTTYPE&gt;3410.MB&lt;/SDOCUMENTTYPE&gt;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&lt;SLABEL&gt;94892252&lt;/SLABEL&gt;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&lt;SCURRENCYFROM&gt;978&lt;/SCURRENCYFROM&gt;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&lt;SCURRENCYTO&gt;978&lt;/SCURRENCYTO&gt;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&lt;SACCOUNTFROM&gt;20209978557000000002&lt;/SACCOUNTFROM&gt;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&lt;SACCOUNTTO&gt;20202978157000000001&lt;/SACCOUNTTO&gt;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&lt;NSUMFROM&gt;100000.0&lt;/NSUMFROM&gt;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&lt;NSUMTO&gt;100000.0&lt;/NSUMTO&gt;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&lt;SDESCRIPTION&gt;Возврат остатков по кассе ДО "Кассовый" Филиала № 6318 Банка ВТБ (ПАО)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Опись к сумке № б/н от 24.08.2020&lt;/SDESCRIPTION&gt;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&lt;SACCOUNT&gt;20209978557000000002&lt;/SACCOUNT&gt;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&lt;SACCOUNT&gt;20202978157000000001&lt;/SACCOUNT&gt;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208DACB5" w14:textId="77777777" w:rsidR="00B0043B" w:rsidRDefault="00BE0E44">
      <w:pPr>
        <w:spacing w:before="200" w:after="0" w:line="240" w:lineRule="auto"/>
      </w:pPr>
      <w:bookmarkStart w:id="447" w:name="op3412"/>
      <w:bookmarkEnd w:id="445"/>
      <w:bookmarkEnd w:id="446"/>
      <w:r>
        <w:rPr>
          <w:rFonts w:ascii="Arial" w:hAnsi="Arial"/>
          <w:b/>
          <w:color w:val="000000"/>
          <w:sz w:val="29"/>
        </w:rPr>
        <w:t>1.1.26. Подкрепление банкомата</w:t>
      </w:r>
    </w:p>
    <w:p w14:paraId="7627724B" w14:textId="77777777" w:rsidR="00B0043B" w:rsidRDefault="00BE0E44">
      <w:pPr>
        <w:spacing w:before="200" w:after="0" w:line="240" w:lineRule="auto"/>
      </w:pPr>
      <w:bookmarkStart w:id="448" w:name="createMB_3412_MB"/>
      <w:bookmarkEnd w:id="447"/>
      <w:r>
        <w:rPr>
          <w:rFonts w:ascii="Arial" w:hAnsi="Arial"/>
          <w:b/>
          <w:color w:val="000000"/>
          <w:sz w:val="24"/>
        </w:rPr>
        <w:t>1.1.26.1. Внутрифилиальная проводка</w:t>
      </w:r>
    </w:p>
    <w:bookmarkEnd w:id="448"/>
    <w:p w14:paraId="62589F94" w14:textId="77777777" w:rsidR="00B0043B" w:rsidRDefault="00B0043B">
      <w:pPr>
        <w:spacing w:after="0" w:line="240" w:lineRule="auto"/>
        <w:rPr>
          <w:sz w:val="20"/>
        </w:rPr>
      </w:pP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B0043B" w14:paraId="6EC3477C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CEEE62D" w14:textId="77777777" w:rsidR="00B0043B" w:rsidRDefault="00BE0E44">
            <w:pPr>
              <w:spacing w:after="0" w:line="240" w:lineRule="auto"/>
            </w:pPr>
            <w:bookmarkStart w:id="449" w:name="d5e1240"/>
            <w:bookmarkStart w:id="450" w:name="d5e1205"/>
            <w:r>
              <w:rPr>
                <w:rFonts w:ascii="Times New Roman" w:hAnsi="Times New Roman"/>
                <w:color w:val="000000"/>
                <w:sz w:val="20"/>
              </w:rPr>
              <w:t>Дт 20209 Кт 20202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4013E63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Вывоз подкрепления из КЦ в УС</w:t>
            </w:r>
          </w:p>
        </w:tc>
      </w:tr>
    </w:tbl>
    <w:p w14:paraId="549A5310" w14:textId="77777777" w:rsidR="00B0043B" w:rsidRDefault="00BE0E44">
      <w:pPr>
        <w:spacing w:before="200" w:after="0" w:line="240" w:lineRule="auto"/>
      </w:pPr>
      <w:bookmarkStart w:id="451" w:name="create_3412_MBCFT"/>
      <w:bookmarkEnd w:id="449"/>
      <w:bookmarkEnd w:id="450"/>
      <w:r>
        <w:rPr>
          <w:rFonts w:ascii="Arial" w:hAnsi="Arial"/>
          <w:b/>
          <w:color w:val="000000"/>
          <w:sz w:val="20"/>
        </w:rPr>
        <w:t>1.1.26.1.1. 3412.MB CFT2 Create</w:t>
      </w:r>
    </w:p>
    <w:p w14:paraId="3F715FC2" w14:textId="77777777" w:rsidR="00B0043B" w:rsidRDefault="00BE0E44">
      <w:pPr>
        <w:shd w:val="clear" w:color="auto" w:fill="E0E0E0"/>
        <w:spacing w:before="160" w:after="0" w:line="240" w:lineRule="auto"/>
      </w:pPr>
      <w:bookmarkStart w:id="452" w:name="d5e1250"/>
      <w:bookmarkStart w:id="453" w:name="d5e1215"/>
      <w:bookmarkEnd w:id="451"/>
      <w:r>
        <w:rPr>
          <w:rFonts w:ascii="Ubuntu Mono" w:hAnsi="Ubuntu Mono"/>
          <w:color w:val="000000"/>
          <w:sz w:val="16"/>
          <w:shd w:val="clear" w:color="auto" w:fill="E0E0E0"/>
        </w:rPr>
        <w:t xml:space="preserve">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&lt;xsd:operJournalStatusEnum&gt;3&lt;/xsd:operJournalStatusEnum&gt;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&lt;xsd:ben&gt;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&lt;xsd:firstName&gt;АНДРЕЙ&lt;/xsd:firstName&gt;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&lt;xsd:patronymic&gt;ЮРЬЕВИЧ&lt;/xsd:patronymic&gt;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&lt;xsd:surname&gt;БОРИСОВ&lt;/xsd:surname&gt;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&lt;xsd:identityCard&gt;паспорт: 55 55 № 877566 выдан 03,09,2006 Территориальным пунктом УФМС России по Самарской области в&lt;/xsd:identityCard&gt;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&lt;/xsd:ben&gt;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&lt;xsd:cashSymbolCode&gt;75&lt;/xsd:cashSymbolCode&gt;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&lt;xsd:side/&gt;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&lt;xsd:summa&gt;1850000&lt;/xsd:summa&gt;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&lt;xsd:markDocCode&gt;03ко&lt;/xsd:markDocCode&gt;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&lt;xsd:accountNum&gt;20202810557000000002&lt;/xsd:accountNum&gt;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&lt;xsd:summa&gt;1850000&lt;/xsd:summa&gt;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&lt;xsd:accountNum&gt;20209810657000000002&lt;/xsd:accountNum&gt;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&lt;xsd:summa&gt;1850000&lt;/xsd:summa&gt;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&lt;xsd:description&gt;Подкрепление Банкомат № 396312 Самара ул.Урицкого,21 Администрация Железнодорожного района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Заявка на загрузку банкомата на 05.09.2020&lt;/xsd:description&gt;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&lt;xsd:docNumber&gt;148952&lt;/xsd:docNumber&gt;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&lt;xsd:quantity&gt;0&lt;/xsd:quantity&gt;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&lt;xsd:summa&gt;1850000&lt;/xsd:summa&gt;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&lt;xsd:login&gt;B5700&lt;/xsd:login&gt;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&lt;xsd:valuableSortId&gt;-126&lt;/xsd:valuableSortId&gt;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&lt;xsd:operJournalNote&gt;396312&lt;/xsd:operJournalNote&gt;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&lt;xsd:login&gt;T5700&lt;/xsd:login&gt;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&lt;xsd:operJournalExtId&gt;MB.3412&lt;/xsd:operJournalExtId&gt;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&lt;xsd:operationCode&gt;3412.MB&lt;/xsd:operationCode&gt;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&lt;xsd:operationRegDate&gt;2020-09-07T13:46:35.615+03:00&lt;/xsd:operationRegDate&gt;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&lt;xsd:principal&gt;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&lt;xsd:principal&gt;БОРИСОВ АНДРЕЙ ЮРЬЕВИЧ&lt;/xsd:principal&gt;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&lt;xsd:principalIdentityCard&gt;паспорт: 55 55 № 877566 выдан 23,01,2015 Территориальным пунктом УФМС России по Самарской области в &lt;/xsd:principalIdentityCard&gt;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&lt;/xsd:principal&gt;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7B73723C" w14:textId="77777777" w:rsidR="00B0043B" w:rsidRDefault="00BE0E44">
      <w:pPr>
        <w:spacing w:before="200" w:after="0" w:line="240" w:lineRule="auto"/>
      </w:pPr>
      <w:bookmarkStart w:id="454" w:name="createCFT_3412_MBCFT"/>
      <w:bookmarkEnd w:id="452"/>
      <w:bookmarkEnd w:id="453"/>
      <w:r>
        <w:rPr>
          <w:rFonts w:ascii="Arial" w:hAnsi="Arial"/>
          <w:b/>
          <w:color w:val="000000"/>
          <w:sz w:val="20"/>
        </w:rPr>
        <w:t>1.1.26.1.2. 3412.MB CFT2 T_CABS_CREATE_DOC_REQ</w:t>
      </w:r>
    </w:p>
    <w:p w14:paraId="16F2630F" w14:textId="77777777" w:rsidR="00B0043B" w:rsidRDefault="00BE0E44">
      <w:pPr>
        <w:shd w:val="clear" w:color="auto" w:fill="E0E0E0"/>
        <w:spacing w:before="200" w:after="0" w:line="240" w:lineRule="auto"/>
      </w:pPr>
      <w:bookmarkStart w:id="455" w:name="d5e1254"/>
      <w:bookmarkEnd w:id="454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&lt;SMESSAGEID&gt;233501&lt;/SMESSAGEID&gt;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&lt;SGUID&gt;MB.3412&lt;/SGUID&gt;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&lt;SDOCUMENTTYPE&gt;3412.MB&lt;/SDOCUMENTTYPE&gt;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&lt;SLABEL&gt;148952&lt;/SLABEL&gt;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&lt;SACCOUNTFROM&gt;20209810657000000002&lt;/SACCOUNTFROM&gt;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&lt;SACCOUNTTO&gt;20202810557000000002&lt;/SACCOUNTTO&gt;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&lt;NSUMFROM&gt;1850000.0&lt;/NSUMFROM&gt;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&lt;NSUMTO&gt;1850000.0&lt;/NSUMTO&gt;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&lt;SDESCRIPTION&gt;Подкрепление Банкомат № 396312 Самара ул.Урицкого,21 Администрация Железнодорожного района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Заявка на загрузку банкомата на 05.09.2020&lt;/SDESCRIPTION&gt;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&lt;SACCOUNT&gt;20209810657000000002&lt;/SACCOUNT&gt;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&lt;SSYMBOLCODE&gt;75&lt;/SSYMBOLCODE&gt;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&lt;NSYMBOLAMOUNT&gt;1850000.0&lt;/NSYMBOLAMOUNT&gt;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6BCEE248" w14:textId="77777777" w:rsidR="00B0043B" w:rsidRDefault="00BE0E44">
      <w:pPr>
        <w:spacing w:before="200" w:after="0" w:line="240" w:lineRule="auto"/>
      </w:pPr>
      <w:bookmarkStart w:id="456" w:name="op3414"/>
      <w:bookmarkEnd w:id="455"/>
      <w:r>
        <w:rPr>
          <w:rFonts w:ascii="Arial" w:hAnsi="Arial"/>
          <w:b/>
          <w:color w:val="000000"/>
          <w:sz w:val="29"/>
        </w:rPr>
        <w:t>1.1.27. Вывоз наличных денег в Банк России</w:t>
      </w:r>
    </w:p>
    <w:p w14:paraId="7ACBC7F5" w14:textId="77777777" w:rsidR="00B0043B" w:rsidRDefault="00BE0E44">
      <w:pPr>
        <w:spacing w:before="200" w:after="0" w:line="240" w:lineRule="auto"/>
      </w:pPr>
      <w:bookmarkStart w:id="457" w:name="createMB_3414_MB"/>
      <w:bookmarkEnd w:id="456"/>
      <w:r>
        <w:rPr>
          <w:rFonts w:ascii="Arial" w:hAnsi="Arial"/>
          <w:b/>
          <w:color w:val="000000"/>
          <w:sz w:val="24"/>
        </w:rPr>
        <w:t>1.1.27.1. Внутрифилиальная проводка</w:t>
      </w:r>
    </w:p>
    <w:bookmarkEnd w:id="457"/>
    <w:p w14:paraId="76C3001B" w14:textId="77777777" w:rsidR="00B0043B" w:rsidRDefault="00B0043B">
      <w:pPr>
        <w:spacing w:after="0" w:line="240" w:lineRule="auto"/>
        <w:rPr>
          <w:sz w:val="20"/>
        </w:rPr>
      </w:pP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B0043B" w14:paraId="615532B8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1E8009F" w14:textId="77777777" w:rsidR="00B0043B" w:rsidRDefault="00BE0E44">
            <w:pPr>
              <w:spacing w:after="0" w:line="240" w:lineRule="auto"/>
            </w:pPr>
            <w:bookmarkStart w:id="458" w:name="d5e1261"/>
            <w:bookmarkStart w:id="459" w:name="d5e1226"/>
            <w:r>
              <w:rPr>
                <w:rFonts w:ascii="Times New Roman" w:hAnsi="Times New Roman"/>
                <w:color w:val="000000"/>
                <w:sz w:val="20"/>
              </w:rPr>
              <w:t>Дт 20209 Кт 20202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C6CB47F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Инкассация наличности</w:t>
            </w:r>
          </w:p>
        </w:tc>
      </w:tr>
    </w:tbl>
    <w:p w14:paraId="1C879ABB" w14:textId="77777777" w:rsidR="00B0043B" w:rsidRDefault="00BE0E44">
      <w:pPr>
        <w:spacing w:before="200" w:after="0" w:line="240" w:lineRule="auto"/>
      </w:pPr>
      <w:bookmarkStart w:id="460" w:name="create_3414_MBCFT"/>
      <w:bookmarkEnd w:id="458"/>
      <w:bookmarkEnd w:id="459"/>
      <w:r>
        <w:rPr>
          <w:rFonts w:ascii="Arial" w:hAnsi="Arial"/>
          <w:b/>
          <w:color w:val="000000"/>
          <w:sz w:val="20"/>
        </w:rPr>
        <w:t>1.1.27.1.1. 3414.MB CFT2 Create</w:t>
      </w:r>
    </w:p>
    <w:p w14:paraId="1947C244" w14:textId="77777777" w:rsidR="00B0043B" w:rsidRDefault="00BE0E44">
      <w:pPr>
        <w:shd w:val="clear" w:color="auto" w:fill="E0E0E0"/>
        <w:spacing w:before="160" w:after="0" w:line="240" w:lineRule="auto"/>
      </w:pPr>
      <w:bookmarkStart w:id="461" w:name="d5e1271"/>
      <w:bookmarkStart w:id="462" w:name="d5e1236"/>
      <w:bookmarkEnd w:id="460"/>
      <w:r>
        <w:rPr>
          <w:rFonts w:ascii="Ubuntu Mono" w:hAnsi="Ubuntu Mono"/>
          <w:color w:val="000000"/>
          <w:sz w:val="16"/>
          <w:shd w:val="clear" w:color="auto" w:fill="E0E0E0"/>
        </w:rPr>
        <w:t xml:space="preserve"> 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&lt;xsd:operJournalStatusEnum&gt;3&lt;/xsd:operJournalStatusEnum&gt;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&lt;xsd:markDocCode&gt;03ко&lt;/xsd:markDocCode&gt;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&lt;xsd:cashSymbolCode&gt;72&lt;/xsd:cashSymbolCode&gt;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&lt;xsd:side/&gt;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&lt;xsd:summa&gt;40000&lt;/xsd:summa&gt;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&lt;xsd:ben&gt;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&lt;xsd:firstName&gt;АНДРЕЙ&lt;/xsd:firstName&gt;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&lt;xsd:patronymic&gt;ЮРЬЕВИЧ&lt;/xsd:patronymic&gt;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&lt;xsd:surname&gt;БОРИСОВ&lt;/xsd:surname&gt;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&lt;xsd:identityCard&gt;паспорт  РФ 5555 877566 выдан ОУФМС России по г. Москве по району Выхино - Жулебино 26.07.2011 г.&lt;/xsd:identityCard&gt;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&lt;/xsd:ben&gt;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&lt;xsd:accountNum&gt;20202810557000000002&lt;/xsd:accountNum&gt;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&lt;xsd:deptCode&gt;1056&lt;/xsd:deptCode&gt;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&lt;xsd:summa&gt;40000&lt;/xsd:summa&gt;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&lt;xsd:accountNum&gt;20209810657000000002&lt;/xsd:accountNum&gt;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&lt;xsd:summa&gt;40000&lt;/xsd:summa&gt;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&lt;xsd:description&gt;Выдача из операционной кассы банка на основании заявки №2 от 15.12.2020&lt;/xsd:description&gt;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&lt;xsd:docNumber&gt;56&lt;/xsd:docNumber&gt;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&lt;xsd:quantity&gt;0&lt;/xsd:quantity&gt;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&lt;xsd:summa&gt;40000&lt;/xsd:summa&gt;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&lt;xsd:login&gt;B5700&lt;/xsd:login&gt;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&lt;xsd:valuableSortId&gt;-126&lt;/xsd:valuableSortId&gt;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&lt;xsd:login&gt;O5700&lt;/xsd:login&gt;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&lt;xsd:operJournalExtId&gt;MB.22223414&lt;/xsd:operJournalExtId&gt;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&lt;xsd:operationCode&gt;3414.MB&lt;/xsd:operationCode&gt;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&lt;xsd:operationRegDate&gt;2020-12-15T13:45:35.615+03:00&lt;/xsd:operationRegDate&gt;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 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&lt;xsd:messageId&gt;1232154&lt;/xsd:messageId&gt;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70F4655F" w14:textId="77777777" w:rsidR="00B0043B" w:rsidRDefault="00BE0E44">
      <w:pPr>
        <w:spacing w:before="200" w:after="0" w:line="240" w:lineRule="auto"/>
      </w:pPr>
      <w:bookmarkStart w:id="463" w:name="createCFT_3414_MBCFT"/>
      <w:bookmarkEnd w:id="461"/>
      <w:bookmarkEnd w:id="462"/>
      <w:r>
        <w:rPr>
          <w:rFonts w:ascii="Arial" w:hAnsi="Arial"/>
          <w:b/>
          <w:color w:val="000000"/>
          <w:sz w:val="20"/>
        </w:rPr>
        <w:t>1.1.27.1.2. 3414.MB CFT2 T_CABS_CREATE_DOC_REQ</w:t>
      </w:r>
    </w:p>
    <w:p w14:paraId="6AE1CFF7" w14:textId="77777777" w:rsidR="00B0043B" w:rsidRDefault="00BE0E44">
      <w:pPr>
        <w:shd w:val="clear" w:color="auto" w:fill="E0E0E0"/>
        <w:spacing w:before="200" w:after="0" w:line="240" w:lineRule="auto"/>
      </w:pPr>
      <w:bookmarkStart w:id="464" w:name="d5e1275"/>
      <w:bookmarkEnd w:id="463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&lt;SMESSAGEID&gt;233501&lt;/SMESSAGEID&gt;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&lt;SGUID&gt;MB.22223414&lt;/SGUID&gt;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&lt;SDOCUMENTTYPE&gt;3414.MB&lt;/SDOCUMENTTYPE&gt;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&lt;SLABEL&gt;148952&lt;/SLABEL&gt;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&lt;SACCOUNTFROM&gt;20209810657000000002&lt;/SACCOUNTFROM&gt;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&lt;SACCOUNTTO&gt;20202810557000000002&lt;/SACCOUNTTO&gt;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&lt;NSUMFROM&gt;40000.0&lt;/NSUMFROM&gt;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&lt;NSUMTO&gt;40000.0&lt;/NSUMTO&gt;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&lt;DTVALIDTODATE&gt;2020-12-15&lt;/DTVALIDTODATE&gt;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&lt;SDESCRIPTION&gt;Выдача из операционной кассы банка на основании заявки №2 от 15.12.2020&lt;/SDESCRIPTION&gt;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&lt;SACCOUNT&gt;20209810657000000002&lt;/SACCOUNT&gt;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&lt;SSYMBOLCODE&gt;72&lt;/SSYMBOLCODE&gt;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&lt;NSYMBOLAMOUNT&gt;40000.0&lt;/NSYMBOLAMOUNT&gt;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73F42AA4" w14:textId="77777777" w:rsidR="00B0043B" w:rsidRDefault="00BE0E44">
      <w:pPr>
        <w:spacing w:before="200" w:after="0" w:line="240" w:lineRule="auto"/>
      </w:pPr>
      <w:bookmarkStart w:id="465" w:name="op9037"/>
      <w:bookmarkEnd w:id="464"/>
      <w:r>
        <w:rPr>
          <w:rFonts w:ascii="Arial" w:hAnsi="Arial"/>
          <w:b/>
          <w:color w:val="000000"/>
          <w:sz w:val="29"/>
        </w:rPr>
        <w:t>1.1.28. Подкрепление ценностей</w:t>
      </w:r>
    </w:p>
    <w:p w14:paraId="7914D5C7" w14:textId="77777777" w:rsidR="00B0043B" w:rsidRDefault="00BE0E44">
      <w:pPr>
        <w:spacing w:before="200" w:after="0" w:line="240" w:lineRule="auto"/>
      </w:pPr>
      <w:bookmarkStart w:id="466" w:name="createMB_9037_MB"/>
      <w:bookmarkEnd w:id="465"/>
      <w:r>
        <w:rPr>
          <w:rFonts w:ascii="Arial" w:hAnsi="Arial"/>
          <w:b/>
          <w:color w:val="000000"/>
          <w:sz w:val="24"/>
        </w:rPr>
        <w:t>1.1.28.1. Внутрифилиальная проводка</w:t>
      </w:r>
    </w:p>
    <w:bookmarkEnd w:id="466"/>
    <w:p w14:paraId="2F5A2B68" w14:textId="77777777" w:rsidR="00B0043B" w:rsidRDefault="00B0043B">
      <w:pPr>
        <w:spacing w:after="0" w:line="240" w:lineRule="auto"/>
        <w:rPr>
          <w:sz w:val="20"/>
        </w:rPr>
      </w:pP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B0043B" w14:paraId="2AED0913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13FEEDA" w14:textId="77777777" w:rsidR="00B0043B" w:rsidRDefault="00BE0E44">
            <w:pPr>
              <w:spacing w:after="0" w:line="240" w:lineRule="auto"/>
            </w:pPr>
            <w:bookmarkStart w:id="467" w:name="d5e1282"/>
            <w:bookmarkStart w:id="468" w:name="d5e1247"/>
            <w:r>
              <w:rPr>
                <w:rFonts w:ascii="Times New Roman" w:hAnsi="Times New Roman"/>
                <w:color w:val="000000"/>
                <w:sz w:val="20"/>
              </w:rPr>
              <w:lastRenderedPageBreak/>
              <w:t>Дт 91207 Кт 91203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CBAF244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Прием ценностей для чековых книжек;</w:t>
            </w:r>
          </w:p>
        </w:tc>
      </w:tr>
      <w:bookmarkEnd w:id="467"/>
      <w:bookmarkEnd w:id="468"/>
      <w:tr w:rsidR="00B0043B" w14:paraId="545FDBC3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281E6CE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91202 Кт 91203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C8062ED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Прием прочих ценностей (ключи, ценности на хранение).</w:t>
            </w:r>
          </w:p>
        </w:tc>
      </w:tr>
      <w:tr w:rsidR="00B0043B" w14:paraId="387AC720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C7EB47C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91207 Кт 99999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3DEE16D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Прием бланков в корп. филиале</w:t>
            </w:r>
          </w:p>
        </w:tc>
      </w:tr>
      <w:tr w:rsidR="00B0043B" w14:paraId="2F2754D0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935D6C3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91202 Кт 99999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17CE344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Прием ценностей в корп. филиале</w:t>
            </w:r>
          </w:p>
        </w:tc>
      </w:tr>
      <w:tr w:rsidR="00B0043B" w14:paraId="397A8E6A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2ED7061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91101 Кт 91101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9FCFCC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банкноты на инкассо иностранных государств, выявленные при пересчете;</w:t>
            </w:r>
          </w:p>
        </w:tc>
      </w:tr>
      <w:tr w:rsidR="00B0043B" w14:paraId="1A56DAB3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DB63D25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91104 Кт 91104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354769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сомнительные банкноты в валюте, выявленные при пересчете;</w:t>
            </w:r>
          </w:p>
        </w:tc>
      </w:tr>
      <w:tr w:rsidR="00B0043B" w14:paraId="1C1196E1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110B5F5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91202 Кт 91203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92142EF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сомнительные банкноты в рублях, выявленные при пересчете;</w:t>
            </w:r>
          </w:p>
        </w:tc>
      </w:tr>
      <w:tr w:rsidR="00B0043B" w14:paraId="7C6E9D9C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9D5F73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91202 Кт 91203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07A3C78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неплатежеспособные банкноты в рублях, выявленные при пересчете;</w:t>
            </w:r>
          </w:p>
        </w:tc>
      </w:tr>
      <w:tr w:rsidR="00B0043B" w14:paraId="4CC1004C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AA15798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91202 Кт 91203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AAA27AD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имеющие признаки подделки банкноты, выявленные при пересчете.</w:t>
            </w:r>
          </w:p>
        </w:tc>
      </w:tr>
      <w:tr w:rsidR="00B0043B" w14:paraId="09F48B95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3354565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91104 Кт 99999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DB3E8BD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сомнительные денежные знаки на экспертизу (валюта);</w:t>
            </w:r>
          </w:p>
        </w:tc>
      </w:tr>
      <w:tr w:rsidR="00B0043B" w14:paraId="0048008E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59B7C58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91101 Кт 99999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8FDEBB3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банкноты на инкассо иностранных государств;</w:t>
            </w:r>
          </w:p>
        </w:tc>
      </w:tr>
      <w:tr w:rsidR="00B0043B" w14:paraId="5ED1A6B4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54A08D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91202 Кт 99999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4424EB0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сомнительные банкноты в рублях;</w:t>
            </w:r>
          </w:p>
        </w:tc>
      </w:tr>
      <w:tr w:rsidR="00B0043B" w14:paraId="2ED56089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BF52F65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91101 Кт 99999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7827EDA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банкноты на инкассо иностранных государств, выявленные при пересчете;</w:t>
            </w:r>
          </w:p>
        </w:tc>
      </w:tr>
      <w:tr w:rsidR="00B0043B" w14:paraId="74D945B9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AE5303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91104 Кт 99999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577ED5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сомнительные банкноты в валюте, выявленные при пересчете;</w:t>
            </w:r>
          </w:p>
        </w:tc>
      </w:tr>
      <w:tr w:rsidR="00B0043B" w14:paraId="2723A022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E54B49B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91202 Кт 99999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2A17574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сомнительные банкноты в рублях, выявленные при пересчете;</w:t>
            </w:r>
          </w:p>
        </w:tc>
      </w:tr>
      <w:tr w:rsidR="00B0043B" w14:paraId="16A06671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CC30CA6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91202 Кт 99999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1C8FD0C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неплатежеспособные банкноты в рублях, выявленные при пересчете;</w:t>
            </w:r>
          </w:p>
        </w:tc>
      </w:tr>
      <w:tr w:rsidR="00B0043B" w14:paraId="2380E997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286AF8F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91202 Кт 99999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409B567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имеющие признаки подделки банкноты, выявленные при пересчете.</w:t>
            </w:r>
          </w:p>
        </w:tc>
      </w:tr>
      <w:tr w:rsidR="00B0043B" w14:paraId="4623667C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38E100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91207 Кт 99999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C09FC5E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бланки чековых книжек;</w:t>
            </w:r>
          </w:p>
        </w:tc>
      </w:tr>
      <w:tr w:rsidR="00B0043B" w14:paraId="48B56559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71F6FB3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91202 Кт 99999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C0CF8E5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прочие ценности (ключи, ценности на хранение).</w:t>
            </w:r>
          </w:p>
        </w:tc>
      </w:tr>
    </w:tbl>
    <w:p w14:paraId="71FDE06B" w14:textId="77777777" w:rsidR="00B0043B" w:rsidRDefault="00BE0E44">
      <w:pPr>
        <w:spacing w:before="200" w:after="0" w:line="240" w:lineRule="auto"/>
      </w:pPr>
      <w:bookmarkStart w:id="469" w:name="create_9037_MBCFT"/>
      <w:r>
        <w:rPr>
          <w:rFonts w:ascii="Arial" w:hAnsi="Arial"/>
          <w:b/>
          <w:color w:val="000000"/>
          <w:sz w:val="20"/>
        </w:rPr>
        <w:t>1.1.28.1.1. 9037.MB CFT2 Create</w:t>
      </w:r>
    </w:p>
    <w:p w14:paraId="339767F3" w14:textId="77777777" w:rsidR="00B0043B" w:rsidRDefault="00BE0E44">
      <w:pPr>
        <w:shd w:val="clear" w:color="auto" w:fill="E0E0E0"/>
        <w:spacing w:before="160" w:after="0" w:line="240" w:lineRule="auto"/>
      </w:pPr>
      <w:bookmarkStart w:id="470" w:name="d5e1346"/>
      <w:bookmarkStart w:id="471" w:name="d5e1311"/>
      <w:bookmarkEnd w:id="469"/>
      <w:r>
        <w:rPr>
          <w:rFonts w:ascii="Ubuntu Mono" w:hAnsi="Ubuntu Mono"/>
          <w:color w:val="000000"/>
          <w:sz w:val="16"/>
          <w:shd w:val="clear" w:color="auto" w:fill="E0E0E0"/>
        </w:rPr>
        <w:t xml:space="preserve"> 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&lt;xsd:operJournalStatusEnum&gt;3&lt;/xsd:operJournalStatusEnum&gt;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&lt;xsd:markDocCode&gt;06&lt;/xsd:markDocCode&gt;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&lt;xsd:accountNum&gt;91203840511682000000&lt;/xsd:accountNum&gt;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&lt;xsd:currency&gt;USD&lt;/xsd:currency&gt;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&lt;xsd:accountNum&gt;91104840257000000001&lt;/xsd:accountNum&gt;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&lt;xsd:currency&gt;USD&lt;/xsd:currency&gt;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&lt;xsd:description&gt;Прием на экспертизу валюты. Валюта, принятая на экспертизу USD (доллары)&lt;/xsd:description&gt;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&lt;xsd:docNumber&gt;142438&lt;/xsd:docNumber&gt;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&lt;xsd:deptCode&gt;1152&lt;/xsd:deptCode&gt;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&lt;xsd:login&gt;C5700&lt;/xsd:login&gt;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&lt;xsd:quantity&gt;1&lt;/xsd:quantity&gt;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&lt;xsd:summa&gt;5&lt;/xsd:summa&gt;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&lt;xsd:seria&gt;somnit15&lt;/xsd:seria&gt;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&lt;xsd:note&gt;хранилище №43&lt;/xsd:note&gt;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&lt;xsd:currency&gt;USD&lt;/xsd:currency&gt;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&lt;xsd:valuableSortId&gt;187&lt;/xsd:valuableSortId&gt;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&lt;xsd:deptCode&gt;1152&lt;/xsd:deptCode&gt;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&lt;xsd:login&gt;C5700&lt;/xsd:login&gt;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&lt;xsd:quantity&gt;1&lt;/xsd:quantity&gt;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&lt;xsd:summa&gt;5&lt;/xsd:summa&gt;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&lt;xsd:seria&gt;somnit25&lt;/xsd:seria&gt;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&lt;xsd:note&gt;хранилище №43&lt;/xsd:note&gt;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&lt;xsd:currency&gt;USD&lt;/xsd:currency&gt;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&lt;xsd:valuableSortId&gt;187&lt;/xsd:valuableSortId&gt;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&lt;xsd:login&gt;O5700&lt;/xsd:login&gt;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&lt;xsd:operJournalExtId&gt;MB.9037&lt;/xsd:operJournalExtId&gt;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&lt;xsd:operationCode&gt;9037.MB&lt;/xsd:operationCode&gt;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&lt;xsd:operationRegDate&gt;2018-10-05T13:45:35.615+03:00&lt;/xsd:operationRegDate&gt;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&lt;xsd:messageId&gt;7765848&lt;/xsd:messageId&gt;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527BB183" w14:textId="77777777" w:rsidR="00B0043B" w:rsidRDefault="00BE0E44">
      <w:pPr>
        <w:spacing w:before="200" w:after="0" w:line="240" w:lineRule="auto"/>
      </w:pPr>
      <w:bookmarkStart w:id="472" w:name="createCFT_9037_MBCFT"/>
      <w:bookmarkEnd w:id="470"/>
      <w:bookmarkEnd w:id="471"/>
      <w:r>
        <w:rPr>
          <w:rFonts w:ascii="Arial" w:hAnsi="Arial"/>
          <w:b/>
          <w:color w:val="000000"/>
          <w:sz w:val="20"/>
        </w:rPr>
        <w:t>1.1.28.1.2. 9037.MB CFT2 T_CABS_CREATE_DOC_REQ</w:t>
      </w:r>
    </w:p>
    <w:p w14:paraId="6E55DF6E" w14:textId="77777777" w:rsidR="00B0043B" w:rsidRPr="006317E7" w:rsidRDefault="00BE0E44">
      <w:pPr>
        <w:shd w:val="clear" w:color="auto" w:fill="E0E0E0"/>
        <w:spacing w:before="200" w:after="0" w:line="240" w:lineRule="auto"/>
        <w:rPr>
          <w:lang w:val="en-US"/>
        </w:rPr>
      </w:pPr>
      <w:bookmarkStart w:id="473" w:name="d5e1350"/>
      <w:bookmarkStart w:id="474" w:name="d5e1315"/>
      <w:bookmarkEnd w:id="472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>&lt;T_CABS_CREATE_DOC_REQ xmlns="http://www.NewAthena.ru/NA5/IntegrationAdapter"&gt;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&lt;SSUBSYSTEM&gt;SPECTRUM&lt;/SSUBSYSTEM&gt;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&lt;NDEPARTMENT&gt;709000&lt;/NDEPARTMENT&gt;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&lt;RATRANSPROPS&gt;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&lt;SNAME&gt;SOURCE_SYSTEM&lt;/SNAME&gt;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&lt;SVALUE&gt;SPECTRUM&lt;/SVALUE&gt;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&lt;SNAME&gt;TARGET_SYSTEM&lt;/SNAME&gt;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&lt;SVALUE&gt;CFT2&lt;/SVALUE&gt;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&lt;/RATRANSPROPS&gt;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&lt;SMESSAGEID&gt;233520&lt;/SMESSAGEID&gt;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&lt;SGUID&gt;MB.9037&lt;/SGUID&gt;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&lt;SDOCUMENTTYPE&gt;9037.MB&lt;/SDOCUMENTTYPE&gt;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&lt;SDEPARTMENT&gt;5700&lt;/SDEPARTMENT&gt;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&lt;RECPAYMENT&gt;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&lt;SLABEL&gt;142438&lt;/SLABEL&gt;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&lt;SCURRENCYFROM&gt;840&lt;/SCURRENCYFROM&gt;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&lt;SCURRENCYTO&gt;840&lt;/SCURRENCYTO&gt;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&lt;SACCOUNTFROM&gt;91104840257000000001&lt;/SACCOUNTFROM&gt;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&lt;SACCOUNTTO&gt;91203840511682000000&lt;/SACCOUNTTO&gt;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&lt;NSUMFROM&gt;10.0&lt;/NSUMFROM&gt;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&lt;NSUMTO&gt;10.0&lt;/NSUMTO&gt;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&lt;DTVALIDTODATE&gt;2020-06-19&lt;/DTVALIDTODATE&gt;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t>Прием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экспертизу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валюты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Валюта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, </w:t>
      </w:r>
      <w:r>
        <w:rPr>
          <w:rFonts w:ascii="Ubuntu Mono" w:hAnsi="Ubuntu Mono"/>
          <w:color w:val="000000"/>
          <w:sz w:val="16"/>
          <w:shd w:val="clear" w:color="auto" w:fill="E0E0E0"/>
        </w:rPr>
        <w:t>принятая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экспертизу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USD (</w:t>
      </w:r>
      <w:r>
        <w:rPr>
          <w:rFonts w:ascii="Ubuntu Mono" w:hAnsi="Ubuntu Mono"/>
          <w:color w:val="000000"/>
          <w:sz w:val="16"/>
          <w:shd w:val="clear" w:color="auto" w:fill="E0E0E0"/>
        </w:rPr>
        <w:t>доллары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)&lt;/SDESCRIPTION&gt;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&lt;RECPAYER&gt;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&lt;RECCUSTOMER&gt;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&lt;SACCOUNT&gt;91104840257000000001&lt;/SACCOUNT&gt;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&lt;RECBANK&gt;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lastRenderedPageBreak/>
        <w:t xml:space="preserve">                    &lt;SCODE&gt;040702788&lt;/SCODE&gt;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&lt;/RECBANK&gt;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&lt;/RECCUSTOMER&gt;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&lt;/RECPAYER&gt;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&lt;RECBENEFICIARY&gt;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&lt;SACCOUNT&gt;91203840511682000000&lt;/SACCOUNT&gt;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&lt;RECBANK&gt;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&lt;SCODE&gt;040702788&lt;/SCODE&gt;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&lt;/RECBANK&gt;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&lt;/RECBENEFICIARY&gt;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&lt;/RECPAYMENT&gt;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>&lt;/T_CABS_CREATE_DOC_REQ&gt;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</w:p>
    <w:p w14:paraId="6F696DED" w14:textId="77777777" w:rsidR="00B0043B" w:rsidRDefault="00BE0E44">
      <w:pPr>
        <w:spacing w:before="200" w:after="0" w:line="240" w:lineRule="auto"/>
      </w:pPr>
      <w:bookmarkStart w:id="475" w:name="op9038"/>
      <w:bookmarkEnd w:id="473"/>
      <w:bookmarkEnd w:id="474"/>
      <w:r>
        <w:rPr>
          <w:rFonts w:ascii="Arial" w:hAnsi="Arial"/>
          <w:b/>
          <w:color w:val="000000"/>
          <w:sz w:val="29"/>
        </w:rPr>
        <w:t>1.1.29. Инкассация ценностей</w:t>
      </w:r>
    </w:p>
    <w:p w14:paraId="3AAB1DC0" w14:textId="77777777" w:rsidR="00B0043B" w:rsidRDefault="00BE0E44">
      <w:pPr>
        <w:spacing w:before="200" w:after="0" w:line="240" w:lineRule="auto"/>
      </w:pPr>
      <w:bookmarkStart w:id="476" w:name="createMB_9038_MB"/>
      <w:bookmarkEnd w:id="475"/>
      <w:r>
        <w:rPr>
          <w:rFonts w:ascii="Arial" w:hAnsi="Arial"/>
          <w:b/>
          <w:color w:val="000000"/>
          <w:sz w:val="24"/>
        </w:rPr>
        <w:t>1.1.29.1. Внутрифилиальная проводка</w:t>
      </w:r>
    </w:p>
    <w:bookmarkEnd w:id="476"/>
    <w:p w14:paraId="51A123F1" w14:textId="77777777" w:rsidR="00B0043B" w:rsidRDefault="00B0043B">
      <w:pPr>
        <w:spacing w:after="0" w:line="240" w:lineRule="auto"/>
        <w:rPr>
          <w:sz w:val="20"/>
        </w:rPr>
      </w:pP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B0043B" w14:paraId="120291FB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DECC28C" w14:textId="77777777" w:rsidR="00B0043B" w:rsidRDefault="00BE0E44">
            <w:pPr>
              <w:spacing w:after="0" w:line="240" w:lineRule="auto"/>
            </w:pPr>
            <w:bookmarkStart w:id="477" w:name="d5e1356"/>
            <w:bookmarkStart w:id="478" w:name="d5e1321"/>
            <w:r>
              <w:rPr>
                <w:rFonts w:ascii="Times New Roman" w:hAnsi="Times New Roman"/>
                <w:color w:val="000000"/>
                <w:sz w:val="20"/>
              </w:rPr>
              <w:t>Дт 91203 Кт 91207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EF04135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Вывоз ценностей для бланков чековых книжек</w:t>
            </w:r>
          </w:p>
        </w:tc>
      </w:tr>
      <w:bookmarkEnd w:id="477"/>
      <w:bookmarkEnd w:id="478"/>
      <w:tr w:rsidR="00B0043B" w14:paraId="0D83F933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07A70A40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91203 Кт 91202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E40F857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Вывоз ценностей для прочих ценностей (ключи, ценности на хранение).</w:t>
            </w:r>
          </w:p>
        </w:tc>
      </w:tr>
      <w:tr w:rsidR="00B0043B" w14:paraId="6A36CEBE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AFBD9F8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91203 Кт 91202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AE5BAA9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сомнительные банкноты в рублях;</w:t>
            </w:r>
          </w:p>
        </w:tc>
      </w:tr>
      <w:tr w:rsidR="00B0043B" w14:paraId="47CEB1BF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3A637B3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91104 Кт 91104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AB39E5A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сомнительные денежные знаки на экспертизу (валюта);</w:t>
            </w:r>
          </w:p>
        </w:tc>
      </w:tr>
      <w:tr w:rsidR="00B0043B" w14:paraId="367FD514" w14:textId="77777777"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F85B810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Дт 91101 Кт 91101</w:t>
            </w:r>
          </w:p>
        </w:tc>
        <w:tc>
          <w:tcPr>
            <w:tcW w:w="451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27F32930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банкноты на инкассо иностранных государств;</w:t>
            </w:r>
          </w:p>
        </w:tc>
      </w:tr>
    </w:tbl>
    <w:p w14:paraId="611E3469" w14:textId="77777777" w:rsidR="00B0043B" w:rsidRDefault="00BE0E44">
      <w:pPr>
        <w:spacing w:before="200" w:after="0" w:line="240" w:lineRule="auto"/>
      </w:pPr>
      <w:bookmarkStart w:id="479" w:name="create_9038_MBCFT"/>
      <w:r>
        <w:rPr>
          <w:rFonts w:ascii="Arial" w:hAnsi="Arial"/>
          <w:b/>
          <w:color w:val="000000"/>
          <w:sz w:val="20"/>
        </w:rPr>
        <w:t>1.1.29.1.1. 9038.MB CFT2 Create</w:t>
      </w:r>
    </w:p>
    <w:p w14:paraId="5ECD794F" w14:textId="77777777" w:rsidR="00B0043B" w:rsidRDefault="00BE0E44">
      <w:pPr>
        <w:shd w:val="clear" w:color="auto" w:fill="E0E0E0"/>
        <w:spacing w:before="160" w:after="0" w:line="240" w:lineRule="auto"/>
      </w:pPr>
      <w:bookmarkStart w:id="480" w:name="d5e1378"/>
      <w:bookmarkStart w:id="481" w:name="d5e1343"/>
      <w:bookmarkEnd w:id="479"/>
      <w:r>
        <w:rPr>
          <w:rFonts w:ascii="Ubuntu Mono" w:hAnsi="Ubuntu Mono"/>
          <w:color w:val="000000"/>
          <w:sz w:val="16"/>
          <w:shd w:val="clear" w:color="auto" w:fill="E0E0E0"/>
        </w:rPr>
        <w:t xml:space="preserve">  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&lt;xsd:operJournalStatusEnum&gt;3&lt;/xsd:operJournalStatusEnum&gt;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&lt;xsd:markDocCode&gt;06&lt;/xsd:markDocCode&gt;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&lt;xsd:ben&gt;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&lt;xsd:firstName&gt;АНДРЕЙ&lt;/xsd:firstName&gt;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&lt;xsd:patronymic&gt;ЮРЬЕВИЧ&lt;/xsd:patronymic&gt;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&lt;xsd:surname&gt;БОРИСОВ&lt;/xsd:surname&gt;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&lt;xsd:identityCard&gt;паспорт РФ 5555 877566 выдан ОУФМС России по г. Москве 05.03.2017 г.&lt;/xsd:identityCard&gt;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&lt;/xsd:ben&gt;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&lt;xsd:accountNum&gt;91202810557000000002&lt;/xsd:accountNum&gt;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&lt;xsd:accountNum&gt;91203810557000000001&lt;/xsd:accountNum&gt;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&lt;xsd:description&gt;Отправка ценностей: Дубликаты ключей от сейфов хранилища ДО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На основании: Опись к сумке № 1 от 04.09.2018 908&lt;/xsd:description&gt;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&lt;xsd:docNumber&gt;1489&lt;/xsd:docNumber&gt;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&lt;xsd:quantity&gt;1&lt;/xsd:quantity&gt;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&lt;xsd:seria/&gt;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&lt;xsd:note&gt; хранилище №3&lt;/xsd:note&gt;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      &lt;xsd:login&gt;B5700&lt;/xsd:login&gt;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&lt;xsd:valuableSortId&gt;-292&lt;/xsd:valuableSortId&gt;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&lt;xsd:login&gt;O5700&lt;/xsd:login&gt;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&lt;xsd:operJournalExtId&gt;MB.9038&lt;/xsd:operJournalExtId&gt;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&lt;xsd:operationCode&gt;9038.MB&lt;/xsd:operationCode&gt;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&lt;xsd:operationRegDate&gt;2020-09-08T13:45:35.615+03:00&lt;/xsd:operationRegDate&gt;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&lt;xsd:principal&gt;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&lt;xsd:principal&gt;БОРИСОВ АНДРЕЙ ЮРЬЕВИЧ&lt;/xsd:principal&gt;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&lt;xsd:principalIdentityCard&gt;паспорт РФ 5555 877566 выдан ОУФМС России по г. Москве 05.03.2017&lt;/xsd:principalIdentityCard&gt;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&lt;/xsd:principal&gt;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&lt;xsd:messageId&gt;65848&lt;/xsd:messageId&gt;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0BB3AB63" w14:textId="77777777" w:rsidR="00B0043B" w:rsidRDefault="00BE0E44">
      <w:pPr>
        <w:spacing w:before="200" w:after="0" w:line="240" w:lineRule="auto"/>
      </w:pPr>
      <w:bookmarkStart w:id="482" w:name="createCFT_9038_MBCFT"/>
      <w:bookmarkEnd w:id="480"/>
      <w:bookmarkEnd w:id="481"/>
      <w:r>
        <w:rPr>
          <w:rFonts w:ascii="Arial" w:hAnsi="Arial"/>
          <w:b/>
          <w:color w:val="000000"/>
          <w:sz w:val="20"/>
        </w:rPr>
        <w:t>1.1.29.1.2. 9038.MB CFT2 T_CABS_CREATE_DOC_REQ</w:t>
      </w:r>
    </w:p>
    <w:p w14:paraId="06C2A6B9" w14:textId="77777777" w:rsidR="00B0043B" w:rsidRDefault="00BE0E44">
      <w:pPr>
        <w:shd w:val="clear" w:color="auto" w:fill="E0E0E0"/>
        <w:spacing w:before="200" w:after="0" w:line="240" w:lineRule="auto"/>
      </w:pPr>
      <w:bookmarkStart w:id="483" w:name="d5e1382"/>
      <w:bookmarkStart w:id="484" w:name="d5e1347"/>
      <w:bookmarkEnd w:id="482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&lt;SMESSAGEID&gt;233523&lt;/SMESSAGEID&gt;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&lt;SGUID&gt;MB.9038&lt;/SGUID&gt;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&lt;SDOCUMENTTYPE&gt;9038.MB&lt;/SDOCUMENTTYPE&gt;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&lt;SLABEL&gt;1489&lt;/SLABEL&gt;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&lt;SACCOUNTFROM&gt;91203810557000000001&lt;/SACCOUNTFROM&gt;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&lt;SACCOUNTTO&gt;91202810557000000002&lt;/SACCOUNTTO&gt;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&lt;SDESCRIPTION&gt;Отправка ценностей: Дубликаты ключей от сейфов хранилища ДО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На основании: Опись к сумке № 1 от 04.09.2018 908&lt;/SDESCRIPTION&gt;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&lt;SACCOUNT&gt;91203810557000000001&lt;/SACCOUNT&gt;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&lt;SACCOUNT&gt;91202810557000000002&lt;/SACCOUNT&gt;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7482ABB2" w14:textId="77777777" w:rsidR="00B0043B" w:rsidRDefault="00BE0E44">
      <w:pPr>
        <w:spacing w:before="200" w:after="0" w:line="240" w:lineRule="auto"/>
      </w:pPr>
      <w:bookmarkStart w:id="485" w:name="op0094"/>
      <w:bookmarkEnd w:id="483"/>
      <w:bookmarkEnd w:id="484"/>
      <w:r>
        <w:rPr>
          <w:rFonts w:ascii="Arial" w:hAnsi="Arial"/>
          <w:b/>
          <w:color w:val="000000"/>
          <w:sz w:val="29"/>
        </w:rPr>
        <w:t>1.1.30. Пересчет выручки (СКЦ)</w:t>
      </w:r>
    </w:p>
    <w:bookmarkEnd w:id="485"/>
    <w:p w14:paraId="5401B71C" w14:textId="77777777" w:rsidR="00B0043B" w:rsidRDefault="00B0043B">
      <w:pPr>
        <w:spacing w:after="0" w:line="240" w:lineRule="auto"/>
        <w:rPr>
          <w:sz w:val="20"/>
        </w:rPr>
      </w:pP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B0043B" w14:paraId="1C6FB28E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0DA994B" w14:textId="77777777" w:rsidR="00B0043B" w:rsidRDefault="00BE0E44">
            <w:pPr>
              <w:spacing w:after="0" w:line="240" w:lineRule="auto"/>
            </w:pPr>
            <w:bookmarkStart w:id="486" w:name="d5e1386"/>
            <w:bookmarkStart w:id="487" w:name="d5e1351"/>
            <w:r>
              <w:rPr>
                <w:rFonts w:ascii="Times New Roman" w:hAnsi="Times New Roman"/>
                <w:color w:val="000000"/>
                <w:sz w:val="20"/>
              </w:rPr>
              <w:t>Дт 20202 Кт 30232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D37B035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</w:tr>
    </w:tbl>
    <w:p w14:paraId="0421A823" w14:textId="77777777" w:rsidR="00B0043B" w:rsidRDefault="00BE0E44">
      <w:pPr>
        <w:spacing w:before="200" w:after="0" w:line="240" w:lineRule="auto"/>
      </w:pPr>
      <w:bookmarkStart w:id="488" w:name="createMB_0094_MB"/>
      <w:bookmarkEnd w:id="486"/>
      <w:bookmarkEnd w:id="487"/>
      <w:r>
        <w:rPr>
          <w:rFonts w:ascii="Arial" w:hAnsi="Arial"/>
          <w:b/>
          <w:color w:val="000000"/>
          <w:sz w:val="24"/>
        </w:rPr>
        <w:t>1.1.30.1. Внутрифилиальная проводка</w:t>
      </w:r>
    </w:p>
    <w:p w14:paraId="1A3C032F" w14:textId="77777777" w:rsidR="00B0043B" w:rsidRDefault="00BE0E44">
      <w:pPr>
        <w:spacing w:before="200" w:after="0" w:line="240" w:lineRule="auto"/>
      </w:pPr>
      <w:bookmarkStart w:id="489" w:name="create_0094_MBCFT"/>
      <w:bookmarkEnd w:id="488"/>
      <w:r>
        <w:rPr>
          <w:rFonts w:ascii="Arial" w:hAnsi="Arial"/>
          <w:b/>
          <w:color w:val="000000"/>
          <w:sz w:val="20"/>
        </w:rPr>
        <w:lastRenderedPageBreak/>
        <w:t>1.1.30.1.1. 0094.MB CFT2 Create</w:t>
      </w:r>
    </w:p>
    <w:p w14:paraId="0B52EBF5" w14:textId="77777777" w:rsidR="00B0043B" w:rsidRDefault="00BE0E44">
      <w:pPr>
        <w:shd w:val="clear" w:color="auto" w:fill="E0E0E0"/>
        <w:spacing w:before="160" w:after="0" w:line="240" w:lineRule="auto"/>
      </w:pPr>
      <w:bookmarkStart w:id="490" w:name="d5e1399"/>
      <w:bookmarkStart w:id="491" w:name="d5e1364"/>
      <w:bookmarkEnd w:id="489"/>
      <w:r>
        <w:rPr>
          <w:rFonts w:ascii="Ubuntu Mono" w:hAnsi="Ubuntu Mono"/>
          <w:color w:val="000000"/>
          <w:sz w:val="16"/>
          <w:shd w:val="clear" w:color="auto" w:fill="E0E0E0"/>
        </w:rPr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&lt;xsd:clientExtId&gt;776388&lt;/xsd:clientExtId&gt;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&lt;xsd:clientIdSys&gt;CFT&lt;/xsd:clientIdSys&gt;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&lt;xsd:clientName&gt;ООО "Зеленый лучик"2&lt;/xsd:clientName&gt;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&lt;xsd:clientTypeEnum&gt;1&lt;/xsd:clientTypeEnum&gt;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&lt;xsd:inn&gt;7723643822&lt;/xsd:inn&gt;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&lt;xsd:kpp&gt;123456789&lt;/xsd:kpp&gt;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&lt;xsd:operJournalStatusEnum&gt;3&lt;/xsd:operJournalStatusEnum&gt;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    &lt;xsd:firstName&gt;Иванов&lt;/xsd:firstName&gt;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    &lt;xsd:identityCard&gt;Паспорт НомерСерия&lt;/xsd:identityCard&gt;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    &lt;xsd:patronymic&gt;Иван&lt;/xsd:patronymic&gt;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    &lt;xsd:surname&gt;Иванович&lt;/xsd:surname&gt;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&lt;/xsd:payer&gt;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&lt;xsd:accountNum&gt;40702810030100000047&lt;/xsd:accountNum&gt;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&lt;xsd:deptCode&gt;709000&lt;/xsd:deptCode&gt;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&lt;xsd:summa&gt;2010&lt;/xsd:summa&gt;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     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&lt;xsd:summa&gt;2010&lt;/xsd:summa&gt;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&lt;xsd:description&gt;Инкассация ООО "Зозан" по накладной к сумке № 42377732 принятой 01.09.2020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Накладная № 42377732 от 01.09.2020&lt;/xsd:description&gt;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&lt;xsd:docNumber&gt;1555777&lt;/xsd:docNumber&gt;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&lt;xsd:properties&gt;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&lt;xsd:code&gt;ЗКССумма&lt;/xsd:code&gt;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&lt;xsd:value&gt;99=1001.00;101=1001.00;89=12.00&lt;/xsd:value&gt;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&lt;/xsd:properties&gt;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&lt;xsd:properties&gt;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&lt;xsd:code&gt;CommisTP&lt;/xsd:code&gt;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&lt;xsd:value&gt;200&lt;/xsd:value&gt;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&lt;/xsd:properties&gt;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&lt;xsd:properties&gt;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&lt;xsd:code&gt;CommisCur&lt;/xsd:code&gt;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&lt;xsd:value&gt;RUB&lt;/xsd:value&gt;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&lt;/xsd:properties&gt;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&lt;xsd:operJournalNote&gt;386788677&lt;/xsd:operJournalNote&gt;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&lt;xsd:login&gt;O5700&lt;/xsd:login&gt;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&lt;xsd:operJournalExtId&gt;MB/0094-1&lt;/xsd:operJournalExtId&gt;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&lt;xsd:operationCode&gt;0094.MB&lt;/xsd:operationCode&gt;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&lt;xsd:operationRegDate&gt;2020-09-07T13:45:35.615+03:00&lt;/xsd:operationRegDate&gt;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&lt;xsd:clientTypeEnum&gt;0&lt;/xsd:clientTypeEnum&gt;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&lt;xsd:icIssueAutority&gt;Райвоенкомат&lt;/xsd:icIssueAutority&gt;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&lt;xsd:icIssueDate&gt;2015-02-20&lt;/xsd:icIssueDate&gt;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&lt;xsd:icNum&gt;877566&lt;/xsd:icNum&gt;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&lt;xsd:icSeries&gt;5555&lt;/xsd:icSeries&gt;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&lt;xsd:identityCardTypeId&gt;21&lt;/xsd:identityCardTypeId&gt;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&lt;xsd:personFirstName&gt;АНДРЕЙ&lt;/xsd:personFirstName&gt;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&lt;xsd:personPatronymic&gt;ЮРЬЕВИЧ&lt;/xsd:personPatronymic&gt;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&lt;xsd:personSurname&gt;БОРИСОВ&lt;/xsd:personSurname&gt;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&lt;xsd:messageId&gt;s155000020&lt;/xsd:messageId&gt;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0732CD3B" w14:textId="77777777" w:rsidR="00B0043B" w:rsidRDefault="00BE0E44">
      <w:pPr>
        <w:spacing w:before="200" w:after="0" w:line="240" w:lineRule="auto"/>
      </w:pPr>
      <w:bookmarkStart w:id="492" w:name="createCFT_0094_MBCFT"/>
      <w:bookmarkEnd w:id="490"/>
      <w:bookmarkEnd w:id="491"/>
      <w:r>
        <w:rPr>
          <w:rFonts w:ascii="Arial" w:hAnsi="Arial"/>
          <w:b/>
          <w:color w:val="000000"/>
          <w:sz w:val="20"/>
        </w:rPr>
        <w:t>1.1.30.1.2. 0094.MB CFT2 T_CABS_CREATE_DOC_REQ</w:t>
      </w:r>
    </w:p>
    <w:p w14:paraId="42F7FEE4" w14:textId="77777777" w:rsidR="00B0043B" w:rsidRDefault="00BE0E44">
      <w:pPr>
        <w:shd w:val="clear" w:color="auto" w:fill="E0E0E0"/>
        <w:spacing w:before="200" w:after="0" w:line="240" w:lineRule="auto"/>
      </w:pPr>
      <w:bookmarkStart w:id="493" w:name="d5e1403"/>
      <w:bookmarkStart w:id="494" w:name="d5e1368"/>
      <w:bookmarkEnd w:id="492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&lt;SMESSAGEID&gt;233470&lt;/SMESSAGEID&gt;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&lt;SGUID&gt;MB.0094-1&lt;/SGUID&gt;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&lt;SDOCUMENTTYPE&gt;0094.MB&lt;/SDOCUMENTTYPE&gt;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&lt;SLABEL&gt;1555777&lt;/SLABEL&gt;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&lt;SACCOUNTTO&gt;40702810030100000047&lt;/SACCOUNTTO&gt;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&lt;NSUMFROM&gt;2010.0&lt;/NSUMFROM&gt;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&lt;NSUMTO&gt;2010.0&lt;/NSUMTO&gt;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&lt;SDESCRIPTION&gt;Инкассация ООО "Зозан" по накладной к сумке № 42377732 принятой 01.07.2019 На основании: Накладная № 42377732 от 01.07.2019&lt;/SDESCRIPTION&gt;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&lt;SNAME&gt;Иванович Иванов Иван&lt;/SNAME&gt;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&lt;SACCOUNT&gt;40702810030100000047&lt;/SACCOUNT&gt;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&lt;STAXID&gt;7723643822&lt;/STAXID&gt;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&lt;SKPP&gt;123456789&lt;/SKPP&gt;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&lt;SNAME&gt;ООО "ЗЕЛЕНЫЙ ЛУЧИК"2&lt;/SNAME&gt;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&lt;SSYMBOLCODE&gt;37&lt;/SSYMBOLCODE&gt;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&lt;NSYMBOLAMOUNT&gt;2010.0&lt;/NSYMBOLAMOUNT&gt;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&lt;DTGIVEDATE&gt;2015-02-20&lt;/DTGIVEDATE&gt;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&lt;SGIVEBY&gt;Райвоенкомат&lt;/SGIVEBY&gt;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&lt;RAADDITIONAL_ATTRS&gt;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&lt;T_ADDITIONAL_ATTR_DATA&gt;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&lt;SCODE&gt;ЗКССумма&lt;/SCODE&gt;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&lt;SVALUE&gt;99=1001.00;101=1001.00;89=12.00&lt;/SVALUE&gt;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&lt;/T_ADDITIONAL_ATTR_DATA&gt;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&lt;/RAADDITIONAL_ATTRS&gt;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3EFA3BFB" w14:textId="77777777" w:rsidR="00B0043B" w:rsidRDefault="00BE0E44">
      <w:pPr>
        <w:spacing w:before="200" w:after="0" w:line="240" w:lineRule="auto"/>
      </w:pPr>
      <w:bookmarkStart w:id="495" w:name="d5e1404"/>
      <w:bookmarkStart w:id="496" w:name="d5e1369"/>
      <w:bookmarkEnd w:id="493"/>
      <w:bookmarkEnd w:id="494"/>
      <w:r>
        <w:rPr>
          <w:rFonts w:ascii="Arial" w:hAnsi="Arial"/>
          <w:b/>
          <w:color w:val="000000"/>
          <w:sz w:val="24"/>
        </w:rPr>
        <w:t>1.1.30.2. Межфилиальная проводка</w:t>
      </w:r>
    </w:p>
    <w:p w14:paraId="20DBED25" w14:textId="77777777" w:rsidR="00B0043B" w:rsidRDefault="00BE0E44">
      <w:pPr>
        <w:spacing w:before="200" w:after="0" w:line="240" w:lineRule="auto"/>
      </w:pPr>
      <w:bookmarkStart w:id="497" w:name="create_0094_MBMB"/>
      <w:bookmarkEnd w:id="495"/>
      <w:bookmarkEnd w:id="496"/>
      <w:r>
        <w:rPr>
          <w:rFonts w:ascii="Arial" w:hAnsi="Arial"/>
          <w:b/>
          <w:color w:val="000000"/>
          <w:sz w:val="20"/>
        </w:rPr>
        <w:t>1.1.30.2.1. 0094.MB MB Create</w:t>
      </w:r>
    </w:p>
    <w:p w14:paraId="30255991" w14:textId="77777777" w:rsidR="00B0043B" w:rsidRDefault="00BE0E44">
      <w:pPr>
        <w:shd w:val="clear" w:color="auto" w:fill="E0E0E0"/>
        <w:spacing w:before="160" w:after="0" w:line="240" w:lineRule="auto"/>
      </w:pPr>
      <w:bookmarkStart w:id="498" w:name="d5e1409"/>
      <w:bookmarkStart w:id="499" w:name="d5e1374"/>
      <w:bookmarkEnd w:id="497"/>
      <w:r>
        <w:rPr>
          <w:rFonts w:ascii="Ubuntu Mono" w:hAnsi="Ubuntu Mono"/>
          <w:color w:val="000000"/>
          <w:sz w:val="16"/>
          <w:shd w:val="clear" w:color="auto" w:fill="E0E0E0"/>
        </w:rPr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&lt;xsd:clientExtId&gt;776388&lt;/xsd:clientExtId&gt;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&lt;xsd:clientIdSys&gt;CFT&lt;/xsd:clientIdSys&gt;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&lt;xsd:clientName&gt;ООО "Зеленый лучик"2&lt;/xsd:clientName&gt;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&lt;xsd:clientTypeEnum&gt;1&lt;/xsd:clientTypeEnum&gt;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&lt;xsd:inn&gt;7723643822&lt;/xsd:inn&gt;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&lt;xsd:kpp&gt;123456789&lt;/xsd:kpp&gt;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&lt;xsd:operJournalStatusEnum&gt;3&lt;/xsd:operJournalStatusEnum&gt;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          &lt;xsd:firstName&gt;Иванов&lt;/xsd:firstName&gt;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    &lt;xsd:identityCard&gt;Паспорт НомерСерия&lt;/xsd:identityCard&gt;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    &lt;xsd:patronymic&gt;Иван&lt;/xsd:patronymic&gt;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    &lt;xsd:surname&gt;Иванович&lt;/xsd:surname&gt;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&lt;/xsd:payer&gt;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&lt;xsd:accountIdSys&gt;00051&lt;/xsd:accountIdSys&gt;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&lt;xsd:accountNum&gt;60322810030100000047&lt;/xsd:accountNum&gt;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&lt;xsd:deptCode&gt;00051&lt;/xsd:deptCode&gt;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&lt;xsd:summa&gt;2010&lt;/xsd:summa&gt;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     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&lt;xsd:summa&gt;2010&lt;/xsd:summa&gt;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&lt;xsd:description&gt;Инкассация ООО "Зозан" по накладной к сумке № 42377732 принятой 01.09.2020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Накладная № 42377732 от 01.09.2020&lt;/xsd:description&gt;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&lt;xsd:docNumber&gt;1555777&lt;/xsd:docNumber&gt;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&lt;xsd:properties&gt;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&lt;xsd:code&gt;ЗКССумма&lt;/xsd:code&gt;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&lt;xsd:value&gt;99=1001.00;101=1001.00;89=12.00&lt;/xsd:value&gt;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&lt;/xsd:properties&gt;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&lt;xsd:properties&gt;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&lt;xsd:code&gt;CommisTP&lt;/xsd:code&gt;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&lt;xsd:value&gt;200&lt;/xsd:value&gt;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&lt;/xsd:properties&gt;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&lt;xsd:properties&gt;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&lt;xsd:code&gt;CommisCur&lt;/xsd:code&gt;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&lt;xsd:value&gt;RUB&lt;/xsd:value&gt;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&lt;/xsd:properties&gt;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&lt;xsd:operJournalNote&gt;386788677&lt;/xsd:operJournalNote&gt;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&lt;xsd:login&gt;O5700&lt;/xsd:login&gt;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&lt;xsd:operJournalExtId&gt;MB.0094-2&lt;/xsd:operJournalExtId&gt;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&lt;xsd:operationCode&gt;0094.MB&lt;/xsd:operationCode&gt;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&lt;xsd:operationRegDate&gt;2020-09-07T13:45:35.615+03:00&lt;/xsd:operationRegDate&gt;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&lt;xsd:messageId&gt;s155000019&lt;/xsd:messageId&gt;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23E9E133" w14:textId="77777777" w:rsidR="00B0043B" w:rsidRDefault="00BE0E44">
      <w:pPr>
        <w:spacing w:before="200" w:after="0" w:line="240" w:lineRule="auto"/>
      </w:pPr>
      <w:bookmarkStart w:id="500" w:name="createCFT_0094_MBMB"/>
      <w:bookmarkEnd w:id="498"/>
      <w:bookmarkEnd w:id="499"/>
      <w:r>
        <w:rPr>
          <w:rFonts w:ascii="Arial" w:hAnsi="Arial"/>
          <w:b/>
          <w:color w:val="000000"/>
          <w:sz w:val="20"/>
        </w:rPr>
        <w:t>1.1.30.2.2. 0094.MB MB T_CABS_CREATE_DOC_REQ</w:t>
      </w:r>
    </w:p>
    <w:p w14:paraId="5E712CFB" w14:textId="77777777" w:rsidR="00B0043B" w:rsidRDefault="00BE0E44">
      <w:pPr>
        <w:shd w:val="clear" w:color="auto" w:fill="E0E0E0"/>
        <w:spacing w:before="200" w:after="0" w:line="240" w:lineRule="auto"/>
      </w:pPr>
      <w:bookmarkStart w:id="501" w:name="d5e1413"/>
      <w:bookmarkEnd w:id="500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&lt;SMESSAGEID&gt;233466&lt;/SMESSAGEID&gt;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&lt;SGUID&gt;MB.0094-2&lt;/SGUID&gt;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&lt;SDOCUMENTTYPE&gt;0094.MB&lt;/SDOCUMENTTYPE&gt;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&lt;SLABEL&gt;1555777&lt;/SLABEL&gt;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&lt;SACCOUNTTO&gt;60322810030100000047&lt;/SACCOUNTTO&gt;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&lt;NSUMFROM&gt;2010.0&lt;/NSUMFROM&gt;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&lt;NSUMTO&gt;2010.0&lt;/NSUMTO&gt;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&lt;SDESCRIPTION&gt;Инкассация ООО "Зозан" по накладной к сумке № 42377732 принятой 01.09.2020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Накладная № 42377732 от 01.09.2020&lt;/SDESCRIPTION&gt;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&lt;SNAME&gt;Иванович Иванов Иван&lt;/SNAME&gt;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&lt;SACCOUNT&gt;60322810030100000047&lt;/SACCOUNT&gt;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&lt;STAXID&gt;7723643822&lt;/STAXID&gt;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&lt;SKPP&gt;123456789&lt;/SKPP&gt;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&lt;SNAME&gt;ООО "ЗЕЛЕНЫЙ ЛУЧИК"2&lt;/SNAME&gt;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&lt;SCODE&gt;042007855&lt;/SCODE&gt;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№ 3652 БАНКА ВТБ (ПАО)&lt;/SNAME&gt;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&lt;SSYMBOLCODE&gt;37&lt;/SSYMBOLCODE&gt;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&lt;NSYMBOLAMOUNT&gt;2010.0&lt;/NSYMBOLAMOUNT&gt;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&lt;RAADDITIONAL_ATTRS&gt;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&lt;T_ADDITIONAL_ATTR_DATA&gt;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&lt;SCODE&gt;ЗКССумма&lt;/SCODE&gt;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&lt;SVALUE&gt;99=1001.00;101=1001.00;89=12.00&lt;/SVALUE&gt;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&lt;/T_ADDITIONAL_ATTR_DATA&gt;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&lt;/RAADDITIONAL_ATTRS&gt;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36D76FA7" w14:textId="77777777" w:rsidR="00B0043B" w:rsidRDefault="00BE0E44">
      <w:pPr>
        <w:spacing w:before="200" w:after="0" w:line="240" w:lineRule="auto"/>
      </w:pPr>
      <w:bookmarkStart w:id="502" w:name="op0095"/>
      <w:bookmarkEnd w:id="501"/>
      <w:r>
        <w:rPr>
          <w:rFonts w:ascii="Arial" w:hAnsi="Arial"/>
          <w:b/>
          <w:color w:val="000000"/>
          <w:sz w:val="29"/>
        </w:rPr>
        <w:t>1.1.31. Пересчет выручки ЦФТ (СКЦ)</w:t>
      </w:r>
    </w:p>
    <w:p w14:paraId="01E324AD" w14:textId="77777777" w:rsidR="00B0043B" w:rsidRDefault="00BE0E44">
      <w:pPr>
        <w:spacing w:before="200" w:after="0" w:line="240" w:lineRule="auto"/>
      </w:pPr>
      <w:bookmarkStart w:id="503" w:name="createMB_0095_MB"/>
      <w:bookmarkEnd w:id="502"/>
      <w:r>
        <w:rPr>
          <w:rFonts w:ascii="Arial" w:hAnsi="Arial"/>
          <w:b/>
          <w:color w:val="000000"/>
          <w:sz w:val="24"/>
        </w:rPr>
        <w:t>1.1.31.1. Внутрифилиальная проводка</w:t>
      </w:r>
    </w:p>
    <w:bookmarkEnd w:id="503"/>
    <w:p w14:paraId="0202AD82" w14:textId="77777777" w:rsidR="00B0043B" w:rsidRDefault="00B0043B">
      <w:pPr>
        <w:spacing w:after="0" w:line="240" w:lineRule="auto"/>
        <w:rPr>
          <w:sz w:val="20"/>
        </w:rPr>
      </w:pP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B0043B" w14:paraId="58D6610F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3BC71199" w14:textId="77777777" w:rsidR="00B0043B" w:rsidRDefault="00BE0E44">
            <w:pPr>
              <w:spacing w:after="0" w:line="240" w:lineRule="auto"/>
            </w:pPr>
            <w:bookmarkStart w:id="504" w:name="d5e1420"/>
            <w:bookmarkStart w:id="505" w:name="d5e1385"/>
            <w:r>
              <w:rPr>
                <w:rFonts w:ascii="Times New Roman" w:hAnsi="Times New Roman"/>
                <w:color w:val="000000"/>
                <w:sz w:val="20"/>
              </w:rPr>
              <w:t>Дт 20202 Кт 40702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5EFADBFD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Пересчет клиентской выручки</w:t>
            </w:r>
          </w:p>
        </w:tc>
      </w:tr>
    </w:tbl>
    <w:p w14:paraId="335668B9" w14:textId="77777777" w:rsidR="00B0043B" w:rsidRDefault="00BE0E44">
      <w:pPr>
        <w:spacing w:before="200" w:after="0" w:line="240" w:lineRule="auto"/>
      </w:pPr>
      <w:bookmarkStart w:id="506" w:name="create_0095_MBCFT"/>
      <w:bookmarkEnd w:id="504"/>
      <w:bookmarkEnd w:id="505"/>
      <w:r>
        <w:rPr>
          <w:rFonts w:ascii="Arial" w:hAnsi="Arial"/>
          <w:b/>
          <w:color w:val="000000"/>
          <w:sz w:val="20"/>
        </w:rPr>
        <w:t>1.1.31.1.1. 0095.MB CFT2 Create</w:t>
      </w:r>
    </w:p>
    <w:p w14:paraId="14FC46BE" w14:textId="77777777" w:rsidR="00B0043B" w:rsidRDefault="00BE0E44">
      <w:pPr>
        <w:shd w:val="clear" w:color="auto" w:fill="E0E0E0"/>
        <w:spacing w:before="160" w:after="0" w:line="240" w:lineRule="auto"/>
      </w:pPr>
      <w:bookmarkStart w:id="507" w:name="d5e1430"/>
      <w:bookmarkStart w:id="508" w:name="d5e1395"/>
      <w:bookmarkEnd w:id="506"/>
      <w:r>
        <w:rPr>
          <w:rFonts w:ascii="Ubuntu Mono" w:hAnsi="Ubuntu Mono"/>
          <w:color w:val="000000"/>
          <w:sz w:val="16"/>
          <w:shd w:val="clear" w:color="auto" w:fill="E0E0E0"/>
        </w:rPr>
        <w:t>возможно, не потребуется</w:t>
      </w:r>
    </w:p>
    <w:p w14:paraId="2D32B014" w14:textId="77777777" w:rsidR="00B0043B" w:rsidRDefault="00BE0E44">
      <w:pPr>
        <w:spacing w:before="200" w:after="0" w:line="240" w:lineRule="auto"/>
      </w:pPr>
      <w:bookmarkStart w:id="509" w:name="createCFT_0095_MBCFT"/>
      <w:bookmarkEnd w:id="507"/>
      <w:bookmarkEnd w:id="508"/>
      <w:r>
        <w:rPr>
          <w:rFonts w:ascii="Arial" w:hAnsi="Arial"/>
          <w:b/>
          <w:color w:val="000000"/>
          <w:sz w:val="20"/>
        </w:rPr>
        <w:t>1.1.31.1.2. 0095.MB CFT2 T_CABS_CREATE_DOC_REQ</w:t>
      </w:r>
    </w:p>
    <w:p w14:paraId="0C99CCEE" w14:textId="77777777" w:rsidR="00B0043B" w:rsidRDefault="00BE0E44">
      <w:pPr>
        <w:shd w:val="clear" w:color="auto" w:fill="E0E0E0"/>
        <w:spacing w:before="200" w:after="0" w:line="240" w:lineRule="auto"/>
      </w:pPr>
      <w:bookmarkStart w:id="510" w:name="d5e1434"/>
      <w:bookmarkEnd w:id="509"/>
      <w:r>
        <w:rPr>
          <w:rFonts w:ascii="Ubuntu Mono" w:hAnsi="Ubuntu Mono"/>
          <w:color w:val="000000"/>
          <w:sz w:val="16"/>
          <w:shd w:val="clear" w:color="auto" w:fill="E0E0E0"/>
        </w:rPr>
        <w:t>возможно, не потребуется</w:t>
      </w:r>
    </w:p>
    <w:p w14:paraId="03577BE4" w14:textId="77777777" w:rsidR="00B0043B" w:rsidRDefault="00BE0E44">
      <w:pPr>
        <w:spacing w:before="200" w:after="0" w:line="240" w:lineRule="auto"/>
      </w:pPr>
      <w:bookmarkStart w:id="511" w:name="d5e1435"/>
      <w:bookmarkStart w:id="512" w:name="d5e1400"/>
      <w:bookmarkEnd w:id="510"/>
      <w:r>
        <w:rPr>
          <w:rFonts w:ascii="Arial" w:hAnsi="Arial"/>
          <w:b/>
          <w:color w:val="000000"/>
          <w:sz w:val="24"/>
        </w:rPr>
        <w:t>1.1.31.2. Межфилиальная проводка</w:t>
      </w:r>
    </w:p>
    <w:p w14:paraId="4E387A7F" w14:textId="77777777" w:rsidR="00B0043B" w:rsidRDefault="00BE0E44">
      <w:pPr>
        <w:spacing w:before="200" w:after="0" w:line="240" w:lineRule="auto"/>
      </w:pPr>
      <w:bookmarkStart w:id="513" w:name="create_0095_MBMB"/>
      <w:bookmarkEnd w:id="511"/>
      <w:bookmarkEnd w:id="512"/>
      <w:r>
        <w:rPr>
          <w:rFonts w:ascii="Arial" w:hAnsi="Arial"/>
          <w:b/>
          <w:color w:val="000000"/>
          <w:sz w:val="20"/>
        </w:rPr>
        <w:t>1.1.31.2.1. 0095.MB MB Create</w:t>
      </w:r>
    </w:p>
    <w:p w14:paraId="67C03B77" w14:textId="77777777" w:rsidR="00B0043B" w:rsidRDefault="00BE0E44">
      <w:pPr>
        <w:shd w:val="clear" w:color="auto" w:fill="E0E0E0"/>
        <w:spacing w:before="160" w:after="0" w:line="240" w:lineRule="auto"/>
      </w:pPr>
      <w:bookmarkStart w:id="514" w:name="d5e1440"/>
      <w:bookmarkStart w:id="515" w:name="d5e1405"/>
      <w:bookmarkEnd w:id="513"/>
      <w:r>
        <w:rPr>
          <w:rFonts w:ascii="Ubuntu Mono" w:hAnsi="Ubuntu Mono"/>
          <w:color w:val="000000"/>
          <w:sz w:val="16"/>
          <w:shd w:val="clear" w:color="auto" w:fill="E0E0E0"/>
        </w:rPr>
        <w:t>возможно, не потребуется</w:t>
      </w:r>
    </w:p>
    <w:p w14:paraId="54B6428F" w14:textId="77777777" w:rsidR="00B0043B" w:rsidRDefault="00BE0E44">
      <w:pPr>
        <w:spacing w:before="200" w:after="0" w:line="240" w:lineRule="auto"/>
      </w:pPr>
      <w:bookmarkStart w:id="516" w:name="createCFT_0095_MBMB"/>
      <w:bookmarkEnd w:id="514"/>
      <w:bookmarkEnd w:id="515"/>
      <w:r>
        <w:rPr>
          <w:rFonts w:ascii="Arial" w:hAnsi="Arial"/>
          <w:b/>
          <w:color w:val="000000"/>
          <w:sz w:val="20"/>
        </w:rPr>
        <w:t>1.1.31.2.2. 0095.MB MB T_CABS_CREATE_DOC_REQ</w:t>
      </w:r>
    </w:p>
    <w:p w14:paraId="6F244B3A" w14:textId="77777777" w:rsidR="00B0043B" w:rsidRDefault="00BE0E44">
      <w:pPr>
        <w:shd w:val="clear" w:color="auto" w:fill="E0E0E0"/>
        <w:spacing w:before="200" w:after="0" w:line="240" w:lineRule="auto"/>
      </w:pPr>
      <w:bookmarkStart w:id="517" w:name="d5e1444"/>
      <w:bookmarkEnd w:id="516"/>
      <w:r>
        <w:rPr>
          <w:rFonts w:ascii="Ubuntu Mono" w:hAnsi="Ubuntu Mono"/>
          <w:color w:val="000000"/>
          <w:sz w:val="16"/>
          <w:shd w:val="clear" w:color="auto" w:fill="E0E0E0"/>
        </w:rPr>
        <w:t>возможно, не потребуется</w:t>
      </w:r>
    </w:p>
    <w:p w14:paraId="5E66E3C2" w14:textId="77777777" w:rsidR="00B0043B" w:rsidRDefault="00BE0E44">
      <w:pPr>
        <w:spacing w:before="200" w:after="0" w:line="240" w:lineRule="auto"/>
      </w:pPr>
      <w:bookmarkStart w:id="518" w:name="op3096"/>
      <w:bookmarkEnd w:id="517"/>
      <w:r>
        <w:rPr>
          <w:rFonts w:ascii="Arial" w:hAnsi="Arial"/>
          <w:b/>
          <w:color w:val="000000"/>
          <w:sz w:val="29"/>
        </w:rPr>
        <w:t>1.1.32. Выдача наличных с пластиковой карты (ПК ВТБ)</w:t>
      </w:r>
    </w:p>
    <w:p w14:paraId="2C3C74B3" w14:textId="77777777" w:rsidR="00B0043B" w:rsidRDefault="00BE0E44">
      <w:pPr>
        <w:spacing w:before="200" w:after="0" w:line="240" w:lineRule="auto"/>
      </w:pPr>
      <w:bookmarkStart w:id="519" w:name="d5e1448"/>
      <w:bookmarkEnd w:id="518"/>
      <w:r>
        <w:rPr>
          <w:rFonts w:ascii="Arial" w:hAnsi="Arial"/>
          <w:b/>
          <w:color w:val="000000"/>
          <w:sz w:val="24"/>
        </w:rPr>
        <w:t>1.1.32.1. Внутрифилиальная проводка</w:t>
      </w:r>
    </w:p>
    <w:p w14:paraId="2655CE19" w14:textId="77777777" w:rsidR="00B0043B" w:rsidRDefault="00BE0E44">
      <w:pPr>
        <w:spacing w:before="200" w:after="0" w:line="240" w:lineRule="auto"/>
      </w:pPr>
      <w:bookmarkStart w:id="520" w:name="createCFT_3096CFT"/>
      <w:bookmarkEnd w:id="519"/>
      <w:r>
        <w:rPr>
          <w:rFonts w:ascii="Arial" w:hAnsi="Arial"/>
          <w:b/>
          <w:color w:val="000000"/>
          <w:sz w:val="20"/>
        </w:rPr>
        <w:t>1.1.32.1.1. 3096 CFT2 T_CABS_CREATE_DOC_REQ</w:t>
      </w:r>
    </w:p>
    <w:p w14:paraId="44D04B1B" w14:textId="77777777" w:rsidR="00B0043B" w:rsidRDefault="00BE0E44">
      <w:pPr>
        <w:shd w:val="clear" w:color="auto" w:fill="E0E0E0"/>
        <w:spacing w:before="200" w:after="0" w:line="240" w:lineRule="auto"/>
      </w:pPr>
      <w:bookmarkStart w:id="521" w:name="d5e1454"/>
      <w:bookmarkStart w:id="522" w:name="d5e1419"/>
      <w:bookmarkEnd w:id="520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&lt;SMESSAGEID&gt;233395&lt;/SMESSAGEID&gt;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&lt;SGUID&gt;SP.1000165880-26074&lt;/SGUID&gt;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&lt;SDOCUMENTTYPE&gt;3096&lt;/SDOCUMENTTYPE&gt;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&lt;SLABEL&gt;63673&lt;/SLABEL&gt;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&lt;SACCOUNTFROM&gt;30232810770900000001&lt;/SACCOUNTFROM&gt;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&lt;SACCOUNTTO&gt;20202810557000000002&lt;/SACCOUNTTO&gt;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&lt;NSUMFROM&gt;1470.0&lt;/NSUMFROM&gt;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&lt;NSUMTO&gt;1470.0&lt;/NSUMTO&gt;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&lt;SDESCRIPTION&gt;Списание НВ за 04/09/20 с пл. карты ВТБ N 1111111111111111 клиент БОРИСОВ АНДРЕЙ ЮРЬЕВИЧ Документ: Паспорт гражданина РФ серия 5555 №877566 выдан MINISTRY INTERNAL AFFAIRS&lt;/SDESCRIPTION&gt;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&lt;SACCOUNT&gt;30232810770900000001&lt;/SACCOUNT&gt;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&lt;SSYMBOLCODE&gt;51&lt;/SSYMBOLCODE&gt;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&lt;NSYMBOLAMOUNT&gt;1470.0&lt;/NSYMBOLAMOUNT&gt;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&lt;SGIVEBY&gt;MINISTRY INTERNAL AFFAIRS&lt;/SGIVEBY&gt;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05DE233A" w14:textId="77777777" w:rsidR="00B0043B" w:rsidRDefault="00BE0E44">
      <w:pPr>
        <w:spacing w:before="200" w:after="0" w:line="240" w:lineRule="auto"/>
      </w:pPr>
      <w:bookmarkStart w:id="523" w:name="op7001"/>
      <w:bookmarkEnd w:id="521"/>
      <w:bookmarkEnd w:id="522"/>
      <w:r>
        <w:rPr>
          <w:rFonts w:ascii="Arial" w:hAnsi="Arial"/>
          <w:b/>
          <w:color w:val="000000"/>
          <w:sz w:val="29"/>
        </w:rPr>
        <w:t>1.1.33. Комиссии и прочие операции, загруженные из М-банк</w:t>
      </w:r>
    </w:p>
    <w:p w14:paraId="35FA286F" w14:textId="77777777" w:rsidR="00B0043B" w:rsidRDefault="00BE0E44">
      <w:pPr>
        <w:spacing w:before="200" w:after="0" w:line="240" w:lineRule="auto"/>
      </w:pPr>
      <w:bookmarkStart w:id="524" w:name="d5e1458"/>
      <w:bookmarkStart w:id="525" w:name="d5e1423"/>
      <w:bookmarkEnd w:id="523"/>
      <w:r>
        <w:rPr>
          <w:rFonts w:ascii="Arial" w:hAnsi="Arial"/>
          <w:b/>
          <w:color w:val="000000"/>
          <w:sz w:val="24"/>
        </w:rPr>
        <w:t>1.1.33.1. Внутрифилиальная проводка</w:t>
      </w:r>
    </w:p>
    <w:p w14:paraId="58EE0549" w14:textId="77777777" w:rsidR="00B0043B" w:rsidRDefault="00BE0E44">
      <w:pPr>
        <w:spacing w:before="200" w:after="0" w:line="240" w:lineRule="auto"/>
      </w:pPr>
      <w:bookmarkStart w:id="526" w:name="create_7001CFT"/>
      <w:bookmarkEnd w:id="524"/>
      <w:bookmarkEnd w:id="525"/>
      <w:r>
        <w:rPr>
          <w:rFonts w:ascii="Arial" w:hAnsi="Arial"/>
          <w:b/>
          <w:color w:val="000000"/>
          <w:sz w:val="20"/>
        </w:rPr>
        <w:t>1.1.33.1.1. 7001 CFT2 Create</w:t>
      </w:r>
    </w:p>
    <w:p w14:paraId="3E4DAEFD" w14:textId="77777777" w:rsidR="00B0043B" w:rsidRDefault="00BE0E44">
      <w:pPr>
        <w:shd w:val="clear" w:color="auto" w:fill="E0E0E0"/>
        <w:spacing w:before="160" w:after="0" w:line="240" w:lineRule="auto"/>
      </w:pPr>
      <w:bookmarkStart w:id="527" w:name="d5e1463"/>
      <w:bookmarkStart w:id="528" w:name="d5e1428"/>
      <w:bookmarkEnd w:id="526"/>
      <w:r>
        <w:rPr>
          <w:rFonts w:ascii="Ubuntu Mono" w:hAnsi="Ubuntu Mono"/>
          <w:color w:val="000000"/>
          <w:sz w:val="16"/>
          <w:shd w:val="clear" w:color="auto" w:fill="E0E0E0"/>
        </w:rPr>
        <w:t>&lt;soap:Envelope xmlns:soap="http://www.w3.org/2003/05/soap-envelope" xmlns:jour="http://journal.ws.spectrum" xmlns:xsd="http://model.ws.spectrum/xsd"&gt;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&lt;soap:Header/&gt;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&lt;xsd:clientExtId&gt;776388&lt;/xsd:clientExtId&gt;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&lt;xsd:clientIdSys&gt;MBANK&lt;/xsd:clientIdSys&gt;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&lt;xsd:clientName&gt;ФУНТИК СТОРИ&lt;/xsd:clientName&gt;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&lt;xsd:clientTypeEnum&gt;1&lt;/xsd:clientTypeEnum&gt;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&lt;xsd:inn&gt;7702070333&lt;/xsd:inn&gt;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&lt;xsd:kpp&gt;123456789&lt;/xsd:kpp&gt;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&lt;xsd:summa&gt;2135&lt;/xsd:summa&gt;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&lt;xsd:accountNum&gt;70601810600000000000&lt;/xsd:accountNum&gt;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&lt;xsd:deptCode&gt;709000&lt;/xsd:deptCode&gt;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&lt;xsd:summa&gt;2135&lt;/xsd:summa&gt;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&lt;xsd:description&gt;Источник поступления Взнос наличных средств на банковский счет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договор No 40817810001004025108&lt;/xsd:description&gt;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&lt;xsd:docNumber&gt;129779&lt;/xsd:docNumber&gt;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&lt;xsd:login&gt;T5700&lt;/xsd:login&gt;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&lt;xsd:controlEmpUserLogin&gt;C5700&lt;/xsd:controlEmpUserLogin&gt;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&lt;xsd:operJournalExtId&gt;MB.7001&lt;/xsd:operJournalExtId&gt;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&lt;xsd:operationCode&gt;7001&lt;/xsd:operationCode&gt;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&lt;xsd:operationRegDate&gt;2020-09-03T18:45:35.615+03:00&lt;/xsd:operationRegDate&gt;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&lt;xsd:operJournalNote&gt;Сумма в монетах: 35&lt;/xsd:operJournalNote&gt;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&lt;xsd:clientTypeEnum&gt;0&lt;/xsd:clientTypeEnum&gt;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&lt;xsd:icIssueAutority&gt;ПВО ОВД Таганского района города Москвы кп 772-118&lt;/xsd:icIssueAutority&gt;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&lt;xsd:icIssueDate&gt;2015-10-15&lt;/xsd:icIssueDate&gt;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&lt;xsd:icNum&gt;877566&lt;/xsd:icNum&gt;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&lt;xsd:icSeries&gt;5555&lt;/xsd:icSeries&gt;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&lt;xsd:identityCardTypeId&gt;21&lt;/xsd:identityCardTypeId&gt;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&lt;xsd:personFirstName&gt;АНДРЕЙ&lt;/xsd:personFirstName&gt;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&lt;xsd:personPatronymic&gt;ЮРЬЕВИЧ&lt;/xsd:personPatronymic&gt;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&lt;xsd:personSurname&gt;БОРИСОВ&lt;/xsd:personSurname&gt;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&lt;xsd:messageId&gt;s15500070012&lt;/xsd:messageId&gt;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&lt;/soap:Body&gt;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&lt;/soap:Envelope&gt;</w:t>
      </w:r>
    </w:p>
    <w:p w14:paraId="453F0836" w14:textId="77777777" w:rsidR="00B0043B" w:rsidRDefault="00BE0E44">
      <w:pPr>
        <w:spacing w:before="200" w:after="0" w:line="240" w:lineRule="auto"/>
      </w:pPr>
      <w:bookmarkStart w:id="529" w:name="createCFT_7001CFT"/>
      <w:bookmarkEnd w:id="527"/>
      <w:bookmarkEnd w:id="528"/>
      <w:r>
        <w:rPr>
          <w:rFonts w:ascii="Arial" w:hAnsi="Arial"/>
          <w:b/>
          <w:color w:val="000000"/>
          <w:sz w:val="20"/>
        </w:rPr>
        <w:t>1.1.33.1.2. 7001 CFT2 T_CABS_CREATE_DOC_REQ</w:t>
      </w:r>
    </w:p>
    <w:p w14:paraId="1E2AD377" w14:textId="77777777" w:rsidR="00B0043B" w:rsidRDefault="00BE0E44">
      <w:pPr>
        <w:shd w:val="clear" w:color="auto" w:fill="E0E0E0"/>
        <w:spacing w:before="200" w:after="0" w:line="240" w:lineRule="auto"/>
      </w:pPr>
      <w:bookmarkStart w:id="530" w:name="d5e1467"/>
      <w:bookmarkStart w:id="531" w:name="d5e1432"/>
      <w:bookmarkEnd w:id="529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&lt;SMESSAGEID&gt;233768&lt;/SMESSAGEID&gt;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&lt;SGUID&gt;MB.7001&lt;/SGUID&gt;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&lt;SDOCUMENTTYPE&gt;7001&lt;/SDOCUMENTTYPE&gt;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&lt;SLABEL&gt;129779&lt;/SLABEL&gt;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&lt;SACCOUNTTO&gt;70601810600000000000&lt;/SACCOUNTTO&gt;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&lt;NSUMFROM&gt;2135.0&lt;/NSUMFROM&gt;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&lt;NSUMTO&gt;2135.0&lt;/NSUMTO&gt;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&lt;SDESCRIPTION&gt;Источник поступления Взнос наличных средств на банковский счет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договор No 40817810001004025108&lt;/SDESCRIPTION&gt;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&lt;SNAME&gt;БОРИСОВ АНДРЕЙ ИВАНОВИЧ&lt;/SNAME&gt;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&lt;SACCOUNT&gt;70601810600000000000&lt;/SACCOUNT&gt;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&lt;SNAME&gt;НЕ УКАЗАН&lt;/SNAME&gt;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"СЕВЕРО-ЗАПАДНЫЙ" БАНКА ВТБ (ПАО)&lt;/SNAME&gt;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ИВАНОВИЧ&lt;/SCLIENT&gt;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&lt;SCLIENT_REGIONCODE&gt;997&lt;/SCLIENT_REGIONCODE&gt;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&lt;DTGIVEDATE&gt;2015-10-15&lt;/DTGIVEDATE&gt;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&lt;SGIVEBY&gt;ПВО ОВД Таганского района города Москвы кп 772-118&lt;/SGIVEBY&gt;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6BFF3985" w14:textId="77777777" w:rsidR="00B0043B" w:rsidRDefault="00BE0E44">
      <w:pPr>
        <w:spacing w:before="200" w:after="0" w:line="240" w:lineRule="auto"/>
      </w:pPr>
      <w:bookmarkStart w:id="532" w:name="d5e1468"/>
      <w:bookmarkStart w:id="533" w:name="d5e1433"/>
      <w:bookmarkEnd w:id="530"/>
      <w:bookmarkEnd w:id="531"/>
      <w:r>
        <w:rPr>
          <w:rFonts w:ascii="Arial" w:hAnsi="Arial"/>
          <w:b/>
          <w:color w:val="000000"/>
          <w:sz w:val="24"/>
        </w:rPr>
        <w:t>1.1.33.2. Межфилиальная проводка</w:t>
      </w:r>
    </w:p>
    <w:p w14:paraId="394E937C" w14:textId="77777777" w:rsidR="00B0043B" w:rsidRDefault="00BE0E44">
      <w:pPr>
        <w:spacing w:before="200" w:after="0" w:line="240" w:lineRule="auto"/>
      </w:pPr>
      <w:bookmarkStart w:id="534" w:name="create_7001MB"/>
      <w:bookmarkEnd w:id="532"/>
      <w:bookmarkEnd w:id="533"/>
      <w:r>
        <w:rPr>
          <w:rFonts w:ascii="Arial" w:hAnsi="Arial"/>
          <w:b/>
          <w:color w:val="000000"/>
          <w:sz w:val="20"/>
        </w:rPr>
        <w:t>1.1.33.2.1. 7001 MB Create</w:t>
      </w:r>
    </w:p>
    <w:p w14:paraId="167CD2BE" w14:textId="77777777" w:rsidR="00B0043B" w:rsidRDefault="00BE0E44">
      <w:pPr>
        <w:shd w:val="clear" w:color="auto" w:fill="E0E0E0"/>
        <w:spacing w:before="160" w:after="0" w:line="240" w:lineRule="auto"/>
      </w:pPr>
      <w:bookmarkStart w:id="535" w:name="d5e1473"/>
      <w:bookmarkStart w:id="536" w:name="d5e1438"/>
      <w:bookmarkEnd w:id="534"/>
      <w:r>
        <w:rPr>
          <w:rFonts w:ascii="Ubuntu Mono" w:hAnsi="Ubuntu Mono"/>
          <w:color w:val="000000"/>
          <w:sz w:val="16"/>
          <w:shd w:val="clear" w:color="auto" w:fill="E0E0E0"/>
        </w:rPr>
        <w:t>&lt;soap:Envelope xmlns:soap="http://www.w3.org/2003/05/soap-envelope" xmlns:jour="http://journal.ws.spectrum" xmlns:xsd="http://model.ws.spectrum/xsd"&gt;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&lt;soap:Header/&gt;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&lt;xsd:clientExtId&gt;776388&lt;/xsd:clientExtId&gt;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&lt;xsd:clientIdSys&gt;MBANK&lt;/xsd:clientIdSys&gt;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&lt;xsd:clientName&gt;ФУНТИК СТОРИ&lt;/xsd:clientName&gt;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&lt;xsd:clientTypeEnum&gt;1&lt;/xsd:clientTypeEnum&gt;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&lt;xsd:inn&gt;7702070333&lt;/xsd:inn&gt;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&lt;xsd:kpp&gt;123456789&lt;/xsd:kpp&gt;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&lt;xsd:summa&gt;2135&lt;/xsd:summa&gt;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&lt;xsd:accountIdSys&gt;MBANK&lt;/xsd:accountIdSys&gt;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&lt;xsd:accountNum&gt;70601810600000000000&lt;/xsd:accountNum&gt;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&lt;xsd:deptCode&gt;49&lt;/xsd:deptCode&gt;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&lt;xsd:currency&gt;RUB&lt;/xsd:currency&gt;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&lt;xsd:summa&gt;2135&lt;/xsd:summa&gt;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&lt;xsd:description&gt;Источник поступления Взнос наличных средств на банковский счет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договор No 40817810001004025108&lt;/xsd:description&gt;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&lt;xsd:docNumber&gt;129779&lt;/xsd:docNumber&gt;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&lt;xsd:login&gt;T5700&lt;/xsd:login&gt;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&lt;xsd:controlEmpUserLogin&gt;C5700&lt;/xsd:controlEmpUserLogin&gt;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&lt;xsd:operJournalExtId&gt;MB.7001-1&lt;/xsd:operJournalExtId&gt;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&lt;xsd:operationCode&gt;7001&lt;/xsd:operationCode&gt;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&lt;xsd:operationRegDate&gt;2020-09-03T18:45:35.615+03:00&lt;/xsd:operationRegDate&gt;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&lt;xsd:operJournalNote&gt;Сумма в монетах: 35&lt;/xsd:operJournalNote&gt;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&lt;xsd:clientTypeEnum&gt;0&lt;/xsd:clientTypeEnum&gt;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&lt;xsd:icIssueAutority&gt;ПВО ОВД Таганского района города Москвы кп 772-118&lt;/xsd:icIssueAutority&gt;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&lt;xsd:icIssueDate&gt;2015-10-15&lt;/xsd:icIssueDate&gt;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&lt;xsd:icNum&gt;877566&lt;/xsd:icNum&gt;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&lt;xsd:icSeries&gt;5555&lt;/xsd:icSeries&gt;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&lt;xsd:identityCardTypeId&gt;21&lt;/xsd:identityCardTypeId&gt;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&lt;xsd:personFirstName&gt;АНДРЕЙ&lt;/xsd:personFirstName&gt;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&lt;xsd:personPatronymic&gt;ЮРЬЕВИЧ&lt;/xsd:personPatronymic&gt;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&lt;xsd:personSurname&gt;БОРИСОВ&lt;/xsd:personSurname&gt;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&lt;/xsd:proxyClient&gt;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&lt;xsd:messageId&gt;s15500070011&lt;/xsd:messageId&gt;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&lt;/soap:Body&gt;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&lt;/soap:Envelope&gt;</w:t>
      </w:r>
    </w:p>
    <w:p w14:paraId="4DAD7C91" w14:textId="77777777" w:rsidR="00B0043B" w:rsidRDefault="00BE0E44">
      <w:pPr>
        <w:spacing w:before="200" w:after="0" w:line="240" w:lineRule="auto"/>
      </w:pPr>
      <w:bookmarkStart w:id="537" w:name="createCFT_7001MB"/>
      <w:bookmarkEnd w:id="535"/>
      <w:bookmarkEnd w:id="536"/>
      <w:r>
        <w:rPr>
          <w:rFonts w:ascii="Arial" w:hAnsi="Arial"/>
          <w:b/>
          <w:color w:val="000000"/>
          <w:sz w:val="20"/>
        </w:rPr>
        <w:t>1.1.33.2.2. 7001 MB T_CABS_CREATE_DOC_REQ</w:t>
      </w:r>
    </w:p>
    <w:p w14:paraId="1390B3B3" w14:textId="77777777" w:rsidR="00B0043B" w:rsidRDefault="00BE0E44">
      <w:pPr>
        <w:shd w:val="clear" w:color="auto" w:fill="E0E0E0"/>
        <w:spacing w:before="200" w:after="0" w:line="240" w:lineRule="auto"/>
      </w:pPr>
      <w:bookmarkStart w:id="538" w:name="d5e1477"/>
      <w:bookmarkStart w:id="539" w:name="d5e1442"/>
      <w:bookmarkEnd w:id="537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&lt;SMESSAGEID&gt;233762&lt;/SMESSAGEID&gt;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&lt;SGUID&gt;MB.7001-1&lt;/SGUID&gt;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&lt;SDOCUMENTTYPE&gt;7001&lt;/SDOCUMENTTYPE&gt;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&lt;SLABEL&gt;129779&lt;/SLABEL&gt;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&lt;SACCOUNTTO&gt;70601810600000000000&lt;/SACCOUNTTO&gt;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&lt;NSUMFROM&gt;2135.0&lt;/NSUMFROM&gt;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&lt;NSUMTO&gt;2135.0&lt;/NSUMTO&gt;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&lt;DTVALIDTODATE&gt;2020-06-19&lt;/DTVALIDTODATE&gt;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&lt;SDESCRIPTION&gt;Источник поступления Взнос наличных средств на банковский счет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договор No 40817810001004025108&lt;/SDESCRIPTION&gt;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&lt;SNAME&gt;БОРИСОВ АНДРЕЙ ИВАНОВИЧ&lt;/SNAME&gt;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&lt;SACCOUNT&gt;70601810600000000000&lt;/SACCOUNT&gt;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&lt;SNAME&gt;НЕ УКАЗАН&lt;/SNAME&gt;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&lt;SCODE&gt;044030832&lt;/SCODE&gt;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"СЕВЕРО-ЗАПАДНЫЙ" БАНКА ВТБ (ПАО)&lt;/SNAME&gt;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ИВАНОВИЧ&lt;/SCLIENT&gt;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&lt;SCLIENT_REGIONCODE&gt;997&lt;/SCLIENT_REGIONCODE&gt;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&lt;DTGIVEDATE&gt;2015-10-15&lt;/DTGIVEDATE&gt;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&lt;SGIVEBY&gt;ПВО ОВД Таганского района города Москвы кп 772-118&lt;/SGIVEBY&gt;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314A9885" w14:textId="77777777" w:rsidR="00B0043B" w:rsidRDefault="00BE0E44">
      <w:pPr>
        <w:spacing w:before="200" w:after="0" w:line="240" w:lineRule="auto"/>
      </w:pPr>
      <w:bookmarkStart w:id="540" w:name="op2402"/>
      <w:bookmarkEnd w:id="538"/>
      <w:bookmarkEnd w:id="539"/>
      <w:r>
        <w:rPr>
          <w:rFonts w:ascii="Arial" w:hAnsi="Arial"/>
          <w:b/>
          <w:color w:val="000000"/>
          <w:sz w:val="29"/>
        </w:rPr>
        <w:t>1.1.34. Излишки наличных денег</w:t>
      </w:r>
    </w:p>
    <w:p w14:paraId="15C9EC87" w14:textId="77777777" w:rsidR="00B0043B" w:rsidRDefault="00BE0E44">
      <w:pPr>
        <w:spacing w:before="200" w:after="0" w:line="240" w:lineRule="auto"/>
      </w:pPr>
      <w:bookmarkStart w:id="541" w:name="createMB_2402"/>
      <w:bookmarkEnd w:id="540"/>
      <w:r>
        <w:rPr>
          <w:rFonts w:ascii="Arial" w:hAnsi="Arial"/>
          <w:b/>
          <w:color w:val="000000"/>
          <w:sz w:val="24"/>
        </w:rPr>
        <w:t>1.1.34.1. Внутрифилиальная проводка</w:t>
      </w:r>
    </w:p>
    <w:p w14:paraId="7E83B215" w14:textId="77777777" w:rsidR="00B0043B" w:rsidRDefault="00BE0E44">
      <w:pPr>
        <w:spacing w:before="200" w:after="0" w:line="240" w:lineRule="auto"/>
      </w:pPr>
      <w:bookmarkStart w:id="542" w:name="createCFT_2402CFT"/>
      <w:bookmarkEnd w:id="541"/>
      <w:r>
        <w:rPr>
          <w:rFonts w:ascii="Arial" w:hAnsi="Arial"/>
          <w:b/>
          <w:color w:val="000000"/>
          <w:sz w:val="20"/>
        </w:rPr>
        <w:t>1.1.34.1.1. 2402 CFT2 T_CABS_CREATE_DOC_REQ</w:t>
      </w:r>
    </w:p>
    <w:p w14:paraId="1D53D4EE" w14:textId="77777777" w:rsidR="00B0043B" w:rsidRDefault="00BE0E44">
      <w:pPr>
        <w:shd w:val="clear" w:color="auto" w:fill="E0E0E0"/>
        <w:spacing w:before="200" w:after="0" w:line="240" w:lineRule="auto"/>
      </w:pPr>
      <w:bookmarkStart w:id="543" w:name="d5e1487"/>
      <w:bookmarkStart w:id="544" w:name="d5e1452"/>
      <w:bookmarkEnd w:id="542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&lt;SMESSAGEID&gt;235536&lt;/SMESSAGEID&gt;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&lt;SGUID&gt;SP.1000167457-27432&lt;/SGUID&gt;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&lt;SDOCUMENTTYPE&gt;2402&lt;/SDOCUMENTTYPE&gt;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&lt;SLABEL&gt;64398&lt;/SLABEL&gt;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&lt;SACCOUNTTO&gt;60322810057000000002&lt;/SACCOUNTTO&gt;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&lt;NSUMFROM&gt;100.0&lt;/NSUMFROM&gt;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&lt;DTVALIDTODATE&gt;2020-09-17&lt;/DTVALIDTODATE&gt;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&lt;SDESCRIPTION&gt;Выявлен излишек наличных денег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основании:Акт номер 12345&lt;/SDESCRIPTION&gt;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&lt;SACCOUNT&gt;60322810057000000002&lt;/SACCOUNT&gt;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&lt;SSYMBOLCODE&gt;32&lt;/SSYMBOLCODE&gt;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&lt;NSYMBOLAMOUNT&gt;100.0&lt;/NSYMBOLAMOUNT&gt;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341C6755" w14:textId="77777777" w:rsidR="00B0043B" w:rsidRDefault="00BE0E44">
      <w:pPr>
        <w:spacing w:before="200" w:after="0" w:line="240" w:lineRule="auto"/>
      </w:pPr>
      <w:bookmarkStart w:id="545" w:name="op3402"/>
      <w:bookmarkEnd w:id="543"/>
      <w:bookmarkEnd w:id="544"/>
      <w:r>
        <w:rPr>
          <w:rFonts w:ascii="Arial" w:hAnsi="Arial"/>
          <w:b/>
          <w:color w:val="000000"/>
          <w:sz w:val="29"/>
        </w:rPr>
        <w:t>1.1.35. Недостача наличных денег (до выяснения виновного лица)</w:t>
      </w:r>
    </w:p>
    <w:p w14:paraId="40B4FC8C" w14:textId="77777777" w:rsidR="00B0043B" w:rsidRDefault="00BE0E44">
      <w:pPr>
        <w:spacing w:before="200" w:after="0" w:line="240" w:lineRule="auto"/>
      </w:pPr>
      <w:bookmarkStart w:id="546" w:name="createMB_3402"/>
      <w:bookmarkEnd w:id="545"/>
      <w:r>
        <w:rPr>
          <w:rFonts w:ascii="Arial" w:hAnsi="Arial"/>
          <w:b/>
          <w:color w:val="000000"/>
          <w:sz w:val="24"/>
        </w:rPr>
        <w:t>1.1.35.1. Внутрифилиальная проводка</w:t>
      </w:r>
    </w:p>
    <w:p w14:paraId="7A496A70" w14:textId="77777777" w:rsidR="00B0043B" w:rsidRDefault="00BE0E44">
      <w:pPr>
        <w:spacing w:before="200" w:after="0" w:line="240" w:lineRule="auto"/>
      </w:pPr>
      <w:bookmarkStart w:id="547" w:name="createCFT_3402CFT"/>
      <w:bookmarkEnd w:id="546"/>
      <w:r>
        <w:rPr>
          <w:rFonts w:ascii="Arial" w:hAnsi="Arial"/>
          <w:b/>
          <w:color w:val="000000"/>
          <w:sz w:val="20"/>
        </w:rPr>
        <w:t>1.1.35.1.1. 3402 CFT2 T_CABS_CREATE_DOC_REQ</w:t>
      </w:r>
    </w:p>
    <w:p w14:paraId="6D8533E2" w14:textId="77777777" w:rsidR="00B0043B" w:rsidRDefault="00BE0E44">
      <w:pPr>
        <w:shd w:val="clear" w:color="auto" w:fill="E0E0E0"/>
        <w:spacing w:before="200" w:after="0" w:line="240" w:lineRule="auto"/>
      </w:pPr>
      <w:bookmarkStart w:id="548" w:name="d5e1497"/>
      <w:bookmarkStart w:id="549" w:name="d5e1462"/>
      <w:bookmarkEnd w:id="547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&lt;SMESSAGEID&gt;235540&lt;/SMESSAGEID&gt;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&lt;SGUID&gt;SP.1000167459-27433&lt;/SGUID&gt;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&lt;SDOCUMENTTYPE&gt;3402&lt;/SDOCUMENTTYPE&gt;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&lt;SLABEL&gt;64399&lt;/SLABEL&gt;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&lt;SACCOUNTFROM&gt;60323810957000000001&lt;/SACCOUNTFROM&gt;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&lt;SACCOUNTTO&gt;20202810557000000002&lt;/SACCOUNTTO&gt;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&lt;NSUMFROM&gt;200.0&lt;/NSUMFROM&gt;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&lt;NSUMTO&gt;200.0&lt;/NSUMTO&gt;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&lt;DTVALIDTODATE&gt;2020-09-17&lt;/DTVALIDTODATE&gt;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&lt;SDESCRIPTION&gt;Выявлена недостача наличных денег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Акт номер ХХХ&lt;/SDESCRIPTION&gt;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&lt;SACCOUNT&gt;60323810957000000001&lt;/SACCOUNT&gt;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&lt;SSYMBOLCODE&gt;53&lt;/SSYMBOLCODE&gt;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&lt;NSYMBOLAMOUNT&gt;200.0&lt;/NSYMBOLAMOUNT&gt;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2A246634" w14:textId="77777777" w:rsidR="00B0043B" w:rsidRDefault="00BE0E44">
      <w:pPr>
        <w:spacing w:before="200" w:after="0" w:line="240" w:lineRule="auto"/>
      </w:pPr>
      <w:bookmarkStart w:id="550" w:name="op3403"/>
      <w:bookmarkEnd w:id="548"/>
      <w:bookmarkEnd w:id="549"/>
      <w:r>
        <w:rPr>
          <w:rFonts w:ascii="Arial" w:hAnsi="Arial"/>
          <w:b/>
          <w:color w:val="000000"/>
          <w:sz w:val="29"/>
        </w:rPr>
        <w:t>1.1.36. Недостача наличных денег у работника (виновное лицо установлено)</w:t>
      </w:r>
    </w:p>
    <w:p w14:paraId="5171B188" w14:textId="77777777" w:rsidR="00B0043B" w:rsidRDefault="00BE0E44">
      <w:pPr>
        <w:spacing w:before="200" w:after="0" w:line="240" w:lineRule="auto"/>
      </w:pPr>
      <w:bookmarkStart w:id="551" w:name="createMB_3403"/>
      <w:bookmarkEnd w:id="550"/>
      <w:r>
        <w:rPr>
          <w:rFonts w:ascii="Arial" w:hAnsi="Arial"/>
          <w:b/>
          <w:color w:val="000000"/>
          <w:sz w:val="24"/>
        </w:rPr>
        <w:t>1.1.36.1. Внутрифилиальная проводка</w:t>
      </w:r>
    </w:p>
    <w:p w14:paraId="11B483AE" w14:textId="77777777" w:rsidR="00B0043B" w:rsidRDefault="00BE0E44">
      <w:pPr>
        <w:spacing w:before="200" w:after="0" w:line="240" w:lineRule="auto"/>
      </w:pPr>
      <w:bookmarkStart w:id="552" w:name="createCFT_3403CFT"/>
      <w:bookmarkEnd w:id="551"/>
      <w:r>
        <w:rPr>
          <w:rFonts w:ascii="Arial" w:hAnsi="Arial"/>
          <w:b/>
          <w:color w:val="000000"/>
          <w:sz w:val="20"/>
        </w:rPr>
        <w:t>1.1.36.1.1. 3403 CFT2 T_CABS_CREATE_DOC_REQ</w:t>
      </w:r>
    </w:p>
    <w:p w14:paraId="552C5272" w14:textId="77777777" w:rsidR="00B0043B" w:rsidRDefault="00BE0E44">
      <w:pPr>
        <w:shd w:val="clear" w:color="auto" w:fill="E0E0E0"/>
        <w:spacing w:before="200" w:after="0" w:line="240" w:lineRule="auto"/>
      </w:pPr>
      <w:bookmarkStart w:id="553" w:name="d5e1507"/>
      <w:bookmarkStart w:id="554" w:name="d5e1472"/>
      <w:bookmarkEnd w:id="552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&lt;SMESSAGEID&gt;235866&lt;/SMESSAGEID&gt;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&lt;SGUID&gt;SP.1000168057-27960&lt;/SGUID&gt;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&lt;SDOCUMENTTYPE&gt;3403&lt;/SDOCUMENTTYPE&gt;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&lt;SLABEL&gt;64800&lt;/SLABEL&gt;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&lt;SACCOUNTFROM&gt;60308810257000000001&lt;/SACCOUNTFROM&gt;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&lt;SACCOUNTTO&gt;20202810557000000002&lt;/SACCOUNTTO&gt;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&lt;NSUMFROM&gt;300.0&lt;/NSUMFROM&gt;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&lt;NSUMTO&gt;300.0&lt;/NSUMTO&gt;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&lt;DTVALIDTODATE&gt;2020-09-17&lt;/DTVALIDTODATE&gt;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&lt;SDESCRIPTION&gt;Выявлена недостача наличных денег у кассового работника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Акт номер ХХХ&lt;/SDESCRIPTION&gt;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&lt;SACCOUNT&gt;60308810257000000001&lt;/SACCOUNT&gt;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&lt;SSYMBOLCODE&gt;53&lt;/SSYMBOLCODE&gt;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&lt;NSYMBOLAMOUNT&gt;300.0&lt;/NSYMBOLAMOUNT&gt;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2063CE03" w14:textId="77777777" w:rsidR="00B0043B" w:rsidRDefault="00BE0E44">
      <w:pPr>
        <w:spacing w:before="200" w:after="0" w:line="240" w:lineRule="auto"/>
      </w:pPr>
      <w:bookmarkStart w:id="555" w:name="op3404"/>
      <w:bookmarkEnd w:id="553"/>
      <w:bookmarkEnd w:id="554"/>
      <w:r>
        <w:rPr>
          <w:rFonts w:ascii="Arial" w:hAnsi="Arial"/>
          <w:b/>
          <w:color w:val="000000"/>
          <w:sz w:val="29"/>
        </w:rPr>
        <w:lastRenderedPageBreak/>
        <w:t>1.1.37. Недостача наличных денег у бригады кассовых работников</w:t>
      </w:r>
    </w:p>
    <w:p w14:paraId="2FE30077" w14:textId="77777777" w:rsidR="00B0043B" w:rsidRDefault="00BE0E44">
      <w:pPr>
        <w:spacing w:before="200" w:after="0" w:line="240" w:lineRule="auto"/>
      </w:pPr>
      <w:bookmarkStart w:id="556" w:name="createMB_3404"/>
      <w:bookmarkEnd w:id="555"/>
      <w:r>
        <w:rPr>
          <w:rFonts w:ascii="Arial" w:hAnsi="Arial"/>
          <w:b/>
          <w:color w:val="000000"/>
          <w:sz w:val="24"/>
        </w:rPr>
        <w:t>1.1.37.1. Внутрифилиальная проводка</w:t>
      </w:r>
    </w:p>
    <w:p w14:paraId="329591A0" w14:textId="77777777" w:rsidR="00B0043B" w:rsidRDefault="00BE0E44">
      <w:pPr>
        <w:spacing w:before="200" w:after="0" w:line="240" w:lineRule="auto"/>
      </w:pPr>
      <w:bookmarkStart w:id="557" w:name="createCFT_3404CFT"/>
      <w:bookmarkEnd w:id="556"/>
      <w:r>
        <w:rPr>
          <w:rFonts w:ascii="Arial" w:hAnsi="Arial"/>
          <w:b/>
          <w:color w:val="000000"/>
          <w:sz w:val="20"/>
        </w:rPr>
        <w:t>1.1.37.1.1. 3404 CFT2 T_CABS_CREATE_DOC_REQ</w:t>
      </w:r>
    </w:p>
    <w:p w14:paraId="2F006A0A" w14:textId="77777777" w:rsidR="00B0043B" w:rsidRDefault="00BE0E44">
      <w:pPr>
        <w:shd w:val="clear" w:color="auto" w:fill="E0E0E0"/>
        <w:spacing w:before="200" w:after="0" w:line="240" w:lineRule="auto"/>
      </w:pPr>
      <w:bookmarkStart w:id="558" w:name="d5e1517"/>
      <w:bookmarkStart w:id="559" w:name="d5e1482"/>
      <w:bookmarkEnd w:id="557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&lt;SMESSAGEID&gt;235861&lt;/SMESSAGEID&gt;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&lt;SGUID&gt;SP.1000168052-27957&lt;/SGUID&gt;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&lt;SDOCUMENTTYPE&gt;3404&lt;/SDOCUMENTTYPE&gt;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&lt;SLABEL&gt;64797&lt;/SLABEL&gt;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&lt;SACCOUNTFROM&gt;60323810057000000001&lt;/SACCOUNTFROM&gt;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&lt;SACCOUNTTO&gt;20202810557000000002&lt;/SACCOUNTTO&gt;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&lt;NSUMFROM&gt;500.0&lt;/NSUMFROM&gt;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&lt;NSUMTO&gt;500.0&lt;/NSUMTO&gt;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&lt;DTVALIDTODATE&gt;2020-09-17&lt;/DTVALIDTODATE&gt;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&lt;SDESCRIPTION&gt;Выявлена недостача наличных денег у бригады кассовых работников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Акт номер ХХХ&lt;/SDESCRIPTION&gt;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&lt;SACCOUNT&gt;60323810057000000001&lt;/SACCOUNT&gt;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&lt;SSYMBOLCODE&gt;53&lt;/SSYMBOLCODE&gt;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&lt;NSYMBOLAMOUNT&gt;500.0&lt;/NSYMBOLAMOUNT&gt;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3DF0BCFA" w14:textId="77777777" w:rsidR="00B0043B" w:rsidRDefault="00BE0E44">
      <w:pPr>
        <w:spacing w:before="200" w:after="0" w:line="240" w:lineRule="auto"/>
      </w:pPr>
      <w:bookmarkStart w:id="560" w:name="op2403"/>
      <w:bookmarkEnd w:id="558"/>
      <w:bookmarkEnd w:id="559"/>
      <w:r>
        <w:rPr>
          <w:rFonts w:ascii="Arial" w:hAnsi="Arial"/>
          <w:b/>
          <w:color w:val="000000"/>
          <w:sz w:val="29"/>
        </w:rPr>
        <w:t>1.1.38. Погашение недостачи виновный не установлен</w:t>
      </w:r>
    </w:p>
    <w:p w14:paraId="578E9743" w14:textId="77777777" w:rsidR="00B0043B" w:rsidRDefault="00BE0E44">
      <w:pPr>
        <w:spacing w:before="200" w:after="0" w:line="240" w:lineRule="auto"/>
      </w:pPr>
      <w:bookmarkStart w:id="561" w:name="createMB_2403"/>
      <w:bookmarkEnd w:id="560"/>
      <w:r>
        <w:rPr>
          <w:rFonts w:ascii="Arial" w:hAnsi="Arial"/>
          <w:b/>
          <w:color w:val="000000"/>
          <w:sz w:val="24"/>
        </w:rPr>
        <w:t>1.1.38.1. Внутрифилиальная проводка от работника банка</w:t>
      </w:r>
    </w:p>
    <w:p w14:paraId="144DDA61" w14:textId="77777777" w:rsidR="00B0043B" w:rsidRDefault="00BE0E44">
      <w:pPr>
        <w:spacing w:before="200" w:after="0" w:line="240" w:lineRule="auto"/>
      </w:pPr>
      <w:bookmarkStart w:id="562" w:name="createCFT_2403CFT"/>
      <w:bookmarkEnd w:id="561"/>
      <w:r>
        <w:rPr>
          <w:rFonts w:ascii="Arial" w:hAnsi="Arial"/>
          <w:b/>
          <w:color w:val="000000"/>
          <w:sz w:val="20"/>
        </w:rPr>
        <w:t>1.1.38.1.1. 2403 CFT2 T_CABS_CREATE_DOC_REQ</w:t>
      </w:r>
    </w:p>
    <w:p w14:paraId="09BF8A71" w14:textId="77777777" w:rsidR="00B0043B" w:rsidRDefault="00BE0E44">
      <w:pPr>
        <w:shd w:val="clear" w:color="auto" w:fill="E0E0E0"/>
        <w:spacing w:before="200" w:after="0" w:line="240" w:lineRule="auto"/>
      </w:pPr>
      <w:bookmarkStart w:id="563" w:name="d5e1527"/>
      <w:bookmarkStart w:id="564" w:name="d5e1492"/>
      <w:bookmarkEnd w:id="562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&lt;SMESSAGEID&gt;235567&lt;/SMESSAGEID&gt;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&lt;SGUID&gt;SP.1000167475-27451&lt;/SGUID&gt;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&lt;SDOCUMENTTYPE&gt;2403&lt;/SDOCUMENTTYPE&gt;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&lt;SLABEL&gt;64403&lt;/SLABEL&gt;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&lt;SACCOUNTTO&gt;60323810957000000001&lt;/SACCOUNTTO&gt;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&lt;NSUMFROM&gt;600.0&lt;/NSUMFROM&gt;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&lt;NSUMTO&gt;600.0&lt;/NSUMTO&gt;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&lt;DTVALIDTODATE&gt;2020-09-17&lt;/DTVALIDTODATE&gt;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&lt;SDESCRIPTION&gt;Погашения недостачи наличных денег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Акт номер ННН&lt;/SDESCRIPTION&gt;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&lt;SACCOUNT&gt;60323810957000000001&lt;/SACCOUNT&gt;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&lt;SSYMBOLCODE&gt;32&lt;/SSYMBOLCODE&gt;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&lt;NSYMBOLAMOUNT&gt;600.0&lt;/NSYMBOLAMOUNT&gt;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142EC44E" w14:textId="77777777" w:rsidR="00B0043B" w:rsidRDefault="00BE0E44">
      <w:pPr>
        <w:spacing w:before="200" w:after="0" w:line="240" w:lineRule="auto"/>
      </w:pPr>
      <w:bookmarkStart w:id="565" w:name="d5e1528"/>
      <w:bookmarkStart w:id="566" w:name="d5e1493"/>
      <w:bookmarkEnd w:id="563"/>
      <w:bookmarkEnd w:id="564"/>
      <w:r>
        <w:rPr>
          <w:rFonts w:ascii="Arial" w:hAnsi="Arial"/>
          <w:b/>
          <w:color w:val="000000"/>
          <w:sz w:val="24"/>
        </w:rPr>
        <w:t>1.1.38.2. Внутрифилиальная проводка от ФЛ</w:t>
      </w:r>
    </w:p>
    <w:p w14:paraId="612DA11A" w14:textId="77777777" w:rsidR="00B0043B" w:rsidRDefault="00BE0E44">
      <w:pPr>
        <w:spacing w:before="200" w:after="0" w:line="240" w:lineRule="auto"/>
      </w:pPr>
      <w:bookmarkStart w:id="567" w:name="createCFT_2403CFT_FL"/>
      <w:bookmarkEnd w:id="565"/>
      <w:bookmarkEnd w:id="566"/>
      <w:r>
        <w:rPr>
          <w:rFonts w:ascii="Arial" w:hAnsi="Arial"/>
          <w:b/>
          <w:color w:val="000000"/>
          <w:sz w:val="20"/>
        </w:rPr>
        <w:t>1.1.38.2.1. 2403 FL CFT2 T_CABS_CREATE_DOC_REQ</w:t>
      </w:r>
    </w:p>
    <w:p w14:paraId="2E8A4833" w14:textId="77777777" w:rsidR="00B0043B" w:rsidRDefault="00BE0E44">
      <w:pPr>
        <w:shd w:val="clear" w:color="auto" w:fill="E0E0E0"/>
        <w:spacing w:before="200" w:after="0" w:line="240" w:lineRule="auto"/>
      </w:pPr>
      <w:bookmarkStart w:id="568" w:name="d5e1534"/>
      <w:bookmarkStart w:id="569" w:name="d5e1499"/>
      <w:bookmarkEnd w:id="567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&lt;SMESSAGEID&gt;236448&lt;/SMESSAGEID&gt;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&lt;SGUID&gt;SP.1000168610-28300&lt;/SGUID&gt;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&lt;SDOCUMENTTYPE&gt;2403&lt;/SDOCUMENTTYPE&gt;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&lt;SDEPARTMENT&gt;2610&lt;/SDEPARTMENT&gt;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&lt;SLABEL&gt;64936&lt;/SLABEL&gt;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&lt;SACCOUNTFROM&gt;20202810526100000001&lt;/SACCOUNTFROM&gt;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&lt;SACCOUNTTO&gt;60323810226100000001&lt;/SACCOUNTTO&gt;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&lt;NSUMFROM&gt;400.0&lt;/NSUMFROM&gt;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&lt;NSUMTO&gt;400.0&lt;/NSUMTO&gt;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&lt;DTVALIDTODATE&gt;2020-07-13&lt;/DTVALIDTODATE&gt;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&lt;SDESCRIPTION&gt;Погашение недостачи наличных денег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Акт номер XXX&lt;/SDESCRIPTION&gt;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&lt;SACCOUNT&gt;20202810526100000001&lt;/SACCOUNT&gt;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&lt;SACCOUNT&gt;60323810226100000001&lt;/SACCOUNT&gt;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&lt;SSYMBOLCODE&gt;32&lt;/SSYMBOLCODE&gt;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&lt;NSYMBOLAMOUNT&gt;400.0&lt;/NSYMBOLAMOUNT&gt;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&lt;SCLIENTADDRESS&gt;173000 РОССИЯ ОБЛ НОВГОРОДСКАЯ Г ВЕЛИКИЙ НОВГОРОД УЛ РОГАТИЦА ДОМ 66/32 КВ 1&lt;/SCLIENTADDRESS&gt;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&lt;DTGIVEDATE&gt;2006-09-15&lt;/DTGIVEDATE&gt;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&lt;SGIVEBY&gt;77 отделение по Войковскому району&lt;/SGIVEBY&gt;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&lt;DTBIRTHDATE&gt;1966-06-23&lt;/DTBIRTHDATE&gt;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&lt;SBIRTHPLACE&gt;ДЕР. ВОЛЫНЬ НОВГОРОДСКОГО Р-НА НОВГОРОДСКОЙ ОБЛ.&lt;/SBIRTHPLACE&gt;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0A0099A2" w14:textId="77777777" w:rsidR="00B0043B" w:rsidRDefault="00BE0E44">
      <w:pPr>
        <w:spacing w:before="200" w:after="0" w:line="240" w:lineRule="auto"/>
      </w:pPr>
      <w:bookmarkStart w:id="570" w:name="op2404"/>
      <w:bookmarkEnd w:id="568"/>
      <w:bookmarkEnd w:id="569"/>
      <w:r>
        <w:rPr>
          <w:rFonts w:ascii="Arial" w:hAnsi="Arial"/>
          <w:b/>
          <w:color w:val="000000"/>
          <w:sz w:val="29"/>
        </w:rPr>
        <w:t>1.1.39. Погашение недостачи по счету виновного лица</w:t>
      </w:r>
    </w:p>
    <w:p w14:paraId="54128BCE" w14:textId="77777777" w:rsidR="00B0043B" w:rsidRDefault="00BE0E44">
      <w:pPr>
        <w:spacing w:before="200" w:after="0" w:line="240" w:lineRule="auto"/>
      </w:pPr>
      <w:bookmarkStart w:id="571" w:name="createMB_2404"/>
      <w:bookmarkEnd w:id="570"/>
      <w:r>
        <w:rPr>
          <w:rFonts w:ascii="Arial" w:hAnsi="Arial"/>
          <w:b/>
          <w:color w:val="000000"/>
          <w:sz w:val="24"/>
        </w:rPr>
        <w:t>1.1.39.1. Внутрифилиальная проводка от работника банка</w:t>
      </w:r>
    </w:p>
    <w:p w14:paraId="668A4144" w14:textId="77777777" w:rsidR="00B0043B" w:rsidRDefault="00BE0E44">
      <w:pPr>
        <w:spacing w:before="200" w:after="0" w:line="240" w:lineRule="auto"/>
      </w:pPr>
      <w:bookmarkStart w:id="572" w:name="createCFT_2404CFT"/>
      <w:bookmarkEnd w:id="571"/>
      <w:r>
        <w:rPr>
          <w:rFonts w:ascii="Arial" w:hAnsi="Arial"/>
          <w:b/>
          <w:color w:val="000000"/>
          <w:sz w:val="20"/>
        </w:rPr>
        <w:t>1.1.39.1.1. 2404 CFT2 T_CABS_CREATE_DOC_REQ</w:t>
      </w:r>
    </w:p>
    <w:p w14:paraId="60F6A8F7" w14:textId="77777777" w:rsidR="00B0043B" w:rsidRDefault="00BE0E44">
      <w:pPr>
        <w:shd w:val="clear" w:color="auto" w:fill="E0E0E0"/>
        <w:spacing w:before="200" w:after="0" w:line="240" w:lineRule="auto"/>
      </w:pPr>
      <w:bookmarkStart w:id="573" w:name="d5e1544"/>
      <w:bookmarkStart w:id="574" w:name="d5e1509"/>
      <w:bookmarkEnd w:id="572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&lt;SMESSAGEID&gt;235876&lt;/SMESSAGEID&gt;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&lt;SGUID&gt;SP.1000168058-27961&lt;/SGUID&gt;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&lt;SDOCUMENTTYPE&gt;2404&lt;/SDOCUMENTTYPE&gt;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&lt;SLABEL&gt;64801&lt;/SLABEL&gt;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&lt;SACCOUNTTO&gt;60308810257000000001&lt;/SACCOUNTTO&gt;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&lt;NSUMFROM&gt;700.0&lt;/NSUMFROM&gt;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&lt;NSUMTO&gt;700.0&lt;/NSUMTO&gt;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&lt;DTVALIDTODATE&gt;2020-09-17&lt;/DTVALIDTODATE&gt;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&lt;SDESCRIPTION&gt;Погашение недостачи наличных денег у кассового работника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Акт номер ХХХ&lt;/SDESCRIPTION&gt;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&lt;SACCOUNT&gt;60308810257000000001&lt;/SACCOUNT&gt;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&lt;SSYMBOLCODE&gt;32&lt;/SSYMBOLCODE&gt;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&lt;NSYMBOLAMOUNT&gt;700.0&lt;/NSYMBOLAMOUNT&gt;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71BCEEB5" w14:textId="77777777" w:rsidR="00B0043B" w:rsidRDefault="00BE0E44">
      <w:pPr>
        <w:spacing w:before="200" w:after="0" w:line="240" w:lineRule="auto"/>
      </w:pPr>
      <w:bookmarkStart w:id="575" w:name="d5e1545"/>
      <w:bookmarkStart w:id="576" w:name="d5e1510"/>
      <w:bookmarkEnd w:id="573"/>
      <w:bookmarkEnd w:id="574"/>
      <w:r>
        <w:rPr>
          <w:rFonts w:ascii="Arial" w:hAnsi="Arial"/>
          <w:b/>
          <w:color w:val="000000"/>
          <w:sz w:val="24"/>
        </w:rPr>
        <w:t>1.1.39.2. Внутрифилиальная проводка от ФЛ</w:t>
      </w:r>
    </w:p>
    <w:p w14:paraId="781E93EE" w14:textId="77777777" w:rsidR="00B0043B" w:rsidRDefault="00BE0E44">
      <w:pPr>
        <w:spacing w:before="200" w:after="0" w:line="240" w:lineRule="auto"/>
      </w:pPr>
      <w:bookmarkStart w:id="577" w:name="createCFT_2404CFT_FL"/>
      <w:bookmarkEnd w:id="575"/>
      <w:bookmarkEnd w:id="576"/>
      <w:r>
        <w:rPr>
          <w:rFonts w:ascii="Arial" w:hAnsi="Arial"/>
          <w:b/>
          <w:color w:val="000000"/>
          <w:sz w:val="20"/>
        </w:rPr>
        <w:t>1.1.39.2.1. 2404 FL CFT2 T_CABS_CREATE_DOC_REQ</w:t>
      </w:r>
    </w:p>
    <w:p w14:paraId="481E0D2B" w14:textId="77777777" w:rsidR="00B0043B" w:rsidRDefault="00BE0E44">
      <w:pPr>
        <w:shd w:val="clear" w:color="auto" w:fill="E0E0E0"/>
        <w:spacing w:before="200" w:after="0" w:line="240" w:lineRule="auto"/>
      </w:pPr>
      <w:bookmarkStart w:id="578" w:name="d5e1551"/>
      <w:bookmarkStart w:id="579" w:name="d5e1516"/>
      <w:bookmarkEnd w:id="577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&lt;SMESSAGEID&gt;236453&lt;/SMESSAGEID&gt;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&lt;SGUID&gt;SP.1000168614-28311&lt;/SGUID&gt;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&lt;SDOCUMENTTYPE&gt;2404&lt;/SDOCUMENTTYPE&gt;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&lt;SDEPARTMENT&gt;2610&lt;/SDEPARTMENT&gt;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&lt;SLABEL&gt;64937&lt;/SLABEL&gt;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&lt;SACCOUNTFROM&gt;20202810526100000001&lt;/SACCOUNTFROM&gt;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&lt;SACCOUNTTO&gt;60308810526100000001&lt;/SACCOUNTTO&gt;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&lt;NSUMFROM&gt;500.0&lt;/NSUMFROM&gt;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&lt;NSUMTO&gt;500.0&lt;/NSUMTO&gt;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&lt;DTVALIDTODATE&gt;2020-07-13&lt;/DTVALIDTODATE&gt;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&lt;SDESCRIPTION&gt;Погашение недостачи наличных денег, выявленной у кассового работника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Акт номер XXX&lt;/SDESCRIPTION&gt;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&lt;SACCOUNT&gt;20202810526100000001&lt;/SACCOUNT&gt;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&lt;SACCOUNT&gt;60308810526100000001&lt;/SACCOUNT&gt;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&lt;SSYMBOLCODE&gt;32&lt;/SSYMBOLCODE&gt;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&lt;NSYMBOLAMOUNT&gt;500.0&lt;/NSYMBOLAMOUNT&gt;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&lt;SCLIENTADDRESS&gt;173000 РОССИЯ ОБЛ НОВГОРОДСКАЯ Г ВЕЛИКИЙ НОВГОРОД УЛ РОГАТИЦА ДОМ 96/14 КВ 1&lt;/SCLIENTADDRESS&gt;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&lt;DTGIVEDATE&gt;2012-01-03&lt;/DTGIVEDATE&gt;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&lt;SGIVEBY&gt;ОТДЕЛОМ ВНУТРЕННИХ ДЕЛ ГОРОДА Когалыма УВД Ханты-Мансийского АВТОНОМНОГО ОКРУГА-ЮГРА ТЮМЕНСКОЙ ОБЛ.&lt;/SGIVEBY&gt;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&lt;DTBIRTHDATE&gt;1966-03-24&lt;/DTBIRTHDATE&gt;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&lt;SBIRTHPLACE&gt;ДЕР. ВОЛЫНЬ НОВГОРОДСКОГО Р-НА НОВГОРОДСКОЙ ОБЛ.&lt;/SBIRTHPLACE&gt;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43EC0044" w14:textId="77777777" w:rsidR="00B0043B" w:rsidRDefault="00BE0E44">
      <w:pPr>
        <w:spacing w:before="200" w:after="0" w:line="240" w:lineRule="auto"/>
      </w:pPr>
      <w:bookmarkStart w:id="580" w:name="op2405"/>
      <w:bookmarkEnd w:id="578"/>
      <w:bookmarkEnd w:id="579"/>
      <w:r>
        <w:rPr>
          <w:rFonts w:ascii="Arial" w:hAnsi="Arial"/>
          <w:b/>
          <w:color w:val="000000"/>
          <w:sz w:val="29"/>
        </w:rPr>
        <w:t>1.1.40. Погашение недостачи бригадой кассовых работников</w:t>
      </w:r>
    </w:p>
    <w:p w14:paraId="4FD2FBC8" w14:textId="77777777" w:rsidR="00B0043B" w:rsidRDefault="00BE0E44">
      <w:pPr>
        <w:spacing w:before="200" w:after="0" w:line="240" w:lineRule="auto"/>
      </w:pPr>
      <w:bookmarkStart w:id="581" w:name="createMB_2405"/>
      <w:bookmarkEnd w:id="580"/>
      <w:r>
        <w:rPr>
          <w:rFonts w:ascii="Arial" w:hAnsi="Arial"/>
          <w:b/>
          <w:color w:val="000000"/>
          <w:sz w:val="24"/>
        </w:rPr>
        <w:t>1.1.40.1. Внутрифилиальная проводка от работника банка</w:t>
      </w:r>
    </w:p>
    <w:p w14:paraId="6C1201A5" w14:textId="77777777" w:rsidR="00B0043B" w:rsidRDefault="00BE0E44">
      <w:pPr>
        <w:spacing w:before="200" w:after="0" w:line="240" w:lineRule="auto"/>
      </w:pPr>
      <w:bookmarkStart w:id="582" w:name="createCFT_2405CFT"/>
      <w:bookmarkEnd w:id="581"/>
      <w:r>
        <w:rPr>
          <w:rFonts w:ascii="Arial" w:hAnsi="Arial"/>
          <w:b/>
          <w:color w:val="000000"/>
          <w:sz w:val="20"/>
        </w:rPr>
        <w:t>1.1.40.1.1. 2405 CFT2 T_CABS_CREATE_DOC_REQ</w:t>
      </w:r>
    </w:p>
    <w:p w14:paraId="09D5F68E" w14:textId="77777777" w:rsidR="00B0043B" w:rsidRDefault="00BE0E44">
      <w:pPr>
        <w:shd w:val="clear" w:color="auto" w:fill="E0E0E0"/>
        <w:spacing w:before="200" w:after="0" w:line="240" w:lineRule="auto"/>
      </w:pPr>
      <w:bookmarkStart w:id="583" w:name="d5e1561"/>
      <w:bookmarkStart w:id="584" w:name="d5e1526"/>
      <w:bookmarkEnd w:id="582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&lt;SMESSAGEID&gt;235873&lt;/SMESSAGEID&gt;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&lt;SGUID&gt;SP.1000168059-27962&lt;/SGUID&gt;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&lt;SDOCUMENTTYPE&gt;2405&lt;/SDOCUMENTTYPE&gt;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&lt;SLABEL&gt;64802&lt;/SLABEL&gt;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&lt;SACCOUNTTO&gt;60323810057000000001&lt;/SACCOUNTTO&gt;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&lt;NSUMFROM&gt;800.0&lt;/NSUMFROM&gt;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&lt;NSUMTO&gt;800.0&lt;/NSUMTO&gt;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&lt;DTVALIDTODATE&gt;2020-09-17&lt;/DTVALIDTODATE&gt;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&lt;SDESCRIPTION&gt;Погашение недостачи наличных денег у бригады кассовых работников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Акт номер ХХХ&lt;/SDESCRIPTION&gt;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&lt;SACCOUNT&gt;60323810057000000001&lt;/SACCOUNT&gt;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&lt;SSYMBOLCODE&gt;32&lt;/SSYMBOLCODE&gt;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&lt;NSYMBOLAMOUNT&gt;800.0&lt;/NSYMBOLAMOUNT&gt;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7060505E" w14:textId="77777777" w:rsidR="00B0043B" w:rsidRDefault="00BE0E44">
      <w:pPr>
        <w:spacing w:before="200" w:after="0" w:line="240" w:lineRule="auto"/>
      </w:pPr>
      <w:bookmarkStart w:id="585" w:name="d5e1562"/>
      <w:bookmarkEnd w:id="583"/>
      <w:bookmarkEnd w:id="584"/>
      <w:r>
        <w:rPr>
          <w:rFonts w:ascii="Arial" w:hAnsi="Arial"/>
          <w:b/>
          <w:color w:val="000000"/>
          <w:sz w:val="24"/>
        </w:rPr>
        <w:t>1.1.40.2. Внутрифилиальная проводка от ФЛ</w:t>
      </w:r>
    </w:p>
    <w:p w14:paraId="39F81B7D" w14:textId="77777777" w:rsidR="00B0043B" w:rsidRDefault="00BE0E44">
      <w:pPr>
        <w:spacing w:before="200" w:after="0" w:line="240" w:lineRule="auto"/>
      </w:pPr>
      <w:bookmarkStart w:id="586" w:name="createCFT_2405CFT_FL"/>
      <w:bookmarkEnd w:id="585"/>
      <w:r>
        <w:rPr>
          <w:rFonts w:ascii="Arial" w:hAnsi="Arial"/>
          <w:b/>
          <w:color w:val="000000"/>
          <w:sz w:val="20"/>
        </w:rPr>
        <w:t>1.1.40.2.1. 2405 FL CFT2 T_CABS_CREATE_DOC_REQ</w:t>
      </w:r>
    </w:p>
    <w:p w14:paraId="7E434F44" w14:textId="77777777" w:rsidR="00B0043B" w:rsidRDefault="00BE0E44">
      <w:pPr>
        <w:shd w:val="clear" w:color="auto" w:fill="E0E0E0"/>
        <w:spacing w:before="200" w:after="0" w:line="240" w:lineRule="auto"/>
      </w:pPr>
      <w:bookmarkStart w:id="587" w:name="d5e1568"/>
      <w:bookmarkStart w:id="588" w:name="d5e1533"/>
      <w:bookmarkEnd w:id="586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&lt;SMESSAGEID&gt;236458&lt;/SMESSAGEID&gt;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&lt;SGUID&gt;SP.1000168619-28312&lt;/SGUID&gt;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&lt;SDOCUMENTTYPE&gt;2405&lt;/SDOCUMENTTYPE&gt;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&lt;SDEPARTMENT&gt;2610&lt;/SDEPARTMENT&gt;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&lt;SLABEL&gt;64938&lt;/SLABEL&gt;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&lt;SACCOUNTFROM&gt;20202810526100000001&lt;/SACCOUNTFROM&gt;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&lt;SACCOUNTTO&gt;60323810526100000002&lt;/SACCOUNTTO&gt;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&lt;NSUMFROM&gt;600.0&lt;/NSUMFROM&gt;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&lt;NSUMTO&gt;600.0&lt;/NSUMTO&gt;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&lt;DTVALIDTODATE&gt;2020-07-13&lt;/DTVALIDTODATE&gt;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&lt;SDESCRIPTION&gt;Погашение недостачи наличных денег, выявленной у бригады кассовых работников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На основании: Акт номер XXX&lt;/SDESCRIPTION&gt;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&lt;SACCOUNT&gt;20202810526100000001&lt;/SACCOUNT&gt;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&lt;SACCOUNT&gt;60323810526100000002&lt;/SACCOUNT&gt;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&lt;SSYMBOLCODE&gt;32&lt;/SSYMBOLCODE&gt;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&lt;NSYMBOLAMOUNT&gt;600.0&lt;/NSYMBOLAMOUNT&gt;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&lt;SCLIENTADDRESS&gt;173000 РОССИЯ ОБЛ НОВГОРОДСКАЯ Г ВЕЛИКИЙ НОВГОРОД УЛ РОГАТИЦА ДОМ 30/54 КВ 1&lt;/SCLIENTADDRESS&gt;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&lt;DTGIVEDATE&gt;2005-08-09&lt;/DTGIVEDATE&gt;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&lt;SGIVEBY&gt;77 отделение по Войковскому району&lt;/SGIVEBY&gt;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&lt;DTBIRTHDATE&gt;1987-03-25&lt;/DTBIRTHDATE&gt;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&lt;SBIRTHPLACE&gt;ДЕР. ВОЛЫНЬ НОВГОРОДСКОГО Р-НА НОВГОРОДСКОЙ ОБЛ.&lt;/SBIRTHPLACE&gt;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7744E121" w14:textId="77777777" w:rsidR="00B0043B" w:rsidRDefault="00BE0E44">
      <w:pPr>
        <w:spacing w:before="200" w:after="0" w:line="240" w:lineRule="auto"/>
      </w:pPr>
      <w:bookmarkStart w:id="589" w:name="op2413"/>
      <w:bookmarkEnd w:id="587"/>
      <w:bookmarkEnd w:id="588"/>
      <w:r>
        <w:rPr>
          <w:rFonts w:ascii="Arial" w:hAnsi="Arial"/>
          <w:b/>
          <w:color w:val="000000"/>
          <w:sz w:val="29"/>
        </w:rPr>
        <w:t>1.1.41. Выгрузка банкомата/депозитора другого филиала</w:t>
      </w:r>
    </w:p>
    <w:p w14:paraId="287DB1E4" w14:textId="77777777" w:rsidR="00B0043B" w:rsidRDefault="00BE0E44">
      <w:pPr>
        <w:spacing w:before="200" w:after="0" w:line="240" w:lineRule="auto"/>
      </w:pPr>
      <w:bookmarkStart w:id="590" w:name="section_elz_54t_tnb"/>
      <w:bookmarkEnd w:id="589"/>
      <w:r>
        <w:rPr>
          <w:rFonts w:ascii="Arial" w:hAnsi="Arial"/>
          <w:b/>
          <w:color w:val="000000"/>
          <w:sz w:val="24"/>
        </w:rPr>
        <w:t>1.1.41.1. Межфилиальная проводка</w:t>
      </w:r>
    </w:p>
    <w:bookmarkEnd w:id="590"/>
    <w:p w14:paraId="791E37E3" w14:textId="77777777" w:rsidR="00B0043B" w:rsidRDefault="00B0043B">
      <w:pPr>
        <w:spacing w:after="0" w:line="240" w:lineRule="auto"/>
        <w:rPr>
          <w:sz w:val="20"/>
        </w:rPr>
      </w:pP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B0043B" w14:paraId="48FD65EE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7530B49" w14:textId="77777777" w:rsidR="00B0043B" w:rsidRDefault="00BE0E44">
            <w:pPr>
              <w:spacing w:after="0" w:line="240" w:lineRule="auto"/>
            </w:pPr>
            <w:bookmarkStart w:id="591" w:name="d5e1574"/>
            <w:bookmarkStart w:id="592" w:name="d5e1539"/>
            <w:r>
              <w:rPr>
                <w:rFonts w:ascii="Times New Roman" w:hAnsi="Times New Roman"/>
                <w:color w:val="000000"/>
                <w:sz w:val="20"/>
              </w:rPr>
              <w:t>Дт 20202 Кт 30305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67E4A0E5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Выгрузка банкомата/депозитора другого филиала</w:t>
            </w:r>
          </w:p>
        </w:tc>
      </w:tr>
    </w:tbl>
    <w:bookmarkEnd w:id="591"/>
    <w:bookmarkEnd w:id="592"/>
    <w:p w14:paraId="3C3C3527" w14:textId="77777777" w:rsidR="00B0043B" w:rsidRDefault="00BE0E44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Спектрум определяет счет 30305* на основе полученных кодов подразделений ведения счета для отображения в ордерах, в ЦФТ2.0 данный счет не передается.</w:t>
      </w:r>
    </w:p>
    <w:p w14:paraId="6CCFDCE7" w14:textId="77777777" w:rsidR="00B0043B" w:rsidRDefault="00BE0E44">
      <w:pPr>
        <w:spacing w:before="200" w:after="0" w:line="240" w:lineRule="auto"/>
      </w:pPr>
      <w:bookmarkStart w:id="593" w:name="create_2413_MBMB"/>
      <w:r>
        <w:rPr>
          <w:rFonts w:ascii="Arial" w:hAnsi="Arial"/>
          <w:b/>
          <w:color w:val="000000"/>
          <w:sz w:val="20"/>
        </w:rPr>
        <w:t>1.1.41.1.1. 2413.MB CFT2 Create</w:t>
      </w:r>
    </w:p>
    <w:p w14:paraId="7D5A6B8C" w14:textId="77777777" w:rsidR="00B0043B" w:rsidRDefault="00BE0E44">
      <w:pPr>
        <w:shd w:val="clear" w:color="auto" w:fill="E0E0E0"/>
        <w:spacing w:before="160" w:after="0" w:line="240" w:lineRule="auto"/>
      </w:pPr>
      <w:bookmarkStart w:id="594" w:name="d5e1585"/>
      <w:bookmarkStart w:id="595" w:name="d5e1550"/>
      <w:bookmarkEnd w:id="593"/>
      <w:r>
        <w:rPr>
          <w:rFonts w:ascii="Ubuntu Mono" w:hAnsi="Ubuntu Mono"/>
          <w:color w:val="000000"/>
          <w:sz w:val="16"/>
          <w:shd w:val="clear" w:color="auto" w:fill="E0E0E0"/>
        </w:rPr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&lt;xsd:cashSymbolCode&gt;33&lt;/xsd:cashSymbolCode&gt;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&lt;xsd:summa&gt;1000000&lt;/xsd:summa&gt;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&lt;xsd:accountIdSys&gt;MBANK&lt;/xsd:accountIdSys&gt;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&lt;xsd:accountNum&gt;20208810001510000001&lt;/xsd:accountNum&gt;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&lt;xsd:deptCode&gt;49&lt;/xsd:deptCode&gt;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&lt;xsd:description&gt;Выгрузка депозитора&lt;/xsd:description&gt;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&lt;xsd:docNumber&gt;589689&lt;/xsd:docNumber&gt;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&lt;xsd:login&gt;B5700&lt;/xsd:login&gt;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&lt;xsd:deptCode&gt;1056&lt;/xsd:deptCode&gt;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&lt;xsd:quantity&gt;0&lt;/xsd:quantity&gt;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&lt;xsd:valuableSortId&gt;-126&lt;/xsd:valuableSortId&gt;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&lt;xsd:markDocCode&gt;03ко&lt;/xsd:markDocCode&gt;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&lt;xsd:firstName&gt;АНДРЕЙ&lt;/xsd:firstName&gt;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&lt;xsd:patronymic&gt;ЮРЬЕВИЧ&lt;/xsd:patronymic&gt;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&lt;xsd:surname&gt;БОРИСОВ&lt;/xsd:surname&gt;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&lt;xsd:operJournalNote&gt;№388866&lt;/xsd:operJournalNote&gt;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&lt;xsd:login&gt;TTT&lt;/xsd:login&gt;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&lt;xsd:operJournalExtId&gt;MB.123452413&lt;/xsd:operJournalExtId&gt;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&lt;xsd:operJournalStatusEnum&gt;3&lt;/xsd:operJournalStatusEnum&gt;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&lt;xsd:operationCode&gt;2413.MB&lt;/xsd:operationCode&gt;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&lt;xsd:operationRegDate&gt;2020-11-24T10:33:47&lt;/xsd:operationRegDate&gt;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&lt;xsd:messageId&gt;202011241111&lt;/xsd:messageId&gt;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10DCCDC7" w14:textId="77777777" w:rsidR="00B0043B" w:rsidRDefault="00BE0E44">
      <w:pPr>
        <w:spacing w:before="200" w:after="0" w:line="240" w:lineRule="auto"/>
      </w:pPr>
      <w:bookmarkStart w:id="596" w:name="createCFT_2413_MBMB"/>
      <w:bookmarkEnd w:id="594"/>
      <w:bookmarkEnd w:id="595"/>
      <w:r>
        <w:rPr>
          <w:rFonts w:ascii="Arial" w:hAnsi="Arial"/>
          <w:b/>
          <w:color w:val="000000"/>
          <w:sz w:val="20"/>
        </w:rPr>
        <w:t>1.1.41.1.2. 2413.MB CFT2 T_CABS_CREATE_DOC_REQ</w:t>
      </w:r>
    </w:p>
    <w:p w14:paraId="01CEFEC6" w14:textId="77777777" w:rsidR="00B0043B" w:rsidRDefault="00BE0E44">
      <w:pPr>
        <w:shd w:val="clear" w:color="auto" w:fill="E0E0E0"/>
        <w:spacing w:before="200" w:after="0" w:line="240" w:lineRule="auto"/>
      </w:pPr>
      <w:bookmarkStart w:id="597" w:name="d5e1589"/>
      <w:bookmarkStart w:id="598" w:name="d5e1554"/>
      <w:bookmarkEnd w:id="596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&lt;SMESSAGEID&gt;237166&lt;/SMESSAGEID&gt;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&lt;SGUID&gt;MB.123452413&lt;/SGUID&gt;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&lt;SDOCUMENTTYPE&gt;2413.MB&lt;/SDOCUMENTTYPE&gt;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&lt;SDEPARTMENT&gt;709401&lt;/SDEPARTMENT&gt;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&lt;SLABEL&gt;589689&lt;/SLABEL&gt;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&lt;SACCOUNTFROM&gt;20202810610000000001&lt;/SACCOUNTFROM&gt;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&lt;SACCOUNTTO&gt;20208810001510000001&lt;/SACCOUNTTO&gt;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&lt;NSUMFROM&gt;1000000.0&lt;/NSUMFROM&gt;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&lt;NSUMTO&gt;1000000.0&lt;/NSUMTO&gt;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&lt;DTVALIDTODATE&gt;2020-09-18&lt;/DTVALIDTODATE&gt;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&lt;SDESCRIPTION&gt;Выгрузка депозитора&lt;/SDESCRIPTION&gt;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&lt;SACCOUNT&gt;20202810610000000001&lt;/SACCOUNT&gt;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&lt;SACCOUNT&gt;20208810001510000001&lt;/SACCOUNT&gt;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&lt;SCODE&gt;046577501&lt;/SCODE&gt;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№ 6602 БАНКА ВТБ (ПАО)&lt;/SNAME&gt;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&lt;SSYMBOLCODE&gt;33&lt;/SSYMBOLCODE&gt;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&lt;NSYMBOLAMOUNT&gt;1000000.0&lt;/NSYMBOLAMOUNT&gt;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7D109D3C" w14:textId="77777777" w:rsidR="00B0043B" w:rsidRDefault="00BE0E44">
      <w:pPr>
        <w:spacing w:before="200" w:after="0" w:line="240" w:lineRule="auto"/>
      </w:pPr>
      <w:bookmarkStart w:id="599" w:name="op2416"/>
      <w:bookmarkEnd w:id="597"/>
      <w:bookmarkEnd w:id="598"/>
      <w:r>
        <w:rPr>
          <w:rFonts w:ascii="Arial" w:hAnsi="Arial"/>
          <w:b/>
          <w:color w:val="000000"/>
          <w:sz w:val="29"/>
        </w:rPr>
        <w:t>1.1.42. Излишки при пересчете банкомата/депозитора другого филиала</w:t>
      </w:r>
    </w:p>
    <w:bookmarkEnd w:id="599"/>
    <w:p w14:paraId="016D068E" w14:textId="77777777" w:rsidR="00B0043B" w:rsidRDefault="00B0043B">
      <w:pPr>
        <w:spacing w:after="0" w:line="240" w:lineRule="auto"/>
        <w:rPr>
          <w:sz w:val="20"/>
        </w:rPr>
      </w:pP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B0043B" w14:paraId="7A6D8547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4EA13473" w14:textId="77777777" w:rsidR="00B0043B" w:rsidRDefault="00BE0E44">
            <w:pPr>
              <w:spacing w:after="0" w:line="240" w:lineRule="auto"/>
            </w:pPr>
            <w:bookmarkStart w:id="600" w:name="d5e1592"/>
            <w:bookmarkStart w:id="601" w:name="d5e1557"/>
            <w:r>
              <w:rPr>
                <w:rFonts w:ascii="Times New Roman" w:hAnsi="Times New Roman"/>
                <w:color w:val="000000"/>
                <w:sz w:val="20"/>
              </w:rPr>
              <w:t>Дт 20202 Кт 30305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14:paraId="196608D5" w14:textId="77777777" w:rsidR="00B0043B" w:rsidRDefault="00BE0E44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Излишки при пересчете банкомата/депозитора другого филиала</w:t>
            </w:r>
          </w:p>
        </w:tc>
      </w:tr>
    </w:tbl>
    <w:bookmarkEnd w:id="600"/>
    <w:bookmarkEnd w:id="601"/>
    <w:p w14:paraId="569EF3F2" w14:textId="77777777" w:rsidR="00B0043B" w:rsidRDefault="00BE0E44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Спектрум определяет счет 30305* на основе полученных кодов подразделений ведения счета для отображения в ордерах, в ЦФТ2.0 данный счет не передается.</w:t>
      </w:r>
    </w:p>
    <w:p w14:paraId="2B016E32" w14:textId="77777777" w:rsidR="00B0043B" w:rsidRDefault="00BE0E44">
      <w:pPr>
        <w:spacing w:before="200" w:after="0" w:line="240" w:lineRule="auto"/>
      </w:pPr>
      <w:bookmarkStart w:id="602" w:name="op2416_MB"/>
      <w:r>
        <w:rPr>
          <w:rFonts w:ascii="Arial" w:hAnsi="Arial"/>
          <w:b/>
          <w:color w:val="000000"/>
          <w:sz w:val="24"/>
        </w:rPr>
        <w:t>1.1.42.1. Межфилиальная проводка</w:t>
      </w:r>
    </w:p>
    <w:p w14:paraId="70ED417D" w14:textId="77777777" w:rsidR="00B0043B" w:rsidRDefault="00BE0E44">
      <w:pPr>
        <w:spacing w:before="200" w:after="0" w:line="240" w:lineRule="auto"/>
      </w:pPr>
      <w:bookmarkStart w:id="603" w:name="create_2416_MBMB"/>
      <w:bookmarkEnd w:id="602"/>
      <w:r>
        <w:rPr>
          <w:rFonts w:ascii="Arial" w:hAnsi="Arial"/>
          <w:b/>
          <w:color w:val="000000"/>
          <w:sz w:val="20"/>
        </w:rPr>
        <w:t>1.1.42.1.1. 2416.MB MB Create</w:t>
      </w:r>
    </w:p>
    <w:p w14:paraId="58F643A2" w14:textId="77777777" w:rsidR="00B0043B" w:rsidRDefault="00BE0E44">
      <w:pPr>
        <w:shd w:val="clear" w:color="auto" w:fill="E0E0E0"/>
        <w:spacing w:before="160" w:after="0" w:line="240" w:lineRule="auto"/>
      </w:pPr>
      <w:bookmarkStart w:id="604" w:name="d5e1606"/>
      <w:bookmarkStart w:id="605" w:name="d5e1571"/>
      <w:bookmarkEnd w:id="603"/>
      <w:r>
        <w:rPr>
          <w:rFonts w:ascii="Ubuntu Mono" w:hAnsi="Ubuntu Mono"/>
          <w:color w:val="000000"/>
          <w:sz w:val="16"/>
          <w:shd w:val="clear" w:color="auto" w:fill="E0E0E0"/>
        </w:rPr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&lt;xsd:cashSymbolCode&gt;33&lt;/xsd:cashSymbolCode&gt;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&lt;xsd:summa&gt;1000000&lt;/xsd:summa&gt;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&lt;xsd:accountIdSys&gt;MBANK&lt;/xsd:accountIdSys&gt;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&lt;xsd:accountNum&gt;60322840001510000001&lt;/xsd:accountNum&gt;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&lt;xsd:deptCode&gt;49&lt;/xsd:deptCode&gt;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&lt;xsd:description&gt;Выгрузка депозитора&lt;/xsd:description&gt;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&lt;xsd:docNumber&gt;589689&lt;/xsd:docNumber&gt;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&lt;xsd:login&gt;B5700&lt;/xsd:login&gt;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&lt;xsd:deptCode&gt;1056&lt;/xsd:deptCode&gt;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&lt;xsd:quantity&gt;0&lt;/xsd:quantity&gt;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&lt;xsd:summa&gt;1000000&lt;/xsd:summa&gt;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&lt;xsd:valuableSortId&gt;-126&lt;/xsd:valuableSortId&gt;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&lt;xsd:markDocCode&gt;03ко&lt;/xsd:markDocCode&gt;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&lt;xsd:firstName&gt;АНДРЕЙ&lt;/xsd:firstName&gt;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&lt;xsd:patronymic&gt;ЮРЬЕВИЧ&lt;/xsd:patronymic&gt;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&lt;xsd:surname&gt;БОРИСОВ&lt;/xsd:surname&gt;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&lt;xsd:operJournalNote&gt;№388866&lt;/xsd:operJournalNote&gt;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&lt;xsd:login&gt;TTT&lt;/xsd:login&gt;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&lt;xsd:operJournalExtId&gt;MB.123452416&lt;/xsd:operJournalExtId&gt;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&lt;xsd:operJournalStatusEnum&gt;3&lt;/xsd:operJournalStatusEnum&gt;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&lt;xsd:operationCode&gt;2416.MB&lt;/xsd:operationCode&gt;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&lt;xsd:operationRegDate&gt;2020-11-24T10:33:47&lt;/xsd:operationRegDate&gt;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&lt;xsd:messageId&gt;202011241112&lt;/xsd:messageId&gt;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7A8D74FD" w14:textId="77777777" w:rsidR="00B0043B" w:rsidRDefault="00BE0E44">
      <w:pPr>
        <w:spacing w:before="200" w:after="0" w:line="240" w:lineRule="auto"/>
      </w:pPr>
      <w:bookmarkStart w:id="606" w:name="createCFT_2416_MBMB"/>
      <w:bookmarkEnd w:id="604"/>
      <w:bookmarkEnd w:id="605"/>
      <w:r>
        <w:rPr>
          <w:rFonts w:ascii="Arial" w:hAnsi="Arial"/>
          <w:b/>
          <w:color w:val="000000"/>
          <w:sz w:val="20"/>
        </w:rPr>
        <w:t>1.1.42.1.2. 2416.MB MB T_CABS_CREATE_DOC_REQ</w:t>
      </w:r>
    </w:p>
    <w:p w14:paraId="1FCE17A1" w14:textId="77777777" w:rsidR="00B0043B" w:rsidRDefault="00BE0E44">
      <w:pPr>
        <w:shd w:val="clear" w:color="auto" w:fill="E0E0E0"/>
        <w:spacing w:before="200" w:after="0" w:line="240" w:lineRule="auto"/>
      </w:pPr>
      <w:bookmarkStart w:id="607" w:name="d5e1610"/>
      <w:bookmarkStart w:id="608" w:name="d5e1575"/>
      <w:bookmarkEnd w:id="606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&lt;SMESSAGEID&gt;237190&lt;/SMESSAGEID&gt;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&lt;SGUID&gt;MB.123452416&lt;/SGUID&gt;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&lt;SDOCUMENTTYPE&gt;2416.MB&lt;/SDOCUMENTTYPE&gt;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&lt;SLABEL&gt;589689&lt;/SLABEL&gt;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&lt;SACCOUNTTO&gt;60322840001510000001&lt;/SACCOUNTTO&gt;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&lt;NSUMFROM&gt;1000000.0&lt;/NSUMFROM&gt;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&lt;NSUMTO&gt;1000000.0&lt;/NSUMTO&gt;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&lt;DTVALIDTODATE&gt;2020-10-26&lt;/DTVALIDTODATE&gt;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&lt;SDESCRIPTION&gt;Выгрузка депозитора&lt;/SDESCRIPTION&gt;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&lt;SACCOUNT&gt;60322840001510000001&lt;/SACCOUNT&gt;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&lt;SCODE&gt;044030832&lt;/SCODE&gt;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"СЕВЕРО-ЗАПАДНЫЙ" БАНКА ВТБ (ПАО)&lt;/SNAME&gt;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&lt;SSYMBOLCODE&gt;33&lt;/SSYMBOLCODE&gt;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&lt;NSYMBOLAMOUNT&gt;1000000.0&lt;/NSYMBOLAMOUNT&gt;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406D4FEF" w14:textId="77777777" w:rsidR="00B0043B" w:rsidRDefault="00BE0E44">
      <w:pPr>
        <w:spacing w:before="200" w:after="0" w:line="240" w:lineRule="auto"/>
      </w:pPr>
      <w:bookmarkStart w:id="609" w:name="op2420"/>
      <w:bookmarkEnd w:id="607"/>
      <w:bookmarkEnd w:id="608"/>
      <w:r>
        <w:rPr>
          <w:rFonts w:ascii="Arial" w:hAnsi="Arial"/>
          <w:b/>
          <w:color w:val="000000"/>
          <w:sz w:val="29"/>
        </w:rPr>
        <w:t>1.1.43. Подкрепление наличными деньгами из Банка России</w:t>
      </w:r>
    </w:p>
    <w:p w14:paraId="3CA05280" w14:textId="77777777" w:rsidR="00B0043B" w:rsidRDefault="00BE0E44">
      <w:pPr>
        <w:spacing w:before="200" w:after="0" w:line="240" w:lineRule="auto"/>
      </w:pPr>
      <w:bookmarkStart w:id="610" w:name="op2420_MB"/>
      <w:bookmarkEnd w:id="609"/>
      <w:r>
        <w:rPr>
          <w:rFonts w:ascii="Arial" w:hAnsi="Arial"/>
          <w:b/>
          <w:color w:val="000000"/>
          <w:sz w:val="24"/>
        </w:rPr>
        <w:t>1.1.43.1. Внутрифилиальная проводка</w:t>
      </w:r>
    </w:p>
    <w:p w14:paraId="6D89C7B2" w14:textId="77777777" w:rsidR="00B0043B" w:rsidRDefault="00BE0E44">
      <w:pPr>
        <w:spacing w:before="200" w:after="0" w:line="240" w:lineRule="auto"/>
      </w:pPr>
      <w:bookmarkStart w:id="611" w:name="create_2420_MBMB"/>
      <w:bookmarkEnd w:id="610"/>
      <w:r>
        <w:rPr>
          <w:rFonts w:ascii="Arial" w:hAnsi="Arial"/>
          <w:b/>
          <w:color w:val="000000"/>
          <w:sz w:val="20"/>
        </w:rPr>
        <w:t>1.1.43.1.1. 2420.MB MB Create</w:t>
      </w:r>
    </w:p>
    <w:p w14:paraId="59BEF7A4" w14:textId="77777777" w:rsidR="00B0043B" w:rsidRDefault="00BE0E44">
      <w:pPr>
        <w:shd w:val="clear" w:color="auto" w:fill="E0E0E0"/>
        <w:spacing w:before="160" w:after="0" w:line="240" w:lineRule="auto"/>
      </w:pPr>
      <w:bookmarkStart w:id="612" w:name="d5e1619"/>
      <w:bookmarkStart w:id="613" w:name="d5e1584"/>
      <w:bookmarkEnd w:id="611"/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&lt;xsd:deptCode&gt;709401&lt;/xsd:deptCode&gt;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&lt;xsd:operJournalStatusEnum&gt;3&lt;/xsd:operJournalStatusEnum&gt;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&lt;xsd:markDocCode&gt;03ко&lt;/xsd:markDocCode&gt;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&lt;xsd:firstName&gt;АНДРЕЙ&lt;/xsd:firstName&gt;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&lt;xsd:patronymic&gt;ЮРЬЕВИЧ&lt;/xsd:patronymic&gt;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&lt;xsd:surname&gt;БОРИСОВ&lt;/xsd:surname&gt;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&lt;xsd:identityCard&gt;паспорт  РФ 5555 877566 выдан ОУФМС России по г. Москве по району Выхино - Жулебино 22.06.2011 г.&lt;/xsd:identityCard&gt;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&lt;xsd:cashSymbolCode&gt;37&lt;/xsd:cashSymbolCode&gt;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&lt;xsd:side/&gt;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&lt;xsd:summa&gt;45000000&lt;/xsd:summa&gt;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&lt;xsd:accountNum&gt;30102810000001000188&lt;/xsd:accountNum&gt;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&lt;xsd:deptCode&gt;709401&lt;/xsd:deptCode&gt;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&lt;xsd:summa&gt;45000000&lt;/xsd:summa&gt;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&lt;xsd:accountNum&gt;20202810557000000002&lt;/xsd:accountNum&gt;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&lt;xsd:deptCode&gt;709401&lt;/xsd:deptCode&gt;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&lt;xsd:summa&gt;45000000&lt;/xsd:summa&gt;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&lt;xsd:description&gt;Подкрепление с корреспондентского счета&lt;/xsd:description&gt;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&lt;xsd:docNumber&gt;888952&lt;/xsd:docNumber&gt;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&lt;xsd:login&gt;B5700&lt;/xsd:login&gt;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&lt;xsd:quantity&gt;0&lt;/xsd:quantity&gt;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&lt;xsd:summa&gt;45000000&lt;/xsd:summa&gt;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&lt;xsd:valuableSortId&gt;-126&lt;/xsd:valuableSortId&gt;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&lt;xsd:login&gt;O5700&lt;/xsd:login&gt;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&lt;xsd:operJournalExtId&gt;MB.22222420&lt;/xsd:operJournalExtId&gt;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&lt;xsd:operationCode&gt;2420.MB&lt;/xsd:operationCode&gt;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&lt;xsd:operationRegDate&gt;2020-11-26T13:45:35.615+03:00&lt;/xsd:operationRegDate&gt;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&lt;xsd:messageId&gt;54546645&lt;/xsd:messageId&gt;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0E2F31B6" w14:textId="77777777" w:rsidR="00B0043B" w:rsidRDefault="00BE0E44">
      <w:pPr>
        <w:spacing w:before="200" w:after="0" w:line="240" w:lineRule="auto"/>
      </w:pPr>
      <w:bookmarkStart w:id="614" w:name="createCFT_2420_MBMB"/>
      <w:bookmarkEnd w:id="612"/>
      <w:bookmarkEnd w:id="613"/>
      <w:r>
        <w:rPr>
          <w:rFonts w:ascii="Arial" w:hAnsi="Arial"/>
          <w:b/>
          <w:color w:val="000000"/>
          <w:sz w:val="20"/>
        </w:rPr>
        <w:t>1.1.43.1.2. 2420.MB MB T_CABS_CREATE_DOC_REQ</w:t>
      </w:r>
    </w:p>
    <w:p w14:paraId="4392D282" w14:textId="77777777" w:rsidR="00B0043B" w:rsidRDefault="00BE0E44">
      <w:pPr>
        <w:shd w:val="clear" w:color="auto" w:fill="E0E0E0"/>
        <w:spacing w:before="200" w:after="0" w:line="240" w:lineRule="auto"/>
      </w:pPr>
      <w:bookmarkStart w:id="615" w:name="d5e1623"/>
      <w:bookmarkStart w:id="616" w:name="d5e1588"/>
      <w:bookmarkEnd w:id="614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&lt;SMESSAGEID&gt;237193&lt;/SMESSAGEID&gt;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&lt;SGUID&gt;MB.22222420&lt;/SGUID&gt;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&lt;SDOCUMENTTYPE&gt;2420.MB&lt;/SDOCUMENTTYPE&gt;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&lt;SLABEL&gt;888952&lt;/SLABEL&gt;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&lt;SACCOUNTTO&gt;30102810000001000188&lt;/SACCOUNTTO&gt;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&lt;NSUMFROM&gt;45000000&lt;/NSUMFROM&gt;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&lt;NSUMTO&gt;45000000&lt;/NSUMTO&gt;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&lt;DTVALIDTODATE&gt;2020-10-26&lt;/DTVALIDTODATE&gt;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&lt;SDESCRIPTION&gt;Подкрепление с корреспондентского счета&lt;/SDESCRIPTION&gt;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&lt;SACCOUNT&gt;30102810000001000188&lt;/SACCOUNT&gt;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&lt;SSYMBOLCODE&gt;37&lt;/SSYMBOLCODE&gt;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&lt;NSYMBOLAMOUNT&gt;45000000.0&lt;/NSYMBOLAMOUNT&gt;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</w:p>
    <w:p w14:paraId="72A29253" w14:textId="77777777" w:rsidR="00B0043B" w:rsidRDefault="00BE0E44">
      <w:pPr>
        <w:spacing w:before="200" w:after="0" w:line="240" w:lineRule="auto"/>
      </w:pPr>
      <w:bookmarkStart w:id="617" w:name="op2424"/>
      <w:bookmarkEnd w:id="615"/>
      <w:bookmarkEnd w:id="616"/>
      <w:r>
        <w:rPr>
          <w:rFonts w:ascii="Arial" w:hAnsi="Arial"/>
          <w:b/>
          <w:color w:val="000000"/>
          <w:sz w:val="29"/>
        </w:rPr>
        <w:t>1.1.44. Возврат незагруженного комплекта кассет</w:t>
      </w:r>
    </w:p>
    <w:p w14:paraId="61D476D5" w14:textId="77777777" w:rsidR="00B0043B" w:rsidRDefault="00BE0E44">
      <w:pPr>
        <w:spacing w:before="200" w:after="0" w:line="240" w:lineRule="auto"/>
      </w:pPr>
      <w:bookmarkStart w:id="618" w:name="op2424_MB"/>
      <w:bookmarkEnd w:id="617"/>
      <w:r>
        <w:rPr>
          <w:rFonts w:ascii="Arial" w:hAnsi="Arial"/>
          <w:b/>
          <w:color w:val="000000"/>
          <w:sz w:val="24"/>
        </w:rPr>
        <w:t>1.1.44.1. Внутрифилиальная проводка</w:t>
      </w:r>
    </w:p>
    <w:p w14:paraId="2EDFACCF" w14:textId="77777777" w:rsidR="00B0043B" w:rsidRDefault="00BE0E44">
      <w:pPr>
        <w:spacing w:before="200" w:after="0" w:line="240" w:lineRule="auto"/>
      </w:pPr>
      <w:bookmarkStart w:id="619" w:name="create_2424_MBMB"/>
      <w:bookmarkEnd w:id="618"/>
      <w:r>
        <w:rPr>
          <w:rFonts w:ascii="Arial" w:hAnsi="Arial"/>
          <w:b/>
          <w:color w:val="000000"/>
          <w:sz w:val="20"/>
        </w:rPr>
        <w:t>1.1.44.1.1. 2424.MB MB Create</w:t>
      </w:r>
    </w:p>
    <w:p w14:paraId="55F55C76" w14:textId="77777777" w:rsidR="00B0043B" w:rsidRDefault="00BE0E44">
      <w:pPr>
        <w:shd w:val="clear" w:color="auto" w:fill="E0E0E0"/>
        <w:spacing w:before="160" w:after="0" w:line="240" w:lineRule="auto"/>
      </w:pPr>
      <w:bookmarkStart w:id="620" w:name="d5e1632"/>
      <w:bookmarkStart w:id="621" w:name="d5e1597"/>
      <w:bookmarkEnd w:id="619"/>
      <w:r>
        <w:rPr>
          <w:rFonts w:ascii="Ubuntu Mono" w:hAnsi="Ubuntu Mono"/>
          <w:color w:val="000000"/>
          <w:sz w:val="16"/>
          <w:shd w:val="clear" w:color="auto" w:fill="E0E0E0"/>
        </w:rPr>
        <w:t xml:space="preserve">      &lt;jour:create&gt;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&lt;xsd:operationEntity&gt;    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&lt;xsd:operJournalStatusEnum&gt;3&lt;/xsd:operJournalStatusEnum&gt;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&lt;xsd:markDocCode&gt;03ко&lt;/xsd:markDocCode&gt;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&lt;xsd:firstName&gt;АНДРЕЙ&lt;/xsd:firstName&gt;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&lt;xsd:patronymic&gt;ЮРЬЕВИЧ&lt;/xsd:patronymic&gt;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&lt;xsd:surname&gt;БОРИСОВ&lt;/xsd:surname&gt;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&lt;xsd:identityCard&gt;ПаспортРФ 55 55 №877566 выдан Ленинским РОВД г.Самары 01.09.2004 к.п.632-011&lt;/xsd:identityCard&gt;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&lt;xsd:cashSymbolCode&gt;32&lt;/xsd:cashSymbolCode&gt;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&lt;xsd:side/&gt;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&lt;xsd:summa&gt;45000000&lt;/xsd:summa&gt;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&lt;/xsd:cashSymbols&gt;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&lt;xsd:accountNum&gt;20209810657000000002&lt;/xsd:accountNum&gt;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&lt;xsd:summa&gt;45000000&lt;/xsd:summa&gt;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&lt;/xsd:creditSumma&gt;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&lt;xsd:accountIdSys&gt;CFT2&lt;/xsd:accountIdSys&gt;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&lt;xsd:accountNum&gt;20202810557000000002&lt;/xsd:accountNum&gt;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&lt;xsd:deptCode&gt;5700&lt;/xsd:deptCode&gt;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&lt;/xsd:debitAccountEntity&gt;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&lt;xsd:debitSumma&gt;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&lt;xsd:currency&gt;RUR&lt;/xsd:currency&gt;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&lt;xsd:summa&gt;45000000&lt;/xsd:summa&gt;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&lt;/xsd:debitSumma&gt;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&lt;xsd:description&gt;Возврат незагруженного комплекта кассет из банкомата №390155 Москва Лосиноостровская д. 43,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На основании: акт возврата от 03.09.2018 2424&lt;/xsd:description&gt;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&lt;xsd:docNumber&gt;878952&lt;/xsd:docNumber&gt;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 &lt;xsd:locationEnum&gt;7&lt;/xsd:locationEnum&gt;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&lt;xsd:login&gt;B5700&lt;/xsd:login&gt;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&lt;xsd:quantity&gt;0&lt;/xsd:quantity&gt;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&lt;xsd:summa&gt;45000000&lt;/xsd:summa&gt;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&lt;xsd:locationEnum&gt;1&lt;/xsd:locationEnum&gt;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   &lt;xsd:valuableSortId&gt;-126&lt;/xsd:valuableSortId&gt;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 &lt;/xsd:valuableSort&gt;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&lt;/xsd:remainFlows&gt;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&lt;/xsd:documents&gt;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&lt;xsd:idSys&gt;MBANK&lt;/xsd:idSys&gt;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&lt;xsd:login&gt;O5700&lt;/xsd:login&gt;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&lt;xsd:operJournalExtId&gt;MB.555552424&lt;/xsd:operJournalExtId&gt;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&lt;xsd:operationCode&gt;2424.MB&lt;/xsd:operationCode&gt;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&lt;xsd:operationRegDate&gt;2020-11-26T13:45:35.615+03:00&lt;/xsd:operationRegDate&gt;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&lt;xsd:principal&gt;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&lt;xsd:principal&gt;БОРИСОВ АНДРЕЙ ЮРЬЕВИЧ&lt;/xsd:principal&gt;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&lt;xsd:principalIdentityCard&gt;паспорт 55 55 № 877566 выдан 03,06,1999 Отделом УФМС России в Советском районе г.Самары&lt;/xsd:principalIdentityCard&gt;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&lt;/xsd:principal&gt;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&lt;/xsd:operationEntity&gt;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&lt;xsd:messageId&gt;243423&lt;/xsd:messageId&gt;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&lt;/xsd:requestInfo&gt;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&lt;/jour:request&gt;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&lt;/jour:create&gt;</w:t>
      </w:r>
    </w:p>
    <w:p w14:paraId="40E8FDD9" w14:textId="77777777" w:rsidR="00B0043B" w:rsidRDefault="00BE0E44">
      <w:pPr>
        <w:spacing w:before="200" w:after="0" w:line="240" w:lineRule="auto"/>
      </w:pPr>
      <w:bookmarkStart w:id="622" w:name="createCFT_2424_MBMB"/>
      <w:bookmarkEnd w:id="620"/>
      <w:bookmarkEnd w:id="621"/>
      <w:r>
        <w:rPr>
          <w:rFonts w:ascii="Arial" w:hAnsi="Arial"/>
          <w:b/>
          <w:color w:val="000000"/>
          <w:sz w:val="20"/>
        </w:rPr>
        <w:t>1.1.44.1.2. 2424.MB MB T_CABS_CREATE_DOC_REQ</w:t>
      </w:r>
    </w:p>
    <w:p w14:paraId="455F45A6" w14:textId="77777777" w:rsidR="00B0043B" w:rsidRPr="006317E7" w:rsidRDefault="00BE0E44">
      <w:pPr>
        <w:shd w:val="clear" w:color="auto" w:fill="E0E0E0"/>
        <w:spacing w:before="200" w:after="0" w:line="240" w:lineRule="auto"/>
        <w:rPr>
          <w:lang w:val="en-US"/>
        </w:rPr>
      </w:pPr>
      <w:bookmarkStart w:id="623" w:name="d5e1636"/>
      <w:bookmarkStart w:id="624" w:name="d5e1601"/>
      <w:bookmarkEnd w:id="622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standalone="yes"?&gt;&lt;T_CABS_CREATE_DOC_REQ xmlns="http://www.NewAthena.ru/NA5/IntegrationAdapter"&gt;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&lt;SSUBSYSTEM&gt;SPECTRUM&lt;/SSUBSYSTEM&gt;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&lt;NDEPARTMENT&gt;709000&lt;/NDEPARTMENT&gt;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&lt;RATRANSPROPS&gt;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&lt;SNAME&gt;SOURCE_SYSTEM&lt;/SNAME&gt;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&lt;SVALUE&gt;SPECTRUM&lt;/SVALUE&gt;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&lt;T_PROPERTY&gt;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&lt;SNAME&gt;TARGET_SYSTEM&lt;/SNAME&gt;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&lt;SVALUE&gt;CFT2&lt;/SVALUE&gt;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&lt;/T_PROPERTY&gt;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&lt;/RATRANSPROPS&gt;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&lt;SMESSAGEID&gt;238222&lt;/SMESSAGEID&gt;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&lt;SGUID&gt;MB.555552424&lt;/SGUID&gt;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&lt;SDOCUMENTTYPE&gt;2424.MB&lt;/SDOCUMENTTYPE&gt;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&lt;SDEPARTMENT&gt;5700&lt;/SDEPARTMENT&gt;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&lt;RECPAYMENT&gt;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&lt;SLABEL&gt;878952&lt;/SLABEL&gt;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&lt;SCURRENCYFROM&gt;810&lt;/SCURRENCYFROM&gt;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&lt;SCURRENCYTO&gt;810&lt;/SCURRENCYTO&gt;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&lt;SACCOUNTFROM&gt;20202810557000000002&lt;/SACCOUNTFROM&gt;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&lt;SACCOUNTTO&gt;20209810657000000002&lt;/SACCOUNTTO&gt;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&lt;NSUMFROM&gt;45000000&lt;/NSUMFROM&gt;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&lt;NSUMTO&gt;45000000&lt;/NSUMTO&gt;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&lt;DTVALIDTODATE&gt;2020-12-15&lt;/DTVALIDTODATE&gt;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t>Возврат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незагруженного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комплекта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кассет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из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банкомата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№390155 </w:t>
      </w:r>
      <w:r>
        <w:rPr>
          <w:rFonts w:ascii="Ubuntu Mono" w:hAnsi="Ubuntu Mono"/>
          <w:color w:val="000000"/>
          <w:sz w:val="16"/>
          <w:shd w:val="clear" w:color="auto" w:fill="E0E0E0"/>
        </w:rPr>
        <w:t>Москва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Лосиноостровская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д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. 43,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</w:t>
      </w:r>
      <w:r>
        <w:rPr>
          <w:rFonts w:ascii="Ubuntu Mono" w:hAnsi="Ubuntu Mono"/>
          <w:color w:val="000000"/>
          <w:sz w:val="16"/>
          <w:shd w:val="clear" w:color="auto" w:fill="E0E0E0"/>
        </w:rPr>
        <w:t>На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основании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: </w:t>
      </w:r>
      <w:r>
        <w:rPr>
          <w:rFonts w:ascii="Ubuntu Mono" w:hAnsi="Ubuntu Mono"/>
          <w:color w:val="000000"/>
          <w:sz w:val="16"/>
          <w:shd w:val="clear" w:color="auto" w:fill="E0E0E0"/>
        </w:rPr>
        <w:t>акт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возврата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от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03.09.2018 2424&lt;/SDESCRIPTION&gt;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&lt;RECPAYER&gt;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&lt;RECCUSTOMER&gt;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&lt;SACCOUNT&gt;20202810557000000002&lt;/SACCOUNT&gt;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&lt;RECBANK&gt;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&lt;SCODE&gt;040702788&lt;/SCODE&gt;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&lt;/RECBANK&gt;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&lt;/RECBANK&gt;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&lt;/RECCUSTOMER&gt;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&lt;/RECPAYER&gt;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&lt;RECBENEFICIARY&gt;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&lt;SACCOUNT&gt;20209810657000000002&lt;/SACCOUNT&gt;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&lt;RECBANK&gt;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&lt;SCODE&gt;040702788&lt;/SCODE&gt;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lastRenderedPageBreak/>
        <w:t xml:space="preserve">                &lt;SNAME&gt;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t>ФИЛИАЛ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БАНКА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ВТБ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(</w:t>
      </w:r>
      <w:r>
        <w:rPr>
          <w:rFonts w:ascii="Ubuntu Mono" w:hAnsi="Ubuntu Mono"/>
          <w:color w:val="000000"/>
          <w:sz w:val="16"/>
          <w:shd w:val="clear" w:color="auto" w:fill="E0E0E0"/>
        </w:rPr>
        <w:t>ПАО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) </w:t>
      </w:r>
      <w:r>
        <w:rPr>
          <w:rFonts w:ascii="Ubuntu Mono" w:hAnsi="Ubuntu Mono"/>
          <w:color w:val="000000"/>
          <w:sz w:val="16"/>
          <w:shd w:val="clear" w:color="auto" w:fill="E0E0E0"/>
        </w:rPr>
        <w:t>В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 </w:t>
      </w:r>
      <w:r>
        <w:rPr>
          <w:rFonts w:ascii="Ubuntu Mono" w:hAnsi="Ubuntu Mono"/>
          <w:color w:val="000000"/>
          <w:sz w:val="16"/>
          <w:shd w:val="clear" w:color="auto" w:fill="E0E0E0"/>
        </w:rPr>
        <w:t>Г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 xml:space="preserve">. </w:t>
      </w:r>
      <w:r>
        <w:rPr>
          <w:rFonts w:ascii="Ubuntu Mono" w:hAnsi="Ubuntu Mono"/>
          <w:color w:val="000000"/>
          <w:sz w:val="16"/>
          <w:shd w:val="clear" w:color="auto" w:fill="E0E0E0"/>
        </w:rPr>
        <w:t>СТАВРОПОЛЕ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&lt;/SNAME&gt;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&lt;/RECBANK&gt;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&lt;/RECBENEFICIARY&gt;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&lt;/RECPAYMENT&gt;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&lt;RECCASH&gt;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&lt;RASYMBOLS&gt;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&lt;T_SYMBOL&gt;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&lt;SSYMBOLCODE&gt;32&lt;/SSYMBOLCODE&gt;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    &lt;NSYMBOLAMOUNT&gt;45000000&lt;/NSYMBOLAMOUNT&gt;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    &lt;/T_SYMBOL&gt;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    &lt;/RASYMBOLS&gt;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 xml:space="preserve">    &lt;/RECCASH&gt;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  <w:t>&lt;/T_CABS_CREATE_DOC_REQ&gt;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</w:p>
    <w:p w14:paraId="72FFC6A5" w14:textId="77777777" w:rsidR="00B0043B" w:rsidRDefault="00BE0E44">
      <w:pPr>
        <w:spacing w:before="200" w:after="0" w:line="240" w:lineRule="auto"/>
      </w:pPr>
      <w:bookmarkStart w:id="625" w:name="op4207"/>
      <w:bookmarkEnd w:id="623"/>
      <w:bookmarkEnd w:id="624"/>
      <w:r>
        <w:rPr>
          <w:rFonts w:ascii="Arial" w:hAnsi="Arial"/>
          <w:b/>
          <w:color w:val="000000"/>
          <w:sz w:val="29"/>
        </w:rPr>
        <w:t>1.1.45. Комиссия за операцию инкассо (в рублях)</w:t>
      </w:r>
    </w:p>
    <w:p w14:paraId="5974A3DF" w14:textId="77777777" w:rsidR="00B0043B" w:rsidRDefault="00BE0E44">
      <w:pPr>
        <w:spacing w:before="200" w:after="0" w:line="240" w:lineRule="auto"/>
      </w:pPr>
      <w:bookmarkStart w:id="626" w:name="createMB_4207"/>
      <w:bookmarkEnd w:id="625"/>
      <w:r>
        <w:rPr>
          <w:rFonts w:ascii="Arial" w:hAnsi="Arial"/>
          <w:b/>
          <w:color w:val="000000"/>
          <w:sz w:val="24"/>
        </w:rPr>
        <w:t>1.1.45.1. Внутрифилиальная проводка</w:t>
      </w:r>
    </w:p>
    <w:p w14:paraId="6ABF8CA2" w14:textId="77777777" w:rsidR="00B0043B" w:rsidRDefault="00BE0E44">
      <w:pPr>
        <w:spacing w:before="200" w:after="0" w:line="240" w:lineRule="auto"/>
      </w:pPr>
      <w:bookmarkStart w:id="627" w:name="createCFT_4207"/>
      <w:bookmarkEnd w:id="626"/>
      <w:r>
        <w:rPr>
          <w:rFonts w:ascii="Arial" w:hAnsi="Arial"/>
          <w:b/>
          <w:color w:val="000000"/>
          <w:sz w:val="20"/>
        </w:rPr>
        <w:t>1.1.45.1.1. 4207 CFT2 T_CABS_CREATE_DOC_REQ</w:t>
      </w:r>
    </w:p>
    <w:p w14:paraId="51830EE6" w14:textId="77777777" w:rsidR="00B0043B" w:rsidRDefault="00BE0E44">
      <w:pPr>
        <w:shd w:val="clear" w:color="auto" w:fill="E0E0E0"/>
        <w:spacing w:before="200" w:after="0" w:line="240" w:lineRule="auto"/>
      </w:pPr>
      <w:bookmarkStart w:id="628" w:name="d5e1646"/>
      <w:bookmarkStart w:id="629" w:name="d5e1611"/>
      <w:bookmarkEnd w:id="627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&lt;SMESSAGEID&gt;238913&lt;/SMESSAGEID&gt;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&lt;SGUID&gt;SP.1000171119-30195&lt;/SGUID&gt;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&lt;SDOCUMENTTYPE&gt;4207&lt;/SDOCUMENTTYPE&gt;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&lt;SDEPARTMENT&gt;5700&lt;/SDEPARTMENT&gt;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&lt;SLABEL&gt;65664&lt;/SLABEL&gt;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&lt;SACCOUNTFROM&gt;20202810557000000002&lt;/SACCOUNTFROM&gt;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&lt;SACCOUNTTO&gt;70601810418060000001&lt;/SACCOUNTTO&gt;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&lt;NSUMFROM&gt;1246.76&lt;/NSUMFROM&gt;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&lt;NSUMTO&gt;1246.76&lt;/NSUMTO&gt;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&lt;DTVALIDTODATE&gt;2020-12-17&lt;/DTVALIDTODATE&gt;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&lt;SDESCRIPTION&gt;Комиссия за прием валюты на инкассо,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ДокументПаспорт гражданина РФ серия 5555 №877566 выдан ОУФМС РОССИИ ПО ГОР. МОСКВЕ ПО РАЙОНУ ЗЮЗИНО К/П 770-117 22.02.2011 123-089&lt;/SDESCRIPTION&gt;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&lt;SACCOUNT&gt;20202810557000000002&lt;/SACCOUNT&gt;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&lt;SACCOUNT&gt;70601810418060000001&lt;/SACCOUNT&gt;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&lt;SSYMBOLCODE&gt;32&lt;/SSYMBOLCODE&gt;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&lt;NSYMBOLAMOUNT&gt;1246.76&lt;/NSYMBOLAMOUNT&gt;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&lt;NISRESIDENT&gt;0&lt;/NISRESIDENT&gt;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&lt;SCLIENTADDRESS&gt;САНКТ-ПЕТЕРБУРГ КОНСТИТУЦИИ 2&lt;/SCLIENTADDRESS&gt;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&lt;DTGIVEDATE&gt;2011-02-22&lt;/DTGIVEDATE&gt;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&lt;SGIVEBY&gt;ОУФМС РОССИИ ПО ГОР. МОСКВЕ ПО РАЙОНУ ЗЮЗИНО К/П 770-117&lt;/SGIVEBY&gt;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&lt;DTBIRTHDATE&gt;1967-05-04&lt;/DTBIRTHDATE&gt;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&lt;SBIRTHPLACE&gt;аглы&lt;/SBIRTHPLACE&gt;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2BDF648C" w14:textId="77777777" w:rsidR="00B0043B" w:rsidRDefault="00BE0E44">
      <w:pPr>
        <w:spacing w:before="200" w:after="0" w:line="240" w:lineRule="auto"/>
      </w:pPr>
      <w:bookmarkStart w:id="630" w:name="op2071"/>
      <w:bookmarkEnd w:id="628"/>
      <w:bookmarkEnd w:id="629"/>
      <w:r>
        <w:rPr>
          <w:rFonts w:ascii="Arial" w:hAnsi="Arial"/>
          <w:b/>
          <w:color w:val="000000"/>
          <w:sz w:val="29"/>
        </w:rPr>
        <w:t>1.1.46. Внесение наличных на ПК М-Банк - рубли</w:t>
      </w:r>
    </w:p>
    <w:p w14:paraId="34212447" w14:textId="77777777" w:rsidR="00B0043B" w:rsidRDefault="00BE0E44">
      <w:pPr>
        <w:spacing w:before="200" w:after="0" w:line="240" w:lineRule="auto"/>
      </w:pPr>
      <w:bookmarkStart w:id="631" w:name="createMB_2071"/>
      <w:bookmarkEnd w:id="630"/>
      <w:r>
        <w:rPr>
          <w:rFonts w:ascii="Arial" w:hAnsi="Arial"/>
          <w:b/>
          <w:color w:val="000000"/>
          <w:sz w:val="24"/>
        </w:rPr>
        <w:t>1.1.46.1. Внутрифилиальная проводка</w:t>
      </w:r>
    </w:p>
    <w:p w14:paraId="76799454" w14:textId="77777777" w:rsidR="00B0043B" w:rsidRDefault="00BE0E44">
      <w:pPr>
        <w:spacing w:before="200" w:after="0" w:line="240" w:lineRule="auto"/>
      </w:pPr>
      <w:bookmarkStart w:id="632" w:name="createCFT_2071"/>
      <w:bookmarkEnd w:id="631"/>
      <w:r>
        <w:rPr>
          <w:rFonts w:ascii="Arial" w:hAnsi="Arial"/>
          <w:b/>
          <w:color w:val="000000"/>
          <w:sz w:val="20"/>
        </w:rPr>
        <w:t>1.1.46.1.1. 2071 CFT2 T_CABS_CREATE_DOC_REQ</w:t>
      </w:r>
    </w:p>
    <w:p w14:paraId="313C40DE" w14:textId="77777777" w:rsidR="00B0043B" w:rsidRDefault="00BE0E44">
      <w:pPr>
        <w:shd w:val="clear" w:color="auto" w:fill="E0E0E0"/>
        <w:spacing w:before="200" w:after="0" w:line="240" w:lineRule="auto"/>
      </w:pPr>
      <w:bookmarkStart w:id="633" w:name="d5e1656"/>
      <w:bookmarkStart w:id="634" w:name="d5e1621"/>
      <w:bookmarkEnd w:id="632"/>
      <w:r>
        <w:rPr>
          <w:rFonts w:ascii="Ubuntu Mono" w:hAnsi="Ubuntu Mono"/>
          <w:color w:val="000000"/>
          <w:sz w:val="16"/>
          <w:shd w:val="clear" w:color="auto" w:fill="E0E0E0"/>
        </w:rPr>
        <w:t xml:space="preserve"> 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&lt;SMESSAGEID&gt;243665&lt;/SMESSAGEID&gt;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&lt;SGUID&gt;SP.1000174809-33105&lt;/SGUID&gt;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&lt;SDOCUMENTTYPE&gt;2071&lt;/SDOCUMENTTYPE&gt;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&lt;SDEPARTMENT&gt;1700&lt;/SDEPARTMENT&gt;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&lt;SLABEL&gt;67328&lt;/SLABEL&gt;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&lt;SACCOUNTFROM&gt;20202810517000000000&lt;/SACCOUNTFROM&gt;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&lt;SACCOUNTTO&gt;30232810018060000001&lt;/SACCOUNTTO&gt;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&lt;NSUMFROM&gt;100&lt;/NSUMFROM&gt;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&lt;NSUMTO&gt;100&lt;/NSUMTO&gt;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&lt;DTVALIDTODATE&gt;2020-08-27&lt;/DTVALIDTODATE&gt;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&lt;SDESCRIPTION&gt;Зачисление НВ за 19/04/21 на пл. карту ВТБ N 4893471111111111 Клиент БОРИСОВ АНДРЕЙ ЮРЬЕВИЧ Документ: Паспорт гражданина РФ серия 5555 №877566 выдан 001 06.08.2009&lt;/SDESCRIPTION&gt;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&lt;SACCOUNT&gt;20202810517000000000&lt;/SACCOUNT&gt;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&lt;SACCOUNT&gt;30232810018060000001&lt;/SACCOUNT&gt;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&lt;SCODE&gt;042007855&lt;/SCODE&gt;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№ 3652 БАНКА ВТБ (ПАО)&lt;/SNAME&gt;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&lt;SSYMBOLCODE&gt;31&lt;/SSYMBOLCODE&gt;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&lt;NSYMBOLAMOUNT&gt;100&lt;/NSYMBOLAMOUNT&gt;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&lt;SCLIENTADDRESS&gt;394036,Воронеж,Авиационная,2,15&lt;/SCLIENTADDRESS&gt;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&lt;DTGIVEDATE&gt;2009-08-06&lt;/DTGIVEDATE&gt;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&lt;SGIVEBY&gt;001&lt;/SGIVEBY&gt;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&lt;DTBIRTHDATE&gt;1969-12-26&lt;/DTBIRTHDATE&gt;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&lt;SBIRTHPLACE&gt;ВОРОНЕЖ&lt;/SBIRTHPLACE&gt;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6F916348" w14:textId="77777777" w:rsidR="00B0043B" w:rsidRDefault="00BE0E44">
      <w:pPr>
        <w:spacing w:before="200" w:after="0" w:line="240" w:lineRule="auto"/>
      </w:pPr>
      <w:bookmarkStart w:id="635" w:name="op2072"/>
      <w:bookmarkEnd w:id="633"/>
      <w:bookmarkEnd w:id="634"/>
      <w:r>
        <w:rPr>
          <w:rFonts w:ascii="Arial" w:hAnsi="Arial"/>
          <w:b/>
          <w:color w:val="000000"/>
          <w:sz w:val="29"/>
        </w:rPr>
        <w:t>1.1.47. Внесение наличных на ПК М-банк - валюта</w:t>
      </w:r>
    </w:p>
    <w:p w14:paraId="379AAACE" w14:textId="77777777" w:rsidR="00B0043B" w:rsidRDefault="00BE0E44">
      <w:pPr>
        <w:spacing w:before="200" w:after="0" w:line="240" w:lineRule="auto"/>
      </w:pPr>
      <w:bookmarkStart w:id="636" w:name="createMB_2072"/>
      <w:bookmarkEnd w:id="635"/>
      <w:r>
        <w:rPr>
          <w:rFonts w:ascii="Arial" w:hAnsi="Arial"/>
          <w:b/>
          <w:color w:val="000000"/>
          <w:sz w:val="24"/>
        </w:rPr>
        <w:lastRenderedPageBreak/>
        <w:t>1.1.47.1. Внутрифилиальная проводка</w:t>
      </w:r>
    </w:p>
    <w:p w14:paraId="43977F2C" w14:textId="77777777" w:rsidR="00B0043B" w:rsidRDefault="00BE0E44">
      <w:pPr>
        <w:spacing w:before="200" w:after="0" w:line="240" w:lineRule="auto"/>
      </w:pPr>
      <w:bookmarkStart w:id="637" w:name="createCFT_2072"/>
      <w:bookmarkEnd w:id="636"/>
      <w:r>
        <w:rPr>
          <w:rFonts w:ascii="Arial" w:hAnsi="Arial"/>
          <w:b/>
          <w:color w:val="000000"/>
          <w:sz w:val="20"/>
        </w:rPr>
        <w:t>1.1.47.1.1. 2072 CFT2 T_CABS_CREATE_DOC_REQ</w:t>
      </w:r>
    </w:p>
    <w:p w14:paraId="25F688C3" w14:textId="77777777" w:rsidR="00B0043B" w:rsidRDefault="00BE0E44">
      <w:pPr>
        <w:shd w:val="clear" w:color="auto" w:fill="E0E0E0"/>
        <w:spacing w:before="200" w:after="0" w:line="240" w:lineRule="auto"/>
      </w:pPr>
      <w:bookmarkStart w:id="638" w:name="d5e1666"/>
      <w:bookmarkStart w:id="639" w:name="d5e1631"/>
      <w:bookmarkEnd w:id="637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&lt;SMESSAGEID&gt;243706&lt;/SMESSAGEID&gt;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&lt;SGUID&gt;SP.1000174821-33115&lt;/SGUID&gt;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&lt;SDOCUMENTTYPE&gt;2072&lt;/SDOCUMENTTYPE&gt;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&lt;SDEPARTMENT&gt;1700&lt;/SDEPARTMENT&gt;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&lt;SLABEL&gt;67338&lt;/SLABEL&gt;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&lt;SCURRENCYFROM&gt;840&lt;/SCURRENCYFROM&gt;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&lt;SCURRENCYTO&gt;840&lt;/SCURRENCYTO&gt;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&lt;SACCOUNTFROM&gt;20202840317000000005&lt;/SACCOUNTFROM&gt;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&lt;SACCOUNTTO&gt;30232840618060000002&lt;/SACCOUNTTO&gt;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&lt;NSUMFROM&gt;1000&lt;/NSUMFROM&gt;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&lt;NSUMTO&gt;1000&lt;/NSUMTO&gt;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&lt;DTVALIDTODATE&gt;2020-08-27&lt;/DTVALIDTODATE&gt;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&lt;SDESCRIPTION&gt;Зачисление НВ за 19/04/21 на пл. карту ВТБ N 4893501111111111 Клиент БОРИСОВ АНДРЕЙ ЮРЬЕВИЧ Документ: Паспорт гражданина РФ серия 5555 №877566 выдан 001 11.04.2008&lt;/SDESCRIPTION&gt;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&lt;SACCOUNT&gt;20202840317000000005&lt;/SACCOUNT&gt;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&lt;SACCOUNT&gt;30232840618060000002&lt;/SACCOUNT&gt;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&lt;SCODE&gt;042007855&lt;/SCODE&gt;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№ 3652 БАНКА ВТБ (ПАО)&lt;/SNAME&gt;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&lt;SCLIENTADDRESS&gt;394036,Воронеж,Авиационная,2,15&lt;/SCLIENTADDRESS&gt;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&lt;DTGIVEDATE&gt;2008-04-11&lt;/DTGIVEDATE&gt;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&lt;SGIVEBY&gt;001&lt;/SGIVEBY&gt;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&lt;DTBIRTHDATE&gt;1983-09-02&lt;/DTBIRTHDATE&gt;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&lt;SBIRTHPLACE&gt;ВОРОНЕЖ&lt;/SBIRTHPLACE&gt;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7DE96924" w14:textId="77777777" w:rsidR="00B0043B" w:rsidRDefault="00BE0E44">
      <w:pPr>
        <w:spacing w:before="200" w:after="0" w:line="240" w:lineRule="auto"/>
      </w:pPr>
      <w:bookmarkStart w:id="640" w:name="op3071"/>
      <w:bookmarkEnd w:id="638"/>
      <w:bookmarkEnd w:id="639"/>
      <w:r>
        <w:rPr>
          <w:rFonts w:ascii="Arial" w:hAnsi="Arial"/>
          <w:b/>
          <w:color w:val="000000"/>
          <w:sz w:val="29"/>
        </w:rPr>
        <w:t>1.1.48. Выдача наличных с ПК М-банк - рубли</w:t>
      </w:r>
    </w:p>
    <w:p w14:paraId="7E739524" w14:textId="77777777" w:rsidR="00B0043B" w:rsidRDefault="00BE0E44">
      <w:pPr>
        <w:spacing w:before="200" w:after="0" w:line="240" w:lineRule="auto"/>
      </w:pPr>
      <w:bookmarkStart w:id="641" w:name="createMB_3071"/>
      <w:bookmarkEnd w:id="640"/>
      <w:r>
        <w:rPr>
          <w:rFonts w:ascii="Arial" w:hAnsi="Arial"/>
          <w:b/>
          <w:color w:val="000000"/>
          <w:sz w:val="24"/>
        </w:rPr>
        <w:t>1.1.48.1. Внутрифилиальная проводка</w:t>
      </w:r>
    </w:p>
    <w:p w14:paraId="332D8B14" w14:textId="77777777" w:rsidR="00B0043B" w:rsidRDefault="00BE0E44">
      <w:pPr>
        <w:spacing w:before="200" w:after="0" w:line="240" w:lineRule="auto"/>
      </w:pPr>
      <w:bookmarkStart w:id="642" w:name="createCFT_3071"/>
      <w:bookmarkEnd w:id="641"/>
      <w:r>
        <w:rPr>
          <w:rFonts w:ascii="Arial" w:hAnsi="Arial"/>
          <w:b/>
          <w:color w:val="000000"/>
          <w:sz w:val="20"/>
        </w:rPr>
        <w:t>1.1.48.1.1. 3071 CFT2 T_CABS_CREATE_DOC_REQ</w:t>
      </w:r>
    </w:p>
    <w:p w14:paraId="753D41A0" w14:textId="77777777" w:rsidR="00B0043B" w:rsidRDefault="00BE0E44">
      <w:pPr>
        <w:shd w:val="clear" w:color="auto" w:fill="E0E0E0"/>
        <w:spacing w:before="200" w:after="0" w:line="240" w:lineRule="auto"/>
      </w:pPr>
      <w:bookmarkStart w:id="643" w:name="d5e1676"/>
      <w:bookmarkStart w:id="644" w:name="d5e1641"/>
      <w:bookmarkEnd w:id="642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&lt;SMESSAGEID&gt;243758&lt;/SMESSAGEID&gt;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&lt;SGUID&gt;SP.1000174856-33152&lt;/SGUID&gt;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&lt;SDOCUMENTTYPE&gt;3071&lt;/SDOCUMENTTYPE&gt;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&lt;SDEPARTMENT&gt;1700&lt;/SDEPARTMENT&gt;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&lt;SLABEL&gt;67342&lt;/SLABEL&gt;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&lt;SACCOUNTFROM&gt;30233810070900000001&lt;/SACCOUNTFROM&gt;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&lt;SACCOUNTTO&gt;20202810517000000000&lt;/SACCOUNTTO&gt;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&lt;NSUMFROM&gt;6000&lt;/NSUMFROM&gt;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&lt;NSUMTO&gt;6000&lt;/NSUMTO&gt;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&lt;DTVALIDTODATE&gt;2020-08-27&lt;/DTVALIDTODATE&gt;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&lt;SDESCRIPTION&gt;Списание НВ за 19/04/21 с пл. карты ВТБ N 4893471111111111 клиент БОРИСОВ АНДРЕЙ ЮРЬЕВИЧ Документ: Паспорт гражданина РФ серия 5555 №877566 выдан 001 04.05.2001&lt;/SDESCRIPTION&gt;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&lt;SACCOUNT&gt;30233810070900000001&lt;/SACCOUNT&gt;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&lt;SACCOUNT&gt;20202810517000000000&lt;/SACCOUNT&gt;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&lt;SSYMBOLCODE&gt;51&lt;/SSYMBOLCODE&gt;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&lt;NSYMBOLAMOUNT&gt;6000&lt;/NSYMBOLAMOUNT&gt;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&lt;SCLIENTADDRESS&gt;394036,Воронеж,Авиационная,2,15&lt;/SCLIENTADDRESS&gt;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&lt;DTGIVEDATE&gt;2001-05-04&lt;/DTGIVEDATE&gt;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&lt;SGIVEBY&gt;001&lt;/SGIVEBY&gt;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&lt;DTBIRTHDATE&gt;1989-07-06&lt;/DTBIRTHDATE&gt;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&lt;SBIRTHPLACE&gt;ВОРОНЕЖ&lt;/SBIRTHPLACE&gt;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4A0B7C47" w14:textId="77777777" w:rsidR="00B0043B" w:rsidRDefault="00BE0E44">
      <w:pPr>
        <w:spacing w:before="200" w:after="0" w:line="240" w:lineRule="auto"/>
      </w:pPr>
      <w:bookmarkStart w:id="645" w:name="op3072"/>
      <w:bookmarkEnd w:id="643"/>
      <w:bookmarkEnd w:id="644"/>
      <w:r>
        <w:rPr>
          <w:rFonts w:ascii="Arial" w:hAnsi="Arial"/>
          <w:b/>
          <w:color w:val="000000"/>
          <w:sz w:val="29"/>
        </w:rPr>
        <w:t>1.1.49. Выдача наличных с ПК М-банк - валюта</w:t>
      </w:r>
    </w:p>
    <w:p w14:paraId="35AB9206" w14:textId="77777777" w:rsidR="00B0043B" w:rsidRDefault="00BE0E44">
      <w:pPr>
        <w:spacing w:before="200" w:after="0" w:line="240" w:lineRule="auto"/>
      </w:pPr>
      <w:bookmarkStart w:id="646" w:name="createMB_3072"/>
      <w:bookmarkEnd w:id="645"/>
      <w:r>
        <w:rPr>
          <w:rFonts w:ascii="Arial" w:hAnsi="Arial"/>
          <w:b/>
          <w:color w:val="000000"/>
          <w:sz w:val="24"/>
        </w:rPr>
        <w:t>1.1.49.1. Внутрифилиальная проводка</w:t>
      </w:r>
    </w:p>
    <w:p w14:paraId="120DCF0B" w14:textId="77777777" w:rsidR="00B0043B" w:rsidRDefault="00BE0E44">
      <w:pPr>
        <w:spacing w:before="200" w:after="0" w:line="240" w:lineRule="auto"/>
      </w:pPr>
      <w:bookmarkStart w:id="647" w:name="createCFT_3072"/>
      <w:bookmarkEnd w:id="646"/>
      <w:r>
        <w:rPr>
          <w:rFonts w:ascii="Arial" w:hAnsi="Arial"/>
          <w:b/>
          <w:color w:val="000000"/>
          <w:sz w:val="20"/>
        </w:rPr>
        <w:t>1.1.49.1.1. 3072 CFT2 T_CABS_CREATE_DOC_REQ</w:t>
      </w:r>
    </w:p>
    <w:p w14:paraId="36CC8AD3" w14:textId="77777777" w:rsidR="00B0043B" w:rsidRDefault="00BE0E44">
      <w:pPr>
        <w:shd w:val="clear" w:color="auto" w:fill="E0E0E0"/>
        <w:spacing w:before="200" w:after="0" w:line="240" w:lineRule="auto"/>
      </w:pPr>
      <w:bookmarkStart w:id="648" w:name="d5e1686"/>
      <w:bookmarkStart w:id="649" w:name="d5e1651"/>
      <w:bookmarkEnd w:id="647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&lt;SMESSAGEID&gt;243750&lt;/SMESSAGEID&gt;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&lt;SGUID&gt;SP.1000174855-33151&lt;/SGUID&gt;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&lt;SDOCUMENTTYPE&gt;3072&lt;/SDOCUMENTTYPE&gt;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&lt;SDEPARTMENT&gt;1700&lt;/SDEPARTMENT&gt;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&lt;SLABEL&gt;67341&lt;/SLABEL&gt;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&lt;SCURRENCYFROM&gt;840&lt;/SCURRENCYFROM&gt;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&lt;SCURRENCYTO&gt;840&lt;/SCURRENCYTO&gt;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&lt;SACCOUNTFROM&gt;30233840370900000001&lt;/SACCOUNTFROM&gt;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&lt;SACCOUNTTO&gt;20202840317000000005&lt;/SACCOUNTTO&gt;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&lt;NSUMFROM&gt;500&lt;/NSUMFROM&gt;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&lt;NSUMTO&gt;500&lt;/NSUMTO&gt;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&lt;DTVALIDTODATE&gt;2020-08-27&lt;/DTVALIDTODATE&gt;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&lt;SDESCRIPTION&gt;Списание НВ за 19/04/21 с пл. карты ВТБ N 4893501111111111 клиент БОРИСОВ АНДРЕЙ ЮРЬЕВИЧ Документ: Паспорт гражданина РФ серия 5555 №877566 выдан 001 16.04.2006&lt;/SDESCRIPTION&gt;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&lt;SACCOUNT&gt;30233840370900000001&lt;/SACCOUNT&gt;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&lt;SACCOUNT&gt;20202840317000000005&lt;/SACCOUNT&gt;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&lt;SCLIENTADDRESS&gt;394036,Воронеж,Авиационная,2,15&lt;/SCLIENTADDRESS&gt;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&lt;DTGIVEDATE&gt;2006-04-16&lt;/DTGIVEDATE&gt;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&lt;SGIVEBY&gt;001&lt;/SGIVEBY&gt;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&lt;DTBIRTHDATE&gt;1978-02-25&lt;/DTBIRTHDATE&gt;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&lt;SBIRTHPLACE&gt;ВОРОНЕЖ&lt;/SBIRTHPLACE&gt;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5FF69279" w14:textId="77777777" w:rsidR="00B0043B" w:rsidRDefault="00BE0E44">
      <w:pPr>
        <w:spacing w:before="200" w:after="0" w:line="240" w:lineRule="auto"/>
      </w:pPr>
      <w:bookmarkStart w:id="650" w:name="op7096"/>
      <w:bookmarkEnd w:id="648"/>
      <w:bookmarkEnd w:id="649"/>
      <w:r>
        <w:rPr>
          <w:rFonts w:ascii="Arial" w:hAnsi="Arial"/>
          <w:b/>
          <w:color w:val="000000"/>
          <w:sz w:val="29"/>
        </w:rPr>
        <w:t>1.1.50. Комиссия за пополнение карты через операционный кассы банка</w:t>
      </w:r>
    </w:p>
    <w:p w14:paraId="115E1349" w14:textId="77777777" w:rsidR="00B0043B" w:rsidRDefault="00BE0E44">
      <w:pPr>
        <w:spacing w:before="200" w:after="0" w:line="240" w:lineRule="auto"/>
      </w:pPr>
      <w:bookmarkStart w:id="651" w:name="createMB_7096"/>
      <w:bookmarkEnd w:id="650"/>
      <w:r>
        <w:rPr>
          <w:rFonts w:ascii="Arial" w:hAnsi="Arial"/>
          <w:b/>
          <w:color w:val="000000"/>
          <w:sz w:val="24"/>
        </w:rPr>
        <w:t>1.1.50.1. Внутрифилиальная проводка</w:t>
      </w:r>
    </w:p>
    <w:p w14:paraId="61169D80" w14:textId="77777777" w:rsidR="00B0043B" w:rsidRDefault="00BE0E44">
      <w:pPr>
        <w:spacing w:before="200" w:after="0" w:line="240" w:lineRule="auto"/>
      </w:pPr>
      <w:bookmarkStart w:id="652" w:name="createCFT_7096"/>
      <w:bookmarkEnd w:id="651"/>
      <w:r>
        <w:rPr>
          <w:rFonts w:ascii="Arial" w:hAnsi="Arial"/>
          <w:b/>
          <w:color w:val="000000"/>
          <w:sz w:val="20"/>
        </w:rPr>
        <w:t>1.1.50.1.1. 7096 CFT2 T_CABS_CREATE_DOC_REQ</w:t>
      </w:r>
    </w:p>
    <w:p w14:paraId="3BA52A5E" w14:textId="77777777" w:rsidR="00B0043B" w:rsidRDefault="00BE0E44">
      <w:pPr>
        <w:shd w:val="clear" w:color="auto" w:fill="E0E0E0"/>
        <w:spacing w:before="200" w:after="0" w:line="240" w:lineRule="auto"/>
      </w:pPr>
      <w:bookmarkStart w:id="653" w:name="d5e1696"/>
      <w:bookmarkStart w:id="654" w:name="d5e1661"/>
      <w:bookmarkEnd w:id="652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&lt;SMESSAGEID&gt;243666&lt;/SMESSAGEID&gt;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&lt;SGUID&gt;SP.1000174810-33106&lt;/SGUID&gt;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&lt;SDOCUMENTTYPE&gt;7096&lt;/SDOCUMENTTYPE&gt;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&lt;SDEPARTMENT&gt;1700&lt;/SDEPARTMENT&gt;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&lt;SLABEL&gt;67329&lt;/SLABEL&gt;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&lt;SACCOUNTFROM&gt;20202810517000000000&lt;/SACCOUNTFROM&gt;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&lt;SACCOUNTTO&gt;70601810000010000006&lt;/SACCOUNTTO&gt;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&lt;NSUMFROM&gt;500&lt;/NSUMFROM&gt;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&lt;NSUMTO&gt;500&lt;/NSUMTO&gt;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&lt;DTVALIDTODATE&gt;2020-08-27&lt;/DTVALIDTODATE&gt;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&lt;SDESCRIPTION&gt;Комиссия за пополнение счета N  Клиент БОРИСОВ АНДРЕЙ ЮРЬЕВИЧ Документ, удостоверяющий личность: Паспорт гражданина РФ серия 5555 №877566 выдан 001 06.08.2004&lt;/SDESCRIPTION&gt;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&lt;SACCOUNT&gt;20202810517000000000&lt;/SACCOUNT&gt;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&lt;SACCOUNT&gt;70601810000010000006&lt;/SACCOUNT&gt;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&lt;SCODE&gt;042007855&lt;/SCODE&gt;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№ 3652 БАНКА ВТБ (ПАО)&lt;/SNAME&gt;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&lt;SSYMBOLCODE&gt;32&lt;/SSYMBOLCODE&gt;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&lt;NSYMBOLAMOUNT&gt;500&lt;/NSYMBOLAMOUNT&gt;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&lt;SCLIENTADDRESS&gt;394036,Воронеж,Авиационная,2,15&lt;/SCLIENTADDRESS&gt;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&lt;DTGIVEDATE&gt;2004-08-06&lt;/DTGIVEDATE&gt;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&lt;SGIVEBY&gt;001&lt;/SGIVEBY&gt;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&lt;DTBIRTHDATE&gt;1971-03-19&lt;/DTBIRTHDATE&gt;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&lt;SBIRTHPLACE&gt;ВОРОНЕЖ&lt;/SBIRTHPLACE&gt;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4A571D15" w14:textId="77777777" w:rsidR="00B0043B" w:rsidRDefault="00BE0E44">
      <w:pPr>
        <w:spacing w:before="200" w:after="0" w:line="240" w:lineRule="auto"/>
      </w:pPr>
      <w:bookmarkStart w:id="655" w:name="op7097"/>
      <w:bookmarkEnd w:id="653"/>
      <w:bookmarkEnd w:id="654"/>
      <w:r>
        <w:rPr>
          <w:rFonts w:ascii="Arial" w:hAnsi="Arial"/>
          <w:b/>
          <w:color w:val="000000"/>
          <w:sz w:val="29"/>
        </w:rPr>
        <w:t>1.1.51. Комиссия за прием денежных средств в виде монет Банка России</w:t>
      </w:r>
    </w:p>
    <w:p w14:paraId="0B038CAB" w14:textId="77777777" w:rsidR="00B0043B" w:rsidRDefault="00BE0E44">
      <w:pPr>
        <w:spacing w:before="200" w:after="0" w:line="240" w:lineRule="auto"/>
      </w:pPr>
      <w:bookmarkStart w:id="656" w:name="createMB_7097"/>
      <w:bookmarkEnd w:id="655"/>
      <w:r>
        <w:rPr>
          <w:rFonts w:ascii="Arial" w:hAnsi="Arial"/>
          <w:b/>
          <w:color w:val="000000"/>
          <w:sz w:val="24"/>
        </w:rPr>
        <w:t>1.1.51.1. Внутрифилиальная проводка</w:t>
      </w:r>
    </w:p>
    <w:p w14:paraId="22382E07" w14:textId="77777777" w:rsidR="00B0043B" w:rsidRDefault="00BE0E44">
      <w:pPr>
        <w:spacing w:before="200" w:after="0" w:line="240" w:lineRule="auto"/>
      </w:pPr>
      <w:bookmarkStart w:id="657" w:name="createCFT_7097"/>
      <w:bookmarkEnd w:id="656"/>
      <w:r>
        <w:rPr>
          <w:rFonts w:ascii="Arial" w:hAnsi="Arial"/>
          <w:b/>
          <w:color w:val="000000"/>
          <w:sz w:val="20"/>
        </w:rPr>
        <w:t>1.1.51.1.1. 7097 CFT2 T_CABS_CREATE_DOC_REQ</w:t>
      </w:r>
    </w:p>
    <w:p w14:paraId="604A74F8" w14:textId="77777777" w:rsidR="00B0043B" w:rsidRDefault="00BE0E44">
      <w:pPr>
        <w:shd w:val="clear" w:color="auto" w:fill="E0E0E0"/>
        <w:spacing w:before="200" w:after="0" w:line="240" w:lineRule="auto"/>
      </w:pPr>
      <w:bookmarkStart w:id="658" w:name="d5e1706"/>
      <w:bookmarkStart w:id="659" w:name="d5e1671"/>
      <w:bookmarkEnd w:id="657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&lt;SMESSAGEID&gt;243846&lt;/SMESSAGEID&gt;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&lt;SGUID&gt;SP.1000174942-33238&lt;/SGUID&gt;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&lt;SDOCUMENTTYPE&gt;7097&lt;/SDOCUMENTTYPE&gt;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&lt;SDEPARTMENT&gt;1700&lt;/SDEPARTMENT&gt;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&lt;SLABEL&gt;67350&lt;/SLABEL&gt;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&lt;SACCOUNTFROM&gt;20202810517000000000&lt;/SACCOUNTFROM&gt;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&lt;SACCOUNTTO&gt;70601810000010000006&lt;/SACCOUNTTO&gt;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&lt;NSUMFROM&gt;35&lt;/NSUMFROM&gt;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&lt;NSUMTO&gt;35&lt;/NSUMTO&gt;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&lt;DTVALIDTODATE&gt;2020-08-27&lt;/DTVALIDTODATE&gt;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&lt;SDESCRIPTION&gt;Комиссия за прием и зачисление на счет денежных средств в виде монеты. Счет N  Клиент БОРИСОВ АНДРЕЙ ЮРЬЕВИЧ Документ, удостоверяющий личность: Паспорт гражданина РФ серия 5555 №877566 выдан 001 18.08.2008&lt;/SDESCRIPTION&gt;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&lt;SACCOUNT&gt;20202810517000000000&lt;/SACCOUNT&gt;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&lt;SACCOUNT&gt;70601810000010000006&lt;/SACCOUNT&gt;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&lt;SCODE&gt;042007855&lt;/SCODE&gt;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&lt;SNAME&gt;ФИЛИАЛ № 3652 БАНКА ВТБ (ПАО)&lt;/SNAME&gt; 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&lt;SSYMBOLCODE&gt;32&lt;/SSYMBOLCODE&gt;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&lt;NSYMBOLAMOUNT&gt;35&lt;/NSYMBOLAMOUNT&gt;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&lt;SCLIENTADDRESS&gt;394036,Воронеж,Авиационная,2,15&lt;/SCLIENTADDRESS&gt;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&lt;DTGIVEDATE&gt;2008-08-18&lt;/DTGIVEDATE&gt;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&lt;SGIVEBY&gt;001&lt;/SGIVEBY&gt;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&lt;DTBIRTHDATE&gt;1959-10-14&lt;/DTBIRTHDATE&gt;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&lt;SBIRTHPLACE&gt;ВОРОНЕЖ&lt;/SBIRTHPLACE&gt;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2376314D" w14:textId="77777777" w:rsidR="00B0043B" w:rsidRDefault="00BE0E44">
      <w:pPr>
        <w:spacing w:before="200" w:after="0" w:line="240" w:lineRule="auto"/>
      </w:pPr>
      <w:bookmarkStart w:id="660" w:name="d5e1707"/>
      <w:bookmarkStart w:id="661" w:name="d5e1672"/>
      <w:bookmarkEnd w:id="658"/>
      <w:bookmarkEnd w:id="659"/>
      <w:r>
        <w:rPr>
          <w:rFonts w:ascii="Arial" w:hAnsi="Arial"/>
          <w:b/>
          <w:color w:val="000000"/>
          <w:sz w:val="29"/>
        </w:rPr>
        <w:t>1.1.52. Закрытие смены, формирование ордеров по покупке поврежденных</w:t>
      </w:r>
    </w:p>
    <w:p w14:paraId="084E1D56" w14:textId="77777777" w:rsidR="00B0043B" w:rsidRDefault="00BE0E44">
      <w:pPr>
        <w:spacing w:before="200" w:after="0" w:line="240" w:lineRule="auto"/>
      </w:pPr>
      <w:bookmarkStart w:id="662" w:name="d5e1710"/>
      <w:bookmarkStart w:id="663" w:name="d5e1675"/>
      <w:bookmarkEnd w:id="660"/>
      <w:bookmarkEnd w:id="661"/>
      <w:r>
        <w:rPr>
          <w:rFonts w:ascii="Arial" w:hAnsi="Arial"/>
          <w:b/>
          <w:color w:val="000000"/>
          <w:sz w:val="24"/>
        </w:rPr>
        <w:t>1.1.52.1. Внутрифилиальная проводка</w:t>
      </w:r>
    </w:p>
    <w:p w14:paraId="37C80EDC" w14:textId="77777777" w:rsidR="00B0043B" w:rsidRDefault="00BE0E44">
      <w:pPr>
        <w:spacing w:before="200" w:after="0" w:line="240" w:lineRule="auto"/>
      </w:pPr>
      <w:bookmarkStart w:id="664" w:name="create_4193_CFT"/>
      <w:bookmarkEnd w:id="662"/>
      <w:bookmarkEnd w:id="663"/>
      <w:r>
        <w:rPr>
          <w:rFonts w:ascii="Arial" w:hAnsi="Arial"/>
          <w:b/>
          <w:color w:val="000000"/>
          <w:sz w:val="20"/>
        </w:rPr>
        <w:t>1.1.52.1.1. 4193 CFT2 T_CABS_CREATE_DOC_REQ</w:t>
      </w:r>
    </w:p>
    <w:p w14:paraId="10EEE49E" w14:textId="77777777" w:rsidR="00B0043B" w:rsidRDefault="00BE0E44">
      <w:pPr>
        <w:shd w:val="clear" w:color="auto" w:fill="E0E0E0"/>
        <w:spacing w:before="200" w:after="0" w:line="240" w:lineRule="auto"/>
      </w:pPr>
      <w:bookmarkStart w:id="665" w:name="d5e1716"/>
      <w:bookmarkStart w:id="666" w:name="d5e1681"/>
      <w:bookmarkEnd w:id="664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&lt;SMESSAGEID&gt;238977&lt;/SMESSAGEID&gt;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&lt;SGUID&gt;SP.1000171291-30256&lt;/SGUID&gt;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&lt;SDOCUMENTTYPE&gt;4193&lt;/SDOCUMENTTYPE&gt;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&lt;SDEPARTMENT&gt;1700&lt;/SDEPARTMENT&gt;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&lt;SLABEL&gt;65694&lt;/SLABEL&gt;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&lt;SCURRENCYFROM&gt;840&lt;/SCURRENCYFROM&gt;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&lt;SACCOUNTFROM&gt;20202840517000000006&lt;/SACCOUNTFROM&gt;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&lt;SACCOUNTTO&gt;20202810517000000000&lt;/SACCOUNTTO&gt;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&lt;NSUMFROM&gt;7&lt;/NSUMFROM&gt;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&lt;NSUMTO&gt;484.75&lt;/NSUMTO&gt;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&lt;DTVALIDTODATE&gt;2020-08-06&lt;/DTVALIDTODATE&gt;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&lt;SDESCRIPTION&gt;Покупка поврежденных купюр в валюте 840 по курсу 69,25 согласно реестра N 1  за 06/08/20, кассир ПАНТЕЛЕЕВА НАДЕЖДА ВАЛЕРЬЕВНА&lt;/SDESCRIPTION&gt;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&lt;SACCOUNT&gt;20202840517000000006&lt;/SACCOUNT&gt;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&lt;SACCOUNT&gt;20202810517000000000&lt;/SACCOUNT&gt;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&lt;SSYMBOLCODE&gt;57&lt;/SSYMBOLCODE&gt;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&lt;NSYMBOLAMOUNT&gt;484.75&lt;/NSYMBOLAMOUNT&gt;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37C53AF2" w14:textId="77777777" w:rsidR="00B0043B" w:rsidRDefault="00BE0E44">
      <w:pPr>
        <w:spacing w:before="200" w:after="0" w:line="240" w:lineRule="auto"/>
      </w:pPr>
      <w:bookmarkStart w:id="667" w:name="d5e1717"/>
      <w:bookmarkStart w:id="668" w:name="d5e1682"/>
      <w:bookmarkEnd w:id="665"/>
      <w:bookmarkEnd w:id="666"/>
      <w:r>
        <w:rPr>
          <w:rFonts w:ascii="Arial" w:hAnsi="Arial"/>
          <w:b/>
          <w:color w:val="000000"/>
          <w:sz w:val="29"/>
        </w:rPr>
        <w:t>1.1.53. Закрытие смены, формирование ордеров по замене поврежденных</w:t>
      </w:r>
    </w:p>
    <w:p w14:paraId="24731C93" w14:textId="77777777" w:rsidR="00B0043B" w:rsidRDefault="00BE0E44">
      <w:pPr>
        <w:spacing w:before="200" w:after="0" w:line="240" w:lineRule="auto"/>
      </w:pPr>
      <w:bookmarkStart w:id="669" w:name="d5e1720"/>
      <w:bookmarkStart w:id="670" w:name="d5e1685"/>
      <w:bookmarkEnd w:id="667"/>
      <w:bookmarkEnd w:id="668"/>
      <w:r>
        <w:rPr>
          <w:rFonts w:ascii="Arial" w:hAnsi="Arial"/>
          <w:b/>
          <w:color w:val="000000"/>
          <w:sz w:val="24"/>
        </w:rPr>
        <w:t>1.1.53.1. Внутрифилиальная проводка</w:t>
      </w:r>
    </w:p>
    <w:p w14:paraId="6F1BF1E4" w14:textId="77777777" w:rsidR="00B0043B" w:rsidRDefault="00BE0E44">
      <w:pPr>
        <w:spacing w:before="200" w:after="0" w:line="240" w:lineRule="auto"/>
      </w:pPr>
      <w:bookmarkStart w:id="671" w:name="create_4195_CFT"/>
      <w:bookmarkEnd w:id="669"/>
      <w:bookmarkEnd w:id="670"/>
      <w:r>
        <w:rPr>
          <w:rFonts w:ascii="Arial" w:hAnsi="Arial"/>
          <w:b/>
          <w:color w:val="000000"/>
          <w:sz w:val="20"/>
        </w:rPr>
        <w:t>1.1.53.1.1. 4195 CFT2 T_CABS_CREATE_DOC_REQ</w:t>
      </w:r>
    </w:p>
    <w:p w14:paraId="1E1BA467" w14:textId="77777777" w:rsidR="00B0043B" w:rsidRDefault="00BE0E44">
      <w:pPr>
        <w:shd w:val="clear" w:color="auto" w:fill="E0E0E0"/>
        <w:spacing w:before="200" w:after="0" w:line="240" w:lineRule="auto"/>
      </w:pPr>
      <w:bookmarkStart w:id="672" w:name="d5e1726"/>
      <w:bookmarkStart w:id="673" w:name="d5e1691"/>
      <w:bookmarkEnd w:id="671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&lt;SMESSAGEID&gt;239054&lt;/SMESSAGEID&gt;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&lt;SGUID&gt;SP.1000171312-30282&lt;/SGUID&gt;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&lt;SDOCUMENTTYPE&gt;4195&lt;/SDOCUMENTTYPE&gt;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&lt;SDEPARTMENT&gt;1700&lt;/SDEPARTMENT&gt;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&lt;SLABEL&gt;65716&lt;/SLABEL&gt;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&lt;SCURRENCYFROM&gt;840&lt;/SCURRENCYFROM&gt;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&lt;SCURRENCYTO&gt;840&lt;/SCURRENCYTO&gt;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&lt;SACCOUNTFROM&gt;20202840517000000006&lt;/SACCOUNTFROM&gt;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&lt;SACCOUNTTO&gt;20202840317000000005&lt;/SACCOUNTTO&gt;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&lt;DTVALIDTODATE&gt;2020-08-05&lt;/DTVALIDTODATE&gt;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&lt;SDESCRIPTION&gt;Замена поврежденных купюр в валюте 840  согласно реестра N 1 за 05/08/20, кассир ПАНТЕЛЕЕВА НАДЕЖДА ВАЛЕРЬЕВНА&lt;/SDESCRIPTION&gt;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&lt;SACCOUNT&gt;20202840517000000006&lt;/SACCOUNT&gt;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&lt;SACCOUNT&gt;20202840317000000005&lt;/SACCOUNT&gt;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257EBE8A" w14:textId="77777777" w:rsidR="00B0043B" w:rsidRDefault="00BE0E44">
      <w:pPr>
        <w:spacing w:before="200" w:after="0" w:line="240" w:lineRule="auto"/>
      </w:pPr>
      <w:bookmarkStart w:id="674" w:name="d5e1727"/>
      <w:bookmarkStart w:id="675" w:name="d5e1692"/>
      <w:bookmarkEnd w:id="672"/>
      <w:bookmarkEnd w:id="673"/>
      <w:r>
        <w:rPr>
          <w:rFonts w:ascii="Arial" w:hAnsi="Arial"/>
          <w:b/>
          <w:color w:val="000000"/>
          <w:sz w:val="29"/>
        </w:rPr>
        <w:t>1.1.54. Закрытие смены, конверсия валюты</w:t>
      </w:r>
    </w:p>
    <w:p w14:paraId="0A6073AD" w14:textId="77777777" w:rsidR="00B0043B" w:rsidRDefault="00BE0E44">
      <w:pPr>
        <w:spacing w:before="200" w:after="0" w:line="240" w:lineRule="auto"/>
      </w:pPr>
      <w:bookmarkStart w:id="676" w:name="d5e1730"/>
      <w:bookmarkStart w:id="677" w:name="d5e1695"/>
      <w:bookmarkEnd w:id="674"/>
      <w:bookmarkEnd w:id="675"/>
      <w:r>
        <w:rPr>
          <w:rFonts w:ascii="Arial" w:hAnsi="Arial"/>
          <w:b/>
          <w:color w:val="000000"/>
          <w:sz w:val="24"/>
        </w:rPr>
        <w:t>1.1.54.1. Внутрифилиальная проводка</w:t>
      </w:r>
    </w:p>
    <w:p w14:paraId="31426886" w14:textId="77777777" w:rsidR="00B0043B" w:rsidRDefault="00BE0E44">
      <w:pPr>
        <w:spacing w:before="200" w:after="0" w:line="240" w:lineRule="auto"/>
      </w:pPr>
      <w:bookmarkStart w:id="678" w:name="create_4196_CFT"/>
      <w:bookmarkEnd w:id="676"/>
      <w:bookmarkEnd w:id="677"/>
      <w:r>
        <w:rPr>
          <w:rFonts w:ascii="Arial" w:hAnsi="Arial"/>
          <w:b/>
          <w:color w:val="000000"/>
          <w:sz w:val="20"/>
        </w:rPr>
        <w:t>1.1.54.1.1. 4196 CFT2 T_CABS_CREATE_DOC_REQ</w:t>
      </w:r>
    </w:p>
    <w:p w14:paraId="5BB0AAC1" w14:textId="77777777" w:rsidR="00B0043B" w:rsidRDefault="00BE0E44">
      <w:pPr>
        <w:shd w:val="clear" w:color="auto" w:fill="E0E0E0"/>
        <w:spacing w:before="200" w:after="0" w:line="240" w:lineRule="auto"/>
      </w:pPr>
      <w:bookmarkStart w:id="679" w:name="d5e1736"/>
      <w:bookmarkStart w:id="680" w:name="d5e1701"/>
      <w:bookmarkEnd w:id="678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&lt;SMESSAGEID&gt;239024&lt;/SMESSAGEID&gt;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&lt;SGUID&gt;SP.1000171321-30371&lt;/SGUID&gt;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&lt;SDOCUMENTTYPE&gt;4196&lt;/SDOCUMENTTYPE&gt;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&lt;SDEPARTMENT&gt;1700&lt;/SDEPARTMENT&gt;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&lt;SLABEL&gt;65708&lt;/SLABEL&gt;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&lt;SCURRENCYFROM&gt;978&lt;/SCURRENCYFROM&gt;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&lt;SCURRENCYTO&gt;840&lt;/SCURRENCYTO&gt;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&lt;SACCOUNTFROM&gt;20202978617000000004&lt;/SACCOUNTFROM&gt;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&lt;SACCOUNTTO&gt;20202840317000000005&lt;/SACCOUNTTO&gt;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&lt;NSUMFROM&gt;429.52&lt;/NSUMFROM&gt;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&lt;NSUMTO&gt;500&lt;/NSUMTO&gt;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&lt;DTVALIDTODATE&gt;2020-08-05&lt;/DTVALIDTODATE&gt;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&lt;SDESCRIPTION&gt;Конверсия 978-840 по курсу 1,1641 согласно реестра N 1  за 05/08/20, кассир ПАНТЕЛЕЕВА НАДЕЖДА ВАЛЕРЬЕВНА&lt;/SDESCRIPTION&gt;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&lt;SACCOUNT&gt;20202978617000000004&lt;/SACCOUNT&gt;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&lt;SACCOUNT&gt;20202840317000000005&lt;/SACCOUNT&gt;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2393924B" w14:textId="77777777" w:rsidR="00B0043B" w:rsidRDefault="00BE0E44">
      <w:pPr>
        <w:spacing w:before="200" w:after="0" w:line="240" w:lineRule="auto"/>
      </w:pPr>
      <w:bookmarkStart w:id="681" w:name="d5e1737"/>
      <w:bookmarkStart w:id="682" w:name="d5e1702"/>
      <w:bookmarkEnd w:id="679"/>
      <w:bookmarkEnd w:id="680"/>
      <w:r>
        <w:rPr>
          <w:rFonts w:ascii="Arial" w:hAnsi="Arial"/>
          <w:b/>
          <w:color w:val="000000"/>
          <w:sz w:val="29"/>
        </w:rPr>
        <w:t>1.1.55. Закрытие смены, формирование приходных ордеров</w:t>
      </w:r>
    </w:p>
    <w:p w14:paraId="6F601B77" w14:textId="77777777" w:rsidR="00B0043B" w:rsidRDefault="00BE0E44">
      <w:pPr>
        <w:spacing w:before="200" w:after="0" w:line="240" w:lineRule="auto"/>
      </w:pPr>
      <w:bookmarkStart w:id="683" w:name="createMB_4197"/>
      <w:bookmarkEnd w:id="681"/>
      <w:bookmarkEnd w:id="682"/>
      <w:r>
        <w:rPr>
          <w:rFonts w:ascii="Arial" w:hAnsi="Arial"/>
          <w:b/>
          <w:color w:val="000000"/>
          <w:sz w:val="24"/>
        </w:rPr>
        <w:t>1.1.55.1. Внутрифилиальная проводка</w:t>
      </w:r>
    </w:p>
    <w:p w14:paraId="550A845D" w14:textId="77777777" w:rsidR="00B0043B" w:rsidRDefault="00BE0E44">
      <w:pPr>
        <w:spacing w:before="200" w:after="0" w:line="240" w:lineRule="auto"/>
      </w:pPr>
      <w:bookmarkStart w:id="684" w:name="create_4197_CFT"/>
      <w:bookmarkEnd w:id="683"/>
      <w:r>
        <w:rPr>
          <w:rFonts w:ascii="Arial" w:hAnsi="Arial"/>
          <w:b/>
          <w:color w:val="000000"/>
          <w:sz w:val="20"/>
        </w:rPr>
        <w:t>1.1.55.1.1. 4197 CFT2 T_CABS_CREATE_DOC_REQ</w:t>
      </w:r>
    </w:p>
    <w:p w14:paraId="0F84BF6D" w14:textId="77777777" w:rsidR="00B0043B" w:rsidRDefault="00BE0E44">
      <w:pPr>
        <w:shd w:val="clear" w:color="auto" w:fill="E0E0E0"/>
        <w:spacing w:before="200" w:after="0" w:line="240" w:lineRule="auto"/>
      </w:pPr>
      <w:bookmarkStart w:id="685" w:name="d5e1746"/>
      <w:bookmarkStart w:id="686" w:name="d5e1711"/>
      <w:bookmarkEnd w:id="684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&lt;SMESSAGEID&gt;238940&lt;/SMESSAGEID&gt;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&lt;SGUID&gt;SP.1000171281-30317&lt;/SGUID&gt;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&lt;SDOCUMENTTYPE&gt;4197&lt;/SDOCUMENTTYPE&gt;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&lt;SDEPARTMENT&gt;1700&lt;/SDEPARTMENT&gt;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&lt;SLABEL&gt;65687&lt;/SLABEL&gt;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&lt;SCURRENCYFROM&gt;840&lt;/SCURRENCYFROM&gt;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&lt;SACCOUNTFROM&gt;20202840317000000005&lt;/SACCOUNTFROM&gt;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&lt;SACCOUNTTO&gt;20202810517000000000&lt;/SACCOUNTTO&gt;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&lt;NSUMFROM&gt;100&lt;/NSUMFROM&gt;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&lt;NSUMTO&gt;6925&lt;/NSUMTO&gt;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&lt;DTVALIDTODATE&gt;2020-08-05&lt;/DTVALIDTODATE&gt;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&lt;SDESCRIPTION&gt;Покупка 840 по курсу 69,25 согласно реестра N 1 за 05/08/20, кассир ПАНТЕЛЕЕВА НАДЕЖДА ВАЛЕРЬЕВНА&lt;/SDESCRIPTION&gt;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&lt;SACCOUNT&gt;20202840317000000005&lt;/SACCOUNT&gt;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&lt;SACCOUNT&gt;20202810517000000000&lt;/SACCOUNT&gt;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&lt;SSYMBOLCODE&gt;57&lt;/SSYMBOLCODE&gt;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&lt;NSYMBOLAMOUNT&gt;6925&lt;/NSYMBOLAMOUNT&gt;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72B071B1" w14:textId="77777777" w:rsidR="00B0043B" w:rsidRDefault="00BE0E44">
      <w:pPr>
        <w:spacing w:before="200" w:after="0" w:line="240" w:lineRule="auto"/>
      </w:pPr>
      <w:bookmarkStart w:id="687" w:name="d5e1747"/>
      <w:bookmarkStart w:id="688" w:name="d5e1712"/>
      <w:bookmarkEnd w:id="685"/>
      <w:bookmarkEnd w:id="686"/>
      <w:r>
        <w:rPr>
          <w:rFonts w:ascii="Arial" w:hAnsi="Arial"/>
          <w:b/>
          <w:color w:val="000000"/>
          <w:sz w:val="29"/>
        </w:rPr>
        <w:t>1.1.56. Закрытие смены, формирование расходных ордеров</w:t>
      </w:r>
    </w:p>
    <w:p w14:paraId="76067CDF" w14:textId="77777777" w:rsidR="00B0043B" w:rsidRDefault="00BE0E44">
      <w:pPr>
        <w:spacing w:before="200" w:after="0" w:line="240" w:lineRule="auto"/>
      </w:pPr>
      <w:bookmarkStart w:id="689" w:name="d5e1750"/>
      <w:bookmarkStart w:id="690" w:name="d5e1715"/>
      <w:bookmarkEnd w:id="687"/>
      <w:bookmarkEnd w:id="688"/>
      <w:r>
        <w:rPr>
          <w:rFonts w:ascii="Arial" w:hAnsi="Arial"/>
          <w:b/>
          <w:color w:val="000000"/>
          <w:sz w:val="24"/>
        </w:rPr>
        <w:t>1.1.56.1. Внутрифилиальная проводка</w:t>
      </w:r>
    </w:p>
    <w:p w14:paraId="71F174AA" w14:textId="77777777" w:rsidR="00B0043B" w:rsidRDefault="00BE0E44">
      <w:pPr>
        <w:spacing w:before="200" w:after="0" w:line="240" w:lineRule="auto"/>
      </w:pPr>
      <w:bookmarkStart w:id="691" w:name="create_4198_CFT"/>
      <w:bookmarkEnd w:id="689"/>
      <w:bookmarkEnd w:id="690"/>
      <w:r>
        <w:rPr>
          <w:rFonts w:ascii="Arial" w:hAnsi="Arial"/>
          <w:b/>
          <w:color w:val="000000"/>
          <w:sz w:val="20"/>
        </w:rPr>
        <w:t>1.1.56.1.1. 4198 CFT2 T_CABS_CREATE_DOC_REQ</w:t>
      </w:r>
    </w:p>
    <w:p w14:paraId="57158F20" w14:textId="77777777" w:rsidR="00B0043B" w:rsidRDefault="00BE0E44">
      <w:pPr>
        <w:shd w:val="clear" w:color="auto" w:fill="E0E0E0"/>
        <w:spacing w:before="200" w:after="0" w:line="240" w:lineRule="auto"/>
      </w:pPr>
      <w:bookmarkStart w:id="692" w:name="d5e1756"/>
      <w:bookmarkStart w:id="693" w:name="d5e1721"/>
      <w:bookmarkEnd w:id="691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&lt;SMESSAGEID&gt;238976&lt;/SMESSAGEID&gt;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&lt;SGUID&gt;SP.1000171299-30354&lt;/SGUID&gt;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&lt;SDOCUMENTTYPE&gt;4198&lt;/SDOCUMENTTYPE&gt;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&lt;SDEPARTMENT&gt;1700&lt;/SDEPARTMENT&gt;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&lt;SLABEL&gt;65696&lt;/SLABEL&gt;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&lt;SCURRENCYTO&gt;840&lt;/SCURRENCYTO&gt;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&lt;SACCOUNTFROM&gt;20202810517000000000&lt;/SACCOUNTFROM&gt;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&lt;SACCOUNTTO&gt;20202840317000000005&lt;/SACCOUNTTO&gt;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&lt;NSUMFROM&gt;11007&lt;/NSUMFROM&gt;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&lt;NSUMTO&gt;150&lt;/NSUMTO&gt;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&lt;DTVALIDTODATE&gt;2020-08-05&lt;/DTVALIDTODATE&gt;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&lt;SDESCRIPTION&gt;Продажа 840 по курсу 73,38  согласно реестра N 1 за 05/08/20, кассир ПАНТЕЛЕЕВА НАДЕЖДА ВАЛЕРЬЕВНА&lt;/SDESCRIPTION&gt;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&lt;SACCOUNT&gt;20202810517000000000&lt;/SACCOUNT&gt;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&lt;SACCOUNT&gt;20202840317000000005&lt;/SACCOUNT&gt;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&lt;SSYMBOLCODE&gt;30&lt;/SSYMBOLCODE&gt;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&lt;NSYMBOLAMOUNT&gt;11007&lt;/NSYMBOLAMOUNT&gt;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712091B8" w14:textId="77777777" w:rsidR="00B0043B" w:rsidRDefault="00BE0E44">
      <w:pPr>
        <w:spacing w:before="200" w:after="0" w:line="240" w:lineRule="auto"/>
      </w:pPr>
      <w:bookmarkStart w:id="694" w:name="d5e1757"/>
      <w:bookmarkStart w:id="695" w:name="d5e1722"/>
      <w:bookmarkEnd w:id="692"/>
      <w:bookmarkEnd w:id="693"/>
      <w:r>
        <w:rPr>
          <w:rFonts w:ascii="Arial" w:hAnsi="Arial"/>
          <w:b/>
          <w:color w:val="000000"/>
          <w:sz w:val="29"/>
        </w:rPr>
        <w:t>1.1.57. Закрытие смены, формирование ПО по комиссии за покупку вал</w:t>
      </w:r>
    </w:p>
    <w:p w14:paraId="09832A8C" w14:textId="77777777" w:rsidR="00B0043B" w:rsidRDefault="00BE0E44">
      <w:pPr>
        <w:spacing w:before="200" w:after="0" w:line="240" w:lineRule="auto"/>
      </w:pPr>
      <w:bookmarkStart w:id="696" w:name="d5e1760"/>
      <w:bookmarkStart w:id="697" w:name="d5e1725"/>
      <w:bookmarkEnd w:id="694"/>
      <w:bookmarkEnd w:id="695"/>
      <w:r>
        <w:rPr>
          <w:rFonts w:ascii="Arial" w:hAnsi="Arial"/>
          <w:b/>
          <w:color w:val="000000"/>
          <w:sz w:val="24"/>
        </w:rPr>
        <w:lastRenderedPageBreak/>
        <w:t>1.1.57.1. Внутрифилиальная проводка</w:t>
      </w:r>
    </w:p>
    <w:p w14:paraId="0803E327" w14:textId="77777777" w:rsidR="00B0043B" w:rsidRDefault="00BE0E44">
      <w:pPr>
        <w:spacing w:before="200" w:after="0" w:line="240" w:lineRule="auto"/>
      </w:pPr>
      <w:bookmarkStart w:id="698" w:name="create_4294_CFT"/>
      <w:bookmarkEnd w:id="696"/>
      <w:bookmarkEnd w:id="697"/>
      <w:r>
        <w:rPr>
          <w:rFonts w:ascii="Arial" w:hAnsi="Arial"/>
          <w:b/>
          <w:color w:val="000000"/>
          <w:sz w:val="20"/>
        </w:rPr>
        <w:t>1.1.57.1.1. 4294 CFT2 T_CABS_CREATE_DOC_REQ</w:t>
      </w:r>
    </w:p>
    <w:p w14:paraId="182DFBAE" w14:textId="77777777" w:rsidR="00B0043B" w:rsidRDefault="00BE0E44">
      <w:pPr>
        <w:shd w:val="clear" w:color="auto" w:fill="E0E0E0"/>
        <w:spacing w:before="200" w:after="0" w:line="240" w:lineRule="auto"/>
      </w:pPr>
      <w:bookmarkStart w:id="699" w:name="d5e1766"/>
      <w:bookmarkStart w:id="700" w:name="d5e1731"/>
      <w:bookmarkEnd w:id="698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&lt;SMESSAGEID&gt;239124&lt;/SMESSAGEID&gt;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&lt;SGUID&gt;SP.1000171336-30299&lt;/SGUID&gt;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&lt;SDOCUMENTTYPE&gt;4294&lt;/SDOCUMENTTYPE&gt;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&lt;SDEPARTMENT&gt;1700&lt;/SDEPARTMENT&gt;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&lt;SLABEL&gt;65729&lt;/SLABEL&gt;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&lt;SACCOUNTFROM&gt;20202810517000000000&lt;/SACCOUNTFROM&gt;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&lt;SACCOUNTTO&gt;70601810418060000001&lt;/SACCOUNTTO&gt;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&lt;NSUMFROM&gt;9.35&lt;/NSUMFROM&gt;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&lt;NSUMTO&gt;9.35&lt;/NSUMTO&gt;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&lt;DTVALIDTODATE&gt;2020-08-05&lt;/DTVALIDTODATE&gt;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&lt;SDESCRIPTION&gt;Комиссии за операции покупки/продажи валют согласно реестра N 1  за 05/08/20, кассир ПАНТЕЛЕЕВА НАДЕЖДА ВАЛЕРЬЕВНА&lt;/SDESCRIPTION&gt;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&lt;SACCOUNT&gt;20202810517000000000&lt;/SACCOUNT&gt;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&lt;SACCOUNT&gt;70601810418060000001&lt;/SACCOUNT&gt;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&lt;SSYMBOLCODE&gt;32&lt;/SSYMBOLCODE&gt;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&lt;NSYMBOLAMOUNT&gt;9.35&lt;/NSYMBOLAMOUNT&gt;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371CF1A4" w14:textId="77777777" w:rsidR="00B0043B" w:rsidRDefault="00BE0E44">
      <w:pPr>
        <w:spacing w:before="200" w:after="0" w:line="240" w:lineRule="auto"/>
      </w:pPr>
      <w:bookmarkStart w:id="701" w:name="d5e1767"/>
      <w:bookmarkStart w:id="702" w:name="d5e1732"/>
      <w:bookmarkEnd w:id="699"/>
      <w:bookmarkEnd w:id="700"/>
      <w:r>
        <w:rPr>
          <w:rFonts w:ascii="Arial" w:hAnsi="Arial"/>
          <w:b/>
          <w:color w:val="000000"/>
          <w:sz w:val="29"/>
        </w:rPr>
        <w:t>1.1.58. Закрытие смены, формирование ПО по комиссии за продажу вал</w:t>
      </w:r>
    </w:p>
    <w:p w14:paraId="6C6EF997" w14:textId="77777777" w:rsidR="00B0043B" w:rsidRDefault="00BE0E44">
      <w:pPr>
        <w:spacing w:before="200" w:after="0" w:line="240" w:lineRule="auto"/>
      </w:pPr>
      <w:bookmarkStart w:id="703" w:name="d5e1770"/>
      <w:bookmarkStart w:id="704" w:name="d5e1735"/>
      <w:bookmarkEnd w:id="701"/>
      <w:bookmarkEnd w:id="702"/>
      <w:r>
        <w:rPr>
          <w:rFonts w:ascii="Arial" w:hAnsi="Arial"/>
          <w:b/>
          <w:color w:val="000000"/>
          <w:sz w:val="24"/>
        </w:rPr>
        <w:t>1.1.58.1. Внутрифилиальная проводка</w:t>
      </w:r>
    </w:p>
    <w:p w14:paraId="786A0DF6" w14:textId="77777777" w:rsidR="00B0043B" w:rsidRDefault="00BE0E44">
      <w:pPr>
        <w:spacing w:before="200" w:after="0" w:line="240" w:lineRule="auto"/>
      </w:pPr>
      <w:bookmarkStart w:id="705" w:name="create_4295_CFT"/>
      <w:bookmarkEnd w:id="703"/>
      <w:bookmarkEnd w:id="704"/>
      <w:r>
        <w:rPr>
          <w:rFonts w:ascii="Arial" w:hAnsi="Arial"/>
          <w:b/>
          <w:color w:val="000000"/>
          <w:sz w:val="20"/>
        </w:rPr>
        <w:t>1.1.58.1.1. 4295 CFT2 T_CABS_CREATE_DOC_REQ</w:t>
      </w:r>
    </w:p>
    <w:p w14:paraId="17A69D2A" w14:textId="77777777" w:rsidR="00B0043B" w:rsidRDefault="00BE0E44">
      <w:pPr>
        <w:shd w:val="clear" w:color="auto" w:fill="E0E0E0"/>
        <w:spacing w:before="200" w:after="0" w:line="240" w:lineRule="auto"/>
      </w:pPr>
      <w:bookmarkStart w:id="706" w:name="d5e1776"/>
      <w:bookmarkStart w:id="707" w:name="d5e1741"/>
      <w:bookmarkEnd w:id="705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&lt;SMESSAGEID&gt;239120&lt;/SMESSAGEID&gt;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&lt;SGUID&gt;SP.1000171340-30303&lt;/SGUID&gt;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&lt;SDOCUMENTTYPE&gt;4295&lt;/SDOCUMENTTYPE&gt;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&lt;SDEPARTMENT&gt;1700&lt;/SDEPARTMENT&gt;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&lt;SLABEL&gt;65733&lt;/SLABEL&gt;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&lt;SACCOUNTFROM&gt;20202810517000000000&lt;/SACCOUNTFROM&gt;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&lt;SACCOUNTTO&gt;70601810418060000001&lt;/SACCOUNTTO&gt;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&lt;NSUMFROM&gt;3.12&lt;/NSUMFROM&gt;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&lt;NSUMTO&gt;3.12&lt;/NSUMTO&gt;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&lt;DTVALIDTODATE&gt;2020-08-05&lt;/DTVALIDTODATE&gt;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&lt;SDESCRIPTION&gt;Комиссии за операции покупки/продажи валют согласно реестра N 1  за 05/08/20, кассир ПАНТЕЛЕЕВА НАДЕЖДА ВАЛЕРЬЕВНА&lt;/SDESCRIPTION&gt;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&lt;SACCOUNT&gt;20202810517000000000&lt;/SACCOUNT&gt;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&lt;SACCOUNT&gt;70601810418060000001&lt;/SACCOUNT&gt;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&lt;SSYMBOLCODE&gt;32&lt;/SSYMBOLCODE&gt;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&lt;NSYMBOLAMOUNT&gt;3.12&lt;/NSYMBOLAMOUNT&gt;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6DE82567" w14:textId="77777777" w:rsidR="00B0043B" w:rsidRDefault="00BE0E44">
      <w:pPr>
        <w:spacing w:before="200" w:after="0" w:line="240" w:lineRule="auto"/>
      </w:pPr>
      <w:bookmarkStart w:id="708" w:name="d5e1777"/>
      <w:bookmarkStart w:id="709" w:name="d5e1742"/>
      <w:bookmarkEnd w:id="706"/>
      <w:bookmarkEnd w:id="707"/>
      <w:r>
        <w:rPr>
          <w:rFonts w:ascii="Arial" w:hAnsi="Arial"/>
          <w:b/>
          <w:color w:val="000000"/>
          <w:sz w:val="29"/>
        </w:rPr>
        <w:t>1.1.59. Закрытие смены, формирование ПО по комиссии за покупку п.вал</w:t>
      </w:r>
    </w:p>
    <w:p w14:paraId="7DEFD5C1" w14:textId="77777777" w:rsidR="00B0043B" w:rsidRDefault="00BE0E44">
      <w:pPr>
        <w:spacing w:before="200" w:after="0" w:line="240" w:lineRule="auto"/>
      </w:pPr>
      <w:bookmarkStart w:id="710" w:name="d5e1780"/>
      <w:bookmarkStart w:id="711" w:name="d5e1745"/>
      <w:bookmarkEnd w:id="708"/>
      <w:bookmarkEnd w:id="709"/>
      <w:r>
        <w:rPr>
          <w:rFonts w:ascii="Arial" w:hAnsi="Arial"/>
          <w:b/>
          <w:color w:val="000000"/>
          <w:sz w:val="24"/>
        </w:rPr>
        <w:t>1.1.59.1. Внутрифилиальная проводка</w:t>
      </w:r>
    </w:p>
    <w:p w14:paraId="74E83855" w14:textId="77777777" w:rsidR="00B0043B" w:rsidRDefault="00BE0E44">
      <w:pPr>
        <w:spacing w:before="200" w:after="0" w:line="240" w:lineRule="auto"/>
      </w:pPr>
      <w:bookmarkStart w:id="712" w:name="create_4296_CFT"/>
      <w:bookmarkEnd w:id="710"/>
      <w:bookmarkEnd w:id="711"/>
      <w:r>
        <w:rPr>
          <w:rFonts w:ascii="Arial" w:hAnsi="Arial"/>
          <w:b/>
          <w:color w:val="000000"/>
          <w:sz w:val="20"/>
        </w:rPr>
        <w:t>1.1.59.1.1. 4296 CFT2 T_CABS_CREATE_DOC_REQ</w:t>
      </w:r>
    </w:p>
    <w:p w14:paraId="0BC61263" w14:textId="77777777" w:rsidR="00B0043B" w:rsidRDefault="00BE0E44">
      <w:pPr>
        <w:shd w:val="clear" w:color="auto" w:fill="E0E0E0"/>
        <w:spacing w:before="200" w:after="0" w:line="240" w:lineRule="auto"/>
      </w:pPr>
      <w:bookmarkStart w:id="713" w:name="d5e1786"/>
      <w:bookmarkStart w:id="714" w:name="d5e1751"/>
      <w:bookmarkEnd w:id="712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&lt;SMESSAGEID&gt;238976&lt;/SMESSAGEID&gt;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&lt;SGUID&gt;SP.1000171292-30257&lt;/SGUID&gt;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&lt;SDOCUMENTTYPE&gt;4296&lt;/SDOCUMENTTYPE&gt;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&lt;SDEPARTMENT&gt;1700&lt;/SDEPARTMENT&gt;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&lt;SLABEL&gt;65695&lt;/SLABEL&gt;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&lt;SACCOUNTFROM&gt;20202810517000000000&lt;/SACCOUNTFROM&gt;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&lt;SACCOUNTTO&gt;70601810418060000001&lt;/SACCOUNTTO&gt;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&lt;NSUMFROM&gt;34.91&lt;/NSUMFROM&gt;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&lt;NSUMTO&gt;34.91&lt;/NSUMTO&gt;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&lt;DTVALIDTODATE&gt;2020-08-06&lt;/DTVALIDTODATE&gt;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&lt;SDESCRIPTION&gt;Комиссии за операции покупка поврежденных валют согласно реестра N 1  за 06/08/20, кассир ПАНТЕЛЕЕВА НАДЕЖДА ВАЛЕРЬЕВНА&lt;/SDESCRIPTION&gt;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&lt;SACCOUNT&gt;20202810517000000000&lt;/SACCOUNT&gt;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&lt;SACCOUNT&gt;70601810418060000001&lt;/SACCOUNT&gt;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&lt;SSYMBOLCODE&gt;32&lt;/SSYMBOLCODE&gt;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&lt;NSYMBOLAMOUNT&gt;34.91&lt;/NSYMBOLAMOUNT&gt;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48BC1D08" w14:textId="77777777" w:rsidR="00B0043B" w:rsidRDefault="00BE0E44">
      <w:pPr>
        <w:spacing w:before="200" w:after="0" w:line="240" w:lineRule="auto"/>
      </w:pPr>
      <w:bookmarkStart w:id="715" w:name="d5e1787"/>
      <w:bookmarkStart w:id="716" w:name="d5e1752"/>
      <w:bookmarkEnd w:id="713"/>
      <w:bookmarkEnd w:id="714"/>
      <w:r>
        <w:rPr>
          <w:rFonts w:ascii="Arial" w:hAnsi="Arial"/>
          <w:b/>
          <w:color w:val="000000"/>
          <w:sz w:val="29"/>
        </w:rPr>
        <w:t>1.1.60. Закрытие смены, формирование ПО по комиссиям за размен валют</w:t>
      </w:r>
    </w:p>
    <w:p w14:paraId="73B2972B" w14:textId="77777777" w:rsidR="00B0043B" w:rsidRDefault="00BE0E44">
      <w:pPr>
        <w:spacing w:before="200" w:after="0" w:line="240" w:lineRule="auto"/>
      </w:pPr>
      <w:bookmarkStart w:id="717" w:name="d5e1790"/>
      <w:bookmarkStart w:id="718" w:name="d5e1755"/>
      <w:bookmarkEnd w:id="715"/>
      <w:bookmarkEnd w:id="716"/>
      <w:r>
        <w:rPr>
          <w:rFonts w:ascii="Arial" w:hAnsi="Arial"/>
          <w:b/>
          <w:color w:val="000000"/>
          <w:sz w:val="24"/>
        </w:rPr>
        <w:t>1.1.60.1. Внутрифилиальная проводка</w:t>
      </w:r>
    </w:p>
    <w:p w14:paraId="255E2F9A" w14:textId="77777777" w:rsidR="00B0043B" w:rsidRDefault="00BE0E44">
      <w:pPr>
        <w:spacing w:before="200" w:after="0" w:line="240" w:lineRule="auto"/>
      </w:pPr>
      <w:bookmarkStart w:id="719" w:name="create_4297_CFT"/>
      <w:bookmarkEnd w:id="717"/>
      <w:bookmarkEnd w:id="718"/>
      <w:r>
        <w:rPr>
          <w:rFonts w:ascii="Arial" w:hAnsi="Arial"/>
          <w:b/>
          <w:color w:val="000000"/>
          <w:sz w:val="20"/>
        </w:rPr>
        <w:t>1.1.60.1.1. 4297 CFT2 T_CABS_CREATE_DOC_REQ</w:t>
      </w:r>
    </w:p>
    <w:p w14:paraId="2954FED7" w14:textId="77777777" w:rsidR="00B0043B" w:rsidRDefault="00BE0E44">
      <w:pPr>
        <w:shd w:val="clear" w:color="auto" w:fill="E0E0E0"/>
        <w:spacing w:before="200" w:after="0" w:line="240" w:lineRule="auto"/>
      </w:pPr>
      <w:bookmarkStart w:id="720" w:name="d5e1796"/>
      <w:bookmarkStart w:id="721" w:name="d5e1761"/>
      <w:bookmarkEnd w:id="719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&lt;SMESSAGEID&gt;238992&lt;/SMESSAGEID&gt;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&lt;SGUID&gt;SP.1000171308-30266&lt;/SGUID&gt;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&lt;SDOCUMENTTYPE&gt;4297&lt;/SDOCUMENTTYPE&gt;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&lt;SDEPARTMENT&gt;1700&lt;/SDEPARTMENT&gt;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&lt;SLABEL&gt;65704&lt;/SLABEL&gt;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&lt;SACCOUNTFROM&gt;20202810517000000000&lt;/SACCOUNTFROM&gt;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&lt;SACCOUNTTO&gt;70601810418060000001&lt;/SACCOUNTTO&gt;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&lt;NSUMFROM&gt;311.69&lt;/NSUMFROM&gt;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&lt;NSUMTO&gt;311.69&lt;/NSUMTO&gt;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&lt;DTVALIDTODATE&gt;2020-08-07&lt;/DTVALIDTODATE&gt;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&lt;SDESCRIPTION&gt;Комиссии за размен валюты согласно реестра N 1  за 07/08/20, кассир ПАНТЕЛЕЕВА НАДЕЖДА ВАЛЕРЬЕВНА&lt;/SDESCRIPTION&gt;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&lt;SACCOUNT&gt;20202810517000000000&lt;/SACCOUNT&gt;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&lt;SACCOUNT&gt;70601810418060000001&lt;/SACCOUNT&gt;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&lt;SSYMBOLCODE&gt;32&lt;/SSYMBOLCODE&gt;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&lt;NSYMBOLAMOUNT&gt;311.69&lt;/NSYMBOLAMOUNT&gt;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3CC1340E" w14:textId="77777777" w:rsidR="00B0043B" w:rsidRDefault="00BE0E44">
      <w:pPr>
        <w:spacing w:before="200" w:after="0" w:line="240" w:lineRule="auto"/>
      </w:pPr>
      <w:bookmarkStart w:id="722" w:name="d5e1797"/>
      <w:bookmarkStart w:id="723" w:name="d5e1762"/>
      <w:bookmarkEnd w:id="720"/>
      <w:bookmarkEnd w:id="721"/>
      <w:r>
        <w:rPr>
          <w:rFonts w:ascii="Arial" w:hAnsi="Arial"/>
          <w:b/>
          <w:color w:val="000000"/>
          <w:sz w:val="29"/>
        </w:rPr>
        <w:t>1.1.61. Закрытие смены, формирование ПО по комиссиям за замену п.вал</w:t>
      </w:r>
    </w:p>
    <w:p w14:paraId="5AF6CE88" w14:textId="77777777" w:rsidR="00B0043B" w:rsidRDefault="00BE0E44">
      <w:pPr>
        <w:spacing w:before="200" w:after="0" w:line="240" w:lineRule="auto"/>
      </w:pPr>
      <w:bookmarkStart w:id="724" w:name="d5e1800"/>
      <w:bookmarkStart w:id="725" w:name="d5e1765"/>
      <w:bookmarkEnd w:id="722"/>
      <w:bookmarkEnd w:id="723"/>
      <w:r>
        <w:rPr>
          <w:rFonts w:ascii="Arial" w:hAnsi="Arial"/>
          <w:b/>
          <w:color w:val="000000"/>
          <w:sz w:val="24"/>
        </w:rPr>
        <w:t>1.1.61.1. Внутрифилиальная проводка</w:t>
      </w:r>
    </w:p>
    <w:p w14:paraId="495E2241" w14:textId="77777777" w:rsidR="00B0043B" w:rsidRDefault="00BE0E44">
      <w:pPr>
        <w:spacing w:before="200" w:after="0" w:line="240" w:lineRule="auto"/>
      </w:pPr>
      <w:bookmarkStart w:id="726" w:name="create_4298_CFT"/>
      <w:bookmarkEnd w:id="724"/>
      <w:bookmarkEnd w:id="725"/>
      <w:r>
        <w:rPr>
          <w:rFonts w:ascii="Arial" w:hAnsi="Arial"/>
          <w:b/>
          <w:color w:val="000000"/>
          <w:sz w:val="20"/>
        </w:rPr>
        <w:t>1.1.61.1.1. 4298 CFT2 T_CABS_CREATE_DOC_REQ</w:t>
      </w:r>
    </w:p>
    <w:p w14:paraId="3B54F234" w14:textId="77777777" w:rsidR="00B0043B" w:rsidRDefault="00BE0E44">
      <w:pPr>
        <w:shd w:val="clear" w:color="auto" w:fill="E0E0E0"/>
        <w:spacing w:before="200" w:after="0" w:line="240" w:lineRule="auto"/>
      </w:pPr>
      <w:bookmarkStart w:id="727" w:name="d5e1806"/>
      <w:bookmarkStart w:id="728" w:name="d5e1771"/>
      <w:bookmarkEnd w:id="726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&lt;SMESSAGEID&gt;239053&lt;/SMESSAGEID&gt;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&lt;SGUID&gt;SP.1000171313-30283&lt;/SGUID&gt;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&lt;SDOCUMENTTYPE&gt;4298&lt;/SDOCUMENTTYPE&gt;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&lt;SDEPARTMENT&gt;1700&lt;/SDEPARTMENT&gt;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&lt;SLABEL&gt;65717&lt;/SLABEL&gt;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&lt;SACCOUNTFROM&gt;20202810517000000000&lt;/SACCOUNTFROM&gt;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&lt;SACCOUNTTO&gt;70601810418060000001&lt;/SACCOUNTTO&gt;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&lt;NSUMFROM&gt;49.87&lt;/NSUMFROM&gt;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&lt;NSUMTO&gt;49.87&lt;/NSUMTO&gt;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&lt;DTVALIDTODATE&gt;2020-08-05&lt;/DTVALIDTODATE&gt;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&lt;SDESCRIPTION&gt;Комиссии за операции замена поврежденных валют согласно реестра N 1  за 05/08/20, кассир ПАНТЕЛЕЕВА НАДЕЖДА ВАЛЕРЬЕВНА&lt;/SDESCRIPTION&gt;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&lt;SACCOUNT&gt;20202810517000000000&lt;/SACCOUNT&gt;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&lt;SACCOUNT&gt;70601810418060000001&lt;/SACCOUNT&gt;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&lt;SSYMBOLCODE&gt;32&lt;/SSYMBOLCODE&gt;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&lt;NSYMBOLAMOUNT&gt;49.87&lt;/NSYMBOLAMOUNT&gt;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44DC7F85" w14:textId="77777777" w:rsidR="00B0043B" w:rsidRDefault="00BE0E44">
      <w:pPr>
        <w:spacing w:before="200" w:after="0" w:line="240" w:lineRule="auto"/>
      </w:pPr>
      <w:bookmarkStart w:id="729" w:name="d5e1807"/>
      <w:bookmarkStart w:id="730" w:name="d5e1772"/>
      <w:bookmarkEnd w:id="727"/>
      <w:bookmarkEnd w:id="728"/>
      <w:r>
        <w:rPr>
          <w:rFonts w:ascii="Arial" w:hAnsi="Arial"/>
          <w:b/>
          <w:color w:val="000000"/>
          <w:sz w:val="29"/>
        </w:rPr>
        <w:t>1.1.62. Льготная покупка валюты</w:t>
      </w:r>
    </w:p>
    <w:p w14:paraId="5A14E7DB" w14:textId="77777777" w:rsidR="00B0043B" w:rsidRDefault="00BE0E44">
      <w:pPr>
        <w:spacing w:before="200" w:after="0" w:line="240" w:lineRule="auto"/>
      </w:pPr>
      <w:bookmarkStart w:id="731" w:name="d5e1810"/>
      <w:bookmarkStart w:id="732" w:name="d5e1775"/>
      <w:bookmarkEnd w:id="729"/>
      <w:bookmarkEnd w:id="730"/>
      <w:r>
        <w:rPr>
          <w:rFonts w:ascii="Arial" w:hAnsi="Arial"/>
          <w:b/>
          <w:color w:val="000000"/>
          <w:sz w:val="24"/>
        </w:rPr>
        <w:t>1.1.62.1. Внутрифилиальная проводка</w:t>
      </w:r>
    </w:p>
    <w:p w14:paraId="6F0FB4E4" w14:textId="77777777" w:rsidR="00B0043B" w:rsidRDefault="00BE0E44">
      <w:pPr>
        <w:spacing w:before="200" w:after="0" w:line="240" w:lineRule="auto"/>
      </w:pPr>
      <w:bookmarkStart w:id="733" w:name="create_4184_CFT"/>
      <w:bookmarkEnd w:id="731"/>
      <w:bookmarkEnd w:id="732"/>
      <w:r>
        <w:rPr>
          <w:rFonts w:ascii="Arial" w:hAnsi="Arial"/>
          <w:b/>
          <w:color w:val="000000"/>
          <w:sz w:val="20"/>
        </w:rPr>
        <w:t>1.1.62.1.1. 4184 CFT2 T_CABS_CREATE_DOC_REQ</w:t>
      </w:r>
    </w:p>
    <w:p w14:paraId="489B8417" w14:textId="77777777" w:rsidR="00B0043B" w:rsidRDefault="00BE0E44">
      <w:pPr>
        <w:shd w:val="clear" w:color="auto" w:fill="E0E0E0"/>
        <w:spacing w:before="200" w:after="0" w:line="240" w:lineRule="auto"/>
      </w:pPr>
      <w:bookmarkStart w:id="734" w:name="d5e1816"/>
      <w:bookmarkStart w:id="735" w:name="d5e1781"/>
      <w:bookmarkEnd w:id="733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&lt;SMESSAGEID&gt;239080&lt;/SMESSAGEID&gt;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&lt;SGUID&gt;SP.1000171347-30297&lt;/SGUID&gt;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&lt;SDOCUMENTTYPE&gt;4184&lt;/SDOCUMENTTYPE&gt;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&lt;SDEPARTMENT&gt;1700&lt;/SDEPARTMENT&gt;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&lt;SLABEL&gt;65715&lt;/SLABEL&gt;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&lt;SCURRENCYFROM&gt;978&lt;/SCURRENCYFROM&gt;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&lt;SCURRENCYTO&gt;810&lt;/SCURRENCYTO&gt;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&lt;SACCOUNTFROM&gt;20202978617000000004&lt;/SACCOUNTFROM&gt;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&lt;SACCOUNTTO&gt;20202810517000000000&lt;/SACCOUNTTO&gt;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&lt;NSUMFROM&gt;50&lt;/NSUMFROM&gt;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&lt;NSUMTO&gt;2962.5&lt;/NSUMTO&gt;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&lt;DTVALIDTODATE&gt;2020-08-08&lt;/DTVALIDTODATE&gt;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&lt;SDESCRIPTION&gt;Льготная покупка валюты&lt;/SDESCRIPTION&gt;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&lt;SACCOUNT&gt;20202978617000000004&lt;/SACCOUNT&gt;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&lt;SACCOUNT&gt;20202810517000000000&lt;/SACCOUNT&gt;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&lt;SSYMBOLCODE&gt;57&lt;/SSYMBOLCODE&gt;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&lt;NSYMBOLAMOUNT&gt;2962.5&lt;/NSYMBOLAMOUNT&gt;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&lt;SCLIENTADDRESS&gt;173000 РОССИЯ ОБЛ НОВГОРОДСКАЯ Г ВЕЛИКИЙ НОВГОРОД УЛ РОГАТИЦА ДОМ 30/54 КВ 1&lt;/SCLIENTADDRESS&gt;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&lt;DTGIVEDATE&gt;2008-08-09&lt;/DTGIVEDATE&gt;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&lt;SGIVEBY&gt;77 отделение по Войковскому району&lt;/SGIVEBY&gt;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&lt;DTBIRTHDATE&gt;1956-06-28&lt;/DTBIRTHDATE&gt;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&lt;SBIRTHPLACE&gt;ДЕР. ВОЛЫНЬ НОВГОРОДСКОГО Р-НА НОВГОРОДСКОЙ ОБЛ.&lt;/SBIRTHPLACE&gt;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11274A8A" w14:textId="77777777" w:rsidR="00B0043B" w:rsidRDefault="00BE0E44">
      <w:pPr>
        <w:spacing w:before="200" w:after="0" w:line="240" w:lineRule="auto"/>
      </w:pPr>
      <w:bookmarkStart w:id="736" w:name="d5e1817"/>
      <w:bookmarkStart w:id="737" w:name="d5e1782"/>
      <w:bookmarkEnd w:id="734"/>
      <w:bookmarkEnd w:id="735"/>
      <w:r>
        <w:rPr>
          <w:rFonts w:ascii="Arial" w:hAnsi="Arial"/>
          <w:b/>
          <w:color w:val="000000"/>
          <w:sz w:val="29"/>
        </w:rPr>
        <w:t>1.1.63. Льготная продажа валюты</w:t>
      </w:r>
    </w:p>
    <w:p w14:paraId="2B633DFE" w14:textId="77777777" w:rsidR="00B0043B" w:rsidRDefault="00BE0E44">
      <w:pPr>
        <w:spacing w:before="200" w:after="0" w:line="240" w:lineRule="auto"/>
      </w:pPr>
      <w:bookmarkStart w:id="738" w:name="createMB_4185"/>
      <w:bookmarkEnd w:id="736"/>
      <w:bookmarkEnd w:id="737"/>
      <w:r>
        <w:rPr>
          <w:rFonts w:ascii="Arial" w:hAnsi="Arial"/>
          <w:b/>
          <w:color w:val="000000"/>
          <w:sz w:val="24"/>
        </w:rPr>
        <w:t>1.1.63.1. Внутрифилиальная проводка</w:t>
      </w:r>
    </w:p>
    <w:p w14:paraId="194DF30C" w14:textId="77777777" w:rsidR="00B0043B" w:rsidRDefault="00BE0E44">
      <w:pPr>
        <w:spacing w:before="200" w:after="0" w:line="240" w:lineRule="auto"/>
      </w:pPr>
      <w:bookmarkStart w:id="739" w:name="create_4185_CFT"/>
      <w:bookmarkEnd w:id="738"/>
      <w:r>
        <w:rPr>
          <w:rFonts w:ascii="Arial" w:hAnsi="Arial"/>
          <w:b/>
          <w:color w:val="000000"/>
          <w:sz w:val="20"/>
        </w:rPr>
        <w:t>1.1.63.1.1. 4185 CFT2 T_CABS_CREATE_DOC_REQ</w:t>
      </w:r>
    </w:p>
    <w:p w14:paraId="5E71C88F" w14:textId="77777777" w:rsidR="00B0043B" w:rsidRDefault="00BE0E44">
      <w:pPr>
        <w:shd w:val="clear" w:color="auto" w:fill="E0E0E0"/>
        <w:spacing w:before="200" w:after="0" w:line="240" w:lineRule="auto"/>
      </w:pPr>
      <w:bookmarkStart w:id="740" w:name="d5e1826"/>
      <w:bookmarkStart w:id="741" w:name="d5e1791"/>
      <w:bookmarkEnd w:id="739"/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t>&lt;?xml version="1.0" encoding="UTF-8" standalone="yes"?&gt;</w:t>
      </w:r>
      <w:r w:rsidRPr="006317E7">
        <w:rPr>
          <w:rFonts w:ascii="Ubuntu Mono" w:hAnsi="Ubuntu Mono"/>
          <w:color w:val="000000"/>
          <w:sz w:val="16"/>
          <w:shd w:val="clear" w:color="auto" w:fill="E0E0E0"/>
          <w:lang w:val="en-US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t>&lt;T_CABS_CREATE_DOC_REQ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&lt;SMESSAGEID&gt;239092&lt;/SMESSAGEID&gt;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&lt;SGUID&gt;SP.1000171349-30299&lt;/SGUID&gt;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r>
        <w:rPr>
          <w:rFonts w:ascii="Ubuntu Mono" w:hAnsi="Ubuntu Mono"/>
          <w:color w:val="000000"/>
          <w:sz w:val="16"/>
          <w:shd w:val="clear" w:color="auto" w:fill="E0E0E0"/>
        </w:rPr>
        <w:lastRenderedPageBreak/>
        <w:t xml:space="preserve">    &lt;SDOCUMENTTYPE&gt;4185&lt;/SDOCUMENTTYPE&gt;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&lt;SDEPARTMENT&gt;1700&lt;/SDEPARTMENT&gt;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&lt;SLABEL&gt;65717&lt;/SLABEL&gt;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&lt;SCURRENCYFROM&gt;810&lt;/SCURRENCYFROM&gt;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&lt;SCURRENCYTO&gt;978&lt;/SCURRENCYTO&gt;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&lt;SACCOUNTFROM&gt;20202810517000000000&lt;/SACCOUNTFROM&gt;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&lt;SACCOUNTTO&gt;20202978617000000004&lt;/SACCOUNTTO&gt;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&lt;NSUMFROM&gt;8887.5&lt;/NSUMFROM&gt;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&lt;NSUMTO&gt;150&lt;/NSUMTO&gt;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&lt;DTVALIDTODATE&gt;2020-08-08&lt;/DTVALIDTODATE&gt;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&lt;SDESCRIPTION&gt;Льготная продажа валюты&lt;/SDESCRIPTION&gt;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&lt;SACCOUNT&gt;20202810517000000000&lt;/SACCOUNT&gt;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&lt;/RECCUSTOMER&gt;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&lt;/RECPAYER&gt;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&lt;SACCOUNT&gt;20202978617000000004&lt;/SACCOUNT&gt;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&lt;SCODE&gt;040702788&lt;/SCODE&gt;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&lt;SNAME&gt;ФИЛИАЛ БАНКА ВТБ (ПАО) В Г. СТАВРОПОЛЕ&lt;/SNAME&gt;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&lt;/RECBANK&gt;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&lt;/RECBENEFICIARY&gt;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&lt;/RECPAYMENT&gt;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&lt;SSYMBOLCODE&gt;30&lt;/SSYMBOLCODE&gt;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    &lt;NSYMBOLAMOUNT&gt;8887.5&lt;/NSYMBOLAMOUNT&gt;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&lt;/T_SYMBOL&gt;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&lt;/RASYMBOLS&gt;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&lt;SCLIENT&gt;БОРИСОВ АНДРЕЙ ЮРЬЕВИЧ&lt;/SCLIENT&gt;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&lt;NISRESIDENT&gt;1&lt;/NISRESIDENT&gt;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&lt;SCLIENT_REGIONCODE&gt;643&lt;/SCLIENT_REGIONCODE&gt;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&lt;SCLIENTADDRESS&gt;173000 РОССИЯ ОБЛ НОВГОРОДСКАЯ Г ВЕЛИКИЙ НОВГОРОД УЛ РОГАТИЦА ДОМ 30/54 КВ 1&lt;/SCLIENTADDRESS&gt;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&lt;SJURIDICALDOCCODE&gt;21&lt;/SJURIDICALDOCCODE&gt;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&lt;SJURDOCSERIES&gt;5555&lt;/SJURDOCSERIES&gt;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&lt;SJURDOCNUMBER&gt;877566&lt;/SJURDOCNUMBER&gt;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&lt;DTGIVEDATE&gt;2008-08-09&lt;/DTGIVEDATE&gt;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&lt;SGIVEBY&gt;77 отделение по Войковскому району&lt;/SGIVEBY&gt;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&lt;DTBIRTHDATE&gt;1956-06-28&lt;/DTBIRTHDATE&gt;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&lt;SBIRTHPLACE&gt;ДЕР. ВОЛЫНЬ НОВГОРОДСКОГО Р-НА НОВГОРОДСКОЙ ОБЛ.&lt;/SBIRTHPLACE&gt;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&lt;/RECCASH&gt;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&lt;/T_CABS_CREATE_DOC_REQ&gt;</w:t>
      </w:r>
    </w:p>
    <w:p w14:paraId="4E27EE70" w14:textId="77777777" w:rsidR="00B0043B" w:rsidRDefault="00BE0E44">
      <w:pPr>
        <w:spacing w:before="200" w:after="0" w:line="240" w:lineRule="auto"/>
      </w:pPr>
      <w:bookmarkStart w:id="742" w:name="d5e1827"/>
      <w:bookmarkStart w:id="743" w:name="d5e1792"/>
      <w:bookmarkEnd w:id="740"/>
      <w:bookmarkEnd w:id="741"/>
      <w:r>
        <w:rPr>
          <w:rFonts w:ascii="Arial" w:hAnsi="Arial"/>
          <w:b/>
          <w:color w:val="000000"/>
          <w:sz w:val="35"/>
        </w:rPr>
        <w:t>1.2. Пример аннулирования операции</w:t>
      </w:r>
    </w:p>
    <w:p w14:paraId="6CF32C61" w14:textId="77777777" w:rsidR="00B0043B" w:rsidRDefault="00BE0E44">
      <w:pPr>
        <w:shd w:val="clear" w:color="auto" w:fill="E0E0E0"/>
        <w:spacing w:before="200" w:after="0" w:line="240" w:lineRule="auto"/>
        <w:rPr>
          <w:ins w:id="744" w:author="Yulia A. Trifonova" w:date="2021-08-09T21:18:00Z"/>
        </w:rPr>
      </w:pPr>
      <w:bookmarkStart w:id="745" w:name="d5e1830"/>
      <w:bookmarkStart w:id="746" w:name="d5e1795"/>
      <w:bookmarkEnd w:id="742"/>
      <w:bookmarkEnd w:id="743"/>
      <w:r>
        <w:rPr>
          <w:rFonts w:ascii="Ubuntu Mono" w:hAnsi="Ubuntu Mono"/>
          <w:color w:val="000000"/>
          <w:sz w:val="16"/>
          <w:shd w:val="clear" w:color="auto" w:fill="E0E0E0"/>
        </w:rPr>
        <w:t>&lt;?xml version="1.0" encoding="UTF-8" standalone="yes"?&gt;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&lt;T_CABS_PROCESS_DOC_REQ xmlns="http://www.NewAthena.ru/NA5/IntegrationAdapter"&gt;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&lt;SSUBSYSTEM&gt;SPECTRUM&lt;/SSUBSYSTEM&gt;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&lt;NDEPARTMENT&gt;709000&lt;/NDEPARTMENT&gt;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&lt;SNAME&gt;SOURCE_SYSTEM&lt;/SNAME&gt;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&lt;SVALUE&gt;SPECTRUM&lt;/SVALUE&gt;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&lt;SNAME&gt;TARGET_SYSTEM&lt;/SNAME&gt;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    &lt;SVALUE&gt;CFT2&lt;/SVALUE&gt;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&lt;/T_PROPERTY&gt;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&lt;/RATRANSPROPS&gt;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&lt;SMESSAGEID&gt;233765&lt;/SMESSAGEID&gt;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&lt;SGUID&gt;MB.7001&lt;/SGUID&gt;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&lt;NDOC_ID&gt;438369285&lt;/NDOC_ID&gt;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&lt;RECPROCESSDOC&gt;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    &lt;SPROCESSCODE&gt;DELETE&lt;/SPROCESSCODE&gt;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 xml:space="preserve">    &lt;/RECPROCESSDOC&gt;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&lt;/T_CABS_PROCESS_DOC_REQ&gt;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</w:r>
      <w:bookmarkEnd w:id="746"/>
    </w:p>
    <w:p w14:paraId="47FA8271" w14:textId="77777777" w:rsidR="00B0043B" w:rsidRDefault="00BE0E44">
      <w:pPr>
        <w:spacing w:before="200" w:after="0" w:line="240" w:lineRule="auto"/>
        <w:rPr>
          <w:ins w:id="747" w:author="Yulia A. Trifonova" w:date="2021-08-09T21:18:00Z"/>
        </w:rPr>
      </w:pPr>
      <w:bookmarkStart w:id="748" w:name="op2054"/>
      <w:bookmarkEnd w:id="745"/>
      <w:ins w:id="749" w:author="Yulia A. Trifonova" w:date="2021-08-09T21:18:00Z">
        <w:r>
          <w:rPr>
            <w:rFonts w:ascii="Arial" w:hAnsi="Arial"/>
            <w:b/>
            <w:color w:val="000000"/>
            <w:sz w:val="35"/>
          </w:rPr>
          <w:t>1.3. М-Банк. Внесение наличных по приходному ордеру (на счёт ФЛ)</w:t>
        </w:r>
      </w:ins>
    </w:p>
    <w:p w14:paraId="706B16F8" w14:textId="77777777" w:rsidR="00B0043B" w:rsidRDefault="00BE0E44">
      <w:pPr>
        <w:spacing w:before="200" w:after="0" w:line="240" w:lineRule="auto"/>
        <w:rPr>
          <w:ins w:id="750" w:author="Yulia A. Trifonova" w:date="2021-08-09T21:18:00Z"/>
        </w:rPr>
      </w:pPr>
      <w:bookmarkStart w:id="751" w:name="createMB_2054"/>
      <w:bookmarkEnd w:id="748"/>
      <w:ins w:id="752" w:author="Yulia A. Trifonova" w:date="2021-08-09T21:18:00Z">
        <w:r>
          <w:rPr>
            <w:rFonts w:ascii="Arial" w:hAnsi="Arial"/>
            <w:b/>
            <w:color w:val="000000"/>
            <w:sz w:val="29"/>
          </w:rPr>
          <w:lastRenderedPageBreak/>
          <w:t>1.3.1. Внутрифилиальная проводка</w:t>
        </w:r>
      </w:ins>
    </w:p>
    <w:p w14:paraId="575D13D7" w14:textId="77777777" w:rsidR="00B0043B" w:rsidRDefault="00BE0E44">
      <w:pPr>
        <w:spacing w:before="200" w:after="0" w:line="240" w:lineRule="auto"/>
        <w:rPr>
          <w:ins w:id="753" w:author="Yulia A. Trifonova" w:date="2021-08-09T21:18:00Z"/>
        </w:rPr>
      </w:pPr>
      <w:bookmarkStart w:id="754" w:name="create_2054CFT"/>
      <w:bookmarkEnd w:id="751"/>
      <w:ins w:id="755" w:author="Yulia A. Trifonova" w:date="2021-08-09T21:18:00Z">
        <w:r>
          <w:rPr>
            <w:rFonts w:ascii="Arial" w:hAnsi="Arial"/>
            <w:b/>
            <w:color w:val="000000"/>
            <w:sz w:val="24"/>
          </w:rPr>
          <w:t>1.3.1.1. 2054 CFT2 Create</w:t>
        </w:r>
      </w:ins>
    </w:p>
    <w:p w14:paraId="28CF00BD" w14:textId="77777777" w:rsidR="00B0043B" w:rsidRDefault="00BE0E44">
      <w:pPr>
        <w:shd w:val="clear" w:color="auto" w:fill="E0E0E0"/>
        <w:spacing w:before="160" w:after="0" w:line="240" w:lineRule="auto"/>
        <w:rPr>
          <w:ins w:id="756" w:author="Yulia A. Trifonova" w:date="2021-08-09T21:18:00Z"/>
        </w:rPr>
      </w:pPr>
      <w:bookmarkStart w:id="757" w:name="d5e1839"/>
      <w:bookmarkEnd w:id="754"/>
      <w:ins w:id="758" w:author="Yulia A. Trifonova" w:date="2021-08-09T21:18:00Z">
        <w:r>
          <w:rPr>
            <w:rFonts w:ascii="Ubuntu Mono" w:hAnsi="Ubuntu Mono"/>
            <w:color w:val="000000"/>
            <w:sz w:val="16"/>
            <w:shd w:val="clear" w:color="auto" w:fill="E0E0E0"/>
          </w:rPr>
          <w:t>&lt;soap:Envelope xmlns:soap="http://www.w3.org/2003/05/soap-envelope" xmlns:jour="http://journal.ws.spectrum" xmlns:xsd="http://model.ws.spectrum/xsd"&gt;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&lt;soap:Header/&gt;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&lt;soap:Body&gt;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&lt;jour:create&gt;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&lt;jour:request&gt;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&lt;xsd:operationEntity&gt;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&lt;xsd:clientTypeEnum&gt;0&lt;/xsd:clientTypeEnum&gt;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&lt;xsd:clientExtId&gt;3243432&lt;/xsd:clientExtId&gt;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&lt;xsd:clientIdSys&gt;MBANK&lt;/xsd:clientIdSys&gt;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&lt;xsd:icIssueAutority&gt;ПВО ОВД Таганского района города Москвы кп 772-118&lt;/xsd:icIssueAutority&gt;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&lt;xsd:icIssueDate&gt;2005-09-06&lt;/xsd:icIssueDate&gt;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&lt;xsd:icNum&gt;666666&lt;/xsd:icNum&gt;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&lt;xsd:icSeries&gt;5555&lt;/xsd:icSeries&gt;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&lt;xsd:identityCardTypeId&gt;21&lt;/xsd:identityCardTypeId&gt;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&lt;xsd:personFirstName&gt;АНДРЕЙ&lt;/xsd:personFirstName&gt;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&lt;xsd:personPatronymic&gt;ЮРЬЕВИЧ&lt;/xsd:personPatronymic&gt;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&lt;xsd:personSurname&gt;БОРИСОВ&lt;/xsd:personSurname&gt;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&lt;/xsd:client&gt;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&lt;xsd:deptCode&gt;709401&lt;/xsd:deptCode&gt;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&lt;xsd:documents&gt;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&lt;xsd:creditAccountEntity&gt;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&lt;xsd:accountIdSys&gt;CFT2&lt;/xsd:accountIdSys&gt;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&lt;xsd:accountNum&gt;40817810035100000001&lt;/xsd:accountNum&gt;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&lt;xsd:deptCode&gt;709401&lt;/xsd:deptCode&gt;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&lt;/xsd:creditAccountEntity&gt;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&lt;xsd:creditSumma&gt;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&lt;xsd:currency&gt;RUB&lt;/xsd:currency&gt;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&lt;xsd:summa&gt;10012&lt;/xsd:summa&gt;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&lt;/xsd:creditSumma&gt;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&lt;xsd:debitSumma&gt;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&lt;xsd:currency&gt;RUB&lt;/xsd:currency&gt;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&lt;xsd:summa&gt;10012&lt;/xsd:summa&gt;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&lt;/xsd:debitSumma&gt;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&lt;xsd:description&gt;Внесение на счет клиента&lt;/xsd:description&gt;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&lt;xsd:docNumber&gt;341748&lt;/xsd:docNumber&gt;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&lt;/xsd:documents&gt;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&lt;xsd:idSys&gt;CFT2&lt;/xsd:idSys&gt;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&lt;xsd:login&gt;O5700-2&lt;/xsd:login&gt;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&lt;xsd:controlEmpUserLogin&gt;15700&lt;/xsd:controlEmpUserLogin&gt;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&lt;xsd:operJournalExtId&gt;MB.2054-1&lt;/xsd:operJournalExtId&gt;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&lt;xsd:operationCode&gt;2054&lt;/xsd:operationCode&gt;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&lt;xsd:operationRegDate&gt;2021-01-17T10:00:00&lt;/xsd:operationRegDate&gt;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&lt;xsd:proxyClient&gt;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&lt;xsd:clientTypeEnum&gt;0&lt;/xsd:clientTypeEnum&gt;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&lt;xsd:icIssueAutority&gt;Отделением по району Чертаново Южное ОУФМС России по гор. Москве в ЮАО 770-041&lt;/xsd:icIssueAutority&gt;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&lt;xsd:icIssueDate&gt;2008-12-22&lt;/xsd:icIssueDate&gt;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&lt;xsd:icNum&gt;555555&lt;/xsd:icNum&gt;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&lt;xsd:icSeries&gt;6666&lt;/xsd:icSeries&gt;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&lt;xsd:identityCardTypeId&gt;21&lt;/xsd:identityCardTypeId&gt;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&lt;xsd:personFirstName&gt;Александр&lt;/xsd:personFirstName&gt;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&lt;xsd:personPatronymic&gt;Николаевич&lt;/xsd:personPatronymic&gt;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&lt;xsd:personSurname&gt;Аксенов&lt;/xsd:personSurname&gt;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&lt;/xsd:proxyClient&gt;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&lt;/xsd:operationEntity&gt;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&lt;xsd:requestInfo&gt;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&lt;xsd:messageId&gt;43522322&lt;/xsd:messageId&gt;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&lt;/xsd:requestInfo&gt;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&lt;/jour:request&gt;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&lt;/jour:create&gt;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&lt;/soap:Body&gt;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>&lt;/soap:Envelope&gt;</w:t>
        </w:r>
      </w:ins>
    </w:p>
    <w:p w14:paraId="285C2023" w14:textId="77777777" w:rsidR="00B0043B" w:rsidRDefault="00BE0E44">
      <w:pPr>
        <w:spacing w:before="200" w:after="0" w:line="240" w:lineRule="auto"/>
        <w:rPr>
          <w:ins w:id="759" w:author="Yulia A. Trifonova" w:date="2021-08-09T21:18:00Z"/>
        </w:rPr>
      </w:pPr>
      <w:bookmarkStart w:id="760" w:name="createCFT_2054CFT"/>
      <w:bookmarkEnd w:id="757"/>
      <w:ins w:id="761" w:author="Yulia A. Trifonova" w:date="2021-08-09T21:18:00Z">
        <w:r>
          <w:rPr>
            <w:rFonts w:ascii="Arial" w:hAnsi="Arial"/>
            <w:b/>
            <w:color w:val="000000"/>
            <w:sz w:val="24"/>
          </w:rPr>
          <w:t>1.3.1.2. 2054 CFT2 T_CABS_CREATE_DOC_REQ</w:t>
        </w:r>
      </w:ins>
    </w:p>
    <w:p w14:paraId="7149B182" w14:textId="77777777" w:rsidR="00B0043B" w:rsidRPr="006317E7" w:rsidRDefault="00BE0E44">
      <w:pPr>
        <w:shd w:val="clear" w:color="auto" w:fill="E0E0E0"/>
        <w:spacing w:before="200" w:after="0" w:line="240" w:lineRule="auto"/>
        <w:rPr>
          <w:ins w:id="762" w:author="Yulia A. Trifonova" w:date="2021-08-09T21:18:00Z"/>
          <w:lang w:val="en-US"/>
        </w:rPr>
      </w:pPr>
      <w:bookmarkStart w:id="763" w:name="d5e1843"/>
      <w:bookmarkEnd w:id="760"/>
      <w:ins w:id="764" w:author="Yulia A. Trifonova" w:date="2021-08-09T21:18:00Z"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t>&lt;?xml version="1.0" encoding="UTF-8" standalone="yes"?&gt;</w:t>
        </w:r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br/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t>&lt;T_CABS_CREATE_DOC_REQ xmlns="http://www.NewAthena.ru/NA5/IntegrationAdapter"&gt;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&lt;SSUBSYSTEM&gt;SPECTRUM&lt;/SSUBSYSTEM&gt;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&lt;NDEPARTMENT&gt;709000&lt;/NDEPARTMENT&gt;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&lt;RATRANSPROPS&gt;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&lt;SNAME&gt;SOURCE_SYSTEM&lt;/SNAME&gt;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&lt;SVALUE&gt;SPECTRUM&lt;/SVALUE&gt;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&lt;SNAME&gt;TARGET_SYSTEM&lt;/SNAME&gt;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&lt;SVALUE&gt;CFT2&lt;/SVALUE&gt;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lastRenderedPageBreak/>
          <w:t xml:space="preserve">        &lt;/T_PROPERTY&gt;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&lt;/RATRANSPROPS&gt;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&lt;SMESSAGEID&gt;248589&lt;/SMESSAGEID&gt;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&lt;SGUID&gt;xvZCfsUeR3yVKlq84efanQ&lt;/SGUID&gt;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&lt;SDOCUMENTTYPE&gt;2054&lt;/SDOCUMENTTYPE&gt;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&lt;SDEPARTMENT&gt;709401&lt;/SDEPARTMENT&gt;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&lt;RECPAYMENT&gt;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&lt;SLABEL&gt;341748&lt;/SLABEL&gt;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&lt;SCURRENCYFROM&gt;810&lt;/SCURRENCYFROM&gt;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&lt;SCURRENCYTO&gt;810&lt;/SCURRENCYTO&gt;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&lt;SACCOUNTFROM&gt;20202810610000000001&lt;/SACCOUNTFROM&gt;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&lt;SACCOUNTTO&gt;40817810035100000001&lt;/SACCOUNTTO&gt;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&lt;NSUMFROM&gt;10012&lt;/NSUMFROM&gt;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&lt;NSUMTO&gt;10012&lt;/NSUMTO&gt;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&lt;DTVALIDTODATE&gt;2021-04-20&lt;/DTVALIDTODATE&gt;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&lt;SDESCRIPTION&gt;Внесение на счет клиента&lt;/SDESCRIPTION&gt;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&lt;RECPAYER&gt;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&lt;RECCUSTOMER&gt;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&lt;SACCOUNT&gt;20202810610000000001&lt;/SACCOUNT&gt;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&lt;SCODE&gt;040702788&lt;/SCODE&gt;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&lt;SNAME&gt;ФИЛИАЛ БАНКА ВТБ (ПАО) В Г. СТАВРОПОЛЕ&lt;/SNAME&gt;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&lt;/RECBANK&gt;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&lt;/RECCUSTOMER&gt;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&lt;/RECPAYER&gt;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&lt;RECBENEFICIARY&gt;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&lt;SACCOUNT&gt;40817810035100000001&lt;/SACCOUNT&gt;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&lt;SCODE&gt;040702788&lt;/SCODE&gt;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&lt;SNAME&gt;ФИЛИАЛ БАНКА ВТБ (ПАО) В Г. СТАВРОПОЛЕ&lt;/SNAME&gt;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&lt;/RECBENEFICIARY&gt;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&lt;/RECPAYMENT&gt;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&lt;RECCASH&gt;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&lt;SCLIENT&gt;АКСЕНОВ АЛЕКСАНДР НИКОЛАЕВИЧ&lt;/SCLIENT&gt;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&lt;NISRESIDENT&gt;1&lt;/NISRESIDENT&gt;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&lt;SJURIDICALDOCCODE&gt;21&lt;/SJURIDICALDOCCODE&gt;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&lt;SJURDOCSERIES&gt;6666&lt;/SJURDOCSERIES&gt;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&lt;SJURDOCNUMBER&gt;555555&lt;/SJURDOCNUMBER&gt;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&lt;DTGIVEDATE&gt;2008-12-22&lt;/DTGIVEDATE&gt;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&lt;SGIVEBY&gt;Отделением по району Чертаново Южное ОУФМС России по гор. Москве</w:t>
        </w:r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t xml:space="preserve"> 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t>в</w:t>
        </w:r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t xml:space="preserve"> 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t>ЮАО</w:t>
        </w:r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t xml:space="preserve"> 770-041&lt;/SGIVEBY&gt;</w:t>
        </w:r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br/>
          <w:t xml:space="preserve">    &lt;/RECCASH&gt;</w:t>
        </w:r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br/>
          <w:t>&lt;/T_CABS_CREATE_DOC_REQ&gt;</w:t>
        </w:r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br/>
        </w:r>
      </w:ins>
    </w:p>
    <w:p w14:paraId="332BBD6A" w14:textId="77777777" w:rsidR="00B0043B" w:rsidRDefault="00BE0E44">
      <w:pPr>
        <w:spacing w:before="200" w:after="0" w:line="240" w:lineRule="auto"/>
        <w:rPr>
          <w:ins w:id="765" w:author="Yulia A. Trifonova" w:date="2021-08-09T21:18:00Z"/>
        </w:rPr>
      </w:pPr>
      <w:bookmarkStart w:id="766" w:name="d5e1844"/>
      <w:bookmarkEnd w:id="763"/>
      <w:ins w:id="767" w:author="Yulia A. Trifonova" w:date="2021-08-09T21:18:00Z">
        <w:r>
          <w:rPr>
            <w:rFonts w:ascii="Arial" w:hAnsi="Arial"/>
            <w:b/>
            <w:color w:val="000000"/>
            <w:sz w:val="29"/>
          </w:rPr>
          <w:t>1.3.2. Межфилиальная проводка</w:t>
        </w:r>
      </w:ins>
    </w:p>
    <w:p w14:paraId="300E68A5" w14:textId="77777777" w:rsidR="00B0043B" w:rsidRDefault="00BE0E44">
      <w:pPr>
        <w:spacing w:before="200" w:after="0" w:line="240" w:lineRule="auto"/>
        <w:rPr>
          <w:ins w:id="768" w:author="Yulia A. Trifonova" w:date="2021-08-09T21:18:00Z"/>
        </w:rPr>
      </w:pPr>
      <w:bookmarkStart w:id="769" w:name="create_2054MB"/>
      <w:bookmarkEnd w:id="766"/>
      <w:ins w:id="770" w:author="Yulia A. Trifonova" w:date="2021-08-09T21:18:00Z">
        <w:r>
          <w:rPr>
            <w:rFonts w:ascii="Arial" w:hAnsi="Arial"/>
            <w:b/>
            <w:color w:val="000000"/>
            <w:sz w:val="24"/>
          </w:rPr>
          <w:t>1.3.2.1. 2054 MB Create</w:t>
        </w:r>
      </w:ins>
    </w:p>
    <w:p w14:paraId="33D15351" w14:textId="77777777" w:rsidR="00B0043B" w:rsidRDefault="00BE0E44">
      <w:pPr>
        <w:shd w:val="clear" w:color="auto" w:fill="E0E0E0"/>
        <w:spacing w:before="160" w:after="0" w:line="240" w:lineRule="auto"/>
        <w:rPr>
          <w:ins w:id="771" w:author="Yulia A. Trifonova" w:date="2021-08-09T21:18:00Z"/>
        </w:rPr>
      </w:pPr>
      <w:bookmarkStart w:id="772" w:name="d5e1849"/>
      <w:bookmarkEnd w:id="769"/>
      <w:ins w:id="773" w:author="Yulia A. Trifonova" w:date="2021-08-09T21:18:00Z">
        <w:r>
          <w:rPr>
            <w:rFonts w:ascii="Ubuntu Mono" w:hAnsi="Ubuntu Mono"/>
            <w:color w:val="000000"/>
            <w:sz w:val="16"/>
            <w:shd w:val="clear" w:color="auto" w:fill="E0E0E0"/>
          </w:rPr>
          <w:t xml:space="preserve"> &lt;soap:Envelope xmlns:soap="http://www.w3.org/2003/05/soap-envelope" xmlns:jour="http://journal.ws.spectrum" xmlns:xsd="http://model.ws.spectrum/xsd"&gt;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&lt;soap:Header/&gt;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&lt;soap:Body&gt;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&lt;jour:create&gt;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&lt;jour:request&gt;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&lt;xsd:operationEntity&gt;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&lt;xsd:clientTypeEnum&gt;0&lt;/xsd:clientTypeEnum&gt;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&lt;xsd:clientExtId&gt;3243432&lt;/xsd:clientExtId&gt;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&lt;xsd:clientIdSys&gt;MBANK&lt;/xsd:clientIdSys&gt;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&lt;xsd:icIssueAutority&gt;ПВО ОВД Таганского района города Москвы кп 772-118&lt;/xsd:icIssueAutority&gt;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&lt;xsd:icIssueDate&gt;2005-09-06&lt;/xsd:icIssueDate&gt;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&lt;xsd:icNum&gt;666666&lt;/xsd:icNum&gt;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&lt;xsd:icSeries&gt;5555&lt;/xsd:icSeries&gt;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&lt;xsd:identityCardTypeId&gt;21&lt;/xsd:identityCardTypeId&gt;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&lt;xsd:personFirstName&gt;АНДРЕЙ&lt;/xsd:personFirstName&gt;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&lt;xsd:personPatronymic&gt;ЮРЬЕВИЧ&lt;/xsd:personPatronymic&gt;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&lt;xsd:personSurname&gt;БОРИСОВ&lt;/xsd:personSurname&gt;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&lt;/xsd:client&gt;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&lt;xsd:deptCode&gt;709401&lt;/xsd:deptCode&gt;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&lt;xsd:documents&gt;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&lt;xsd:creditAccountEntity&gt;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&lt;xsd:accountIdSys&gt;MBANK&lt;/xsd:accountIdSys&gt;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&lt;xsd:accountNum&gt;40817810035100000001&lt;/xsd:accountNum&gt;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&lt;xsd:deptCode&gt;1056&lt;/xsd:deptCode&gt;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&lt;/xsd:creditAccountEntity&gt;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&lt;xsd:creditSumma&gt;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&lt;xsd:currency&gt;RUB&lt;/xsd:currency&gt;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&lt;xsd:summa&gt;10012&lt;/xsd:summa&gt;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&lt;/xsd:creditSumma&gt;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&lt;xsd:debitSumma&gt;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&lt;xsd:currency&gt;RUB&lt;/xsd:currency&gt;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&lt;xsd:summa&gt;10012&lt;/xsd:summa&gt;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&lt;/xsd:debitSumma&gt;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lastRenderedPageBreak/>
          <w:t xml:space="preserve">                  &lt;xsd:description&gt;Внесение на счет клиента&lt;/xsd:description&gt;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&lt;xsd:docNumber&gt;341748&lt;/xsd:docNumber&gt;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&lt;/xsd:documents&gt;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&lt;xsd:idSys&gt;CFT2&lt;/xsd:idSys&gt;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&lt;xsd:login&gt;O5700-2&lt;/xsd:login&gt;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&lt;xsd:controlEmpUserLogin&gt;15700&lt;/xsd:controlEmpUserLogin&gt;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&lt;xsd:operJournalExtId&gt;MB.2054&lt;/xsd:operJournalExtId&gt;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&lt;xsd:operationCode&gt;2054&lt;/xsd:operationCode&gt;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&lt;xsd:operationRegDate&gt;2021-07-17T10:00:00&lt;/xsd:operationRegDate&gt;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&lt;xsd:proxyClient&gt;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&lt;xsd:clientTypeEnum&gt;0&lt;/xsd:clientTypeEnum&gt;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&lt;xsd:icIssueAutority&gt;Отделением по району Чертаново Южное ОУФМС России по гор. Москве в ЮАО 770-041&lt;/xsd:icIssueAutority&gt;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&lt;xsd:icIssueDate&gt;2008-12-22&lt;/xsd:icIssueDate&gt;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&lt;xsd:icNum&gt;555555&lt;/xsd:icNum&gt;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&lt;xsd:icSeries&gt;6666&lt;/xsd:icSeries&gt;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&lt;xsd:identityCardTypeId&gt;21&lt;/xsd:identityCardTypeId&gt;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&lt;xsd:personFirstName&gt;Александр&lt;/xsd:personFirstName&gt;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&lt;xsd:personPatronymic&gt;Николаевич&lt;/xsd:personPatronymic&gt;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&lt;xsd:personSurname&gt;Аксенов&lt;/xsd:personSurname&gt;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&lt;/xsd:proxyClient&gt;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&lt;/xsd:operationEntity&gt;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&lt;xsd:requestInfo&gt;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&lt;xsd:messageId&gt;3242342&lt;/xsd:messageId&gt;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&lt;/xsd:requestInfo&gt;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&lt;/jour:request&gt;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&lt;/jour:create&gt;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&lt;/soap:Body&gt;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>&lt;/soap:Envelope&gt;</w:t>
        </w:r>
      </w:ins>
    </w:p>
    <w:p w14:paraId="007607F2" w14:textId="77777777" w:rsidR="00B0043B" w:rsidRDefault="00BE0E44">
      <w:pPr>
        <w:spacing w:before="200" w:after="0" w:line="240" w:lineRule="auto"/>
        <w:rPr>
          <w:ins w:id="774" w:author="Yulia A. Trifonova" w:date="2021-08-09T21:18:00Z"/>
        </w:rPr>
      </w:pPr>
      <w:bookmarkStart w:id="775" w:name="createCFT_2054MB"/>
      <w:bookmarkEnd w:id="772"/>
      <w:ins w:id="776" w:author="Yulia A. Trifonova" w:date="2021-08-09T21:18:00Z">
        <w:r>
          <w:rPr>
            <w:rFonts w:ascii="Arial" w:hAnsi="Arial"/>
            <w:b/>
            <w:color w:val="000000"/>
            <w:sz w:val="24"/>
          </w:rPr>
          <w:t>1.3.2.2. 2054 MB T_CABS_CREATE_DOC_REQ</w:t>
        </w:r>
      </w:ins>
    </w:p>
    <w:p w14:paraId="4B1B8743" w14:textId="77777777" w:rsidR="00B0043B" w:rsidRPr="006317E7" w:rsidRDefault="00BE0E44">
      <w:pPr>
        <w:shd w:val="clear" w:color="auto" w:fill="E0E0E0"/>
        <w:spacing w:before="200" w:after="0" w:line="240" w:lineRule="auto"/>
        <w:rPr>
          <w:ins w:id="777" w:author="Yulia A. Trifonova" w:date="2021-08-09T21:18:00Z"/>
          <w:lang w:val="en-US"/>
        </w:rPr>
      </w:pPr>
      <w:bookmarkStart w:id="778" w:name="d5e1853"/>
      <w:bookmarkEnd w:id="775"/>
      <w:ins w:id="779" w:author="Yulia A. Trifonova" w:date="2021-08-09T21:18:00Z"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t>&lt;?xml version="1.0" encoding="UTF-8" standalone="yes"?&gt;</w:t>
        </w:r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br/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t>&lt;T_CABS_CREATE_DOC_REQ xmlns="http://www.NewAthena.ru/NA5/IntegrationAdapter"&gt;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&lt;SSUBSYSTEM&gt;SPECTRUM&lt;/SSUBSYSTEM&gt;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&lt;NDEPARTMENT&gt;709000&lt;/NDEPARTMENT&gt;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&lt;RATRANSPROPS&gt;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&lt;SNAME&gt;SOURCE_SYSTEM&lt;/SNAME&gt;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&lt;SVALUE&gt;SPECTRUM&lt;/SVALUE&gt;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&lt;SNAME&gt;TARGET_SYSTEM&lt;/SNAME&gt;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&lt;SVALUE&gt;CFT2&lt;/SVALUE&gt;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&lt;/RATRANSPROPS&gt;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&lt;SMESSAGEID&gt;248586&lt;/SMESSAGEID&gt;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&lt;SGUID&gt;MB.2054&lt;/SGUID&gt;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&lt;SDOCUMENTTYPE&gt;2054&lt;/SDOCUMENTTYPE&gt;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&lt;SDEPARTMENT&gt;709401&lt;/SDEPARTMENT&gt;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&lt;RECPAYMENT&gt;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&lt;SLABEL&gt;341748&lt;/SLABEL&gt;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&lt;SCURRENCYFROM&gt;810&lt;/SCURRENCYFROM&gt;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&lt;SCURRENCYTO&gt;810&lt;/SCURRENCYTO&gt;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&lt;SACCOUNTFROM&gt;20202810610000000001&lt;/SACCOUNTFROM&gt;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&lt;SACCOUNTTO&gt;40817810035100000001&lt;/SACCOUNTTO&gt;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&lt;NSUMFROM&gt;10012&lt;/NSUMFROM&gt;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&lt;NSUMTO&gt;10012&lt;/NSUMTO&gt;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&lt;DTVALIDTODATE&gt;2021-04-20&lt;/DTVALIDTODATE&gt;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&lt;SDESCRIPTION&gt;Внесение на счет клиента&lt;/SDESCRIPTION&gt;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&lt;RECPAYER&gt;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&lt;RECCUSTOMER&gt;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&lt;SACCOUNT&gt;20202810610000000001&lt;/SACCOUNT&gt;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&lt;SCODE&gt;040702788&lt;/SCODE&gt;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&lt;SNAME&gt;ФИЛИАЛ БАНКА ВТБ (ПАО) В Г. СТАВРОПОЛЕ&lt;/SNAME&gt;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&lt;/RECBANK&gt;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&lt;/RECCUSTOMER&gt;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&lt;/RECPAYER&gt;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&lt;RECBENEFICIARY&gt;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&lt;SACCOUNT&gt;40817810035100000001&lt;/SACCOUNT&gt;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&lt;SCODE&gt;040813713&lt;/SCODE&gt;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&lt;SNAME&gt;ФИЛИАЛ № 2754 БАНКА ВТБ (ПАО)&lt;/SNAME&gt;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&lt;/RECBENEFICIARY&gt;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&lt;/RECPAYMENT&gt;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&lt;RECCASH&gt;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&lt;SCLIENT&gt;АКСЕНОВ АЛЕКСАНДР НИКОЛАЕВИЧ&lt;/SCLIENT&gt;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&lt;NISRESIDENT&gt;1&lt;/NISRESIDENT&gt;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&lt;SJURIDICALDOCCODE&gt;21&lt;/SJURIDICALDOCCODE&gt;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&lt;SJURDOCSERIES&gt;6666&lt;/SJURDOCSERIES&gt;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&lt;SJURDOCNUMBER&gt;555555&lt;/SJURDOCNUMBER&gt;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&lt;DTGIVEDATE&gt;2008-12-22&lt;/DTGIVEDATE&gt;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&lt;SGIVEBY&gt;Отделением по району Чертаново Южное ОУФМС России по гор. Москве</w:t>
        </w:r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t xml:space="preserve"> 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t>в</w:t>
        </w:r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t xml:space="preserve"> 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t>ЮАО</w:t>
        </w:r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t xml:space="preserve"> 770-041&lt;/SGIVEBY&gt;</w:t>
        </w:r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br/>
        </w:r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lastRenderedPageBreak/>
          <w:t xml:space="preserve">    &lt;/RECCASH&gt;</w:t>
        </w:r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br/>
          <w:t>&lt;/T_CABS_CREATE_DOC_REQ&gt;</w:t>
        </w:r>
      </w:ins>
    </w:p>
    <w:p w14:paraId="7A20DF97" w14:textId="77777777" w:rsidR="00B0043B" w:rsidRDefault="00BE0E44">
      <w:pPr>
        <w:spacing w:before="200" w:after="0" w:line="240" w:lineRule="auto"/>
        <w:rPr>
          <w:ins w:id="780" w:author="Yulia A. Trifonova" w:date="2021-08-09T21:18:00Z"/>
        </w:rPr>
      </w:pPr>
      <w:bookmarkStart w:id="781" w:name="op3054"/>
      <w:bookmarkEnd w:id="778"/>
      <w:ins w:id="782" w:author="Yulia A. Trifonova" w:date="2021-08-09T21:18:00Z">
        <w:r>
          <w:rPr>
            <w:rFonts w:ascii="Arial" w:hAnsi="Arial"/>
            <w:b/>
            <w:color w:val="000000"/>
            <w:sz w:val="35"/>
          </w:rPr>
          <w:t>1.4. М-Банк. Выдача наличных по расходному ордеру (со счета ФЛ)</w:t>
        </w:r>
      </w:ins>
    </w:p>
    <w:p w14:paraId="5A2EAFBF" w14:textId="77777777" w:rsidR="00B0043B" w:rsidRDefault="00BE0E44">
      <w:pPr>
        <w:spacing w:before="200" w:after="0" w:line="240" w:lineRule="auto"/>
        <w:rPr>
          <w:ins w:id="783" w:author="Yulia A. Trifonova" w:date="2021-08-09T21:18:00Z"/>
        </w:rPr>
      </w:pPr>
      <w:bookmarkStart w:id="784" w:name="createMB_3054"/>
      <w:bookmarkEnd w:id="781"/>
      <w:ins w:id="785" w:author="Yulia A. Trifonova" w:date="2021-08-09T21:18:00Z">
        <w:r>
          <w:rPr>
            <w:rFonts w:ascii="Arial" w:hAnsi="Arial"/>
            <w:b/>
            <w:color w:val="000000"/>
            <w:sz w:val="29"/>
          </w:rPr>
          <w:t>1.4.1. Внутрифилиальная проводка</w:t>
        </w:r>
      </w:ins>
    </w:p>
    <w:p w14:paraId="4C191105" w14:textId="77777777" w:rsidR="00B0043B" w:rsidRDefault="00BE0E44">
      <w:pPr>
        <w:spacing w:before="200" w:after="0" w:line="240" w:lineRule="auto"/>
        <w:rPr>
          <w:ins w:id="786" w:author="Yulia A. Trifonova" w:date="2021-08-09T21:18:00Z"/>
        </w:rPr>
      </w:pPr>
      <w:bookmarkStart w:id="787" w:name="create_3054CFT"/>
      <w:bookmarkEnd w:id="784"/>
      <w:ins w:id="788" w:author="Yulia A. Trifonova" w:date="2021-08-09T21:18:00Z">
        <w:r>
          <w:rPr>
            <w:rFonts w:ascii="Arial" w:hAnsi="Arial"/>
            <w:b/>
            <w:color w:val="000000"/>
            <w:sz w:val="24"/>
          </w:rPr>
          <w:t>1.4.1.1. 3054 CFT2 Create</w:t>
        </w:r>
      </w:ins>
    </w:p>
    <w:p w14:paraId="78AED676" w14:textId="77777777" w:rsidR="00B0043B" w:rsidRDefault="00BE0E44">
      <w:pPr>
        <w:shd w:val="clear" w:color="auto" w:fill="E0E0E0"/>
        <w:spacing w:before="160" w:after="0" w:line="240" w:lineRule="auto"/>
        <w:rPr>
          <w:ins w:id="789" w:author="Yulia A. Trifonova" w:date="2021-08-09T21:18:00Z"/>
        </w:rPr>
      </w:pPr>
      <w:bookmarkStart w:id="790" w:name="d5e1862"/>
      <w:bookmarkEnd w:id="787"/>
      <w:ins w:id="791" w:author="Yulia A. Trifonova" w:date="2021-08-09T21:18:00Z">
        <w:r>
          <w:rPr>
            <w:rFonts w:ascii="Ubuntu Mono" w:hAnsi="Ubuntu Mono"/>
            <w:color w:val="000000"/>
            <w:sz w:val="16"/>
            <w:shd w:val="clear" w:color="auto" w:fill="E0E0E0"/>
          </w:rPr>
          <w:t xml:space="preserve"> &lt;soap:Envelope xmlns:soap="http://www.w3.org/2003/05/soap-envelope" xmlns:jour="http://journal.ws.spectrum" xmlns:xsd="http://model.ws.spectrum/xsd"&gt;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&lt;soap:Header/&gt;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&lt;soap:Body&gt;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&lt;jour:create&gt;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&lt;jour:request&gt;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&lt;xsd:operationEntity&gt;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&lt;xsd:clientTypeEnum&gt;0&lt;/xsd:clientTypeEnum&gt;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&lt;xsd:clientExtId&gt;&lt;/xsd:clientExtId&gt;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&lt;xsd:clientIdSys&gt;MBANK&lt;/xsd:clientIdSys&gt;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&lt;xsd:icIssueAutority&gt;ПВО ОВД Таганского района города Москвы кп 772-118&lt;/xsd:icIssueAutority&gt;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&lt;xsd:icIssueDate&gt;2005-09-06&lt;/xsd:icIssueDate&gt;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&lt;xsd:icNum&gt;666666&lt;/xsd:icNum&gt;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&lt;xsd:icSeries&gt;5555&lt;/xsd:icSeries&gt;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&lt;xsd:identityCardTypeId&gt;21&lt;/xsd:identityCardTypeId&gt;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&lt;xsd:personFirstName&gt;АНДРЕЙ&lt;/xsd:personFirstName&gt;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&lt;xsd:personPatronymic&gt;ЮРЬЕВИЧ&lt;/xsd:personPatronymic&gt;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&lt;xsd:personSurname&gt;БОРИСОВ&lt;/xsd:personSurname&gt;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&lt;/xsd:client&gt;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&lt;xsd:deptCode&gt;709401&lt;/xsd:deptCode&gt;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&lt;xsd:documents&gt;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&lt;xsd:cashSymbols&gt;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&lt;xsd:cashSymbolCode&gt;51&lt;/xsd:cashSymbolCode&gt;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   &lt;xsd:currency&gt;RUB&lt;/xsd:currency&gt;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   &lt;xsd:summa&gt;1000.2&lt;/xsd:summa&gt;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&lt;/xsd:summa&gt;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&lt;/xsd:cashSymbols&gt;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&lt;xsd:creditSumma&gt;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&lt;xsd:currency&gt;RUR&lt;/xsd:currency&gt;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&lt;xsd:summa&gt;1000.2&lt;/xsd:summa&gt;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&lt;/xsd:creditSumma&gt;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&lt;xsd:debitAccountEntity&gt;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&lt;xsd:accountIdSys&gt;CFT2&lt;/xsd:accountIdSys&gt;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&lt;xsd:accountNum&gt;40817810901004025318&lt;/xsd:accountNum&gt;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&lt;xsd:deptCode&gt;709401&lt;/xsd:deptCode&gt;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&lt;/xsd:debitAccountEntity&gt;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&lt;xsd:debitSumma&gt;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&lt;xsd:currency&gt;RUR&lt;/xsd:currency&gt;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&lt;xsd:summa&gt;1000.2&lt;/xsd:summa&gt;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&lt;/xsd:debitSumma&gt;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&lt;xsd:description&gt;Снятие наличных с банковского счета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>На основании: договор No 40817810901004025318&lt;/xsd:description&gt;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&lt;xsd:docNumber&gt;129999&lt;/xsd:docNumber&gt;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&lt;/xsd:documents&gt;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&lt;xsd:login&gt;O5700-2&lt;/xsd:login&gt;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&lt;xsd:controlEmpUserLogin&gt;114625&lt;/xsd:controlEmpUserLogin&gt;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&lt;xsd:idSys&gt;CFT2&lt;/xsd:idSys&gt;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&lt;xsd:operJournalExtId&gt;MB.3054-1&lt;/xsd:operJournalExtId&gt;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&lt;xsd:operationCode&gt;3054&lt;/xsd:operationCode&gt;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&lt;xsd:operationRegDate&gt;2020-01-17T10:00:00&lt;/xsd:operationRegDate&gt;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&lt;xsd:proxyClient&gt;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&lt;xsd:clientTypeEnum&gt;0&lt;/xsd:clientTypeEnum&gt;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&lt;xsd:icIssueAutority&gt;ПВО ОВД Таганского района города Москвы кп 772-118&lt;/xsd:icIssueAutority&gt;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&lt;xsd:icIssueDate&gt;2005-09-06&lt;/xsd:icIssueDate&gt;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&lt;xsd:icNum&gt;777777&lt;/xsd:icNum&gt;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&lt;xsd:icSeries&gt;5555&lt;/xsd:icSeries&gt;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&lt;xsd:identityCardTypeId&gt;21&lt;/xsd:identityCardTypeId&gt;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&lt;xsd:personFirstName&gt;АНДРЕЙ&lt;/xsd:personFirstName&gt;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&lt;xsd:personPatronymic&gt;ЮРЬЕВИЧ&lt;/xsd:personPatronymic&gt;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&lt;xsd:personSurname&gt;БОРИСОВ&lt;/xsd:personSurname&gt;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&lt;/xsd:proxyClient&gt;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&lt;/xsd:operationEntity&gt;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&lt;xsd:requestInfo&gt;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&lt;xsd:messageId&gt;43522322&lt;/xsd:messageId&gt;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&lt;/xsd:requestInfo&gt;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&lt;/jour:request&gt;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&lt;/jour:create&gt;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&lt;/soap:Body&gt;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>&lt;/soap:Envelope&gt;</w:t>
        </w:r>
      </w:ins>
    </w:p>
    <w:p w14:paraId="6666716A" w14:textId="77777777" w:rsidR="00B0043B" w:rsidRDefault="00BE0E44">
      <w:pPr>
        <w:spacing w:before="200" w:after="0" w:line="240" w:lineRule="auto"/>
        <w:rPr>
          <w:ins w:id="792" w:author="Yulia A. Trifonova" w:date="2021-08-09T21:18:00Z"/>
        </w:rPr>
      </w:pPr>
      <w:bookmarkStart w:id="793" w:name="createCFT_3054CFT"/>
      <w:bookmarkEnd w:id="790"/>
      <w:ins w:id="794" w:author="Yulia A. Trifonova" w:date="2021-08-09T21:18:00Z">
        <w:r>
          <w:rPr>
            <w:rFonts w:ascii="Arial" w:hAnsi="Arial"/>
            <w:b/>
            <w:color w:val="000000"/>
            <w:sz w:val="24"/>
          </w:rPr>
          <w:lastRenderedPageBreak/>
          <w:t>1.4.1.2. 3054 CFT2 T_CABS_CREATE_DOC_REQ</w:t>
        </w:r>
      </w:ins>
    </w:p>
    <w:p w14:paraId="0319D5CA" w14:textId="77777777" w:rsidR="00B0043B" w:rsidRDefault="00BE0E44">
      <w:pPr>
        <w:shd w:val="clear" w:color="auto" w:fill="E0E0E0"/>
        <w:spacing w:before="200" w:after="0" w:line="240" w:lineRule="auto"/>
        <w:rPr>
          <w:ins w:id="795" w:author="Yulia A. Trifonova" w:date="2021-08-09T21:18:00Z"/>
        </w:rPr>
      </w:pPr>
      <w:bookmarkStart w:id="796" w:name="d5e1866"/>
      <w:bookmarkEnd w:id="793"/>
      <w:ins w:id="797" w:author="Yulia A. Trifonova" w:date="2021-08-09T21:18:00Z"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t>&lt;?xml version="1.0" encoding="UTF-8" standalone="yes"?&gt;</w:t>
        </w:r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br/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t>&lt;T_CABS_CREATE_DOC_REQ xmlns="http://www.NewAthena.ru/NA5/IntegrationAdapter"&gt;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&lt;SSUBSYSTEM&gt;SPECTRUM&lt;/SSUBSYSTEM&gt;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&lt;NDEPARTMENT&gt;709000&lt;/NDEPARTMENT&gt;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&lt;RATRANSPROPS&gt;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&lt;SNAME&gt;SOURCE_SYSTEM&lt;/SNAME&gt;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&lt;SVALUE&gt;SPECTRUM&lt;/SVALUE&gt;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&lt;SNAME&gt;TARGET_SYSTEM&lt;/SNAME&gt;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&lt;SVALUE&gt;CFT2&lt;/SVALUE&gt;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&lt;/RATRANSPROPS&gt;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&lt;SMESSAGEID&gt;248597&lt;/SMESSAGEID&gt;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&lt;SGUID&gt;MB.3054-1&lt;/SGUID&gt;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&lt;SDOCUMENTTYPE&gt;3054&lt;/SDOCUMENTTYPE&gt;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&lt;SDEPARTMENT&gt;709401&lt;/SDEPARTMENT&gt;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&lt;RECPAYMENT&gt;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&lt;SLABEL&gt;129999&lt;/SLABEL&gt;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&lt;SCURRENCYFROM&gt;810&lt;/SCURRENCYFROM&gt;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&lt;SCURRENCYTO&gt;810&lt;/SCURRENCYTO&gt;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&lt;SACCOUNTFROM&gt;40817810901004025318&lt;/SACCOUNTFROM&gt;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&lt;SACCOUNTTO&gt;20202810610000000001&lt;/SACCOUNTTO&gt;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&lt;NSUMFROM&gt;1000.2&lt;/NSUMFROM&gt;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&lt;NSUMTO&gt;1000.2&lt;/NSUMTO&gt;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&lt;DTVALIDTODATE&gt;2021-04-20&lt;/DTVALIDTODATE&gt;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&lt;SDESCRIPTION&gt;Снятие наличных с банковского счета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>На основании: договор No 40817810901004025318&lt;/SDESCRIPTION&gt;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&lt;RECPAYER&gt;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&lt;RECCUSTOMER&gt;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&lt;SACCOUNT&gt;40817810901004025318&lt;/SACCOUNT&gt;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&lt;SCODE&gt;040702788&lt;/SCODE&gt;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&lt;SNAME&gt;ФИЛИАЛ БАНКА ВТБ (ПАО) В Г. СТАВРОПОЛЕ&lt;/SNAME&gt;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&lt;/RECBANK&gt;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&lt;/RECCUSTOMER&gt;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&lt;/RECPAYER&gt;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&lt;RECBENEFICIARY&gt;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&lt;SACCOUNT&gt;20202810610000000001&lt;/SACCOUNT&gt;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&lt;SCODE&gt;040702788&lt;/SCODE&gt;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&lt;SNAME&gt;ФИЛИАЛ БАНКА ВТБ (ПАО) В Г. СТАВРОПОЛЕ&lt;/SNAME&gt;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&lt;/RECBENEFICIARY&gt;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&lt;/RECPAYMENT&gt;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&lt;RECCASH&gt;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&lt;RASYMBOLS&gt;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&lt;T_SYMBOL&gt;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&lt;SSYMBOLCODE&gt;51&lt;/SSYMBOLCODE&gt;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&lt;NSYMBOLAMOUNT&gt;1000.2&lt;/NSYMBOLAMOUNT&gt;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&lt;/T_SYMBOL&gt;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&lt;/RASYMBOLS&gt;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&lt;SCLIENT&gt;БОРИСОВ АНДРЕЙ ЮРЬЕВИЧ&lt;/SCLIENT&gt;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&lt;NISRESIDENT&gt;1&lt;/NISRESIDENT&gt;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&lt;SJURIDICALDOCCODE&gt;21&lt;/SJURIDICALDOCCODE&gt;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&lt;SJURDOCSERIES&gt;5555&lt;/SJURDOCSERIES&gt;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&lt;SJURDOCNUMBER&gt;777777&lt;/SJURDOCNUMBER&gt;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&lt;DTGIVEDATE&gt;2005-09-06&lt;/DTGIVEDATE&gt;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&lt;SGIVEBY&gt;ПВО ОВД Таганского района города Москвы кп 772-118&lt;/SGIVEBY&gt;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&lt;/RECCASH&gt;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>&lt;/T_CABS_CREATE_DOC_REQ&gt;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</w:r>
      </w:ins>
    </w:p>
    <w:p w14:paraId="112B578A" w14:textId="77777777" w:rsidR="00B0043B" w:rsidRDefault="00BE0E44">
      <w:pPr>
        <w:spacing w:before="200" w:after="0" w:line="240" w:lineRule="auto"/>
        <w:rPr>
          <w:ins w:id="798" w:author="Yulia A. Trifonova" w:date="2021-08-09T21:18:00Z"/>
        </w:rPr>
      </w:pPr>
      <w:bookmarkStart w:id="799" w:name="d5e1867"/>
      <w:bookmarkEnd w:id="796"/>
      <w:ins w:id="800" w:author="Yulia A. Trifonova" w:date="2021-08-09T21:18:00Z">
        <w:r>
          <w:rPr>
            <w:rFonts w:ascii="Arial" w:hAnsi="Arial"/>
            <w:b/>
            <w:color w:val="000000"/>
            <w:sz w:val="29"/>
          </w:rPr>
          <w:t>1.4.2. Межфилиальная проводка</w:t>
        </w:r>
      </w:ins>
    </w:p>
    <w:p w14:paraId="46CA029B" w14:textId="77777777" w:rsidR="00B0043B" w:rsidRDefault="00BE0E44">
      <w:pPr>
        <w:spacing w:before="200" w:after="0" w:line="240" w:lineRule="auto"/>
        <w:rPr>
          <w:ins w:id="801" w:author="Yulia A. Trifonova" w:date="2021-08-09T21:18:00Z"/>
        </w:rPr>
      </w:pPr>
      <w:bookmarkStart w:id="802" w:name="create_3054MB"/>
      <w:bookmarkEnd w:id="799"/>
      <w:ins w:id="803" w:author="Yulia A. Trifonova" w:date="2021-08-09T21:18:00Z">
        <w:r>
          <w:rPr>
            <w:rFonts w:ascii="Arial" w:hAnsi="Arial"/>
            <w:b/>
            <w:color w:val="000000"/>
            <w:sz w:val="24"/>
          </w:rPr>
          <w:t>1.4.2.1. 3054 MB Create</w:t>
        </w:r>
      </w:ins>
    </w:p>
    <w:p w14:paraId="4ED2CB00" w14:textId="77777777" w:rsidR="00B0043B" w:rsidRDefault="00BE0E44">
      <w:pPr>
        <w:shd w:val="clear" w:color="auto" w:fill="E0E0E0"/>
        <w:spacing w:before="160" w:after="0" w:line="240" w:lineRule="auto"/>
        <w:rPr>
          <w:ins w:id="804" w:author="Yulia A. Trifonova" w:date="2021-08-09T21:18:00Z"/>
        </w:rPr>
      </w:pPr>
      <w:bookmarkStart w:id="805" w:name="d5e1872"/>
      <w:bookmarkEnd w:id="802"/>
      <w:ins w:id="806" w:author="Yulia A. Trifonova" w:date="2021-08-09T21:18:00Z">
        <w:r>
          <w:rPr>
            <w:rFonts w:ascii="Ubuntu Mono" w:hAnsi="Ubuntu Mono"/>
            <w:color w:val="000000"/>
            <w:sz w:val="16"/>
            <w:shd w:val="clear" w:color="auto" w:fill="E0E0E0"/>
          </w:rPr>
          <w:t>&lt;soap:Envelope xmlns:soap="http://www.w3.org/2003/05/soap-envelope" xmlns:jour="http://journal.ws.spectrum" xmlns:xsd="http://model.ws.spectrum/xsd"&gt;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&lt;soap:Header/&gt;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&lt;soap:Body&gt;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&lt;jour:create&gt;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&lt;jour:request&gt;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&lt;xsd:operationEntity&gt;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&lt;xsd:clientTypeEnum&gt;0&lt;/xsd:clientTypeEnum&gt;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&lt;xsd:clientExtId&gt;&lt;/xsd:clientExtId&gt;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&lt;xsd:clientIdSys&gt;MBANK&lt;/xsd:clientIdSys&gt;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&lt;xsd:icIssueAutority&gt;ПВО ОВД Таганского района города Москвы кп 772-118&lt;/xsd:icIssueAutority&gt;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&lt;xsd:icIssueDate&gt;2005-09-06&lt;/xsd:icIssueDate&gt;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lastRenderedPageBreak/>
          <w:t xml:space="preserve">                  &lt;xsd:icNum&gt;666666&lt;/xsd:icNum&gt;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&lt;xsd:icSeries&gt;5555&lt;/xsd:icSeries&gt;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&lt;xsd:identityCardTypeId&gt;21&lt;/xsd:identityCardTypeId&gt;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&lt;xsd:personFirstName&gt;АНДРЕЙ&lt;/xsd:personFirstName&gt;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&lt;xsd:personPatronymic&gt;ЮРЬЕВИЧ&lt;/xsd:personPatronymic&gt;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&lt;xsd:personSurname&gt;БОРИСОВ&lt;/xsd:personSurname&gt;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&lt;/xsd:client&gt;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&lt;xsd:deptCode&gt;709401&lt;/xsd:deptCode&gt;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&lt;xsd:documents&gt;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&lt;xsd:cashSymbols&gt;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&lt;xsd:cashSymbolCode&gt;51&lt;/xsd:cashSymbolCode&gt;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   &lt;xsd:currency&gt;RUB&lt;/xsd:currency&gt;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   &lt;xsd:summa&gt;1000.2&lt;/xsd:summa&gt;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&lt;/xsd:summa&gt;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&lt;/xsd:cashSymbols&gt;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&lt;xsd:creditSumma&gt;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&lt;xsd:currency&gt;RUR&lt;/xsd:currency&gt;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&lt;xsd:summa&gt;1000.2&lt;/xsd:summa&gt;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&lt;/xsd:creditSumma&gt;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&lt;xsd:debitAccountEntity&gt;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&lt;xsd:accountIdSys&gt;MBANK&lt;/xsd:accountIdSys&gt;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&lt;xsd:accountNum&gt;40817810901004025318&lt;/xsd:accountNum&gt;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&lt;xsd:deptCode&gt;49&lt;/xsd:deptCode&gt;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&lt;/xsd:debitAccountEntity&gt;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&lt;xsd:debitSumma&gt;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&lt;xsd:currency&gt;RUR&lt;/xsd:currency&gt;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&lt;xsd:summa&gt;1000.2&lt;/xsd:summa&gt;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&lt;/xsd:debitSumma&gt;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&lt;xsd:description&gt;Снятие наличных с банковского счета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>На основании: договор No 40817810901004025318&lt;/xsd:description&gt;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&lt;xsd:docNumber&gt;129999&lt;/xsd:docNumber&gt;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&lt;/xsd:documents&gt;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&lt;xsd:login&gt;O5700-2&lt;/xsd:login&gt;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&lt;xsd:controlEmpUserLogin&gt;114625&lt;/xsd:controlEmpUserLogin&gt;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&lt;xsd:idSys&gt;CFT2&lt;/xsd:idSys&gt;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&lt;xsd:operJournalExtId&gt;MB.3054&lt;/xsd:operJournalExtId&gt;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&lt;xsd:operationCode&gt;3054&lt;/xsd:operationCode&gt;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&lt;xsd:operationRegDate&gt;2021-01-17T10:00:00&lt;/xsd:operationRegDate&gt;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&lt;xsd:proxyClient&gt;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&lt;xsd:clientTypeEnum&gt;0&lt;/xsd:clientTypeEnum&gt;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&lt;xsd:icIssueAutority&gt;ПВО ОВД Таганского района города Москвы кп 772-118&lt;/xsd:icIssueAutority&gt;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&lt;xsd:icIssueDate&gt;2005-09-06&lt;/xsd:icIssueDate&gt;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&lt;xsd:icNum&gt;777777&lt;/xsd:icNum&gt;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&lt;xsd:icSeries&gt;5555&lt;/xsd:icSeries&gt;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&lt;xsd:identityCardTypeId&gt;21&lt;/xsd:identityCardTypeId&gt;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&lt;xsd:personFirstName&gt;АНДРЕЙ&lt;/xsd:personFirstName&gt;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&lt;xsd:personPatronymic&gt;ЮРЬЕВИЧ&lt;/xsd:personPatronymic&gt;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&lt;xsd:personSurname&gt;БОРИСОВ&lt;/xsd:personSurname&gt;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&lt;/xsd:proxyClient&gt;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&lt;/xsd:operationEntity&gt;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&lt;xsd:requestInfo&gt;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&lt;xsd:messageId&gt;43522322&lt;/xsd:messageId&gt;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&lt;/xsd:requestInfo&gt;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&lt;/jour:request&gt;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&lt;/jour:create&gt;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&lt;/soap:Body&gt;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>&lt;/soap:Envelope&gt;</w:t>
        </w:r>
      </w:ins>
    </w:p>
    <w:p w14:paraId="07C29EE9" w14:textId="77777777" w:rsidR="00B0043B" w:rsidRDefault="00BE0E44">
      <w:pPr>
        <w:spacing w:before="200" w:after="0" w:line="240" w:lineRule="auto"/>
        <w:rPr>
          <w:ins w:id="807" w:author="Yulia A. Trifonova" w:date="2021-08-09T21:18:00Z"/>
        </w:rPr>
      </w:pPr>
      <w:bookmarkStart w:id="808" w:name="createCFT_3054MB"/>
      <w:bookmarkEnd w:id="805"/>
      <w:ins w:id="809" w:author="Yulia A. Trifonova" w:date="2021-08-09T21:18:00Z">
        <w:r>
          <w:rPr>
            <w:rFonts w:ascii="Arial" w:hAnsi="Arial"/>
            <w:b/>
            <w:color w:val="000000"/>
            <w:sz w:val="24"/>
          </w:rPr>
          <w:t>1.4.2.2. 3054 MB T_CABS_CREATE_DOC_REQ</w:t>
        </w:r>
      </w:ins>
    </w:p>
    <w:p w14:paraId="5057174D" w14:textId="77777777" w:rsidR="00B0043B" w:rsidRDefault="00BE0E44">
      <w:pPr>
        <w:shd w:val="clear" w:color="auto" w:fill="E0E0E0"/>
        <w:spacing w:before="200" w:after="0" w:line="240" w:lineRule="auto"/>
        <w:rPr>
          <w:ins w:id="810" w:author="Yulia A. Trifonova" w:date="2021-08-09T21:18:00Z"/>
        </w:rPr>
      </w:pPr>
      <w:bookmarkStart w:id="811" w:name="d5e1876"/>
      <w:bookmarkEnd w:id="808"/>
      <w:ins w:id="812" w:author="Yulia A. Trifonova" w:date="2021-08-09T21:18:00Z"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t>&lt;?xml version="1.0" encoding="UTF-8" standalone="yes"?&gt;</w:t>
        </w:r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br/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t>&lt;T_CABS_CREATE_DOC_REQ xmlns="http://www.NewAthena.ru/NA5/IntegrationAdapter"&gt;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&lt;SSUBSYSTEM&gt;SPECTRUM&lt;/SSUBSYSTEM&gt;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&lt;NDEPARTMENT&gt;709000&lt;/NDEPARTMENT&gt;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&lt;RATRANSPROPS&gt;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&lt;SNAME&gt;SOURCE_SYSTEM&lt;/SNAME&gt;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&lt;SVALUE&gt;SPECTRUM&lt;/SVALUE&gt;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&lt;SNAME&gt;TARGET_SYSTEM&lt;/SNAME&gt;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&lt;SVALUE&gt;CFT2&lt;/SVALUE&gt;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&lt;/RATRANSPROPS&gt;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&lt;SMESSAGEID&gt;248592&lt;/SMESSAGEID&gt;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&lt;SGUID&gt;MB.3054&lt;/SGUID&gt;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&lt;SDOCUMENTTYPE&gt;3054&lt;/SDOCUMENTTYPE&gt;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&lt;SDEPARTMENT&gt;709401&lt;/SDEPARTMENT&gt;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&lt;RECPAYMENT&gt;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&lt;SLABEL&gt;129999&lt;/SLABEL&gt;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&lt;SCURRENCYFROM&gt;810&lt;/SCURRENCYFROM&gt;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&lt;SCURRENCYTO&gt;810&lt;/SCURRENCYTO&gt;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&lt;SACCOUNTFROM&gt;40817810901004025318&lt;/SACCOUNTFROM&gt;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&lt;SACCOUNTTO&gt;20202810610000000001&lt;/SACCOUNTTO&gt;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&lt;NSUMFROM&gt;1000.2&lt;/NSUMFROM&gt;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lastRenderedPageBreak/>
          <w:t xml:space="preserve">        &lt;NSUMTO&gt;1000.2&lt;/NSUMTO&gt;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&lt;DTVALIDTODATE&gt;2021-04-20&lt;/DTVALIDTODATE&gt;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&lt;SDESCRIPTION&gt;Снятие наличных с банковского счета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>На основании: договор No 40817810901004025318&lt;/SDESCRIPTION&gt;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&lt;RECPAYER&gt;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&lt;RECCUSTOMER&gt;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&lt;SACCOUNT&gt;40817810901004025318&lt;/SACCOUNT&gt;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&lt;SCODE&gt;044030832&lt;/SCODE&gt;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&lt;SNAME&gt;ФИЛИАЛ "СЕВЕРО-ЗАПАДНЫЙ" БАНКА ВТБ (ПАО)&lt;/SNAME&gt;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&lt;/RECBANK&gt;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&lt;/RECCUSTOMER&gt;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&lt;/RECPAYER&gt;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&lt;RECBENEFICIARY&gt;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&lt;SACCOUNT&gt;20202810610000000001&lt;/SACCOUNT&gt;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&lt;SCODE&gt;040702788&lt;/SCODE&gt;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&lt;SNAME&gt;ФИЛИАЛ БАНКА ВТБ (ПАО) В Г. СТАВРОПОЛЕ&lt;/SNAME&gt;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&lt;/RECBENEFICIARY&gt;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&lt;/RECPAYMENT&gt;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&lt;RECCASH&gt;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&lt;RASYMBOLS&gt;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&lt;T_SYMBOL&gt;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&lt;SSYMBOLCODE&gt;51&lt;/SSYMBOLCODE&gt;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&lt;NSYMBOLAMOUNT&gt;1000.2&lt;/NSYMBOLAMOUNT&gt;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&lt;/T_SYMBOL&gt;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&lt;/RASYMBOLS&gt;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&lt;SCLIENT&gt;БОРИСОВ АНДРЕЙ ЮРЬЕВИЧ&lt;/SCLIENT&gt;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&lt;NISRESIDENT&gt;1&lt;/NISRESIDENT&gt;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&lt;SJURIDICALDOCCODE&gt;21&lt;/SJURIDICALDOCCODE&gt;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&lt;SJURDOCSERIES&gt;5555&lt;/SJURDOCSERIES&gt;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&lt;SJURDOCNUMBER&gt;777777&lt;/SJURDOCNUMBER&gt;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&lt;DTGIVEDATE&gt;2005-09-06&lt;/DTGIVEDATE&gt;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&lt;SGIVEBY&gt;ПВО ОВД Таганского района города Москвы кп 772-118&lt;/SGIVEBY&gt;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&lt;/RECCASH&gt;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>&lt;/T_CABS_CREATE_DOC_REQ&gt;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</w:r>
      </w:ins>
    </w:p>
    <w:p w14:paraId="3825C9D4" w14:textId="77777777" w:rsidR="00B0043B" w:rsidRDefault="00BE0E44">
      <w:pPr>
        <w:spacing w:before="200" w:after="0" w:line="240" w:lineRule="auto"/>
        <w:rPr>
          <w:ins w:id="813" w:author="Yulia A. Trifonova" w:date="2021-08-09T21:18:00Z"/>
        </w:rPr>
      </w:pPr>
      <w:bookmarkStart w:id="814" w:name="op1061"/>
      <w:bookmarkEnd w:id="811"/>
      <w:ins w:id="815" w:author="Yulia A. Trifonova" w:date="2021-08-09T21:18:00Z">
        <w:r>
          <w:rPr>
            <w:rFonts w:ascii="Arial" w:hAnsi="Arial"/>
            <w:b/>
            <w:color w:val="000000"/>
            <w:sz w:val="35"/>
          </w:rPr>
          <w:t>1.5. Выдача со счета клиента</w:t>
        </w:r>
      </w:ins>
    </w:p>
    <w:p w14:paraId="1CBC903A" w14:textId="77777777" w:rsidR="00B0043B" w:rsidRDefault="00BE0E44">
      <w:pPr>
        <w:spacing w:before="200" w:after="0" w:line="240" w:lineRule="auto"/>
        <w:rPr>
          <w:ins w:id="816" w:author="Yulia A. Trifonova" w:date="2021-08-09T21:18:00Z"/>
        </w:rPr>
      </w:pPr>
      <w:bookmarkStart w:id="817" w:name="d5e1879"/>
      <w:bookmarkEnd w:id="814"/>
      <w:ins w:id="818" w:author="Yulia A. Trifonova" w:date="2021-08-09T21:18:00Z">
        <w:r>
          <w:rPr>
            <w:rFonts w:ascii="Arial" w:hAnsi="Arial"/>
            <w:b/>
            <w:color w:val="000000"/>
            <w:sz w:val="29"/>
          </w:rPr>
          <w:t>1.5.1. Межфилиальная проводка</w:t>
        </w:r>
      </w:ins>
    </w:p>
    <w:p w14:paraId="08F5BC1E" w14:textId="77777777" w:rsidR="00B0043B" w:rsidRDefault="00BE0E44">
      <w:pPr>
        <w:spacing w:before="200" w:after="0" w:line="240" w:lineRule="auto"/>
        <w:rPr>
          <w:ins w:id="819" w:author="Yulia A. Trifonova" w:date="2021-08-09T21:18:00Z"/>
        </w:rPr>
      </w:pPr>
      <w:bookmarkStart w:id="820" w:name="create_1061CONP"/>
      <w:bookmarkEnd w:id="817"/>
      <w:ins w:id="821" w:author="Yulia A. Trifonova" w:date="2021-08-09T21:18:00Z">
        <w:r>
          <w:rPr>
            <w:rFonts w:ascii="Arial" w:hAnsi="Arial"/>
            <w:b/>
            <w:color w:val="000000"/>
            <w:sz w:val="24"/>
          </w:rPr>
          <w:t>1.5.1.1. 1061 CONP Create</w:t>
        </w:r>
      </w:ins>
    </w:p>
    <w:p w14:paraId="563E8378" w14:textId="77777777" w:rsidR="00B0043B" w:rsidRDefault="00BE0E44">
      <w:pPr>
        <w:shd w:val="clear" w:color="auto" w:fill="E0E0E0"/>
        <w:spacing w:before="160" w:after="0" w:line="240" w:lineRule="auto"/>
        <w:rPr>
          <w:ins w:id="822" w:author="Yulia A. Trifonova" w:date="2021-08-09T21:18:00Z"/>
        </w:rPr>
      </w:pPr>
      <w:bookmarkStart w:id="823" w:name="d5e1884"/>
      <w:bookmarkEnd w:id="820"/>
      <w:ins w:id="824" w:author="Yulia A. Trifonova" w:date="2021-08-09T21:18:00Z">
        <w:r>
          <w:rPr>
            <w:rFonts w:ascii="Ubuntu Mono" w:hAnsi="Ubuntu Mono"/>
            <w:color w:val="000000"/>
            <w:sz w:val="16"/>
            <w:shd w:val="clear" w:color="auto" w:fill="E0E0E0"/>
          </w:rPr>
          <w:t>&lt;soap:Envelope xmlns:soap="http://www.w3.org/2003/05/soap-envelope" xmlns:jour="http://journal.ws.spectrum" xmlns:xsd="http://model.ws.spectrum/xsd"&gt;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&lt;soap:Header/&gt;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&lt;soap:Body&gt;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&lt;jour:create&gt;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&lt;jour:request&gt;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&lt;xsd:operationEntity&gt;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&lt;xsd:clientTypeEnum&gt;0&lt;/xsd:clientTypeEnum&gt;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&lt;xsd:clientExtId&gt;5555-89-siebel&lt;/xsd:clientExtId&gt;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&lt;xsd:clientIdSys&gt;SBL_FR&lt;/xsd:clientIdSys&gt;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&lt;xsd:icIssueAutority&gt;ПВО ОВД Таганского района города Москвы кп 772-118&lt;/xsd:icIssueAutority&gt;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&lt;xsd:icIssueDate&gt;2005-09-06&lt;/xsd:icIssueDate&gt;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&lt;xsd:icNum&gt;787878&lt;/xsd:icNum&gt;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&lt;xsd:icSeries&gt;6969&lt;/xsd:icSeries&gt;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&lt;xsd:identityCardTypeId&gt;21&lt;/xsd:identityCardTypeId&gt;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&lt;xsd:personFirstName&gt;АНДРЕЙ&lt;/xsd:personFirstName&gt;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&lt;xsd:personPatronymic&gt;ЮРЬЕВИЧ&lt;/xsd:personPatronymic&gt;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&lt;xsd:personSurname&gt;БОРИСОВ&lt;/xsd:personSurname&gt;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&lt;xsd:personCitizenCountryCode&gt;643&lt;/xsd:personCitizenCountryCode&gt;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&lt;!--&lt;xsd:personStatelessFlag&gt;&lt;/xsd:personStatelessFlag&gt;--&gt;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&lt;/xsd:client&gt;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&lt;xsd:deptCode&gt;709401&lt;/xsd:deptCode&gt;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&lt;!--&lt;xsd:operJournalStatusEnum&gt;3&lt;/xsd:operJournalStatusEnum&gt;--&gt;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&lt;xsd:extFee&gt;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&lt;xsd:currency&gt;RUB&lt;/xsd:currency&gt;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&lt;xsd:summa&gt;112&lt;/xsd:summa&gt;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&lt;/xsd:extFee&gt;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&lt;xsd:documents&gt;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&lt;xsd:analyticAttributes&gt;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&lt;xsd:code&gt;CBO_CODE&lt;/xsd:code&gt;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&lt;xsd:value&gt;711110-00&lt;/xsd:value&gt;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&lt;/xsd:analyticAttributes&gt;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&lt;xsd:cashSymbols&gt;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&lt;xsd:cashSymbolCode&gt;51&lt;/xsd:cashSymbolCode&gt;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   &lt;xsd:currency&gt;RUB&lt;/xsd:currency&gt;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lastRenderedPageBreak/>
          <w:t xml:space="preserve">                        &lt;xsd:summa&gt;1000.2&lt;/xsd:summa&gt;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&lt;/xsd:summa&gt;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&lt;/xsd:cashSymbols&gt;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&lt;xsd:creditSumma&gt;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&lt;xsd:currency&gt;RUR&lt;/xsd:currency&gt;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&lt;xsd:summa&gt;1000.2&lt;/xsd:summa&gt;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&lt;/xsd:creditSumma&gt;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&lt;xsd:debitAccountEntity&gt;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&lt;xsd:accountIdSys&gt;99995&lt;/xsd:accountIdSys&gt;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&lt;xsd:accountNum&gt;40817810901004025318&lt;/xsd:accountNum&gt;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&lt;xsd:deptCode&gt;1056&lt;/xsd:deptCode&gt;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&lt;/xsd:debitAccountEntity&gt;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&lt;xsd:debitSumma&gt;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&lt;xsd:currency&gt;RUR&lt;/xsd:currency&gt;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 &lt;xsd:summa&gt;1000.2&lt;/xsd:summa&gt;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&lt;/xsd:debitSumma&gt;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&lt;xsd:description&gt;Снятие наличных с банковского счета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>На основании: договор No 40817810901004025318&lt;/xsd:description&gt;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&lt;xsd:docNumber&gt;1277&lt;/xsd:docNumber&gt;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&lt;/xsd:documents&gt;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&lt;xsd:login&gt;O5700-2&lt;/xsd:login&gt;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&lt;xsd:idSys&gt;99995&lt;/xsd:idSys&gt;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&lt;xsd:operJournalExtId&gt;CONP.1061&lt;/xsd:operJournalExtId&gt;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&lt;xsd:operationCode&gt;1061&lt;/xsd:operationCode&gt;               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&lt;/xsd:operationEntity&gt;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&lt;xsd:requestInfo&gt;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&lt;xsd:messageId&gt;43522322&lt;/xsd:messageId&gt;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&lt;/xsd:requestInfo&gt;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&lt;/jour:request&gt;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&lt;/jour:create&gt;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&lt;/soap:Body&gt;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>&lt;/soap:Envelope&gt;</w:t>
        </w:r>
      </w:ins>
    </w:p>
    <w:p w14:paraId="374671C1" w14:textId="77777777" w:rsidR="00B0043B" w:rsidRDefault="00BE0E44">
      <w:pPr>
        <w:spacing w:before="200" w:after="0" w:line="240" w:lineRule="auto"/>
        <w:rPr>
          <w:ins w:id="825" w:author="Yulia A. Trifonova" w:date="2021-08-09T21:18:00Z"/>
        </w:rPr>
      </w:pPr>
      <w:bookmarkStart w:id="826" w:name="createCFT_1061"/>
      <w:bookmarkEnd w:id="823"/>
      <w:ins w:id="827" w:author="Yulia A. Trifonova" w:date="2021-08-09T21:18:00Z">
        <w:r>
          <w:rPr>
            <w:rFonts w:ascii="Arial" w:hAnsi="Arial"/>
            <w:b/>
            <w:color w:val="000000"/>
            <w:sz w:val="24"/>
          </w:rPr>
          <w:t>1.5.1.2. 1061 T_CABS_CREATE_DOC_REQ</w:t>
        </w:r>
      </w:ins>
    </w:p>
    <w:p w14:paraId="2486C6D1" w14:textId="77777777" w:rsidR="00B0043B" w:rsidRDefault="00BE0E44">
      <w:pPr>
        <w:shd w:val="clear" w:color="auto" w:fill="E0E0E0"/>
        <w:spacing w:before="200" w:after="0" w:line="240" w:lineRule="auto"/>
      </w:pPr>
      <w:bookmarkStart w:id="828" w:name="d5e1888"/>
      <w:bookmarkEnd w:id="826"/>
      <w:ins w:id="829" w:author="Yulia A. Trifonova" w:date="2021-08-09T21:18:00Z"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t>&lt;?xml version="1.0" encoding="UTF-8" standalone="yes"?&gt;</w:t>
        </w:r>
        <w:r w:rsidRPr="006317E7">
          <w:rPr>
            <w:rFonts w:ascii="Ubuntu Mono" w:hAnsi="Ubuntu Mono"/>
            <w:color w:val="000000"/>
            <w:sz w:val="16"/>
            <w:shd w:val="clear" w:color="auto" w:fill="E0E0E0"/>
            <w:lang w:val="en-US"/>
          </w:rPr>
          <w:br/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t>&lt;T_CABS_CREATE_DOC_REQ xmlns="http://www.NewAthena.ru/NA5/IntegrationAdapter"&gt;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&lt;SSUBSYSTEM&gt;SPECTRUM&lt;/SSUBSYSTEM&gt;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&lt;NDEPARTMENT&gt;709000&lt;/NDEPARTMENT&gt;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&lt;RATRANSPROPS&gt;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&lt;SNAME&gt;SOURCE_SYSTEM&lt;/SNAME&gt;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&lt;SVALUE&gt;SPECTRUM&lt;/SVALUE&gt;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&lt;SNAME&gt;TARGET_SYSTEM&lt;/SNAME&gt;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&lt;SVALUE&gt;CFT2&lt;/SVALUE&gt;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&lt;/T_PROPERTY&gt;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&lt;/RATRANSPROPS&gt;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&lt;SMESSAGEID&gt;248605&lt;/SMESSAGEID&gt;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&lt;SGUID&gt;CONP.1061&lt;/SGUID&gt;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&lt;SDOCUMENTTYPE&gt;1061&lt;/SDOCUMENTTYPE&gt;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&lt;SDEPARTMENT&gt;709401&lt;/SDEPARTMENT&gt;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&lt;RECPAYMENT&gt;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&lt;SLABEL&gt;1277&lt;/SLABEL&gt;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&lt;SCURRENCYFROM&gt;810&lt;/SCURRENCYFROM&gt;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&lt;SCURRENCYTO&gt;810&lt;/SCURRENCYTO&gt;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&lt;SACCOUNTFROM&gt;40817810901004025318&lt;/SACCOUNTFROM&gt;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&lt;SACCOUNTTO&gt;20202810610000000001&lt;/SACCOUNTTO&gt;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&lt;NSUMFROM&gt;1000.2&lt;/NSUMFROM&gt;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&lt;NSUMTO&gt;1000.2&lt;/NSUMTO&gt;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&lt;DTVALIDTODATE&gt;2021-04-20&lt;/DTVALIDTODATE&gt;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&lt;SDESCRIPTION&gt;Снятие наличных с банковского счета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>На основании: договор No 40817810901004025318&lt;/SDESCRIPTION&gt;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&lt;RECPAYER&gt;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&lt;RECCUSTOMER&gt;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&lt;SACCOUNT&gt;40817810901004025318&lt;/SACCOUNT&gt;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&lt;SCODE&gt;040813713&lt;/SCODE&gt;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    &lt;SNAME&gt;ФИЛИАЛ № 2754 БАНКА ВТБ (ПАО)&lt;/SNAME&gt;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&lt;/RECBANK&gt;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&lt;/RECCUSTOMER&gt;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&lt;/RECPAYER&gt;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&lt;RECBENEFICIARY&gt;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&lt;SACCOUNT&gt;20202810610000000001&lt;/SACCOUNT&gt;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&lt;SCODE&gt;040702788&lt;/SCODE&gt;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&lt;SNAME&gt;ФИЛИАЛ БАНКА ВТБ (ПАО) В Г. СТАВРОПОЛЕ&lt;/SNAME&gt;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&lt;/RECBANK&gt;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&lt;/RECBENEFICIARY&gt;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&lt;/RECPAYMENT&gt;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&lt;RECCASH&gt;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&lt;RASYMBOLS&gt;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&lt;T_SYMBOL&gt;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&lt;SSYMBOLCODE&gt;51&lt;/SSYMBOLCODE&gt;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        &lt;NSYMBOLAMOUNT&gt;1000.2&lt;/NSYMBOLAMOUNT&gt;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lastRenderedPageBreak/>
          <w:t xml:space="preserve">            &lt;/T_SYMBOL&gt;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&lt;/RASYMBOLS&gt;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&lt;SCLIENT&gt;БОРИСОВ АНДРЕЙ ЮРЬЕВИЧ&lt;/SCLIENT&gt;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&lt;NISRESIDENT&gt;1&lt;/NISRESIDENT&gt;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&lt;SCLIENT_REGIONCODE&gt;643&lt;/SCLIENT_REGIONCODE&gt;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&lt;SJURIDICALDOCCODE&gt;21&lt;/SJURIDICALDOCCODE&gt;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&lt;SJURDOCSERIES&gt;6969&lt;/SJURDOCSERIES&gt;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&lt;SJURDOCNUMBER&gt;787878&lt;/SJURDOCNUMBER&gt;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&lt;DTGIVEDATE&gt;2005-09-06&lt;/DTGIVEDATE&gt;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    &lt;SGIVEBY&gt;ПВО ОВД Таганского района города Москвы кп 772-118&lt;/SGIVEBY&gt;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 xml:space="preserve">    &lt;/RECCASH&gt;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  <w:t>&lt;/T_CABS_CREATE_DOC_REQ&gt;</w:t>
        </w:r>
        <w:r>
          <w:rPr>
            <w:rFonts w:ascii="Ubuntu Mono" w:hAnsi="Ubuntu Mono"/>
            <w:color w:val="000000"/>
            <w:sz w:val="16"/>
            <w:shd w:val="clear" w:color="auto" w:fill="E0E0E0"/>
          </w:rPr>
          <w:br/>
        </w:r>
      </w:ins>
      <w:bookmarkEnd w:id="828"/>
    </w:p>
    <w:sectPr w:rsidR="00B004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46342" w14:textId="77777777" w:rsidR="003834B3" w:rsidRDefault="003834B3">
      <w:pPr>
        <w:spacing w:after="0" w:line="240" w:lineRule="auto"/>
      </w:pPr>
      <w:r>
        <w:separator/>
      </w:r>
    </w:p>
  </w:endnote>
  <w:endnote w:type="continuationSeparator" w:id="0">
    <w:p w14:paraId="177CF88B" w14:textId="77777777" w:rsidR="003834B3" w:rsidRDefault="0038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Times New Roman"/>
    <w:panose1 w:val="020B0509030602030204"/>
    <w:charset w:val="CC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9"/>
      <w:gridCol w:w="3009"/>
      <w:gridCol w:w="3009"/>
    </w:tblGrid>
    <w:tr w:rsidR="00B0043B" w14:paraId="3605FAB2" w14:textId="77777777">
      <w:tc>
        <w:tcPr>
          <w:tcW w:w="3009" w:type="dxa"/>
          <w:tcBorders>
            <w:top w:val="single" w:sz="4" w:space="0" w:color="000000"/>
          </w:tcBorders>
          <w:vAlign w:val="bottom"/>
        </w:tcPr>
        <w:p w14:paraId="13019111" w14:textId="77777777" w:rsidR="00B0043B" w:rsidRDefault="00B0043B">
          <w:pPr>
            <w:spacing w:after="0" w:line="240" w:lineRule="auto"/>
          </w:pP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14:paraId="3E270587" w14:textId="77777777" w:rsidR="00B0043B" w:rsidRDefault="00BE0E44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pgNum/>
          </w: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14:paraId="7A0BE967" w14:textId="77777777" w:rsidR="00B0043B" w:rsidRDefault="00B0043B">
          <w:pPr>
            <w:spacing w:after="0" w:line="240" w:lineRule="auto"/>
          </w:pPr>
        </w:p>
      </w:tc>
    </w:tr>
  </w:tbl>
  <w:p w14:paraId="1E6F5642" w14:textId="77777777" w:rsidR="00B0043B" w:rsidRPr="006317E7" w:rsidRDefault="00B0043B">
    <w:pPr>
      <w:spacing w:before="40" w:after="0" w:line="240" w:lineRule="auto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9"/>
      <w:gridCol w:w="3009"/>
      <w:gridCol w:w="3009"/>
    </w:tblGrid>
    <w:tr w:rsidR="00B0043B" w14:paraId="3C21C93D" w14:textId="77777777">
      <w:tc>
        <w:tcPr>
          <w:tcW w:w="3009" w:type="dxa"/>
          <w:tcBorders>
            <w:top w:val="single" w:sz="4" w:space="0" w:color="000000"/>
          </w:tcBorders>
          <w:vAlign w:val="bottom"/>
        </w:tcPr>
        <w:p w14:paraId="1096DE71" w14:textId="77777777" w:rsidR="00B0043B" w:rsidRDefault="00B0043B">
          <w:pPr>
            <w:spacing w:after="0" w:line="240" w:lineRule="auto"/>
          </w:pP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14:paraId="06E0580A" w14:textId="77777777" w:rsidR="00B0043B" w:rsidRDefault="00BE0E44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pgNum/>
          </w: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14:paraId="679E39F1" w14:textId="77777777" w:rsidR="00B0043B" w:rsidRDefault="00B0043B">
          <w:pPr>
            <w:spacing w:after="0" w:line="240" w:lineRule="auto"/>
          </w:pPr>
        </w:p>
      </w:tc>
    </w:tr>
  </w:tbl>
  <w:p w14:paraId="7731F835" w14:textId="77777777" w:rsidR="00B0043B" w:rsidRPr="006317E7" w:rsidRDefault="00B0043B">
    <w:pPr>
      <w:spacing w:before="40" w:after="0" w:line="240" w:lineRule="auto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9"/>
      <w:gridCol w:w="3009"/>
      <w:gridCol w:w="3009"/>
    </w:tblGrid>
    <w:tr w:rsidR="00B0043B" w14:paraId="24D7408D" w14:textId="77777777">
      <w:tc>
        <w:tcPr>
          <w:tcW w:w="3009" w:type="dxa"/>
          <w:tcBorders>
            <w:top w:val="single" w:sz="4" w:space="0" w:color="000000"/>
          </w:tcBorders>
          <w:vAlign w:val="bottom"/>
        </w:tcPr>
        <w:p w14:paraId="67F2AD4A" w14:textId="77777777" w:rsidR="00B0043B" w:rsidRDefault="00B0043B">
          <w:pPr>
            <w:spacing w:after="0" w:line="240" w:lineRule="auto"/>
          </w:pP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14:paraId="63EEE4D8" w14:textId="77777777" w:rsidR="00B0043B" w:rsidRDefault="00BE0E44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pgNum/>
          </w: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14:paraId="5ECE2110" w14:textId="77777777" w:rsidR="00B0043B" w:rsidRDefault="00B0043B">
          <w:pPr>
            <w:spacing w:after="0" w:line="240" w:lineRule="auto"/>
          </w:pPr>
        </w:p>
      </w:tc>
    </w:tr>
  </w:tbl>
  <w:p w14:paraId="70D41D9D" w14:textId="77777777" w:rsidR="00B0043B" w:rsidRPr="006317E7" w:rsidRDefault="00B0043B">
    <w:pPr>
      <w:spacing w:before="40" w:after="0" w:line="240" w:lineRule="auto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D87F0" w14:textId="77777777" w:rsidR="003834B3" w:rsidRDefault="003834B3">
      <w:pPr>
        <w:spacing w:after="0" w:line="240" w:lineRule="auto"/>
      </w:pPr>
      <w:r>
        <w:separator/>
      </w:r>
    </w:p>
  </w:footnote>
  <w:footnote w:type="continuationSeparator" w:id="0">
    <w:p w14:paraId="0D77EF68" w14:textId="77777777" w:rsidR="003834B3" w:rsidRDefault="00383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724"/>
      <w:gridCol w:w="5578"/>
      <w:gridCol w:w="1724"/>
    </w:tblGrid>
    <w:tr w:rsidR="00B0043B" w14:paraId="37FE6A46" w14:textId="77777777">
      <w:tc>
        <w:tcPr>
          <w:tcW w:w="1724" w:type="dxa"/>
          <w:tcBorders>
            <w:bottom w:val="single" w:sz="4" w:space="0" w:color="000000"/>
          </w:tcBorders>
        </w:tcPr>
        <w:p w14:paraId="61860143" w14:textId="77777777" w:rsidR="00B0043B" w:rsidRDefault="00BE0E44">
          <w:pPr>
            <w:spacing w:after="0" w:line="240" w:lineRule="auto"/>
          </w:pPr>
          <w:r>
            <w:rPr>
              <w:rFonts w:ascii="Times New Roman" w:hAnsi="Times New Roman"/>
              <w:noProof/>
              <w:color w:val="000000"/>
              <w:sz w:val="20"/>
            </w:rPr>
            <w:drawing>
              <wp:inline distT="0" distB="0" distL="0" distR="0">
                <wp:extent cx="1016088" cy="182896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88" cy="182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8" w:type="dxa"/>
          <w:tcBorders>
            <w:bottom w:val="single" w:sz="4" w:space="0" w:color="000000"/>
          </w:tcBorders>
        </w:tcPr>
        <w:p w14:paraId="6CEB5029" w14:textId="77777777" w:rsidR="00B0043B" w:rsidRDefault="00BE0E44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t>Создание операций из Спектрум в ЦФТ2.0</w:t>
          </w:r>
        </w:p>
      </w:tc>
      <w:tc>
        <w:tcPr>
          <w:tcW w:w="1724" w:type="dxa"/>
          <w:tcBorders>
            <w:bottom w:val="single" w:sz="4" w:space="0" w:color="000000"/>
          </w:tcBorders>
        </w:tcPr>
        <w:p w14:paraId="1A6F3985" w14:textId="77777777" w:rsidR="00B0043B" w:rsidRDefault="00B0043B">
          <w:pPr>
            <w:spacing w:after="0" w:line="240" w:lineRule="auto"/>
          </w:pP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724"/>
      <w:gridCol w:w="5578"/>
      <w:gridCol w:w="1724"/>
    </w:tblGrid>
    <w:tr w:rsidR="00B0043B" w14:paraId="0C65569E" w14:textId="77777777">
      <w:tc>
        <w:tcPr>
          <w:tcW w:w="1724" w:type="dxa"/>
          <w:tcBorders>
            <w:bottom w:val="single" w:sz="4" w:space="0" w:color="000000"/>
          </w:tcBorders>
        </w:tcPr>
        <w:p w14:paraId="4A931CD5" w14:textId="77777777" w:rsidR="00B0043B" w:rsidRDefault="00BE0E44">
          <w:pPr>
            <w:spacing w:after="0" w:line="240" w:lineRule="auto"/>
          </w:pPr>
          <w:r>
            <w:rPr>
              <w:rFonts w:ascii="Times New Roman" w:hAnsi="Times New Roman"/>
              <w:noProof/>
              <w:color w:val="000000"/>
              <w:sz w:val="20"/>
            </w:rPr>
            <w:drawing>
              <wp:inline distT="0" distB="0" distL="0" distR="0">
                <wp:extent cx="1016088" cy="182896"/>
                <wp:effectExtent l="0" t="0" r="0" b="0"/>
                <wp:docPr id="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88" cy="182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8" w:type="dxa"/>
          <w:tcBorders>
            <w:bottom w:val="single" w:sz="4" w:space="0" w:color="000000"/>
          </w:tcBorders>
        </w:tcPr>
        <w:p w14:paraId="08C5FA4A" w14:textId="77777777" w:rsidR="00B0043B" w:rsidRDefault="00BE0E44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t>Создание операций из Спектрум в ЦФТ2.0</w:t>
          </w:r>
        </w:p>
      </w:tc>
      <w:tc>
        <w:tcPr>
          <w:tcW w:w="1724" w:type="dxa"/>
          <w:tcBorders>
            <w:bottom w:val="single" w:sz="4" w:space="0" w:color="000000"/>
          </w:tcBorders>
        </w:tcPr>
        <w:p w14:paraId="2E1F935E" w14:textId="77777777" w:rsidR="00B0043B" w:rsidRDefault="00B0043B">
          <w:pPr>
            <w:spacing w:after="0" w:line="240" w:lineRule="auto"/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724"/>
      <w:gridCol w:w="5578"/>
      <w:gridCol w:w="1724"/>
    </w:tblGrid>
    <w:tr w:rsidR="00B0043B" w14:paraId="47EFB9E2" w14:textId="77777777">
      <w:tc>
        <w:tcPr>
          <w:tcW w:w="1724" w:type="dxa"/>
          <w:tcBorders>
            <w:bottom w:val="single" w:sz="4" w:space="0" w:color="000000"/>
          </w:tcBorders>
        </w:tcPr>
        <w:p w14:paraId="0DB457C6" w14:textId="77777777" w:rsidR="00B0043B" w:rsidRDefault="00BE0E44">
          <w:pPr>
            <w:spacing w:after="0" w:line="240" w:lineRule="auto"/>
          </w:pPr>
          <w:r>
            <w:rPr>
              <w:rFonts w:ascii="Times New Roman" w:hAnsi="Times New Roman"/>
              <w:noProof/>
              <w:color w:val="000000"/>
              <w:sz w:val="20"/>
            </w:rPr>
            <w:drawing>
              <wp:inline distT="0" distB="0" distL="0" distR="0">
                <wp:extent cx="1016088" cy="182896"/>
                <wp:effectExtent l="0" t="0" r="0" b="0"/>
                <wp:docPr id="2" name="Picture 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0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88" cy="182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8" w:type="dxa"/>
          <w:tcBorders>
            <w:bottom w:val="single" w:sz="4" w:space="0" w:color="000000"/>
          </w:tcBorders>
        </w:tcPr>
        <w:p w14:paraId="5A97ED24" w14:textId="77777777" w:rsidR="00B0043B" w:rsidRDefault="00B0043B">
          <w:pPr>
            <w:spacing w:after="0" w:line="240" w:lineRule="auto"/>
          </w:pPr>
        </w:p>
      </w:tc>
      <w:tc>
        <w:tcPr>
          <w:tcW w:w="1724" w:type="dxa"/>
          <w:tcBorders>
            <w:bottom w:val="single" w:sz="4" w:space="0" w:color="000000"/>
          </w:tcBorders>
        </w:tcPr>
        <w:p w14:paraId="11717059" w14:textId="77777777" w:rsidR="00B0043B" w:rsidRDefault="00B0043B">
          <w:pPr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A2288E6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3B"/>
    <w:rsid w:val="00023EFF"/>
    <w:rsid w:val="001041CB"/>
    <w:rsid w:val="001C2E33"/>
    <w:rsid w:val="0036341E"/>
    <w:rsid w:val="003834B3"/>
    <w:rsid w:val="00555567"/>
    <w:rsid w:val="00582BF4"/>
    <w:rsid w:val="006317E7"/>
    <w:rsid w:val="007C2CE6"/>
    <w:rsid w:val="009F3EE8"/>
    <w:rsid w:val="00A77D8B"/>
    <w:rsid w:val="00B0043B"/>
    <w:rsid w:val="00BE0E44"/>
    <w:rsid w:val="00C54E93"/>
    <w:rsid w:val="00FE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6D7789-FAB3-43A3-88DA-CF8B7AE3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53858</Words>
  <Characters>306991</Characters>
  <Application>Microsoft Office Word</Application>
  <DocSecurity>0</DocSecurity>
  <Lines>2558</Lines>
  <Paragraphs>720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Yulia A. Trifonova</cp:lastModifiedBy>
  <cp:revision>2</cp:revision>
  <dcterms:created xsi:type="dcterms:W3CDTF">2021-08-09T18:15:00Z</dcterms:created>
  <dcterms:modified xsi:type="dcterms:W3CDTF">2021-08-09T18:18:00Z</dcterms:modified>
</cp:coreProperties>
</file>