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90" w:rsidRPr="0050162D" w:rsidRDefault="00AA7190" w:rsidP="00AA7190">
      <w:pPr>
        <w:rPr>
          <w:lang w:val="en-US"/>
        </w:rPr>
      </w:pPr>
    </w:p>
    <w:p w:rsidR="00AA7190" w:rsidRPr="0050162D" w:rsidRDefault="00AA7190" w:rsidP="00AA7190">
      <w:pPr>
        <w:rPr>
          <w:lang w:val="en-US"/>
        </w:rPr>
      </w:pPr>
    </w:p>
    <w:tbl>
      <w:tblPr>
        <w:tblW w:w="0" w:type="auto"/>
        <w:jc w:val="right"/>
        <w:tblLayout w:type="fixed"/>
        <w:tblLook w:val="01E0" w:firstRow="1" w:lastRow="1" w:firstColumn="1" w:lastColumn="1" w:noHBand="0" w:noVBand="0"/>
      </w:tblPr>
      <w:tblGrid>
        <w:gridCol w:w="4009"/>
      </w:tblGrid>
      <w:tr w:rsidR="00AA7190" w:rsidRPr="0050162D" w:rsidTr="008233AD">
        <w:trPr>
          <w:cantSplit/>
          <w:tblHeader/>
          <w:jc w:val="right"/>
        </w:trPr>
        <w:tc>
          <w:tcPr>
            <w:tcW w:w="4009" w:type="dxa"/>
          </w:tcPr>
          <w:p w:rsidR="00AA7190" w:rsidRPr="0050162D" w:rsidRDefault="00AA7190" w:rsidP="008233AD">
            <w:pPr>
              <w:spacing w:after="120"/>
              <w:rPr>
                <w:b/>
                <w:color w:val="FFFFFF"/>
                <w:sz w:val="20"/>
                <w:szCs w:val="20"/>
              </w:rPr>
            </w:pPr>
            <w:r w:rsidRPr="0050162D">
              <w:rPr>
                <w:b/>
                <w:sz w:val="20"/>
                <w:szCs w:val="20"/>
              </w:rPr>
              <w:t>УТВЕРЖДЕНО:</w:t>
            </w:r>
          </w:p>
        </w:tc>
      </w:tr>
      <w:tr w:rsidR="00AA7190" w:rsidRPr="0050162D" w:rsidTr="008233AD">
        <w:trPr>
          <w:cantSplit/>
          <w:jc w:val="right"/>
        </w:trPr>
        <w:tc>
          <w:tcPr>
            <w:tcW w:w="4009" w:type="dxa"/>
          </w:tcPr>
          <w:p w:rsidR="00AA7190" w:rsidRPr="0050162D" w:rsidRDefault="00AA7190" w:rsidP="008233AD">
            <w:pPr>
              <w:spacing w:line="260" w:lineRule="exact"/>
              <w:ind w:right="485"/>
              <w:rPr>
                <w:i/>
              </w:rPr>
            </w:pPr>
            <w:r w:rsidRPr="0050162D">
              <w:rPr>
                <w:i/>
              </w:rPr>
              <w:t xml:space="preserve"> Член Правления, директор Департамента банковских и информационных технологий</w:t>
            </w:r>
          </w:p>
          <w:p w:rsidR="00AA7190" w:rsidRPr="0050162D" w:rsidRDefault="00AA7190" w:rsidP="008233AD">
            <w:pPr>
              <w:spacing w:line="260" w:lineRule="exact"/>
              <w:rPr>
                <w:i/>
              </w:rPr>
            </w:pPr>
          </w:p>
          <w:p w:rsidR="00AA7190" w:rsidRPr="0050162D" w:rsidRDefault="00AA7190" w:rsidP="008233AD">
            <w:pPr>
              <w:spacing w:line="260" w:lineRule="exact"/>
              <w:ind w:right="201"/>
              <w:rPr>
                <w:i/>
              </w:rPr>
            </w:pPr>
            <w:r w:rsidRPr="0050162D">
              <w:rPr>
                <w:i/>
              </w:rPr>
              <w:t>_________________ Русанов С.Г.</w:t>
            </w:r>
          </w:p>
          <w:p w:rsidR="00AA7190" w:rsidRPr="0050162D" w:rsidRDefault="00AA7190" w:rsidP="008233AD">
            <w:pPr>
              <w:spacing w:line="260" w:lineRule="exact"/>
              <w:rPr>
                <w:i/>
              </w:rPr>
            </w:pPr>
          </w:p>
          <w:p w:rsidR="00AA7190" w:rsidRPr="0050162D" w:rsidRDefault="00AA7190" w:rsidP="008233AD">
            <w:pPr>
              <w:spacing w:after="120" w:line="260" w:lineRule="exact"/>
              <w:rPr>
                <w:i/>
              </w:rPr>
            </w:pPr>
            <w:r w:rsidRPr="0050162D">
              <w:rPr>
                <w:i/>
              </w:rPr>
              <w:t>«___» ___________ 201</w:t>
            </w:r>
            <w:r w:rsidRPr="0050162D">
              <w:rPr>
                <w:i/>
                <w:lang w:val="en-US"/>
              </w:rPr>
              <w:t>6</w:t>
            </w:r>
            <w:r w:rsidRPr="0050162D">
              <w:rPr>
                <w:i/>
              </w:rPr>
              <w:t>г.</w:t>
            </w:r>
          </w:p>
        </w:tc>
      </w:tr>
    </w:tbl>
    <w:p w:rsidR="00AA7190" w:rsidRPr="0050162D" w:rsidRDefault="00AA7190" w:rsidP="00AA7190"/>
    <w:p w:rsidR="00AA7190" w:rsidRPr="0050162D" w:rsidRDefault="00AA7190" w:rsidP="00AA7190"/>
    <w:p w:rsidR="00AA7190" w:rsidRPr="0050162D" w:rsidRDefault="00AA7190" w:rsidP="00AA7190"/>
    <w:p w:rsidR="00AA7190" w:rsidRPr="0050162D" w:rsidRDefault="00AA7190" w:rsidP="00AA7190">
      <w:pPr>
        <w:rPr>
          <w:lang w:val="en-US"/>
        </w:rPr>
      </w:pPr>
    </w:p>
    <w:p w:rsidR="00AA7190" w:rsidRPr="0050162D" w:rsidRDefault="00AA7190" w:rsidP="00AA7190"/>
    <w:p w:rsidR="00AA7190" w:rsidRPr="0050162D" w:rsidRDefault="00AA7190" w:rsidP="00AA7190"/>
    <w:p w:rsidR="00AA7190" w:rsidRPr="0050162D" w:rsidRDefault="00AA7190" w:rsidP="00AA7190"/>
    <w:p w:rsidR="00AA7190" w:rsidRPr="0050162D" w:rsidRDefault="00AA7190" w:rsidP="00AA7190">
      <w:pPr>
        <w:pStyle w:val="afe"/>
        <w:rPr>
          <w:lang w:val="en-US"/>
        </w:rPr>
      </w:pPr>
    </w:p>
    <w:p w:rsidR="00AA7190" w:rsidRPr="0050162D" w:rsidRDefault="00AA7190" w:rsidP="00B7679E">
      <w:pPr>
        <w:pStyle w:val="afe"/>
        <w:outlineLvl w:val="0"/>
      </w:pPr>
      <w:bookmarkStart w:id="0" w:name="_Toc454971360"/>
      <w:r w:rsidRPr="0050162D">
        <w:t>БИЗНЕС-ФУНКЦИОНАЛЬНОЕ ТЕХНИЧЕСКОЕ ЗАДАНИЕ</w:t>
      </w:r>
      <w:bookmarkEnd w:id="0"/>
    </w:p>
    <w:p w:rsidR="00AA7190" w:rsidRPr="0050162D" w:rsidRDefault="00AA7190" w:rsidP="00AA7190"/>
    <w:p w:rsidR="00AA7190" w:rsidRPr="0050162D" w:rsidRDefault="00AA7190" w:rsidP="00AA7190">
      <w:pPr>
        <w:jc w:val="center"/>
        <w:rPr>
          <w:rStyle w:val="afa"/>
          <w:sz w:val="28"/>
          <w:szCs w:val="28"/>
        </w:rPr>
      </w:pPr>
    </w:p>
    <w:p w:rsidR="00AA7190" w:rsidRPr="0050162D" w:rsidRDefault="00AA7190" w:rsidP="00AA7190">
      <w:pPr>
        <w:jc w:val="center"/>
        <w:rPr>
          <w:rStyle w:val="afa"/>
          <w:sz w:val="28"/>
          <w:szCs w:val="28"/>
        </w:rPr>
      </w:pPr>
    </w:p>
    <w:p w:rsidR="00AA7190" w:rsidRPr="0050162D" w:rsidRDefault="00AA7190" w:rsidP="00AA7190">
      <w:pPr>
        <w:jc w:val="center"/>
        <w:rPr>
          <w:sz w:val="28"/>
          <w:szCs w:val="28"/>
        </w:rPr>
      </w:pPr>
      <w:r w:rsidRPr="0050162D">
        <w:rPr>
          <w:sz w:val="28"/>
          <w:szCs w:val="28"/>
        </w:rPr>
        <w:t>«</w:t>
      </w:r>
      <w:r w:rsidR="00667756" w:rsidRPr="0050162D">
        <w:rPr>
          <w:sz w:val="28"/>
          <w:szCs w:val="28"/>
        </w:rPr>
        <w:t xml:space="preserve">Открытие, ведение и закрытие </w:t>
      </w:r>
      <w:r w:rsidR="00FD22EF" w:rsidRPr="0050162D">
        <w:rPr>
          <w:sz w:val="28"/>
          <w:szCs w:val="28"/>
        </w:rPr>
        <w:t xml:space="preserve">договоров по индивидуальным банковским сейфам </w:t>
      </w:r>
      <w:r w:rsidR="00667756" w:rsidRPr="0050162D">
        <w:rPr>
          <w:sz w:val="28"/>
          <w:szCs w:val="28"/>
        </w:rPr>
        <w:t xml:space="preserve"> для ФЛ и ЮЛ</w:t>
      </w:r>
      <w:r w:rsidRPr="0050162D">
        <w:rPr>
          <w:sz w:val="28"/>
          <w:szCs w:val="28"/>
        </w:rPr>
        <w:t>»</w:t>
      </w:r>
    </w:p>
    <w:p w:rsidR="00AA7190" w:rsidRPr="0050162D" w:rsidRDefault="00AA7190" w:rsidP="00AA7190">
      <w:pPr>
        <w:jc w:val="center"/>
        <w:rPr>
          <w:sz w:val="28"/>
          <w:szCs w:val="28"/>
        </w:rPr>
      </w:pPr>
      <w:r w:rsidRPr="0050162D">
        <w:rPr>
          <w:sz w:val="28"/>
          <w:szCs w:val="28"/>
        </w:rPr>
        <w:t>в рамках реализации заявки BR-</w:t>
      </w:r>
      <w:r w:rsidR="00667756" w:rsidRPr="0050162D">
        <w:rPr>
          <w:sz w:val="28"/>
          <w:szCs w:val="28"/>
        </w:rPr>
        <w:t>9149</w:t>
      </w: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p w:rsidR="00AA7190" w:rsidRPr="0050162D" w:rsidRDefault="00AA7190" w:rsidP="00AA7190">
      <w:pPr>
        <w:pStyle w:val="af2"/>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7313"/>
      </w:tblGrid>
      <w:tr w:rsidR="00AA7190" w:rsidRPr="0050162D" w:rsidTr="008233AD">
        <w:tc>
          <w:tcPr>
            <w:tcW w:w="3108" w:type="dxa"/>
            <w:shd w:val="clear" w:color="auto" w:fill="E0E0E0"/>
          </w:tcPr>
          <w:p w:rsidR="00AA7190" w:rsidRPr="0050162D" w:rsidRDefault="00AA7190" w:rsidP="008233AD">
            <w:pPr>
              <w:rPr>
                <w:b/>
              </w:rPr>
            </w:pPr>
            <w:r w:rsidRPr="0050162D">
              <w:br w:type="page"/>
            </w:r>
            <w:r w:rsidRPr="0050162D">
              <w:rPr>
                <w:b/>
              </w:rPr>
              <w:t>Бизнес-функциональное техническое задание:</w:t>
            </w:r>
          </w:p>
        </w:tc>
        <w:tc>
          <w:tcPr>
            <w:tcW w:w="7313" w:type="dxa"/>
            <w:shd w:val="clear" w:color="auto" w:fill="auto"/>
          </w:tcPr>
          <w:p w:rsidR="00AA7190" w:rsidRPr="0050162D" w:rsidRDefault="00667756" w:rsidP="008233AD">
            <w:pPr>
              <w:rPr>
                <w:i/>
                <w:color w:val="FF0000"/>
              </w:rPr>
            </w:pPr>
            <w:r w:rsidRPr="0050162D">
              <w:t>Открытие, ведение и закрытие ИБС для ФЛ и ЮЛ</w:t>
            </w:r>
          </w:p>
        </w:tc>
      </w:tr>
      <w:tr w:rsidR="00AA7190" w:rsidRPr="0050162D" w:rsidTr="008233AD">
        <w:tc>
          <w:tcPr>
            <w:tcW w:w="3108" w:type="dxa"/>
            <w:shd w:val="clear" w:color="auto" w:fill="E0E0E0"/>
          </w:tcPr>
          <w:p w:rsidR="00AA7190" w:rsidRPr="0050162D" w:rsidRDefault="00AA7190" w:rsidP="008233AD">
            <w:pPr>
              <w:rPr>
                <w:b/>
              </w:rPr>
            </w:pPr>
            <w:r w:rsidRPr="0050162D">
              <w:rPr>
                <w:b/>
              </w:rPr>
              <w:t>Заявка:</w:t>
            </w:r>
          </w:p>
        </w:tc>
        <w:tc>
          <w:tcPr>
            <w:tcW w:w="7313" w:type="dxa"/>
            <w:shd w:val="clear" w:color="auto" w:fill="auto"/>
          </w:tcPr>
          <w:p w:rsidR="00AA7190" w:rsidRPr="0050162D" w:rsidRDefault="00667756" w:rsidP="008233AD">
            <w:pPr>
              <w:rPr>
                <w:i/>
                <w:lang w:val="en-US"/>
              </w:rPr>
            </w:pPr>
            <w:r w:rsidRPr="0050162D">
              <w:rPr>
                <w:lang w:val="en-US"/>
              </w:rPr>
              <w:t>9149</w:t>
            </w:r>
          </w:p>
        </w:tc>
      </w:tr>
      <w:tr w:rsidR="00AA7190" w:rsidRPr="0050162D" w:rsidTr="008233AD">
        <w:tc>
          <w:tcPr>
            <w:tcW w:w="3108" w:type="dxa"/>
            <w:shd w:val="clear" w:color="auto" w:fill="E0E0E0"/>
          </w:tcPr>
          <w:p w:rsidR="00AA7190" w:rsidRPr="0050162D" w:rsidRDefault="00AA7190" w:rsidP="008233AD">
            <w:pPr>
              <w:rPr>
                <w:b/>
              </w:rPr>
            </w:pPr>
            <w:r w:rsidRPr="0050162D">
              <w:rPr>
                <w:b/>
              </w:rPr>
              <w:t>Версия:</w:t>
            </w:r>
          </w:p>
        </w:tc>
        <w:tc>
          <w:tcPr>
            <w:tcW w:w="7313" w:type="dxa"/>
          </w:tcPr>
          <w:p w:rsidR="00AA7190" w:rsidRPr="0050162D" w:rsidRDefault="00B32ECA" w:rsidP="008233AD">
            <w:pPr>
              <w:rPr>
                <w:lang w:val="en-US"/>
              </w:rPr>
            </w:pPr>
            <w:r w:rsidRPr="0050162D">
              <w:t>2</w:t>
            </w:r>
            <w:r w:rsidR="00AA7190" w:rsidRPr="0050162D">
              <w:rPr>
                <w:lang w:val="en-US"/>
              </w:rPr>
              <w:t>.0</w:t>
            </w:r>
          </w:p>
        </w:tc>
      </w:tr>
      <w:tr w:rsidR="00AA7190" w:rsidRPr="0050162D" w:rsidTr="008233AD">
        <w:tc>
          <w:tcPr>
            <w:tcW w:w="3108" w:type="dxa"/>
            <w:shd w:val="clear" w:color="auto" w:fill="E0E0E0"/>
          </w:tcPr>
          <w:p w:rsidR="00AA7190" w:rsidRPr="0050162D" w:rsidRDefault="00AA7190" w:rsidP="008233AD">
            <w:pPr>
              <w:rPr>
                <w:b/>
              </w:rPr>
            </w:pPr>
            <w:r w:rsidRPr="0050162D">
              <w:rPr>
                <w:b/>
              </w:rPr>
              <w:t>Дата версии:</w:t>
            </w:r>
          </w:p>
        </w:tc>
        <w:tc>
          <w:tcPr>
            <w:tcW w:w="7313" w:type="dxa"/>
          </w:tcPr>
          <w:p w:rsidR="00AA7190" w:rsidRPr="0050162D" w:rsidRDefault="00AA7190" w:rsidP="008233AD"/>
        </w:tc>
      </w:tr>
      <w:tr w:rsidR="00AA7190" w:rsidRPr="0050162D" w:rsidTr="008233AD">
        <w:tc>
          <w:tcPr>
            <w:tcW w:w="3108" w:type="dxa"/>
            <w:shd w:val="clear" w:color="auto" w:fill="E0E0E0"/>
          </w:tcPr>
          <w:p w:rsidR="00AA7190" w:rsidRPr="0050162D" w:rsidRDefault="00AA7190" w:rsidP="008233AD">
            <w:pPr>
              <w:rPr>
                <w:b/>
              </w:rPr>
            </w:pPr>
            <w:r w:rsidRPr="0050162D">
              <w:rPr>
                <w:b/>
              </w:rPr>
              <w:t>Страниц:</w:t>
            </w:r>
          </w:p>
        </w:tc>
        <w:tc>
          <w:tcPr>
            <w:tcW w:w="7313" w:type="dxa"/>
          </w:tcPr>
          <w:p w:rsidR="00AA7190" w:rsidRPr="0050162D" w:rsidRDefault="00AA7190" w:rsidP="008233AD"/>
        </w:tc>
      </w:tr>
      <w:tr w:rsidR="00AA7190" w:rsidRPr="0050162D" w:rsidTr="008233AD">
        <w:tc>
          <w:tcPr>
            <w:tcW w:w="3108" w:type="dxa"/>
            <w:shd w:val="clear" w:color="auto" w:fill="E0E0E0"/>
          </w:tcPr>
          <w:p w:rsidR="00AA7190" w:rsidRPr="0050162D" w:rsidRDefault="00AA7190" w:rsidP="008233AD">
            <w:pPr>
              <w:rPr>
                <w:b/>
              </w:rPr>
            </w:pPr>
            <w:r w:rsidRPr="0050162D">
              <w:rPr>
                <w:b/>
              </w:rPr>
              <w:t>Проект:</w:t>
            </w:r>
          </w:p>
        </w:tc>
        <w:tc>
          <w:tcPr>
            <w:tcW w:w="7313" w:type="dxa"/>
          </w:tcPr>
          <w:p w:rsidR="00AA7190" w:rsidRPr="0050162D" w:rsidRDefault="00AA7190" w:rsidP="008233AD"/>
        </w:tc>
      </w:tr>
    </w:tbl>
    <w:p w:rsidR="00AA7190" w:rsidRPr="0050162D" w:rsidRDefault="00AA7190" w:rsidP="00AA7190">
      <w:pPr>
        <w:rPr>
          <w:lang w:val="en-US"/>
        </w:rPr>
      </w:pPr>
    </w:p>
    <w:p w:rsidR="00AA7190" w:rsidRPr="0050162D" w:rsidRDefault="00AA7190" w:rsidP="00AA7190">
      <w:pPr>
        <w:keepLines/>
        <w:rPr>
          <w:lang w:val="en-US"/>
        </w:rPr>
      </w:pPr>
    </w:p>
    <w:p w:rsidR="00AA7190" w:rsidRPr="0050162D" w:rsidRDefault="00AA7190" w:rsidP="00AA7190">
      <w:pPr>
        <w:keepLines/>
        <w:rPr>
          <w:rStyle w:val="afd"/>
        </w:rPr>
      </w:pPr>
      <w:r w:rsidRPr="0050162D">
        <w:rPr>
          <w:rStyle w:val="afd"/>
        </w:rPr>
        <w:t xml:space="preserve">Состав рабочей команды </w:t>
      </w:r>
      <w:r w:rsidRPr="0050162D">
        <w:rPr>
          <w:i/>
          <w:color w:val="FF0000"/>
          <w:sz w:val="20"/>
          <w:szCs w:val="20"/>
        </w:rPr>
        <w:t>(из BR)</w:t>
      </w: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920"/>
        <w:gridCol w:w="2162"/>
        <w:gridCol w:w="2756"/>
        <w:gridCol w:w="1682"/>
      </w:tblGrid>
      <w:tr w:rsidR="00AA7190" w:rsidRPr="0050162D" w:rsidTr="008233AD">
        <w:tc>
          <w:tcPr>
            <w:tcW w:w="1908" w:type="dxa"/>
            <w:shd w:val="clear" w:color="auto" w:fill="CCCCCC"/>
            <w:vAlign w:val="center"/>
          </w:tcPr>
          <w:p w:rsidR="00AA7190" w:rsidRPr="0050162D" w:rsidRDefault="00AA7190" w:rsidP="008233AD">
            <w:pPr>
              <w:keepLines/>
              <w:rPr>
                <w:b/>
                <w:bCs/>
              </w:rPr>
            </w:pPr>
            <w:r w:rsidRPr="0050162D">
              <w:rPr>
                <w:b/>
                <w:bCs/>
              </w:rPr>
              <w:t>ФИО</w:t>
            </w:r>
          </w:p>
        </w:tc>
        <w:tc>
          <w:tcPr>
            <w:tcW w:w="1920" w:type="dxa"/>
            <w:shd w:val="clear" w:color="auto" w:fill="CCCCCC"/>
            <w:vAlign w:val="center"/>
          </w:tcPr>
          <w:p w:rsidR="00AA7190" w:rsidRPr="0050162D" w:rsidRDefault="00AA7190" w:rsidP="008233AD">
            <w:pPr>
              <w:keepLines/>
              <w:rPr>
                <w:b/>
                <w:bCs/>
              </w:rPr>
            </w:pPr>
            <w:r w:rsidRPr="0050162D">
              <w:rPr>
                <w:b/>
                <w:bCs/>
              </w:rPr>
              <w:t>Департамент (Управление)</w:t>
            </w:r>
          </w:p>
        </w:tc>
        <w:tc>
          <w:tcPr>
            <w:tcW w:w="2162" w:type="dxa"/>
            <w:shd w:val="clear" w:color="auto" w:fill="CCCCCC"/>
            <w:vAlign w:val="center"/>
          </w:tcPr>
          <w:p w:rsidR="00AA7190" w:rsidRPr="0050162D" w:rsidRDefault="00AA7190" w:rsidP="008233AD">
            <w:pPr>
              <w:keepLines/>
              <w:rPr>
                <w:b/>
              </w:rPr>
            </w:pPr>
            <w:r w:rsidRPr="0050162D">
              <w:rPr>
                <w:b/>
              </w:rPr>
              <w:t>Подразделение</w:t>
            </w:r>
          </w:p>
        </w:tc>
        <w:tc>
          <w:tcPr>
            <w:tcW w:w="2756" w:type="dxa"/>
            <w:shd w:val="clear" w:color="auto" w:fill="CCCCCC"/>
            <w:vAlign w:val="center"/>
          </w:tcPr>
          <w:p w:rsidR="00AA7190" w:rsidRPr="0050162D" w:rsidRDefault="00AA7190" w:rsidP="008233AD">
            <w:pPr>
              <w:keepLines/>
              <w:rPr>
                <w:b/>
              </w:rPr>
            </w:pPr>
            <w:r w:rsidRPr="0050162D">
              <w:rPr>
                <w:b/>
              </w:rPr>
              <w:t>Должность</w:t>
            </w:r>
          </w:p>
        </w:tc>
        <w:tc>
          <w:tcPr>
            <w:tcW w:w="1682" w:type="dxa"/>
            <w:shd w:val="clear" w:color="auto" w:fill="CCCCCC"/>
            <w:vAlign w:val="center"/>
          </w:tcPr>
          <w:p w:rsidR="00AA7190" w:rsidRPr="0050162D" w:rsidRDefault="00AA7190" w:rsidP="008233AD">
            <w:pPr>
              <w:keepLines/>
              <w:rPr>
                <w:b/>
              </w:rPr>
            </w:pPr>
            <w:r w:rsidRPr="0050162D">
              <w:rPr>
                <w:b/>
              </w:rPr>
              <w:t>Контактный телефон</w:t>
            </w:r>
          </w:p>
        </w:tc>
      </w:tr>
      <w:tr w:rsidR="00AA7190" w:rsidRPr="0050162D" w:rsidTr="008233AD">
        <w:tc>
          <w:tcPr>
            <w:tcW w:w="1908" w:type="dxa"/>
            <w:vAlign w:val="center"/>
          </w:tcPr>
          <w:p w:rsidR="00AA7190" w:rsidRPr="0050162D" w:rsidRDefault="00AA7190" w:rsidP="008233AD">
            <w:pPr>
              <w:keepLines/>
            </w:pPr>
          </w:p>
        </w:tc>
        <w:tc>
          <w:tcPr>
            <w:tcW w:w="1920" w:type="dxa"/>
            <w:vAlign w:val="center"/>
          </w:tcPr>
          <w:p w:rsidR="00AA7190" w:rsidRPr="0050162D" w:rsidRDefault="00AA7190" w:rsidP="008233AD">
            <w:pPr>
              <w:keepLines/>
            </w:pPr>
          </w:p>
        </w:tc>
        <w:tc>
          <w:tcPr>
            <w:tcW w:w="2162" w:type="dxa"/>
            <w:vAlign w:val="center"/>
          </w:tcPr>
          <w:p w:rsidR="00AA7190" w:rsidRPr="0050162D" w:rsidRDefault="00AA7190" w:rsidP="008233AD">
            <w:pPr>
              <w:keepLines/>
            </w:pPr>
          </w:p>
        </w:tc>
        <w:tc>
          <w:tcPr>
            <w:tcW w:w="2756" w:type="dxa"/>
            <w:vAlign w:val="center"/>
          </w:tcPr>
          <w:p w:rsidR="00AA7190" w:rsidRPr="0050162D" w:rsidRDefault="00AA7190" w:rsidP="008233AD">
            <w:pPr>
              <w:keepLines/>
            </w:pPr>
          </w:p>
        </w:tc>
        <w:tc>
          <w:tcPr>
            <w:tcW w:w="1682" w:type="dxa"/>
            <w:vAlign w:val="center"/>
          </w:tcPr>
          <w:p w:rsidR="00AA7190" w:rsidRPr="0050162D" w:rsidRDefault="00AA7190" w:rsidP="008233AD">
            <w:pPr>
              <w:keepLines/>
            </w:pPr>
          </w:p>
        </w:tc>
      </w:tr>
      <w:tr w:rsidR="00AA7190" w:rsidRPr="0050162D" w:rsidTr="008233AD">
        <w:tc>
          <w:tcPr>
            <w:tcW w:w="1908" w:type="dxa"/>
            <w:vAlign w:val="center"/>
          </w:tcPr>
          <w:p w:rsidR="00AA7190" w:rsidRPr="0050162D" w:rsidRDefault="00AA7190" w:rsidP="008233AD">
            <w:pPr>
              <w:keepLines/>
            </w:pPr>
          </w:p>
        </w:tc>
        <w:tc>
          <w:tcPr>
            <w:tcW w:w="1920" w:type="dxa"/>
            <w:vAlign w:val="center"/>
          </w:tcPr>
          <w:p w:rsidR="00AA7190" w:rsidRPr="0050162D" w:rsidRDefault="00AA7190" w:rsidP="008233AD">
            <w:pPr>
              <w:keepLines/>
            </w:pPr>
          </w:p>
        </w:tc>
        <w:tc>
          <w:tcPr>
            <w:tcW w:w="2162" w:type="dxa"/>
            <w:vAlign w:val="center"/>
          </w:tcPr>
          <w:p w:rsidR="00AA7190" w:rsidRPr="0050162D" w:rsidRDefault="00AA7190" w:rsidP="008233AD">
            <w:pPr>
              <w:keepLines/>
            </w:pPr>
          </w:p>
        </w:tc>
        <w:tc>
          <w:tcPr>
            <w:tcW w:w="2756" w:type="dxa"/>
            <w:vAlign w:val="center"/>
          </w:tcPr>
          <w:p w:rsidR="00AA7190" w:rsidRPr="0050162D" w:rsidRDefault="00AA7190" w:rsidP="008233AD">
            <w:pPr>
              <w:keepLines/>
            </w:pPr>
          </w:p>
        </w:tc>
        <w:tc>
          <w:tcPr>
            <w:tcW w:w="1682" w:type="dxa"/>
            <w:vAlign w:val="center"/>
          </w:tcPr>
          <w:p w:rsidR="00AA7190" w:rsidRPr="0050162D" w:rsidRDefault="00AA7190" w:rsidP="008233AD">
            <w:pPr>
              <w:keepLines/>
            </w:pPr>
          </w:p>
        </w:tc>
      </w:tr>
      <w:tr w:rsidR="00AA7190" w:rsidRPr="0050162D" w:rsidTr="008233AD">
        <w:tc>
          <w:tcPr>
            <w:tcW w:w="1908" w:type="dxa"/>
            <w:vAlign w:val="center"/>
          </w:tcPr>
          <w:p w:rsidR="00AA7190" w:rsidRPr="0050162D" w:rsidRDefault="00AA7190" w:rsidP="008233AD">
            <w:pPr>
              <w:keepLines/>
            </w:pPr>
          </w:p>
        </w:tc>
        <w:tc>
          <w:tcPr>
            <w:tcW w:w="1920" w:type="dxa"/>
            <w:vAlign w:val="center"/>
          </w:tcPr>
          <w:p w:rsidR="00AA7190" w:rsidRPr="0050162D" w:rsidRDefault="00AA7190" w:rsidP="008233AD">
            <w:pPr>
              <w:keepLines/>
            </w:pPr>
          </w:p>
        </w:tc>
        <w:tc>
          <w:tcPr>
            <w:tcW w:w="2162" w:type="dxa"/>
            <w:vAlign w:val="center"/>
          </w:tcPr>
          <w:p w:rsidR="00AA7190" w:rsidRPr="0050162D" w:rsidRDefault="00AA7190" w:rsidP="008233AD">
            <w:pPr>
              <w:keepLines/>
            </w:pPr>
          </w:p>
        </w:tc>
        <w:tc>
          <w:tcPr>
            <w:tcW w:w="2756" w:type="dxa"/>
            <w:vAlign w:val="center"/>
          </w:tcPr>
          <w:p w:rsidR="00AA7190" w:rsidRPr="0050162D" w:rsidRDefault="00AA7190" w:rsidP="008233AD">
            <w:pPr>
              <w:keepLines/>
            </w:pPr>
          </w:p>
        </w:tc>
        <w:tc>
          <w:tcPr>
            <w:tcW w:w="1682" w:type="dxa"/>
            <w:vAlign w:val="center"/>
          </w:tcPr>
          <w:p w:rsidR="00AA7190" w:rsidRPr="0050162D" w:rsidRDefault="00AA7190" w:rsidP="008233AD">
            <w:pPr>
              <w:keepLines/>
            </w:pPr>
          </w:p>
        </w:tc>
      </w:tr>
    </w:tbl>
    <w:p w:rsidR="00AA7190" w:rsidRPr="0050162D" w:rsidRDefault="00AA7190" w:rsidP="00AA7190">
      <w:pPr>
        <w:keepLines/>
      </w:pPr>
    </w:p>
    <w:p w:rsidR="00AA7190" w:rsidRPr="0050162D" w:rsidRDefault="00AA7190" w:rsidP="00AA7190">
      <w:pPr>
        <w:keepLines/>
      </w:pPr>
    </w:p>
    <w:p w:rsidR="00AA7190" w:rsidRPr="0050162D" w:rsidRDefault="00AA7190" w:rsidP="00AA7190">
      <w:pPr>
        <w:keepLines/>
        <w:rPr>
          <w:rStyle w:val="afd"/>
        </w:rPr>
      </w:pPr>
      <w:r w:rsidRPr="0050162D">
        <w:rPr>
          <w:rStyle w:val="afd"/>
        </w:rPr>
        <w:t xml:space="preserve">Лист согласования </w:t>
      </w:r>
      <w:r w:rsidRPr="0050162D">
        <w:rPr>
          <w:b/>
          <w:bCs/>
          <w:i/>
          <w:color w:val="FF0000"/>
          <w:sz w:val="20"/>
          <w:szCs w:val="20"/>
        </w:rPr>
        <w:t>(предоставляется технологом банка по результатам последнего круга согласования для включения в БФТЗ технологом Спектра)</w:t>
      </w:r>
      <w:r w:rsidRPr="0050162D">
        <w:rPr>
          <w:rStyle w:val="afd"/>
          <w:i/>
        </w:rPr>
        <w:t xml:space="preserve"> </w:t>
      </w: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
        <w:gridCol w:w="3000"/>
        <w:gridCol w:w="3000"/>
        <w:gridCol w:w="2160"/>
        <w:gridCol w:w="1680"/>
      </w:tblGrid>
      <w:tr w:rsidR="00AA7190" w:rsidRPr="0050162D" w:rsidTr="008233AD">
        <w:tc>
          <w:tcPr>
            <w:tcW w:w="588" w:type="dxa"/>
            <w:shd w:val="clear" w:color="auto" w:fill="CCCCCC"/>
            <w:vAlign w:val="center"/>
          </w:tcPr>
          <w:p w:rsidR="00AA7190" w:rsidRPr="0050162D" w:rsidRDefault="00AA7190" w:rsidP="008233AD">
            <w:pPr>
              <w:keepLines/>
              <w:rPr>
                <w:b/>
                <w:bCs/>
              </w:rPr>
            </w:pPr>
            <w:r w:rsidRPr="0050162D">
              <w:rPr>
                <w:b/>
                <w:bCs/>
              </w:rPr>
              <w:t>№</w:t>
            </w:r>
          </w:p>
        </w:tc>
        <w:tc>
          <w:tcPr>
            <w:tcW w:w="3000" w:type="dxa"/>
            <w:shd w:val="clear" w:color="auto" w:fill="CCCCCC"/>
            <w:vAlign w:val="center"/>
          </w:tcPr>
          <w:p w:rsidR="00AA7190" w:rsidRPr="0050162D" w:rsidRDefault="00AA7190" w:rsidP="008233AD">
            <w:pPr>
              <w:keepLines/>
              <w:rPr>
                <w:b/>
                <w:bCs/>
              </w:rPr>
            </w:pPr>
            <w:r w:rsidRPr="0050162D">
              <w:rPr>
                <w:b/>
              </w:rPr>
              <w:t>Должность</w:t>
            </w:r>
          </w:p>
        </w:tc>
        <w:tc>
          <w:tcPr>
            <w:tcW w:w="3000" w:type="dxa"/>
            <w:shd w:val="clear" w:color="auto" w:fill="CCCCCC"/>
            <w:vAlign w:val="center"/>
          </w:tcPr>
          <w:p w:rsidR="00AA7190" w:rsidRPr="0050162D" w:rsidRDefault="00AA7190" w:rsidP="008233AD">
            <w:pPr>
              <w:keepLines/>
              <w:rPr>
                <w:b/>
              </w:rPr>
            </w:pPr>
            <w:r w:rsidRPr="0050162D">
              <w:rPr>
                <w:b/>
              </w:rPr>
              <w:t>ФИО</w:t>
            </w:r>
          </w:p>
        </w:tc>
        <w:tc>
          <w:tcPr>
            <w:tcW w:w="2160" w:type="dxa"/>
            <w:shd w:val="clear" w:color="auto" w:fill="CCCCCC"/>
            <w:vAlign w:val="center"/>
          </w:tcPr>
          <w:p w:rsidR="00AA7190" w:rsidRPr="0050162D" w:rsidRDefault="00AA7190" w:rsidP="008233AD">
            <w:pPr>
              <w:keepLines/>
              <w:rPr>
                <w:b/>
              </w:rPr>
            </w:pPr>
            <w:r w:rsidRPr="0050162D">
              <w:rPr>
                <w:b/>
              </w:rPr>
              <w:t>Результат согласования</w:t>
            </w:r>
          </w:p>
        </w:tc>
        <w:tc>
          <w:tcPr>
            <w:tcW w:w="1680" w:type="dxa"/>
            <w:shd w:val="clear" w:color="auto" w:fill="CCCCCC"/>
            <w:vAlign w:val="center"/>
          </w:tcPr>
          <w:p w:rsidR="00AA7190" w:rsidRPr="0050162D" w:rsidRDefault="00AA7190" w:rsidP="008233AD">
            <w:pPr>
              <w:keepLines/>
              <w:rPr>
                <w:b/>
              </w:rPr>
            </w:pPr>
            <w:r w:rsidRPr="0050162D">
              <w:rPr>
                <w:b/>
              </w:rPr>
              <w:t>Дата</w:t>
            </w:r>
          </w:p>
        </w:tc>
      </w:tr>
      <w:tr w:rsidR="00AA7190" w:rsidRPr="0050162D" w:rsidTr="008233AD">
        <w:tc>
          <w:tcPr>
            <w:tcW w:w="588"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2160" w:type="dxa"/>
            <w:vAlign w:val="center"/>
          </w:tcPr>
          <w:p w:rsidR="00AA7190" w:rsidRPr="0050162D" w:rsidRDefault="00AA7190" w:rsidP="008233AD">
            <w:pPr>
              <w:keepLines/>
            </w:pPr>
          </w:p>
        </w:tc>
        <w:tc>
          <w:tcPr>
            <w:tcW w:w="1680" w:type="dxa"/>
            <w:vAlign w:val="center"/>
          </w:tcPr>
          <w:p w:rsidR="00AA7190" w:rsidRPr="0050162D" w:rsidRDefault="00AA7190" w:rsidP="008233AD">
            <w:pPr>
              <w:keepLines/>
            </w:pPr>
          </w:p>
        </w:tc>
      </w:tr>
      <w:tr w:rsidR="00AA7190" w:rsidRPr="0050162D" w:rsidTr="008233AD">
        <w:tc>
          <w:tcPr>
            <w:tcW w:w="588"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2160" w:type="dxa"/>
            <w:vAlign w:val="center"/>
          </w:tcPr>
          <w:p w:rsidR="00AA7190" w:rsidRPr="0050162D" w:rsidRDefault="00AA7190" w:rsidP="008233AD">
            <w:pPr>
              <w:keepLines/>
            </w:pPr>
          </w:p>
        </w:tc>
        <w:tc>
          <w:tcPr>
            <w:tcW w:w="1680" w:type="dxa"/>
            <w:vAlign w:val="center"/>
          </w:tcPr>
          <w:p w:rsidR="00AA7190" w:rsidRPr="0050162D" w:rsidRDefault="00AA7190" w:rsidP="008233AD">
            <w:pPr>
              <w:keepLines/>
            </w:pPr>
          </w:p>
        </w:tc>
      </w:tr>
      <w:tr w:rsidR="00AA7190" w:rsidRPr="0050162D" w:rsidTr="008233AD">
        <w:tc>
          <w:tcPr>
            <w:tcW w:w="588"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3000" w:type="dxa"/>
            <w:vAlign w:val="center"/>
          </w:tcPr>
          <w:p w:rsidR="00AA7190" w:rsidRPr="0050162D" w:rsidRDefault="00AA7190" w:rsidP="008233AD">
            <w:pPr>
              <w:keepLines/>
            </w:pPr>
          </w:p>
        </w:tc>
        <w:tc>
          <w:tcPr>
            <w:tcW w:w="2160" w:type="dxa"/>
            <w:vAlign w:val="center"/>
          </w:tcPr>
          <w:p w:rsidR="00AA7190" w:rsidRPr="0050162D" w:rsidRDefault="00AA7190" w:rsidP="008233AD">
            <w:pPr>
              <w:keepLines/>
            </w:pPr>
          </w:p>
        </w:tc>
        <w:tc>
          <w:tcPr>
            <w:tcW w:w="1680" w:type="dxa"/>
            <w:vAlign w:val="center"/>
          </w:tcPr>
          <w:p w:rsidR="00AA7190" w:rsidRPr="0050162D" w:rsidRDefault="00AA7190" w:rsidP="008233AD">
            <w:pPr>
              <w:keepLines/>
            </w:pPr>
          </w:p>
        </w:tc>
      </w:tr>
    </w:tbl>
    <w:p w:rsidR="00AA7190" w:rsidRPr="0050162D" w:rsidRDefault="00AA7190" w:rsidP="00AA7190">
      <w:pPr>
        <w:keepLines/>
        <w:rPr>
          <w:rStyle w:val="afd"/>
          <w:lang w:val="en-US"/>
        </w:rPr>
      </w:pPr>
    </w:p>
    <w:p w:rsidR="00AA7190" w:rsidRPr="0050162D" w:rsidRDefault="00AA7190" w:rsidP="00AA7190">
      <w:pPr>
        <w:keepLines/>
        <w:rPr>
          <w:rStyle w:val="afd"/>
          <w:lang w:val="en-US"/>
        </w:rPr>
      </w:pPr>
    </w:p>
    <w:p w:rsidR="00AA7190" w:rsidRPr="0050162D" w:rsidRDefault="00AA7190" w:rsidP="00B7679E">
      <w:pPr>
        <w:keepLines/>
        <w:outlineLvl w:val="0"/>
        <w:rPr>
          <w:rStyle w:val="afd"/>
        </w:rPr>
      </w:pPr>
      <w:bookmarkStart w:id="1" w:name="_Toc454971361"/>
      <w:r w:rsidRPr="0050162D">
        <w:rPr>
          <w:rStyle w:val="afd"/>
        </w:rPr>
        <w:t>Оценка трудоемкости</w:t>
      </w:r>
      <w:bookmarkEnd w:id="1"/>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7"/>
        <w:gridCol w:w="7059"/>
      </w:tblGrid>
      <w:tr w:rsidR="00AA7190" w:rsidRPr="0050162D" w:rsidTr="005211D7">
        <w:tc>
          <w:tcPr>
            <w:tcW w:w="3397" w:type="dxa"/>
            <w:shd w:val="clear" w:color="auto" w:fill="CCCCCC"/>
            <w:vAlign w:val="center"/>
          </w:tcPr>
          <w:p w:rsidR="00AA7190" w:rsidRPr="0050162D" w:rsidRDefault="00AA7190" w:rsidP="008233AD">
            <w:pPr>
              <w:keepLines/>
              <w:rPr>
                <w:b/>
                <w:bCs/>
                <w:lang w:val="en-US"/>
              </w:rPr>
            </w:pPr>
          </w:p>
        </w:tc>
        <w:tc>
          <w:tcPr>
            <w:tcW w:w="7059" w:type="dxa"/>
            <w:shd w:val="clear" w:color="auto" w:fill="CCCCCC"/>
            <w:vAlign w:val="center"/>
          </w:tcPr>
          <w:p w:rsidR="00AA7190" w:rsidRPr="0050162D" w:rsidRDefault="00AA7190" w:rsidP="008233AD">
            <w:pPr>
              <w:keepLines/>
              <w:rPr>
                <w:b/>
                <w:bCs/>
              </w:rPr>
            </w:pPr>
            <w:r w:rsidRPr="0050162D">
              <w:rPr>
                <w:b/>
                <w:bCs/>
              </w:rPr>
              <w:t>Трудоемкость, ч/д.</w:t>
            </w:r>
          </w:p>
        </w:tc>
      </w:tr>
      <w:tr w:rsidR="00AA7190" w:rsidRPr="0050162D" w:rsidTr="005211D7">
        <w:tc>
          <w:tcPr>
            <w:tcW w:w="3397" w:type="dxa"/>
            <w:vAlign w:val="center"/>
          </w:tcPr>
          <w:p w:rsidR="00AA7190" w:rsidRPr="0050162D" w:rsidRDefault="005211D7" w:rsidP="008233AD">
            <w:pPr>
              <w:keepLines/>
            </w:pPr>
            <w:ins w:id="2" w:author="Perelygin" w:date="2016-07-18T15:24:00Z">
              <w:r>
                <w:rPr>
                  <w:i/>
                  <w:iCs/>
                </w:rPr>
                <w:t>Ведущий бизнес аналитик</w:t>
              </w:r>
            </w:ins>
          </w:p>
        </w:tc>
        <w:tc>
          <w:tcPr>
            <w:tcW w:w="7059" w:type="dxa"/>
            <w:vAlign w:val="center"/>
          </w:tcPr>
          <w:p w:rsidR="00AA7190" w:rsidRPr="0050162D" w:rsidRDefault="000836FD" w:rsidP="008233AD">
            <w:pPr>
              <w:keepLines/>
            </w:pPr>
            <w:ins w:id="3" w:author="Perelygin" w:date="2016-07-14T14:17:00Z">
              <w:r>
                <w:t>72</w:t>
              </w:r>
            </w:ins>
            <w:ins w:id="4" w:author="Perelygin" w:date="2016-07-14T14:18:00Z">
              <w:r>
                <w:t xml:space="preserve">  </w:t>
              </w:r>
            </w:ins>
          </w:p>
        </w:tc>
      </w:tr>
      <w:tr w:rsidR="00AA7190" w:rsidRPr="0050162D" w:rsidTr="005211D7">
        <w:tc>
          <w:tcPr>
            <w:tcW w:w="3397" w:type="dxa"/>
            <w:vAlign w:val="center"/>
          </w:tcPr>
          <w:p w:rsidR="00AA7190" w:rsidRPr="0050162D" w:rsidRDefault="005211D7" w:rsidP="008233AD">
            <w:pPr>
              <w:keepLines/>
            </w:pPr>
            <w:ins w:id="5" w:author="Perelygin" w:date="2016-07-18T15:25:00Z">
              <w:r>
                <w:rPr>
                  <w:i/>
                  <w:iCs/>
                </w:rPr>
                <w:t>Системный архитектор</w:t>
              </w:r>
            </w:ins>
          </w:p>
        </w:tc>
        <w:tc>
          <w:tcPr>
            <w:tcW w:w="7059" w:type="dxa"/>
            <w:vAlign w:val="center"/>
          </w:tcPr>
          <w:p w:rsidR="00AA7190" w:rsidRPr="0050162D" w:rsidRDefault="000836FD" w:rsidP="008233AD">
            <w:pPr>
              <w:keepLines/>
            </w:pPr>
            <w:ins w:id="6" w:author="Perelygin" w:date="2016-07-14T14:17:00Z">
              <w:r>
                <w:t>15</w:t>
              </w:r>
            </w:ins>
          </w:p>
        </w:tc>
      </w:tr>
      <w:tr w:rsidR="00AA7190" w:rsidRPr="0050162D" w:rsidTr="005211D7">
        <w:tc>
          <w:tcPr>
            <w:tcW w:w="3397" w:type="dxa"/>
            <w:vAlign w:val="center"/>
          </w:tcPr>
          <w:p w:rsidR="00AA7190" w:rsidRPr="0050162D" w:rsidRDefault="007B5F78" w:rsidP="008233AD">
            <w:pPr>
              <w:keepLines/>
            </w:pPr>
            <w:ins w:id="7" w:author="Perelygin" w:date="2016-07-18T15:34:00Z">
              <w:r>
                <w:rPr>
                  <w:i/>
                  <w:iCs/>
                </w:rPr>
                <w:t>Ведущий разработчик</w:t>
              </w:r>
            </w:ins>
          </w:p>
        </w:tc>
        <w:tc>
          <w:tcPr>
            <w:tcW w:w="7059" w:type="dxa"/>
            <w:vAlign w:val="center"/>
          </w:tcPr>
          <w:p w:rsidR="00AA7190" w:rsidRPr="0050162D" w:rsidRDefault="000836FD" w:rsidP="008233AD">
            <w:pPr>
              <w:keepLines/>
            </w:pPr>
            <w:ins w:id="8" w:author="Perelygin" w:date="2016-07-14T14:17:00Z">
              <w:r>
                <w:t>159</w:t>
              </w:r>
            </w:ins>
          </w:p>
        </w:tc>
      </w:tr>
      <w:tr w:rsidR="00AA7190" w:rsidRPr="0050162D" w:rsidTr="005211D7">
        <w:tc>
          <w:tcPr>
            <w:tcW w:w="3397" w:type="dxa"/>
            <w:vAlign w:val="center"/>
          </w:tcPr>
          <w:p w:rsidR="00AA7190" w:rsidRPr="0050162D" w:rsidRDefault="007B5F78" w:rsidP="008233AD">
            <w:pPr>
              <w:keepLines/>
            </w:pPr>
            <w:ins w:id="9" w:author="Perelygin" w:date="2016-07-18T15:34:00Z">
              <w:r>
                <w:rPr>
                  <w:i/>
                  <w:iCs/>
                </w:rPr>
                <w:t>Инженер по тестированию ПО</w:t>
              </w:r>
            </w:ins>
          </w:p>
        </w:tc>
        <w:tc>
          <w:tcPr>
            <w:tcW w:w="7059" w:type="dxa"/>
            <w:vAlign w:val="center"/>
          </w:tcPr>
          <w:p w:rsidR="00AA7190" w:rsidRPr="0050162D" w:rsidRDefault="000836FD" w:rsidP="008233AD">
            <w:pPr>
              <w:keepLines/>
            </w:pPr>
            <w:ins w:id="10" w:author="Perelygin" w:date="2016-07-14T14:18:00Z">
              <w:r>
                <w:t>46</w:t>
              </w:r>
            </w:ins>
          </w:p>
        </w:tc>
      </w:tr>
      <w:tr w:rsidR="001D0D8F" w:rsidRPr="0050162D" w:rsidTr="005211D7">
        <w:trPr>
          <w:ins w:id="11" w:author="Perelygin" w:date="2016-07-18T14:54:00Z"/>
        </w:trPr>
        <w:tc>
          <w:tcPr>
            <w:tcW w:w="3397" w:type="dxa"/>
            <w:vAlign w:val="center"/>
          </w:tcPr>
          <w:p w:rsidR="001D0D8F" w:rsidRPr="0050162D" w:rsidRDefault="005211D7" w:rsidP="008233AD">
            <w:pPr>
              <w:keepLines/>
              <w:rPr>
                <w:ins w:id="12" w:author="Perelygin" w:date="2016-07-18T14:54:00Z"/>
              </w:rPr>
            </w:pPr>
            <w:ins w:id="13" w:author="Perelygin" w:date="2016-07-18T15:24:00Z">
              <w:r>
                <w:rPr>
                  <w:i/>
                  <w:iCs/>
                </w:rPr>
                <w:t>Ведущий бизнес аналитик</w:t>
              </w:r>
            </w:ins>
          </w:p>
        </w:tc>
        <w:tc>
          <w:tcPr>
            <w:tcW w:w="7059" w:type="dxa"/>
            <w:vAlign w:val="center"/>
          </w:tcPr>
          <w:p w:rsidR="001D0D8F" w:rsidRDefault="001D0D8F" w:rsidP="008233AD">
            <w:pPr>
              <w:keepLines/>
              <w:rPr>
                <w:ins w:id="14" w:author="Perelygin" w:date="2016-07-18T14:54:00Z"/>
              </w:rPr>
            </w:pPr>
            <w:ins w:id="15" w:author="Perelygin" w:date="2016-07-18T14:54:00Z">
              <w:r>
                <w:t>127,5</w:t>
              </w:r>
            </w:ins>
          </w:p>
        </w:tc>
      </w:tr>
      <w:tr w:rsidR="00AA7190" w:rsidRPr="0050162D" w:rsidTr="005211D7">
        <w:tc>
          <w:tcPr>
            <w:tcW w:w="3397" w:type="dxa"/>
            <w:shd w:val="clear" w:color="auto" w:fill="BFBFBF" w:themeFill="background1" w:themeFillShade="BF"/>
            <w:vAlign w:val="center"/>
          </w:tcPr>
          <w:p w:rsidR="00AA7190" w:rsidRPr="0050162D" w:rsidRDefault="00AA7190" w:rsidP="008233AD">
            <w:pPr>
              <w:keepLines/>
              <w:rPr>
                <w:b/>
                <w:bCs/>
              </w:rPr>
            </w:pPr>
            <w:r w:rsidRPr="0050162D">
              <w:rPr>
                <w:b/>
                <w:bCs/>
              </w:rPr>
              <w:t>Итого</w:t>
            </w:r>
          </w:p>
        </w:tc>
        <w:tc>
          <w:tcPr>
            <w:tcW w:w="7059" w:type="dxa"/>
            <w:shd w:val="clear" w:color="auto" w:fill="BFBFBF" w:themeFill="background1" w:themeFillShade="BF"/>
            <w:vAlign w:val="center"/>
          </w:tcPr>
          <w:p w:rsidR="00AA7190" w:rsidRPr="000836FD" w:rsidRDefault="00B33955" w:rsidP="008233AD">
            <w:pPr>
              <w:keepLines/>
              <w:rPr>
                <w:b/>
                <w:bCs/>
              </w:rPr>
            </w:pPr>
            <w:ins w:id="16" w:author="Perelygin" w:date="2016-07-18T14:56:00Z">
              <w:r>
                <w:rPr>
                  <w:b/>
                  <w:bCs/>
                </w:rPr>
                <w:t>419,5</w:t>
              </w:r>
            </w:ins>
          </w:p>
        </w:tc>
      </w:tr>
    </w:tbl>
    <w:p w:rsidR="00AA7190" w:rsidRPr="0050162D" w:rsidRDefault="00AA7190" w:rsidP="00AA7190">
      <w:pPr>
        <w:keepLines/>
        <w:rPr>
          <w:rStyle w:val="afd"/>
          <w:lang w:val="en-US"/>
        </w:rPr>
      </w:pPr>
    </w:p>
    <w:p w:rsidR="00AA7190" w:rsidRPr="0050162D" w:rsidRDefault="00AA7190" w:rsidP="00AA7190">
      <w:pPr>
        <w:keepLines/>
        <w:rPr>
          <w:rStyle w:val="afd"/>
          <w:lang w:val="en-US"/>
        </w:rPr>
      </w:pPr>
    </w:p>
    <w:p w:rsidR="00AA7190" w:rsidRPr="0050162D" w:rsidRDefault="00AA7190" w:rsidP="00B7679E">
      <w:pPr>
        <w:keepLines/>
        <w:outlineLvl w:val="0"/>
        <w:rPr>
          <w:rStyle w:val="afd"/>
        </w:rPr>
      </w:pPr>
      <w:bookmarkStart w:id="17" w:name="_Toc454971362"/>
      <w:r w:rsidRPr="0050162D">
        <w:rPr>
          <w:rStyle w:val="afd"/>
        </w:rPr>
        <w:t>История изменений</w:t>
      </w:r>
      <w:bookmarkEnd w:id="17"/>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1320"/>
        <w:gridCol w:w="2640"/>
        <w:gridCol w:w="5400"/>
      </w:tblGrid>
      <w:tr w:rsidR="00AA7190" w:rsidRPr="0050162D" w:rsidTr="008233AD">
        <w:tc>
          <w:tcPr>
            <w:tcW w:w="1068" w:type="dxa"/>
            <w:shd w:val="clear" w:color="auto" w:fill="CCCCCC"/>
            <w:vAlign w:val="center"/>
          </w:tcPr>
          <w:p w:rsidR="00AA7190" w:rsidRPr="0050162D" w:rsidRDefault="00AA7190" w:rsidP="008233AD">
            <w:pPr>
              <w:keepLines/>
              <w:rPr>
                <w:b/>
                <w:bCs/>
                <w:lang w:val="en-US"/>
              </w:rPr>
            </w:pPr>
            <w:r w:rsidRPr="0050162D">
              <w:rPr>
                <w:b/>
                <w:bCs/>
              </w:rPr>
              <w:t>Версия</w:t>
            </w:r>
          </w:p>
        </w:tc>
        <w:tc>
          <w:tcPr>
            <w:tcW w:w="1320" w:type="dxa"/>
            <w:shd w:val="clear" w:color="auto" w:fill="CCCCCC"/>
            <w:vAlign w:val="center"/>
          </w:tcPr>
          <w:p w:rsidR="00AA7190" w:rsidRPr="0050162D" w:rsidRDefault="00AA7190" w:rsidP="008233AD">
            <w:pPr>
              <w:keepLines/>
              <w:rPr>
                <w:b/>
                <w:bCs/>
              </w:rPr>
            </w:pPr>
            <w:r w:rsidRPr="0050162D">
              <w:rPr>
                <w:b/>
                <w:bCs/>
              </w:rPr>
              <w:t>Дата</w:t>
            </w:r>
          </w:p>
        </w:tc>
        <w:tc>
          <w:tcPr>
            <w:tcW w:w="2640" w:type="dxa"/>
            <w:shd w:val="clear" w:color="auto" w:fill="CCCCCC"/>
            <w:vAlign w:val="center"/>
          </w:tcPr>
          <w:p w:rsidR="00AA7190" w:rsidRPr="0050162D" w:rsidRDefault="00AA7190" w:rsidP="008233AD">
            <w:pPr>
              <w:keepLines/>
              <w:rPr>
                <w:b/>
              </w:rPr>
            </w:pPr>
            <w:r w:rsidRPr="0050162D">
              <w:rPr>
                <w:b/>
                <w:bCs/>
              </w:rPr>
              <w:t>Автор изменений</w:t>
            </w:r>
          </w:p>
        </w:tc>
        <w:tc>
          <w:tcPr>
            <w:tcW w:w="5400" w:type="dxa"/>
            <w:shd w:val="clear" w:color="auto" w:fill="CCCCCC"/>
            <w:vAlign w:val="center"/>
          </w:tcPr>
          <w:p w:rsidR="00AA7190" w:rsidRPr="0050162D" w:rsidRDefault="00AA7190" w:rsidP="008233AD">
            <w:pPr>
              <w:keepLines/>
              <w:rPr>
                <w:b/>
              </w:rPr>
            </w:pPr>
            <w:r w:rsidRPr="0050162D">
              <w:rPr>
                <w:b/>
                <w:bCs/>
              </w:rPr>
              <w:t>Описание изменения</w:t>
            </w:r>
          </w:p>
        </w:tc>
      </w:tr>
      <w:tr w:rsidR="00AA7190" w:rsidRPr="0050162D" w:rsidTr="008233AD">
        <w:tc>
          <w:tcPr>
            <w:tcW w:w="1068" w:type="dxa"/>
            <w:vAlign w:val="center"/>
          </w:tcPr>
          <w:p w:rsidR="00AA7190" w:rsidRPr="0050162D" w:rsidRDefault="00AA7190" w:rsidP="008233AD">
            <w:pPr>
              <w:keepLines/>
              <w:rPr>
                <w:lang w:val="en-US"/>
              </w:rPr>
            </w:pPr>
            <w:r w:rsidRPr="0050162D">
              <w:rPr>
                <w:lang w:val="en-US"/>
              </w:rPr>
              <w:t>1.0</w:t>
            </w:r>
          </w:p>
        </w:tc>
        <w:tc>
          <w:tcPr>
            <w:tcW w:w="1320" w:type="dxa"/>
            <w:vAlign w:val="center"/>
          </w:tcPr>
          <w:p w:rsidR="00AA7190" w:rsidRPr="0050162D" w:rsidRDefault="00667756" w:rsidP="008233AD">
            <w:pPr>
              <w:keepLines/>
            </w:pPr>
            <w:r w:rsidRPr="0050162D">
              <w:t>28.03.2016</w:t>
            </w:r>
          </w:p>
        </w:tc>
        <w:tc>
          <w:tcPr>
            <w:tcW w:w="2640" w:type="dxa"/>
            <w:vAlign w:val="center"/>
          </w:tcPr>
          <w:p w:rsidR="00AA7190" w:rsidRPr="0050162D" w:rsidRDefault="00667756" w:rsidP="008233AD">
            <w:pPr>
              <w:keepLines/>
            </w:pPr>
            <w:r w:rsidRPr="0050162D">
              <w:t>Шрамкова Т.П.</w:t>
            </w:r>
          </w:p>
        </w:tc>
        <w:tc>
          <w:tcPr>
            <w:tcW w:w="5400" w:type="dxa"/>
            <w:vAlign w:val="center"/>
          </w:tcPr>
          <w:p w:rsidR="00AA7190" w:rsidRPr="0050162D" w:rsidRDefault="00AA7190" w:rsidP="008233AD">
            <w:pPr>
              <w:keepLines/>
            </w:pPr>
            <w:r w:rsidRPr="0050162D">
              <w:t>Создание документа</w:t>
            </w:r>
          </w:p>
        </w:tc>
      </w:tr>
      <w:tr w:rsidR="00AA7190" w:rsidRPr="0050162D" w:rsidTr="008233AD">
        <w:tc>
          <w:tcPr>
            <w:tcW w:w="1068" w:type="dxa"/>
            <w:vAlign w:val="center"/>
          </w:tcPr>
          <w:p w:rsidR="00AA7190" w:rsidRPr="0050162D" w:rsidRDefault="00A30E28" w:rsidP="008233AD">
            <w:pPr>
              <w:keepLines/>
            </w:pPr>
            <w:r w:rsidRPr="0050162D">
              <w:t>2.0</w:t>
            </w:r>
          </w:p>
        </w:tc>
        <w:tc>
          <w:tcPr>
            <w:tcW w:w="1320" w:type="dxa"/>
            <w:vAlign w:val="center"/>
          </w:tcPr>
          <w:p w:rsidR="00AA7190" w:rsidRPr="0050162D" w:rsidRDefault="00A30E28" w:rsidP="008233AD">
            <w:pPr>
              <w:keepLines/>
            </w:pPr>
            <w:r w:rsidRPr="0050162D">
              <w:t>19.04.2016</w:t>
            </w:r>
          </w:p>
        </w:tc>
        <w:tc>
          <w:tcPr>
            <w:tcW w:w="2640" w:type="dxa"/>
            <w:vAlign w:val="center"/>
          </w:tcPr>
          <w:p w:rsidR="00AA7190" w:rsidRPr="0050162D" w:rsidRDefault="00A30E28" w:rsidP="008233AD">
            <w:pPr>
              <w:keepLines/>
            </w:pPr>
            <w:r w:rsidRPr="0050162D">
              <w:t>Шрамкова Т.П.</w:t>
            </w:r>
          </w:p>
        </w:tc>
        <w:tc>
          <w:tcPr>
            <w:tcW w:w="5400" w:type="dxa"/>
            <w:vAlign w:val="center"/>
          </w:tcPr>
          <w:p w:rsidR="00AA7190" w:rsidRPr="0050162D" w:rsidRDefault="00A30E28" w:rsidP="008233AD">
            <w:pPr>
              <w:keepLines/>
            </w:pPr>
            <w:r w:rsidRPr="0050162D">
              <w:t>Изменение документа по замечаниям первого круга согласования</w:t>
            </w:r>
          </w:p>
        </w:tc>
      </w:tr>
      <w:tr w:rsidR="00B76F1C" w:rsidRPr="0050162D" w:rsidTr="008233AD">
        <w:tc>
          <w:tcPr>
            <w:tcW w:w="1068" w:type="dxa"/>
            <w:vAlign w:val="center"/>
          </w:tcPr>
          <w:p w:rsidR="00B76F1C" w:rsidRPr="0050162D" w:rsidRDefault="00B76F1C" w:rsidP="00B76F1C">
            <w:pPr>
              <w:keepLines/>
            </w:pPr>
            <w:r w:rsidRPr="0050162D">
              <w:t>3.0</w:t>
            </w:r>
          </w:p>
        </w:tc>
        <w:tc>
          <w:tcPr>
            <w:tcW w:w="1320" w:type="dxa"/>
            <w:vAlign w:val="center"/>
          </w:tcPr>
          <w:p w:rsidR="00B76F1C" w:rsidRPr="0050162D" w:rsidRDefault="00B76F1C" w:rsidP="00B76F1C">
            <w:pPr>
              <w:keepLines/>
            </w:pPr>
            <w:r w:rsidRPr="0050162D">
              <w:t>29.04.2016</w:t>
            </w:r>
          </w:p>
        </w:tc>
        <w:tc>
          <w:tcPr>
            <w:tcW w:w="2640" w:type="dxa"/>
            <w:vAlign w:val="center"/>
          </w:tcPr>
          <w:p w:rsidR="00B76F1C" w:rsidRPr="0050162D" w:rsidRDefault="00B76F1C" w:rsidP="00B76F1C">
            <w:pPr>
              <w:keepLines/>
            </w:pPr>
            <w:r w:rsidRPr="0050162D">
              <w:t>Шрамкова Т.П.</w:t>
            </w:r>
          </w:p>
        </w:tc>
        <w:tc>
          <w:tcPr>
            <w:tcW w:w="5400" w:type="dxa"/>
            <w:vAlign w:val="center"/>
          </w:tcPr>
          <w:p w:rsidR="00B76F1C" w:rsidRPr="0050162D" w:rsidRDefault="00B76F1C">
            <w:pPr>
              <w:keepLines/>
            </w:pPr>
            <w:r w:rsidRPr="0050162D">
              <w:t>Изменение документа по замечаниям второго круга согласования</w:t>
            </w:r>
          </w:p>
        </w:tc>
      </w:tr>
      <w:tr w:rsidR="00AA7190" w:rsidRPr="0050162D" w:rsidTr="008233AD">
        <w:tc>
          <w:tcPr>
            <w:tcW w:w="1068" w:type="dxa"/>
            <w:vAlign w:val="center"/>
          </w:tcPr>
          <w:p w:rsidR="00AA7190" w:rsidRPr="0050162D" w:rsidRDefault="005D203C" w:rsidP="008233AD">
            <w:pPr>
              <w:keepLines/>
            </w:pPr>
            <w:r>
              <w:t>4.0</w:t>
            </w:r>
          </w:p>
        </w:tc>
        <w:tc>
          <w:tcPr>
            <w:tcW w:w="1320" w:type="dxa"/>
            <w:vAlign w:val="center"/>
          </w:tcPr>
          <w:p w:rsidR="00AA7190" w:rsidRPr="0050162D" w:rsidRDefault="005D203C" w:rsidP="008233AD">
            <w:pPr>
              <w:keepLines/>
            </w:pPr>
            <w:r>
              <w:t>31.05.2016</w:t>
            </w:r>
          </w:p>
        </w:tc>
        <w:tc>
          <w:tcPr>
            <w:tcW w:w="2640" w:type="dxa"/>
            <w:vAlign w:val="center"/>
          </w:tcPr>
          <w:p w:rsidR="00AA7190" w:rsidRPr="0050162D" w:rsidRDefault="005D203C" w:rsidP="008233AD">
            <w:pPr>
              <w:keepLines/>
            </w:pPr>
            <w:r>
              <w:t>Перелыгин Т.В.</w:t>
            </w:r>
          </w:p>
        </w:tc>
        <w:tc>
          <w:tcPr>
            <w:tcW w:w="5400" w:type="dxa"/>
            <w:vAlign w:val="center"/>
          </w:tcPr>
          <w:p w:rsidR="00AA7190" w:rsidRPr="0050162D" w:rsidRDefault="005D203C" w:rsidP="008233AD">
            <w:pPr>
              <w:keepLines/>
            </w:pPr>
            <w:r>
              <w:t xml:space="preserve">Изменение документа по итогам изменения подхода к оплате </w:t>
            </w:r>
          </w:p>
        </w:tc>
      </w:tr>
      <w:tr w:rsidR="004B7290" w:rsidRPr="0050162D" w:rsidTr="008233AD">
        <w:tc>
          <w:tcPr>
            <w:tcW w:w="1068" w:type="dxa"/>
            <w:vAlign w:val="center"/>
          </w:tcPr>
          <w:p w:rsidR="004B7290" w:rsidRDefault="004B7290" w:rsidP="008233AD">
            <w:pPr>
              <w:keepLines/>
            </w:pPr>
            <w:r>
              <w:t>5.2</w:t>
            </w:r>
            <w:r w:rsidR="00117399">
              <w:t>.</w:t>
            </w:r>
            <w:r>
              <w:t>1</w:t>
            </w:r>
          </w:p>
        </w:tc>
        <w:tc>
          <w:tcPr>
            <w:tcW w:w="1320" w:type="dxa"/>
            <w:vAlign w:val="center"/>
          </w:tcPr>
          <w:p w:rsidR="004B7290" w:rsidRDefault="004B7290" w:rsidP="008233AD">
            <w:pPr>
              <w:keepLines/>
            </w:pPr>
            <w:r>
              <w:t>27.06.2016</w:t>
            </w:r>
          </w:p>
        </w:tc>
        <w:tc>
          <w:tcPr>
            <w:tcW w:w="2640" w:type="dxa"/>
            <w:vAlign w:val="center"/>
          </w:tcPr>
          <w:p w:rsidR="004B7290" w:rsidRDefault="004B7290" w:rsidP="008233AD">
            <w:pPr>
              <w:keepLines/>
            </w:pPr>
            <w:r>
              <w:t>Березюк А.А.</w:t>
            </w:r>
          </w:p>
        </w:tc>
        <w:tc>
          <w:tcPr>
            <w:tcW w:w="5400" w:type="dxa"/>
            <w:vAlign w:val="center"/>
          </w:tcPr>
          <w:p w:rsidR="004B7290" w:rsidRDefault="004B7290" w:rsidP="008233AD">
            <w:pPr>
              <w:keepLines/>
            </w:pPr>
            <w:r>
              <w:t>Добавлено описание в п.41-4.6,4.9</w:t>
            </w:r>
          </w:p>
        </w:tc>
      </w:tr>
      <w:tr w:rsidR="004732E3" w:rsidRPr="0050162D" w:rsidTr="008233AD">
        <w:tc>
          <w:tcPr>
            <w:tcW w:w="1068" w:type="dxa"/>
            <w:vAlign w:val="center"/>
          </w:tcPr>
          <w:p w:rsidR="004732E3" w:rsidRDefault="004732E3" w:rsidP="008233AD">
            <w:pPr>
              <w:keepLines/>
            </w:pPr>
            <w:r>
              <w:t>5.2</w:t>
            </w:r>
            <w:r w:rsidR="00117399">
              <w:t>.</w:t>
            </w:r>
            <w:r>
              <w:t>2</w:t>
            </w:r>
          </w:p>
        </w:tc>
        <w:tc>
          <w:tcPr>
            <w:tcW w:w="1320" w:type="dxa"/>
            <w:vAlign w:val="center"/>
          </w:tcPr>
          <w:p w:rsidR="004732E3" w:rsidRDefault="004732E3" w:rsidP="008233AD">
            <w:pPr>
              <w:keepLines/>
            </w:pPr>
            <w:r>
              <w:t>01.07.</w:t>
            </w:r>
            <w:r w:rsidR="00E86A4E">
              <w:t>20</w:t>
            </w:r>
            <w:r>
              <w:t>16</w:t>
            </w:r>
          </w:p>
        </w:tc>
        <w:tc>
          <w:tcPr>
            <w:tcW w:w="2640" w:type="dxa"/>
            <w:vAlign w:val="center"/>
          </w:tcPr>
          <w:p w:rsidR="004732E3" w:rsidRDefault="004732E3" w:rsidP="008233AD">
            <w:pPr>
              <w:keepLines/>
            </w:pPr>
            <w:r>
              <w:t>Перелыгин Т.В.</w:t>
            </w:r>
          </w:p>
        </w:tc>
        <w:tc>
          <w:tcPr>
            <w:tcW w:w="5400" w:type="dxa"/>
            <w:vAlign w:val="center"/>
          </w:tcPr>
          <w:p w:rsidR="004732E3" w:rsidRDefault="004732E3" w:rsidP="008233AD">
            <w:pPr>
              <w:keepLines/>
            </w:pPr>
            <w:r>
              <w:t>Добавление разделов с согласованиями и трудозатратами</w:t>
            </w:r>
          </w:p>
        </w:tc>
      </w:tr>
      <w:tr w:rsidR="0050459B" w:rsidRPr="0050162D" w:rsidTr="008233AD">
        <w:tc>
          <w:tcPr>
            <w:tcW w:w="1068" w:type="dxa"/>
            <w:vAlign w:val="center"/>
          </w:tcPr>
          <w:p w:rsidR="0050459B" w:rsidRDefault="0050459B" w:rsidP="008233AD">
            <w:pPr>
              <w:keepLines/>
            </w:pPr>
            <w:r>
              <w:t>5.2</w:t>
            </w:r>
            <w:r w:rsidR="00117399">
              <w:t>.</w:t>
            </w:r>
            <w:r>
              <w:t>3</w:t>
            </w:r>
          </w:p>
        </w:tc>
        <w:tc>
          <w:tcPr>
            <w:tcW w:w="1320" w:type="dxa"/>
            <w:vAlign w:val="center"/>
          </w:tcPr>
          <w:p w:rsidR="0050459B" w:rsidRDefault="0050459B" w:rsidP="008233AD">
            <w:pPr>
              <w:keepLines/>
            </w:pPr>
            <w:r>
              <w:t>04.07.</w:t>
            </w:r>
            <w:r w:rsidR="00E86A4E">
              <w:t>20</w:t>
            </w:r>
            <w:r>
              <w:t>16</w:t>
            </w:r>
          </w:p>
        </w:tc>
        <w:tc>
          <w:tcPr>
            <w:tcW w:w="2640" w:type="dxa"/>
            <w:vAlign w:val="center"/>
          </w:tcPr>
          <w:p w:rsidR="0050459B" w:rsidRDefault="0050459B" w:rsidP="008233AD">
            <w:pPr>
              <w:keepLines/>
            </w:pPr>
            <w:r>
              <w:t>Цыганок О.В.</w:t>
            </w:r>
          </w:p>
        </w:tc>
        <w:tc>
          <w:tcPr>
            <w:tcW w:w="5400" w:type="dxa"/>
            <w:vAlign w:val="center"/>
          </w:tcPr>
          <w:p w:rsidR="0050459B" w:rsidRDefault="0050459B" w:rsidP="008233AD">
            <w:pPr>
              <w:keepLines/>
            </w:pPr>
            <w:r>
              <w:t>Добавление информации о согласовании</w:t>
            </w:r>
          </w:p>
        </w:tc>
      </w:tr>
      <w:tr w:rsidR="00E86A4E" w:rsidRPr="0050162D" w:rsidTr="008233AD">
        <w:tc>
          <w:tcPr>
            <w:tcW w:w="1068" w:type="dxa"/>
            <w:vAlign w:val="center"/>
          </w:tcPr>
          <w:p w:rsidR="00E86A4E" w:rsidRDefault="00E86A4E" w:rsidP="008233AD">
            <w:pPr>
              <w:keepLines/>
            </w:pPr>
            <w:r>
              <w:t>5.2</w:t>
            </w:r>
            <w:r w:rsidR="00117399">
              <w:t>.</w:t>
            </w:r>
            <w:r>
              <w:t>4</w:t>
            </w:r>
          </w:p>
        </w:tc>
        <w:tc>
          <w:tcPr>
            <w:tcW w:w="1320" w:type="dxa"/>
            <w:vAlign w:val="center"/>
          </w:tcPr>
          <w:p w:rsidR="00E86A4E" w:rsidRDefault="00E86A4E" w:rsidP="008233AD">
            <w:pPr>
              <w:keepLines/>
            </w:pPr>
            <w:r>
              <w:t>11.07.2016</w:t>
            </w:r>
          </w:p>
        </w:tc>
        <w:tc>
          <w:tcPr>
            <w:tcW w:w="2640" w:type="dxa"/>
            <w:vAlign w:val="center"/>
          </w:tcPr>
          <w:p w:rsidR="00E86A4E" w:rsidRDefault="00E86A4E" w:rsidP="008233AD">
            <w:pPr>
              <w:keepLines/>
            </w:pPr>
            <w:r>
              <w:t>Перелыгин Т.В.</w:t>
            </w:r>
          </w:p>
        </w:tc>
        <w:tc>
          <w:tcPr>
            <w:tcW w:w="5400" w:type="dxa"/>
            <w:vAlign w:val="center"/>
          </w:tcPr>
          <w:p w:rsidR="00E86A4E" w:rsidRDefault="00E86A4E" w:rsidP="008233AD">
            <w:pPr>
              <w:keepLines/>
            </w:pPr>
            <w:r>
              <w:t>Корректировка трудозатрат по замечаниям Озерова А.</w:t>
            </w:r>
          </w:p>
        </w:tc>
      </w:tr>
      <w:tr w:rsidR="00F57B4B" w:rsidRPr="0050162D" w:rsidTr="008233AD">
        <w:tc>
          <w:tcPr>
            <w:tcW w:w="1068" w:type="dxa"/>
            <w:vAlign w:val="center"/>
          </w:tcPr>
          <w:p w:rsidR="00F57B4B" w:rsidRDefault="00F57B4B" w:rsidP="008233AD">
            <w:pPr>
              <w:keepLines/>
            </w:pPr>
            <w:r>
              <w:lastRenderedPageBreak/>
              <w:t>5.2.5</w:t>
            </w:r>
          </w:p>
        </w:tc>
        <w:tc>
          <w:tcPr>
            <w:tcW w:w="1320" w:type="dxa"/>
            <w:vAlign w:val="center"/>
          </w:tcPr>
          <w:p w:rsidR="00F57B4B" w:rsidRDefault="00F57B4B" w:rsidP="008233AD">
            <w:pPr>
              <w:keepLines/>
            </w:pPr>
            <w:r>
              <w:t>13.07.2016</w:t>
            </w:r>
          </w:p>
        </w:tc>
        <w:tc>
          <w:tcPr>
            <w:tcW w:w="2640" w:type="dxa"/>
            <w:vAlign w:val="center"/>
          </w:tcPr>
          <w:p w:rsidR="00F57B4B" w:rsidRDefault="00F57B4B" w:rsidP="008233AD">
            <w:pPr>
              <w:keepLines/>
            </w:pPr>
            <w:r>
              <w:t>Цыганок О.В.</w:t>
            </w:r>
          </w:p>
        </w:tc>
        <w:tc>
          <w:tcPr>
            <w:tcW w:w="5400" w:type="dxa"/>
            <w:vAlign w:val="center"/>
          </w:tcPr>
          <w:p w:rsidR="00F57B4B" w:rsidRDefault="00F57B4B" w:rsidP="008233AD">
            <w:pPr>
              <w:keepLines/>
            </w:pPr>
            <w:r>
              <w:t>Исключено требование о передаче кода пакета ДКО (пп.4.8.1, 4.8.3)</w:t>
            </w:r>
          </w:p>
        </w:tc>
      </w:tr>
      <w:tr w:rsidR="008E3B4B" w:rsidRPr="0050162D" w:rsidTr="008233AD">
        <w:trPr>
          <w:ins w:id="18" w:author="Perelygin" w:date="2016-07-14T14:19:00Z"/>
        </w:trPr>
        <w:tc>
          <w:tcPr>
            <w:tcW w:w="1068" w:type="dxa"/>
            <w:vAlign w:val="center"/>
          </w:tcPr>
          <w:p w:rsidR="008E3B4B" w:rsidRDefault="007B5F78" w:rsidP="008233AD">
            <w:pPr>
              <w:keepLines/>
              <w:rPr>
                <w:ins w:id="19" w:author="Perelygin" w:date="2016-07-14T14:19:00Z"/>
              </w:rPr>
            </w:pPr>
            <w:ins w:id="20" w:author="Perelygin" w:date="2016-07-14T14:19:00Z">
              <w:r>
                <w:t>5.2.</w:t>
              </w:r>
              <w:r w:rsidR="008E3B4B">
                <w:t>6</w:t>
              </w:r>
            </w:ins>
          </w:p>
        </w:tc>
        <w:tc>
          <w:tcPr>
            <w:tcW w:w="1320" w:type="dxa"/>
            <w:vAlign w:val="center"/>
          </w:tcPr>
          <w:p w:rsidR="008E3B4B" w:rsidRDefault="008E3B4B" w:rsidP="008233AD">
            <w:pPr>
              <w:keepLines/>
              <w:rPr>
                <w:ins w:id="21" w:author="Perelygin" w:date="2016-07-14T14:19:00Z"/>
              </w:rPr>
            </w:pPr>
            <w:ins w:id="22" w:author="Perelygin" w:date="2016-07-14T14:19:00Z">
              <w:r>
                <w:t>14.07.2016</w:t>
              </w:r>
            </w:ins>
          </w:p>
        </w:tc>
        <w:tc>
          <w:tcPr>
            <w:tcW w:w="2640" w:type="dxa"/>
            <w:vAlign w:val="center"/>
          </w:tcPr>
          <w:p w:rsidR="008E3B4B" w:rsidRDefault="008E3B4B" w:rsidP="008233AD">
            <w:pPr>
              <w:keepLines/>
              <w:rPr>
                <w:ins w:id="23" w:author="Perelygin" w:date="2016-07-14T14:19:00Z"/>
              </w:rPr>
            </w:pPr>
            <w:ins w:id="24" w:author="Perelygin" w:date="2016-07-14T14:19:00Z">
              <w:r>
                <w:t>Перелыгин Т.В</w:t>
              </w:r>
            </w:ins>
          </w:p>
        </w:tc>
        <w:tc>
          <w:tcPr>
            <w:tcW w:w="5400" w:type="dxa"/>
            <w:vAlign w:val="center"/>
          </w:tcPr>
          <w:p w:rsidR="008E3B4B" w:rsidRDefault="008E3B4B" w:rsidP="008233AD">
            <w:pPr>
              <w:keepLines/>
              <w:rPr>
                <w:ins w:id="25" w:author="Perelygin" w:date="2016-07-14T14:19:00Z"/>
              </w:rPr>
            </w:pPr>
            <w:ins w:id="26" w:author="Perelygin" w:date="2016-07-14T14:19:00Z">
              <w:r>
                <w:t xml:space="preserve">По замечанию Медынцева В. Исключено требование  о проверке по черным спискам Клиента 2  </w:t>
              </w:r>
            </w:ins>
            <w:ins w:id="27" w:author="Perelygin" w:date="2016-07-14T14:20:00Z">
              <w:r w:rsidR="00045DBC">
                <w:t xml:space="preserve">и </w:t>
              </w:r>
            </w:ins>
            <w:ins w:id="28" w:author="Perelygin" w:date="2016-07-14T14:19:00Z">
              <w:r>
                <w:t>представителей клиентов.</w:t>
              </w:r>
            </w:ins>
          </w:p>
        </w:tc>
      </w:tr>
      <w:tr w:rsidR="007B5F78" w:rsidRPr="0050162D" w:rsidTr="008233AD">
        <w:trPr>
          <w:ins w:id="29" w:author="Perelygin" w:date="2016-07-18T15:35:00Z"/>
        </w:trPr>
        <w:tc>
          <w:tcPr>
            <w:tcW w:w="1068" w:type="dxa"/>
            <w:vAlign w:val="center"/>
          </w:tcPr>
          <w:p w:rsidR="007B5F78" w:rsidRDefault="007B5F78" w:rsidP="008233AD">
            <w:pPr>
              <w:keepLines/>
              <w:rPr>
                <w:ins w:id="30" w:author="Perelygin" w:date="2016-07-18T15:35:00Z"/>
              </w:rPr>
            </w:pPr>
            <w:ins w:id="31" w:author="Perelygin" w:date="2016-07-18T15:35:00Z">
              <w:r>
                <w:t>5.2.7</w:t>
              </w:r>
            </w:ins>
          </w:p>
        </w:tc>
        <w:tc>
          <w:tcPr>
            <w:tcW w:w="1320" w:type="dxa"/>
            <w:vAlign w:val="center"/>
          </w:tcPr>
          <w:p w:rsidR="007B5F78" w:rsidRDefault="007B5F78" w:rsidP="008233AD">
            <w:pPr>
              <w:keepLines/>
              <w:rPr>
                <w:ins w:id="32" w:author="Perelygin" w:date="2016-07-18T15:35:00Z"/>
              </w:rPr>
            </w:pPr>
            <w:ins w:id="33" w:author="Perelygin" w:date="2016-07-18T15:35:00Z">
              <w:r>
                <w:t>18.07.2016</w:t>
              </w:r>
            </w:ins>
          </w:p>
        </w:tc>
        <w:tc>
          <w:tcPr>
            <w:tcW w:w="2640" w:type="dxa"/>
            <w:vAlign w:val="center"/>
          </w:tcPr>
          <w:p w:rsidR="007B5F78" w:rsidRDefault="007B5F78" w:rsidP="007B5F78">
            <w:pPr>
              <w:keepLines/>
              <w:rPr>
                <w:ins w:id="34" w:author="Perelygin" w:date="2016-07-18T15:35:00Z"/>
              </w:rPr>
            </w:pPr>
            <w:ins w:id="35" w:author="Perelygin" w:date="2016-07-18T15:35:00Z">
              <w:r>
                <w:t>Перелыгин Т.В.</w:t>
              </w:r>
            </w:ins>
          </w:p>
        </w:tc>
        <w:tc>
          <w:tcPr>
            <w:tcW w:w="5400" w:type="dxa"/>
            <w:vAlign w:val="center"/>
          </w:tcPr>
          <w:p w:rsidR="007B5F78" w:rsidRDefault="007B5F78" w:rsidP="008233AD">
            <w:pPr>
              <w:keepLines/>
              <w:rPr>
                <w:ins w:id="36" w:author="Perelygin" w:date="2016-07-18T15:35:00Z"/>
              </w:rPr>
            </w:pPr>
            <w:ins w:id="37" w:author="Perelygin" w:date="2016-07-18T15:35:00Z">
              <w:r>
                <w:t xml:space="preserve">По замечанию Озерова А. </w:t>
              </w:r>
            </w:ins>
            <w:ins w:id="38" w:author="Perelygin" w:date="2016-07-18T15:36:00Z">
              <w:r>
                <w:t>уточнены названия должностей в оценке трудозатрат</w:t>
              </w:r>
            </w:ins>
          </w:p>
        </w:tc>
      </w:tr>
      <w:tr w:rsidR="00255D63" w:rsidRPr="0050162D" w:rsidTr="008233AD">
        <w:trPr>
          <w:ins w:id="39" w:author="Nikolay N. Ivashkevich" w:date="2019-03-26T10:18:00Z"/>
        </w:trPr>
        <w:tc>
          <w:tcPr>
            <w:tcW w:w="1068" w:type="dxa"/>
            <w:vAlign w:val="center"/>
          </w:tcPr>
          <w:p w:rsidR="00255D63" w:rsidRPr="00255D63" w:rsidRDefault="00255D63" w:rsidP="008233AD">
            <w:pPr>
              <w:keepLines/>
              <w:rPr>
                <w:ins w:id="40" w:author="Nikolay N. Ivashkevich" w:date="2019-03-26T10:18:00Z"/>
              </w:rPr>
            </w:pPr>
            <w:ins w:id="41" w:author="Nikolay N. Ivashkevich" w:date="2019-03-26T10:18:00Z">
              <w:r>
                <w:rPr>
                  <w:lang w:val="en-US"/>
                </w:rPr>
                <w:t>5</w:t>
              </w:r>
              <w:r>
                <w:t>.2.8</w:t>
              </w:r>
            </w:ins>
          </w:p>
        </w:tc>
        <w:tc>
          <w:tcPr>
            <w:tcW w:w="1320" w:type="dxa"/>
            <w:vAlign w:val="center"/>
          </w:tcPr>
          <w:p w:rsidR="00255D63" w:rsidRDefault="00255D63" w:rsidP="008233AD">
            <w:pPr>
              <w:keepLines/>
              <w:rPr>
                <w:ins w:id="42" w:author="Nikolay N. Ivashkevich" w:date="2019-03-26T10:18:00Z"/>
              </w:rPr>
            </w:pPr>
            <w:ins w:id="43" w:author="Nikolay N. Ivashkevich" w:date="2019-03-26T10:18:00Z">
              <w:r>
                <w:t>26.03.</w:t>
              </w:r>
            </w:ins>
            <w:ins w:id="44" w:author="Nikolay N. Ivashkevich" w:date="2019-03-26T10:19:00Z">
              <w:r>
                <w:t>2019</w:t>
              </w:r>
            </w:ins>
          </w:p>
        </w:tc>
        <w:tc>
          <w:tcPr>
            <w:tcW w:w="2640" w:type="dxa"/>
            <w:vAlign w:val="center"/>
          </w:tcPr>
          <w:p w:rsidR="00255D63" w:rsidRDefault="00255D63" w:rsidP="007B5F78">
            <w:pPr>
              <w:keepLines/>
              <w:rPr>
                <w:ins w:id="45" w:author="Nikolay N. Ivashkevich" w:date="2019-03-26T10:18:00Z"/>
              </w:rPr>
            </w:pPr>
            <w:ins w:id="46" w:author="Nikolay N. Ivashkevich" w:date="2019-03-26T10:19:00Z">
              <w:r>
                <w:t>Ивашкевич Н Н</w:t>
              </w:r>
            </w:ins>
          </w:p>
        </w:tc>
        <w:tc>
          <w:tcPr>
            <w:tcW w:w="5400" w:type="dxa"/>
            <w:vAlign w:val="center"/>
          </w:tcPr>
          <w:p w:rsidR="00255D63" w:rsidRPr="00255D63" w:rsidRDefault="00255D63" w:rsidP="00255D63">
            <w:pPr>
              <w:keepLines/>
              <w:rPr>
                <w:ins w:id="47" w:author="Nikolay N. Ivashkevich" w:date="2019-03-26T10:18:00Z"/>
              </w:rPr>
            </w:pPr>
            <w:ins w:id="48" w:author="Nikolay N. Ivashkevich" w:date="2019-03-26T10:19:00Z">
              <w:r>
                <w:t>По 0018150: BR-70141OS «Доработки по требованиям из OS-70141» БФТЗ по пункт</w:t>
              </w:r>
            </w:ins>
            <w:ins w:id="49" w:author="Nikolay N. Ivashkevich" w:date="2019-03-26T10:20:00Z">
              <w:r>
                <w:t xml:space="preserve">у </w:t>
              </w:r>
            </w:ins>
            <w:ins w:id="50" w:author="Nikolay N. Ivashkevich" w:date="2019-03-26T10:19:00Z">
              <w:r>
                <w:t>4</w:t>
              </w:r>
            </w:ins>
          </w:p>
        </w:tc>
      </w:tr>
    </w:tbl>
    <w:p w:rsidR="00AA7190" w:rsidRPr="008E3B4B" w:rsidRDefault="00AA7190" w:rsidP="00B7679E">
      <w:pPr>
        <w:pStyle w:val="aff"/>
        <w:outlineLvl w:val="0"/>
        <w:rPr>
          <w:rFonts w:ascii="Times New Roman" w:hAnsi="Times New Roman"/>
        </w:rPr>
      </w:pPr>
      <w:bookmarkStart w:id="51" w:name="_Toc454971363"/>
      <w:r w:rsidRPr="0050162D">
        <w:rPr>
          <w:rFonts w:ascii="Times New Roman" w:hAnsi="Times New Roman"/>
        </w:rPr>
        <w:t>Оглавление</w:t>
      </w:r>
      <w:bookmarkEnd w:id="51"/>
    </w:p>
    <w:p w:rsidR="00784B95" w:rsidRDefault="00944E60">
      <w:pPr>
        <w:pStyle w:val="12"/>
        <w:rPr>
          <w:rFonts w:asciiTheme="minorHAnsi" w:eastAsiaTheme="minorEastAsia" w:hAnsiTheme="minorHAnsi" w:cstheme="minorBidi"/>
          <w:b w:val="0"/>
          <w:sz w:val="22"/>
          <w:szCs w:val="22"/>
        </w:rPr>
      </w:pPr>
      <w:r w:rsidRPr="0050162D">
        <w:fldChar w:fldCharType="begin"/>
      </w:r>
      <w:r w:rsidR="00164D7A" w:rsidRPr="0050162D">
        <w:instrText xml:space="preserve"> TOC \o "1-4" \f \h \z \u </w:instrText>
      </w:r>
      <w:r w:rsidRPr="0050162D">
        <w:fldChar w:fldCharType="separate"/>
      </w:r>
      <w:hyperlink w:anchor="_Toc454971360" w:history="1">
        <w:r w:rsidR="00784B95" w:rsidRPr="00B54ABD">
          <w:rPr>
            <w:rStyle w:val="a6"/>
          </w:rPr>
          <w:t>БИЗНЕС-ФУНКЦИОНАЛЬНОЕ ТЕХНИЧЕСКОЕ ЗАДАНИЕ</w:t>
        </w:r>
        <w:r w:rsidR="00784B95">
          <w:rPr>
            <w:webHidden/>
          </w:rPr>
          <w:tab/>
        </w:r>
        <w:r w:rsidR="00784B95">
          <w:rPr>
            <w:webHidden/>
          </w:rPr>
          <w:fldChar w:fldCharType="begin"/>
        </w:r>
        <w:r w:rsidR="00784B95">
          <w:rPr>
            <w:webHidden/>
          </w:rPr>
          <w:instrText xml:space="preserve"> PAGEREF _Toc454971360 \h </w:instrText>
        </w:r>
        <w:r w:rsidR="00784B95">
          <w:rPr>
            <w:webHidden/>
          </w:rPr>
        </w:r>
        <w:r w:rsidR="00784B95">
          <w:rPr>
            <w:webHidden/>
          </w:rPr>
          <w:fldChar w:fldCharType="separate"/>
        </w:r>
        <w:r w:rsidR="00784B95">
          <w:rPr>
            <w:webHidden/>
          </w:rPr>
          <w:t>1</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361" w:history="1">
        <w:r w:rsidR="00784B95" w:rsidRPr="00B54ABD">
          <w:rPr>
            <w:rStyle w:val="a6"/>
            <w:b/>
            <w:bCs/>
          </w:rPr>
          <w:t>Оценка трудоемкости</w:t>
        </w:r>
        <w:r w:rsidR="00784B95">
          <w:rPr>
            <w:webHidden/>
          </w:rPr>
          <w:tab/>
        </w:r>
        <w:r w:rsidR="00784B95">
          <w:rPr>
            <w:webHidden/>
          </w:rPr>
          <w:fldChar w:fldCharType="begin"/>
        </w:r>
        <w:r w:rsidR="00784B95">
          <w:rPr>
            <w:webHidden/>
          </w:rPr>
          <w:instrText xml:space="preserve"> PAGEREF _Toc454971361 \h </w:instrText>
        </w:r>
        <w:r w:rsidR="00784B95">
          <w:rPr>
            <w:webHidden/>
          </w:rPr>
        </w:r>
        <w:r w:rsidR="00784B95">
          <w:rPr>
            <w:webHidden/>
          </w:rPr>
          <w:fldChar w:fldCharType="separate"/>
        </w:r>
        <w:r w:rsidR="00784B95">
          <w:rPr>
            <w:webHidden/>
          </w:rPr>
          <w:t>2</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362" w:history="1">
        <w:r w:rsidR="00784B95" w:rsidRPr="00B54ABD">
          <w:rPr>
            <w:rStyle w:val="a6"/>
            <w:b/>
            <w:bCs/>
          </w:rPr>
          <w:t>История изменений</w:t>
        </w:r>
        <w:r w:rsidR="00784B95">
          <w:rPr>
            <w:webHidden/>
          </w:rPr>
          <w:tab/>
        </w:r>
        <w:r w:rsidR="00784B95">
          <w:rPr>
            <w:webHidden/>
          </w:rPr>
          <w:fldChar w:fldCharType="begin"/>
        </w:r>
        <w:r w:rsidR="00784B95">
          <w:rPr>
            <w:webHidden/>
          </w:rPr>
          <w:instrText xml:space="preserve"> PAGEREF _Toc454971362 \h </w:instrText>
        </w:r>
        <w:r w:rsidR="00784B95">
          <w:rPr>
            <w:webHidden/>
          </w:rPr>
        </w:r>
        <w:r w:rsidR="00784B95">
          <w:rPr>
            <w:webHidden/>
          </w:rPr>
          <w:fldChar w:fldCharType="separate"/>
        </w:r>
        <w:r w:rsidR="00784B95">
          <w:rPr>
            <w:webHidden/>
          </w:rPr>
          <w:t>2</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363" w:history="1">
        <w:r w:rsidR="00784B95" w:rsidRPr="00B54ABD">
          <w:rPr>
            <w:rStyle w:val="a6"/>
          </w:rPr>
          <w:t>Оглавление</w:t>
        </w:r>
        <w:r w:rsidR="00784B95">
          <w:rPr>
            <w:webHidden/>
          </w:rPr>
          <w:tab/>
        </w:r>
        <w:r w:rsidR="00784B95">
          <w:rPr>
            <w:webHidden/>
          </w:rPr>
          <w:fldChar w:fldCharType="begin"/>
        </w:r>
        <w:r w:rsidR="00784B95">
          <w:rPr>
            <w:webHidden/>
          </w:rPr>
          <w:instrText xml:space="preserve"> PAGEREF _Toc454971363 \h </w:instrText>
        </w:r>
        <w:r w:rsidR="00784B95">
          <w:rPr>
            <w:webHidden/>
          </w:rPr>
        </w:r>
        <w:r w:rsidR="00784B95">
          <w:rPr>
            <w:webHidden/>
          </w:rPr>
          <w:fldChar w:fldCharType="separate"/>
        </w:r>
        <w:r w:rsidR="00784B95">
          <w:rPr>
            <w:webHidden/>
          </w:rPr>
          <w:t>3</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364" w:history="1">
        <w:r w:rsidR="00784B95" w:rsidRPr="00B54ABD">
          <w:rPr>
            <w:rStyle w:val="a6"/>
          </w:rPr>
          <w:t>1.</w:t>
        </w:r>
        <w:r w:rsidR="00784B95">
          <w:rPr>
            <w:rFonts w:asciiTheme="minorHAnsi" w:eastAsiaTheme="minorEastAsia" w:hAnsiTheme="minorHAnsi" w:cstheme="minorBidi"/>
            <w:b w:val="0"/>
            <w:sz w:val="22"/>
            <w:szCs w:val="22"/>
          </w:rPr>
          <w:tab/>
        </w:r>
        <w:r w:rsidR="00784B95" w:rsidRPr="00B54ABD">
          <w:rPr>
            <w:rStyle w:val="a6"/>
          </w:rPr>
          <w:t>Общие положения</w:t>
        </w:r>
        <w:r w:rsidR="00784B95">
          <w:rPr>
            <w:webHidden/>
          </w:rPr>
          <w:tab/>
        </w:r>
        <w:r w:rsidR="00784B95">
          <w:rPr>
            <w:webHidden/>
          </w:rPr>
          <w:fldChar w:fldCharType="begin"/>
        </w:r>
        <w:r w:rsidR="00784B95">
          <w:rPr>
            <w:webHidden/>
          </w:rPr>
          <w:instrText xml:space="preserve"> PAGEREF _Toc454971364 \h </w:instrText>
        </w:r>
        <w:r w:rsidR="00784B95">
          <w:rPr>
            <w:webHidden/>
          </w:rPr>
        </w:r>
        <w:r w:rsidR="00784B95">
          <w:rPr>
            <w:webHidden/>
          </w:rPr>
          <w:fldChar w:fldCharType="separate"/>
        </w:r>
        <w:r w:rsidR="00784B95">
          <w:rPr>
            <w:webHidden/>
          </w:rPr>
          <w:t>9</w:t>
        </w:r>
        <w:r w:rsidR="00784B95">
          <w:rPr>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365" w:history="1">
        <w:r w:rsidR="00784B95" w:rsidRPr="00B54ABD">
          <w:rPr>
            <w:rStyle w:val="a6"/>
            <w:noProof/>
          </w:rPr>
          <w:t>1.1.</w:t>
        </w:r>
        <w:r w:rsidR="00784B95">
          <w:rPr>
            <w:rFonts w:asciiTheme="minorHAnsi" w:eastAsiaTheme="minorEastAsia" w:hAnsiTheme="minorHAnsi" w:cstheme="minorBidi"/>
            <w:i w:val="0"/>
            <w:noProof/>
            <w:sz w:val="22"/>
            <w:szCs w:val="22"/>
          </w:rPr>
          <w:tab/>
        </w:r>
        <w:r w:rsidR="00784B95" w:rsidRPr="00B54ABD">
          <w:rPr>
            <w:rStyle w:val="a6"/>
            <w:noProof/>
          </w:rPr>
          <w:t>Термины и сокращения</w:t>
        </w:r>
        <w:r w:rsidR="00784B95">
          <w:rPr>
            <w:noProof/>
            <w:webHidden/>
          </w:rPr>
          <w:tab/>
        </w:r>
        <w:r w:rsidR="00784B95">
          <w:rPr>
            <w:noProof/>
            <w:webHidden/>
          </w:rPr>
          <w:fldChar w:fldCharType="begin"/>
        </w:r>
        <w:r w:rsidR="00784B95">
          <w:rPr>
            <w:noProof/>
            <w:webHidden/>
          </w:rPr>
          <w:instrText xml:space="preserve"> PAGEREF _Toc454971365 \h </w:instrText>
        </w:r>
        <w:r w:rsidR="00784B95">
          <w:rPr>
            <w:noProof/>
            <w:webHidden/>
          </w:rPr>
        </w:r>
        <w:r w:rsidR="00784B95">
          <w:rPr>
            <w:noProof/>
            <w:webHidden/>
          </w:rPr>
          <w:fldChar w:fldCharType="separate"/>
        </w:r>
        <w:r w:rsidR="00784B95">
          <w:rPr>
            <w:noProof/>
            <w:webHidden/>
          </w:rPr>
          <w:t>9</w:t>
        </w:r>
        <w:r w:rsidR="00784B95">
          <w:rPr>
            <w:noProof/>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366" w:history="1">
        <w:r w:rsidR="00784B95" w:rsidRPr="00B54ABD">
          <w:rPr>
            <w:rStyle w:val="a6"/>
          </w:rPr>
          <w:t>2.</w:t>
        </w:r>
        <w:r w:rsidR="00784B95">
          <w:rPr>
            <w:rFonts w:asciiTheme="minorHAnsi" w:eastAsiaTheme="minorEastAsia" w:hAnsiTheme="minorHAnsi" w:cstheme="minorBidi"/>
            <w:b w:val="0"/>
            <w:sz w:val="22"/>
            <w:szCs w:val="22"/>
          </w:rPr>
          <w:tab/>
        </w:r>
        <w:r w:rsidR="00784B95" w:rsidRPr="00B54ABD">
          <w:rPr>
            <w:rStyle w:val="a6"/>
          </w:rPr>
          <w:t>Бизнес-требования</w:t>
        </w:r>
        <w:r w:rsidR="00784B95">
          <w:rPr>
            <w:webHidden/>
          </w:rPr>
          <w:tab/>
        </w:r>
        <w:r w:rsidR="00784B95">
          <w:rPr>
            <w:webHidden/>
          </w:rPr>
          <w:fldChar w:fldCharType="begin"/>
        </w:r>
        <w:r w:rsidR="00784B95">
          <w:rPr>
            <w:webHidden/>
          </w:rPr>
          <w:instrText xml:space="preserve"> PAGEREF _Toc454971366 \h </w:instrText>
        </w:r>
        <w:r w:rsidR="00784B95">
          <w:rPr>
            <w:webHidden/>
          </w:rPr>
        </w:r>
        <w:r w:rsidR="00784B95">
          <w:rPr>
            <w:webHidden/>
          </w:rPr>
          <w:fldChar w:fldCharType="separate"/>
        </w:r>
        <w:r w:rsidR="00784B95">
          <w:rPr>
            <w:webHidden/>
          </w:rPr>
          <w:t>9</w:t>
        </w:r>
        <w:r w:rsidR="00784B95">
          <w:rPr>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367" w:history="1">
        <w:r w:rsidR="00784B95" w:rsidRPr="00B54ABD">
          <w:rPr>
            <w:rStyle w:val="a6"/>
            <w:noProof/>
          </w:rPr>
          <w:t>2.1.</w:t>
        </w:r>
        <w:r w:rsidR="00784B95">
          <w:rPr>
            <w:rFonts w:asciiTheme="minorHAnsi" w:eastAsiaTheme="minorEastAsia" w:hAnsiTheme="minorHAnsi" w:cstheme="minorBidi"/>
            <w:i w:val="0"/>
            <w:noProof/>
            <w:sz w:val="22"/>
            <w:szCs w:val="22"/>
          </w:rPr>
          <w:tab/>
        </w:r>
        <w:r w:rsidR="00784B95" w:rsidRPr="00B54ABD">
          <w:rPr>
            <w:rStyle w:val="a6"/>
            <w:noProof/>
          </w:rPr>
          <w:t>Архитектура решения</w:t>
        </w:r>
        <w:r w:rsidR="00784B95">
          <w:rPr>
            <w:noProof/>
            <w:webHidden/>
          </w:rPr>
          <w:tab/>
        </w:r>
        <w:r w:rsidR="00784B95">
          <w:rPr>
            <w:noProof/>
            <w:webHidden/>
          </w:rPr>
          <w:fldChar w:fldCharType="begin"/>
        </w:r>
        <w:r w:rsidR="00784B95">
          <w:rPr>
            <w:noProof/>
            <w:webHidden/>
          </w:rPr>
          <w:instrText xml:space="preserve"> PAGEREF _Toc454971367 \h </w:instrText>
        </w:r>
        <w:r w:rsidR="00784B95">
          <w:rPr>
            <w:noProof/>
            <w:webHidden/>
          </w:rPr>
        </w:r>
        <w:r w:rsidR="00784B95">
          <w:rPr>
            <w:noProof/>
            <w:webHidden/>
          </w:rPr>
          <w:fldChar w:fldCharType="separate"/>
        </w:r>
        <w:r w:rsidR="00784B95">
          <w:rPr>
            <w:noProof/>
            <w:webHidden/>
          </w:rPr>
          <w:t>9</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68" w:history="1">
        <w:r w:rsidR="00784B95" w:rsidRPr="00B54ABD">
          <w:rPr>
            <w:rStyle w:val="a6"/>
            <w:noProof/>
          </w:rPr>
          <w:t>2.1.1.</w:t>
        </w:r>
        <w:r w:rsidR="00784B95">
          <w:rPr>
            <w:rFonts w:asciiTheme="minorHAnsi" w:eastAsiaTheme="minorEastAsia" w:hAnsiTheme="minorHAnsi" w:cstheme="minorBidi"/>
            <w:noProof/>
            <w:sz w:val="22"/>
            <w:szCs w:val="22"/>
          </w:rPr>
          <w:tab/>
        </w:r>
        <w:r w:rsidR="00784B95" w:rsidRPr="00B54ABD">
          <w:rPr>
            <w:rStyle w:val="a6"/>
            <w:noProof/>
          </w:rPr>
          <w:t xml:space="preserve">Идентификация Клиентов в </w:t>
        </w:r>
        <w:r w:rsidR="00784B95" w:rsidRPr="00B54ABD">
          <w:rPr>
            <w:rStyle w:val="a6"/>
            <w:noProof/>
            <w:lang w:val="en-US"/>
          </w:rPr>
          <w:t>CRM</w:t>
        </w:r>
        <w:r w:rsidR="00784B95" w:rsidRPr="00B54ABD">
          <w:rPr>
            <w:rStyle w:val="a6"/>
            <w:noProof/>
          </w:rPr>
          <w:t xml:space="preserve"> </w:t>
        </w:r>
        <w:r w:rsidR="00784B95" w:rsidRPr="00B54ABD">
          <w:rPr>
            <w:rStyle w:val="a6"/>
            <w:noProof/>
            <w:lang w:val="en-US"/>
          </w:rPr>
          <w:t>Siebel</w:t>
        </w:r>
        <w:r w:rsidR="00784B95">
          <w:rPr>
            <w:noProof/>
            <w:webHidden/>
          </w:rPr>
          <w:tab/>
        </w:r>
        <w:r w:rsidR="00784B95">
          <w:rPr>
            <w:noProof/>
            <w:webHidden/>
          </w:rPr>
          <w:fldChar w:fldCharType="begin"/>
        </w:r>
        <w:r w:rsidR="00784B95">
          <w:rPr>
            <w:noProof/>
            <w:webHidden/>
          </w:rPr>
          <w:instrText xml:space="preserve"> PAGEREF _Toc454971368 \h </w:instrText>
        </w:r>
        <w:r w:rsidR="00784B95">
          <w:rPr>
            <w:noProof/>
            <w:webHidden/>
          </w:rPr>
        </w:r>
        <w:r w:rsidR="00784B95">
          <w:rPr>
            <w:noProof/>
            <w:webHidden/>
          </w:rPr>
          <w:fldChar w:fldCharType="separate"/>
        </w:r>
        <w:r w:rsidR="00784B95">
          <w:rPr>
            <w:noProof/>
            <w:webHidden/>
          </w:rPr>
          <w:t>11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69" w:history="1">
        <w:r w:rsidR="00784B95" w:rsidRPr="00B54ABD">
          <w:rPr>
            <w:rStyle w:val="a6"/>
            <w:noProof/>
          </w:rPr>
          <w:t>2.1.2.</w:t>
        </w:r>
        <w:r w:rsidR="00784B95">
          <w:rPr>
            <w:rFonts w:asciiTheme="minorHAnsi" w:eastAsiaTheme="minorEastAsia" w:hAnsiTheme="minorHAnsi" w:cstheme="minorBidi"/>
            <w:noProof/>
            <w:sz w:val="22"/>
            <w:szCs w:val="22"/>
          </w:rPr>
          <w:tab/>
        </w:r>
        <w:r w:rsidR="00784B95" w:rsidRPr="00B54ABD">
          <w:rPr>
            <w:rStyle w:val="a6"/>
            <w:noProof/>
          </w:rPr>
          <w:t xml:space="preserve">Синхронизация клиентских данных с MDM </w:t>
        </w:r>
        <w:r w:rsidR="00784B95" w:rsidRPr="00B54ABD">
          <w:rPr>
            <w:rStyle w:val="a6"/>
            <w:noProof/>
            <w:lang w:val="en-US"/>
          </w:rPr>
          <w:t>Customer</w:t>
        </w:r>
        <w:r w:rsidR="00784B95" w:rsidRPr="00B54ABD">
          <w:rPr>
            <w:rStyle w:val="a6"/>
            <w:noProof/>
          </w:rPr>
          <w:t xml:space="preserve"> HUB</w:t>
        </w:r>
        <w:r w:rsidR="00784B95">
          <w:rPr>
            <w:noProof/>
            <w:webHidden/>
          </w:rPr>
          <w:tab/>
        </w:r>
        <w:r w:rsidR="00784B95">
          <w:rPr>
            <w:noProof/>
            <w:webHidden/>
          </w:rPr>
          <w:fldChar w:fldCharType="begin"/>
        </w:r>
        <w:r w:rsidR="00784B95">
          <w:rPr>
            <w:noProof/>
            <w:webHidden/>
          </w:rPr>
          <w:instrText xml:space="preserve"> PAGEREF _Toc454971369 \h </w:instrText>
        </w:r>
        <w:r w:rsidR="00784B95">
          <w:rPr>
            <w:noProof/>
            <w:webHidden/>
          </w:rPr>
        </w:r>
        <w:r w:rsidR="00784B95">
          <w:rPr>
            <w:noProof/>
            <w:webHidden/>
          </w:rPr>
          <w:fldChar w:fldCharType="separate"/>
        </w:r>
        <w:r w:rsidR="00784B95">
          <w:rPr>
            <w:noProof/>
            <w:webHidden/>
          </w:rPr>
          <w:t>12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0" w:history="1">
        <w:r w:rsidR="00784B95" w:rsidRPr="00B54ABD">
          <w:rPr>
            <w:rStyle w:val="a6"/>
            <w:noProof/>
          </w:rPr>
          <w:t>2.1.3.</w:t>
        </w:r>
        <w:r w:rsidR="00784B95">
          <w:rPr>
            <w:rFonts w:asciiTheme="minorHAnsi" w:eastAsiaTheme="minorEastAsia" w:hAnsiTheme="minorHAnsi" w:cstheme="minorBidi"/>
            <w:noProof/>
            <w:sz w:val="22"/>
            <w:szCs w:val="22"/>
          </w:rPr>
          <w:tab/>
        </w:r>
        <w:r w:rsidR="00784B95" w:rsidRPr="00B54ABD">
          <w:rPr>
            <w:rStyle w:val="a6"/>
            <w:noProof/>
          </w:rPr>
          <w:t>Технология проведения расчетов</w:t>
        </w:r>
        <w:r w:rsidR="00784B95">
          <w:rPr>
            <w:noProof/>
            <w:webHidden/>
          </w:rPr>
          <w:tab/>
        </w:r>
        <w:r w:rsidR="00784B95">
          <w:rPr>
            <w:noProof/>
            <w:webHidden/>
          </w:rPr>
          <w:fldChar w:fldCharType="begin"/>
        </w:r>
        <w:r w:rsidR="00784B95">
          <w:rPr>
            <w:noProof/>
            <w:webHidden/>
          </w:rPr>
          <w:instrText xml:space="preserve"> PAGEREF _Toc454971370 \h </w:instrText>
        </w:r>
        <w:r w:rsidR="00784B95">
          <w:rPr>
            <w:noProof/>
            <w:webHidden/>
          </w:rPr>
        </w:r>
        <w:r w:rsidR="00784B95">
          <w:rPr>
            <w:noProof/>
            <w:webHidden/>
          </w:rPr>
          <w:fldChar w:fldCharType="separate"/>
        </w:r>
        <w:r w:rsidR="00784B95">
          <w:rPr>
            <w:noProof/>
            <w:webHidden/>
          </w:rPr>
          <w:t>13</w:t>
        </w:r>
        <w:r w:rsidR="00784B95">
          <w:rPr>
            <w:noProof/>
            <w:webHidden/>
          </w:rPr>
          <w:fldChar w:fldCharType="end"/>
        </w:r>
      </w:hyperlink>
    </w:p>
    <w:p w:rsidR="00784B95" w:rsidRDefault="00255D63">
      <w:pPr>
        <w:pStyle w:val="41"/>
        <w:tabs>
          <w:tab w:val="left" w:pos="1760"/>
          <w:tab w:val="right" w:leader="dot" w:pos="10456"/>
        </w:tabs>
        <w:rPr>
          <w:rFonts w:asciiTheme="minorHAnsi" w:eastAsiaTheme="minorEastAsia" w:hAnsiTheme="minorHAnsi" w:cstheme="minorBidi"/>
          <w:noProof/>
          <w:sz w:val="22"/>
          <w:szCs w:val="22"/>
        </w:rPr>
      </w:pPr>
      <w:hyperlink w:anchor="_Toc454971371" w:history="1">
        <w:r w:rsidR="00784B95" w:rsidRPr="00B54ABD">
          <w:rPr>
            <w:rStyle w:val="a6"/>
            <w:noProof/>
          </w:rPr>
          <w:t>2.1.3.1.</w:t>
        </w:r>
        <w:r w:rsidR="00784B95">
          <w:rPr>
            <w:rFonts w:asciiTheme="minorHAnsi" w:eastAsiaTheme="minorEastAsia" w:hAnsiTheme="minorHAnsi" w:cstheme="minorBidi"/>
            <w:noProof/>
            <w:sz w:val="22"/>
            <w:szCs w:val="22"/>
          </w:rPr>
          <w:tab/>
        </w:r>
        <w:r w:rsidR="00784B95" w:rsidRPr="00B54ABD">
          <w:rPr>
            <w:rStyle w:val="a6"/>
            <w:noProof/>
          </w:rPr>
          <w:t>Расчеты с клиентами - ФЛ</w:t>
        </w:r>
        <w:r w:rsidR="00784B95">
          <w:rPr>
            <w:noProof/>
            <w:webHidden/>
          </w:rPr>
          <w:tab/>
        </w:r>
        <w:r w:rsidR="00784B95">
          <w:rPr>
            <w:noProof/>
            <w:webHidden/>
          </w:rPr>
          <w:fldChar w:fldCharType="begin"/>
        </w:r>
        <w:r w:rsidR="00784B95">
          <w:rPr>
            <w:noProof/>
            <w:webHidden/>
          </w:rPr>
          <w:instrText xml:space="preserve"> PAGEREF _Toc454971371 \h </w:instrText>
        </w:r>
        <w:r w:rsidR="00784B95">
          <w:rPr>
            <w:noProof/>
            <w:webHidden/>
          </w:rPr>
        </w:r>
        <w:r w:rsidR="00784B95">
          <w:rPr>
            <w:noProof/>
            <w:webHidden/>
          </w:rPr>
          <w:fldChar w:fldCharType="separate"/>
        </w:r>
        <w:r w:rsidR="00784B95">
          <w:rPr>
            <w:noProof/>
            <w:webHidden/>
          </w:rPr>
          <w:t>15</w:t>
        </w:r>
        <w:r w:rsidR="00784B95">
          <w:rPr>
            <w:noProof/>
            <w:webHidden/>
          </w:rPr>
          <w:fldChar w:fldCharType="end"/>
        </w:r>
      </w:hyperlink>
    </w:p>
    <w:p w:rsidR="00784B95" w:rsidRDefault="00255D63">
      <w:pPr>
        <w:pStyle w:val="41"/>
        <w:tabs>
          <w:tab w:val="left" w:pos="1760"/>
          <w:tab w:val="right" w:leader="dot" w:pos="10456"/>
        </w:tabs>
        <w:rPr>
          <w:rFonts w:asciiTheme="minorHAnsi" w:eastAsiaTheme="minorEastAsia" w:hAnsiTheme="minorHAnsi" w:cstheme="minorBidi"/>
          <w:noProof/>
          <w:sz w:val="22"/>
          <w:szCs w:val="22"/>
        </w:rPr>
      </w:pPr>
      <w:hyperlink w:anchor="_Toc454971372" w:history="1">
        <w:r w:rsidR="00784B95" w:rsidRPr="00B54ABD">
          <w:rPr>
            <w:rStyle w:val="a6"/>
            <w:noProof/>
          </w:rPr>
          <w:t>2.1.3.2.</w:t>
        </w:r>
        <w:r w:rsidR="00784B95">
          <w:rPr>
            <w:rFonts w:asciiTheme="minorHAnsi" w:eastAsiaTheme="minorEastAsia" w:hAnsiTheme="minorHAnsi" w:cstheme="minorBidi"/>
            <w:noProof/>
            <w:sz w:val="22"/>
            <w:szCs w:val="22"/>
          </w:rPr>
          <w:tab/>
        </w:r>
        <w:r w:rsidR="00784B95" w:rsidRPr="00B54ABD">
          <w:rPr>
            <w:rStyle w:val="a6"/>
            <w:noProof/>
          </w:rPr>
          <w:t>Расчеты с клиентами – ЮЛ</w:t>
        </w:r>
        <w:r w:rsidR="00784B95">
          <w:rPr>
            <w:noProof/>
            <w:webHidden/>
          </w:rPr>
          <w:tab/>
        </w:r>
        <w:r w:rsidR="00784B95">
          <w:rPr>
            <w:noProof/>
            <w:webHidden/>
          </w:rPr>
          <w:fldChar w:fldCharType="begin"/>
        </w:r>
        <w:r w:rsidR="00784B95">
          <w:rPr>
            <w:noProof/>
            <w:webHidden/>
          </w:rPr>
          <w:instrText xml:space="preserve"> PAGEREF _Toc454971372 \h </w:instrText>
        </w:r>
        <w:r w:rsidR="00784B95">
          <w:rPr>
            <w:noProof/>
            <w:webHidden/>
          </w:rPr>
        </w:r>
        <w:r w:rsidR="00784B95">
          <w:rPr>
            <w:noProof/>
            <w:webHidden/>
          </w:rPr>
          <w:fldChar w:fldCharType="separate"/>
        </w:r>
        <w:r w:rsidR="00784B95">
          <w:rPr>
            <w:noProof/>
            <w:webHidden/>
          </w:rPr>
          <w:t>18</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3" w:history="1">
        <w:r w:rsidR="00784B95" w:rsidRPr="00B54ABD">
          <w:rPr>
            <w:rStyle w:val="a6"/>
            <w:noProof/>
          </w:rPr>
          <w:t>2.1.4.</w:t>
        </w:r>
        <w:r w:rsidR="00784B95">
          <w:rPr>
            <w:rFonts w:asciiTheme="minorHAnsi" w:eastAsiaTheme="minorEastAsia" w:hAnsiTheme="minorHAnsi" w:cstheme="minorBidi"/>
            <w:noProof/>
            <w:sz w:val="22"/>
            <w:szCs w:val="22"/>
          </w:rPr>
          <w:tab/>
        </w:r>
        <w:r w:rsidR="00784B95" w:rsidRPr="00B54ABD">
          <w:rPr>
            <w:rStyle w:val="a6"/>
            <w:noProof/>
          </w:rPr>
          <w:t>Требования к тарификации.</w:t>
        </w:r>
        <w:r w:rsidR="00784B95">
          <w:rPr>
            <w:noProof/>
            <w:webHidden/>
          </w:rPr>
          <w:tab/>
        </w:r>
        <w:r w:rsidR="00784B95">
          <w:rPr>
            <w:noProof/>
            <w:webHidden/>
          </w:rPr>
          <w:fldChar w:fldCharType="begin"/>
        </w:r>
        <w:r w:rsidR="00784B95">
          <w:rPr>
            <w:noProof/>
            <w:webHidden/>
          </w:rPr>
          <w:instrText xml:space="preserve"> PAGEREF _Toc454971373 \h </w:instrText>
        </w:r>
        <w:r w:rsidR="00784B95">
          <w:rPr>
            <w:noProof/>
            <w:webHidden/>
          </w:rPr>
        </w:r>
        <w:r w:rsidR="00784B95">
          <w:rPr>
            <w:noProof/>
            <w:webHidden/>
          </w:rPr>
          <w:fldChar w:fldCharType="separate"/>
        </w:r>
        <w:r w:rsidR="00784B95">
          <w:rPr>
            <w:noProof/>
            <w:webHidden/>
          </w:rPr>
          <w:t>18</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4" w:history="1">
        <w:r w:rsidR="00784B95" w:rsidRPr="00B54ABD">
          <w:rPr>
            <w:rStyle w:val="a6"/>
            <w:noProof/>
          </w:rPr>
          <w:t>2.1.5.</w:t>
        </w:r>
        <w:r w:rsidR="00784B95">
          <w:rPr>
            <w:rFonts w:asciiTheme="minorHAnsi" w:eastAsiaTheme="minorEastAsia" w:hAnsiTheme="minorHAnsi" w:cstheme="minorBidi"/>
            <w:noProof/>
            <w:sz w:val="22"/>
            <w:szCs w:val="22"/>
          </w:rPr>
          <w:tab/>
        </w:r>
        <w:r w:rsidR="00784B95" w:rsidRPr="00B54ABD">
          <w:rPr>
            <w:rStyle w:val="a6"/>
            <w:noProof/>
          </w:rPr>
          <w:t>Требования к справочнику ИБС</w:t>
        </w:r>
        <w:r w:rsidR="00784B95">
          <w:rPr>
            <w:noProof/>
            <w:webHidden/>
          </w:rPr>
          <w:tab/>
        </w:r>
        <w:r w:rsidR="00784B95">
          <w:rPr>
            <w:noProof/>
            <w:webHidden/>
          </w:rPr>
          <w:fldChar w:fldCharType="begin"/>
        </w:r>
        <w:r w:rsidR="00784B95">
          <w:rPr>
            <w:noProof/>
            <w:webHidden/>
          </w:rPr>
          <w:instrText xml:space="preserve"> PAGEREF _Toc454971374 \h </w:instrText>
        </w:r>
        <w:r w:rsidR="00784B95">
          <w:rPr>
            <w:noProof/>
            <w:webHidden/>
          </w:rPr>
        </w:r>
        <w:r w:rsidR="00784B95">
          <w:rPr>
            <w:noProof/>
            <w:webHidden/>
          </w:rPr>
          <w:fldChar w:fldCharType="separate"/>
        </w:r>
        <w:r w:rsidR="00784B95">
          <w:rPr>
            <w:noProof/>
            <w:webHidden/>
          </w:rPr>
          <w:t>19</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5" w:history="1">
        <w:r w:rsidR="00784B95" w:rsidRPr="00B54ABD">
          <w:rPr>
            <w:rStyle w:val="a6"/>
            <w:noProof/>
          </w:rPr>
          <w:t>2.1.6.</w:t>
        </w:r>
        <w:r w:rsidR="00784B95">
          <w:rPr>
            <w:rFonts w:asciiTheme="minorHAnsi" w:eastAsiaTheme="minorEastAsia" w:hAnsiTheme="minorHAnsi" w:cstheme="minorBidi"/>
            <w:noProof/>
            <w:sz w:val="22"/>
            <w:szCs w:val="22"/>
          </w:rPr>
          <w:tab/>
        </w:r>
        <w:r w:rsidR="00784B95" w:rsidRPr="00B54ABD">
          <w:rPr>
            <w:rStyle w:val="a6"/>
            <w:noProof/>
          </w:rPr>
          <w:t>Ограничения</w:t>
        </w:r>
        <w:r w:rsidR="00784B95">
          <w:rPr>
            <w:noProof/>
            <w:webHidden/>
          </w:rPr>
          <w:tab/>
        </w:r>
        <w:r w:rsidR="00784B95">
          <w:rPr>
            <w:noProof/>
            <w:webHidden/>
          </w:rPr>
          <w:fldChar w:fldCharType="begin"/>
        </w:r>
        <w:r w:rsidR="00784B95">
          <w:rPr>
            <w:noProof/>
            <w:webHidden/>
          </w:rPr>
          <w:instrText xml:space="preserve"> PAGEREF _Toc454971375 \h </w:instrText>
        </w:r>
        <w:r w:rsidR="00784B95">
          <w:rPr>
            <w:noProof/>
            <w:webHidden/>
          </w:rPr>
        </w:r>
        <w:r w:rsidR="00784B95">
          <w:rPr>
            <w:noProof/>
            <w:webHidden/>
          </w:rPr>
          <w:fldChar w:fldCharType="separate"/>
        </w:r>
        <w:r w:rsidR="00784B95">
          <w:rPr>
            <w:noProof/>
            <w:webHidden/>
          </w:rPr>
          <w:t>20</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376" w:history="1">
        <w:r w:rsidR="00784B95" w:rsidRPr="00B54ABD">
          <w:rPr>
            <w:rStyle w:val="a6"/>
            <w:noProof/>
          </w:rPr>
          <w:t>2.2.</w:t>
        </w:r>
        <w:r w:rsidR="00784B95">
          <w:rPr>
            <w:rFonts w:asciiTheme="minorHAnsi" w:eastAsiaTheme="minorEastAsia" w:hAnsiTheme="minorHAnsi" w:cstheme="minorBidi"/>
            <w:i w:val="0"/>
            <w:noProof/>
            <w:sz w:val="22"/>
            <w:szCs w:val="22"/>
          </w:rPr>
          <w:tab/>
        </w:r>
        <w:r w:rsidR="00784B95" w:rsidRPr="00B54ABD">
          <w:rPr>
            <w:rStyle w:val="a6"/>
            <w:noProof/>
          </w:rPr>
          <w:t>Описание сценариев использования системы</w:t>
        </w:r>
        <w:r w:rsidR="00784B95">
          <w:rPr>
            <w:noProof/>
            <w:webHidden/>
          </w:rPr>
          <w:tab/>
        </w:r>
        <w:r w:rsidR="00784B95">
          <w:rPr>
            <w:noProof/>
            <w:webHidden/>
          </w:rPr>
          <w:fldChar w:fldCharType="begin"/>
        </w:r>
        <w:r w:rsidR="00784B95">
          <w:rPr>
            <w:noProof/>
            <w:webHidden/>
          </w:rPr>
          <w:instrText xml:space="preserve"> PAGEREF _Toc454971376 \h </w:instrText>
        </w:r>
        <w:r w:rsidR="00784B95">
          <w:rPr>
            <w:noProof/>
            <w:webHidden/>
          </w:rPr>
        </w:r>
        <w:r w:rsidR="00784B95">
          <w:rPr>
            <w:noProof/>
            <w:webHidden/>
          </w:rPr>
          <w:fldChar w:fldCharType="separate"/>
        </w:r>
        <w:r w:rsidR="00784B95">
          <w:rPr>
            <w:noProof/>
            <w:webHidden/>
          </w:rPr>
          <w:t>22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7" w:history="1">
        <w:r w:rsidR="00784B95" w:rsidRPr="00B54ABD">
          <w:rPr>
            <w:rStyle w:val="a6"/>
            <w:noProof/>
          </w:rPr>
          <w:t>2.2.1.</w:t>
        </w:r>
        <w:r w:rsidR="00784B95">
          <w:rPr>
            <w:rFonts w:asciiTheme="minorHAnsi" w:eastAsiaTheme="minorEastAsia" w:hAnsiTheme="minorHAnsi" w:cstheme="minorBidi"/>
            <w:noProof/>
            <w:sz w:val="22"/>
            <w:szCs w:val="22"/>
          </w:rPr>
          <w:tab/>
        </w:r>
        <w:r w:rsidR="00784B95" w:rsidRPr="00B54ABD">
          <w:rPr>
            <w:rStyle w:val="a6"/>
            <w:noProof/>
          </w:rPr>
          <w:t>Заключение  договора ИБС</w:t>
        </w:r>
        <w:r w:rsidR="00784B95">
          <w:rPr>
            <w:noProof/>
            <w:webHidden/>
          </w:rPr>
          <w:tab/>
        </w:r>
        <w:r w:rsidR="00784B95">
          <w:rPr>
            <w:noProof/>
            <w:webHidden/>
          </w:rPr>
          <w:fldChar w:fldCharType="begin"/>
        </w:r>
        <w:r w:rsidR="00784B95">
          <w:rPr>
            <w:noProof/>
            <w:webHidden/>
          </w:rPr>
          <w:instrText xml:space="preserve"> PAGEREF _Toc454971377 \h </w:instrText>
        </w:r>
        <w:r w:rsidR="00784B95">
          <w:rPr>
            <w:noProof/>
            <w:webHidden/>
          </w:rPr>
        </w:r>
        <w:r w:rsidR="00784B95">
          <w:rPr>
            <w:noProof/>
            <w:webHidden/>
          </w:rPr>
          <w:fldChar w:fldCharType="separate"/>
        </w:r>
        <w:r w:rsidR="00784B95">
          <w:rPr>
            <w:noProof/>
            <w:webHidden/>
          </w:rPr>
          <w:t>22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8" w:history="1">
        <w:r w:rsidR="00784B95" w:rsidRPr="00B54ABD">
          <w:rPr>
            <w:rStyle w:val="a6"/>
            <w:noProof/>
          </w:rPr>
          <w:t>2.2.2.</w:t>
        </w:r>
        <w:r w:rsidR="00784B95">
          <w:rPr>
            <w:rFonts w:asciiTheme="minorHAnsi" w:eastAsiaTheme="minorEastAsia" w:hAnsiTheme="minorHAnsi" w:cstheme="minorBidi"/>
            <w:noProof/>
            <w:sz w:val="22"/>
            <w:szCs w:val="22"/>
          </w:rPr>
          <w:tab/>
        </w:r>
        <w:r w:rsidR="00784B95" w:rsidRPr="00B54ABD">
          <w:rPr>
            <w:rStyle w:val="a6"/>
            <w:noProof/>
          </w:rPr>
          <w:t>Заключение ДС о замене ИБС</w:t>
        </w:r>
        <w:r w:rsidR="00784B95">
          <w:rPr>
            <w:noProof/>
            <w:webHidden/>
          </w:rPr>
          <w:tab/>
        </w:r>
        <w:r w:rsidR="00784B95">
          <w:rPr>
            <w:noProof/>
            <w:webHidden/>
          </w:rPr>
          <w:fldChar w:fldCharType="begin"/>
        </w:r>
        <w:r w:rsidR="00784B95">
          <w:rPr>
            <w:noProof/>
            <w:webHidden/>
          </w:rPr>
          <w:instrText xml:space="preserve"> PAGEREF _Toc454971378 \h </w:instrText>
        </w:r>
        <w:r w:rsidR="00784B95">
          <w:rPr>
            <w:noProof/>
            <w:webHidden/>
          </w:rPr>
        </w:r>
        <w:r w:rsidR="00784B95">
          <w:rPr>
            <w:noProof/>
            <w:webHidden/>
          </w:rPr>
          <w:fldChar w:fldCharType="separate"/>
        </w:r>
        <w:r w:rsidR="00784B95">
          <w:rPr>
            <w:noProof/>
            <w:webHidden/>
          </w:rPr>
          <w:t>22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79" w:history="1">
        <w:r w:rsidR="00784B95" w:rsidRPr="00B54ABD">
          <w:rPr>
            <w:rStyle w:val="a6"/>
            <w:noProof/>
          </w:rPr>
          <w:t>2.2.3.</w:t>
        </w:r>
        <w:r w:rsidR="00784B95">
          <w:rPr>
            <w:rFonts w:asciiTheme="minorHAnsi" w:eastAsiaTheme="minorEastAsia" w:hAnsiTheme="minorHAnsi" w:cstheme="minorBidi"/>
            <w:noProof/>
            <w:sz w:val="22"/>
            <w:szCs w:val="22"/>
          </w:rPr>
          <w:tab/>
        </w:r>
        <w:r w:rsidR="00784B95" w:rsidRPr="00B54ABD">
          <w:rPr>
            <w:rStyle w:val="a6"/>
            <w:noProof/>
          </w:rPr>
          <w:t>Замена ключей</w:t>
        </w:r>
        <w:r w:rsidR="00784B95">
          <w:rPr>
            <w:noProof/>
            <w:webHidden/>
          </w:rPr>
          <w:tab/>
        </w:r>
        <w:r w:rsidR="00784B95">
          <w:rPr>
            <w:noProof/>
            <w:webHidden/>
          </w:rPr>
          <w:fldChar w:fldCharType="begin"/>
        </w:r>
        <w:r w:rsidR="00784B95">
          <w:rPr>
            <w:noProof/>
            <w:webHidden/>
          </w:rPr>
          <w:instrText xml:space="preserve"> PAGEREF _Toc454971379 \h </w:instrText>
        </w:r>
        <w:r w:rsidR="00784B95">
          <w:rPr>
            <w:noProof/>
            <w:webHidden/>
          </w:rPr>
        </w:r>
        <w:r w:rsidR="00784B95">
          <w:rPr>
            <w:noProof/>
            <w:webHidden/>
          </w:rPr>
          <w:fldChar w:fldCharType="separate"/>
        </w:r>
        <w:r w:rsidR="00784B95">
          <w:rPr>
            <w:noProof/>
            <w:webHidden/>
          </w:rPr>
          <w:t>23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0" w:history="1">
        <w:r w:rsidR="00784B95" w:rsidRPr="00B54ABD">
          <w:rPr>
            <w:rStyle w:val="a6"/>
            <w:noProof/>
          </w:rPr>
          <w:t>2.2.4.</w:t>
        </w:r>
        <w:r w:rsidR="00784B95">
          <w:rPr>
            <w:rFonts w:asciiTheme="minorHAnsi" w:eastAsiaTheme="minorEastAsia" w:hAnsiTheme="minorHAnsi" w:cstheme="minorBidi"/>
            <w:noProof/>
            <w:sz w:val="22"/>
            <w:szCs w:val="22"/>
          </w:rPr>
          <w:tab/>
        </w:r>
        <w:r w:rsidR="00784B95" w:rsidRPr="00B54ABD">
          <w:rPr>
            <w:rStyle w:val="a6"/>
            <w:noProof/>
          </w:rPr>
          <w:t>Заключение ДС об изменении местоположения ИБС</w:t>
        </w:r>
        <w:r w:rsidR="00784B95">
          <w:rPr>
            <w:noProof/>
            <w:webHidden/>
          </w:rPr>
          <w:tab/>
        </w:r>
        <w:r w:rsidR="00784B95">
          <w:rPr>
            <w:noProof/>
            <w:webHidden/>
          </w:rPr>
          <w:fldChar w:fldCharType="begin"/>
        </w:r>
        <w:r w:rsidR="00784B95">
          <w:rPr>
            <w:noProof/>
            <w:webHidden/>
          </w:rPr>
          <w:instrText xml:space="preserve"> PAGEREF _Toc454971380 \h </w:instrText>
        </w:r>
        <w:r w:rsidR="00784B95">
          <w:rPr>
            <w:noProof/>
            <w:webHidden/>
          </w:rPr>
        </w:r>
        <w:r w:rsidR="00784B95">
          <w:rPr>
            <w:noProof/>
            <w:webHidden/>
          </w:rPr>
          <w:fldChar w:fldCharType="separate"/>
        </w:r>
        <w:r w:rsidR="00784B95">
          <w:rPr>
            <w:noProof/>
            <w:webHidden/>
          </w:rPr>
          <w:t>23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1" w:history="1">
        <w:r w:rsidR="00784B95" w:rsidRPr="00B54ABD">
          <w:rPr>
            <w:rStyle w:val="a6"/>
            <w:noProof/>
          </w:rPr>
          <w:t>2.2.5.</w:t>
        </w:r>
        <w:r w:rsidR="00784B95">
          <w:rPr>
            <w:rFonts w:asciiTheme="minorHAnsi" w:eastAsiaTheme="minorEastAsia" w:hAnsiTheme="minorHAnsi" w:cstheme="minorBidi"/>
            <w:noProof/>
            <w:sz w:val="22"/>
            <w:szCs w:val="22"/>
          </w:rPr>
          <w:tab/>
        </w:r>
        <w:r w:rsidR="00784B95" w:rsidRPr="00B54ABD">
          <w:rPr>
            <w:rStyle w:val="a6"/>
            <w:noProof/>
          </w:rPr>
          <w:t>Заключение ДС о внесении изменений в условия доступа к ИБС</w:t>
        </w:r>
        <w:r w:rsidR="00784B95">
          <w:rPr>
            <w:noProof/>
            <w:webHidden/>
          </w:rPr>
          <w:tab/>
        </w:r>
        <w:r w:rsidR="00784B95">
          <w:rPr>
            <w:noProof/>
            <w:webHidden/>
          </w:rPr>
          <w:fldChar w:fldCharType="begin"/>
        </w:r>
        <w:r w:rsidR="00784B95">
          <w:rPr>
            <w:noProof/>
            <w:webHidden/>
          </w:rPr>
          <w:instrText xml:space="preserve"> PAGEREF _Toc454971381 \h </w:instrText>
        </w:r>
        <w:r w:rsidR="00784B95">
          <w:rPr>
            <w:noProof/>
            <w:webHidden/>
          </w:rPr>
        </w:r>
        <w:r w:rsidR="00784B95">
          <w:rPr>
            <w:noProof/>
            <w:webHidden/>
          </w:rPr>
          <w:fldChar w:fldCharType="separate"/>
        </w:r>
        <w:r w:rsidR="00784B95">
          <w:rPr>
            <w:noProof/>
            <w:webHidden/>
          </w:rPr>
          <w:t>24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2" w:history="1">
        <w:r w:rsidR="00784B95" w:rsidRPr="00B54ABD">
          <w:rPr>
            <w:rStyle w:val="a6"/>
            <w:noProof/>
          </w:rPr>
          <w:t>2.2.6.</w:t>
        </w:r>
        <w:r w:rsidR="00784B95">
          <w:rPr>
            <w:rFonts w:asciiTheme="minorHAnsi" w:eastAsiaTheme="minorEastAsia" w:hAnsiTheme="minorHAnsi" w:cstheme="minorBidi"/>
            <w:noProof/>
            <w:sz w:val="22"/>
            <w:szCs w:val="22"/>
          </w:rPr>
          <w:tab/>
        </w:r>
        <w:r w:rsidR="00784B95" w:rsidRPr="00B54ABD">
          <w:rPr>
            <w:rStyle w:val="a6"/>
            <w:noProof/>
          </w:rPr>
          <w:t>Заключение ДС о продлении срока пользования ИБС (пролонгация).</w:t>
        </w:r>
        <w:r w:rsidR="00784B95">
          <w:rPr>
            <w:noProof/>
            <w:webHidden/>
          </w:rPr>
          <w:tab/>
        </w:r>
        <w:r w:rsidR="00784B95">
          <w:rPr>
            <w:noProof/>
            <w:webHidden/>
          </w:rPr>
          <w:fldChar w:fldCharType="begin"/>
        </w:r>
        <w:r w:rsidR="00784B95">
          <w:rPr>
            <w:noProof/>
            <w:webHidden/>
          </w:rPr>
          <w:instrText xml:space="preserve"> PAGEREF _Toc454971382 \h </w:instrText>
        </w:r>
        <w:r w:rsidR="00784B95">
          <w:rPr>
            <w:noProof/>
            <w:webHidden/>
          </w:rPr>
        </w:r>
        <w:r w:rsidR="00784B95">
          <w:rPr>
            <w:noProof/>
            <w:webHidden/>
          </w:rPr>
          <w:fldChar w:fldCharType="separate"/>
        </w:r>
        <w:r w:rsidR="00784B95">
          <w:rPr>
            <w:noProof/>
            <w:webHidden/>
          </w:rPr>
          <w:t>24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3" w:history="1">
        <w:r w:rsidR="00784B95" w:rsidRPr="00B54ABD">
          <w:rPr>
            <w:rStyle w:val="a6"/>
            <w:noProof/>
          </w:rPr>
          <w:t>2.2.7.</w:t>
        </w:r>
        <w:r w:rsidR="00784B95">
          <w:rPr>
            <w:rFonts w:asciiTheme="minorHAnsi" w:eastAsiaTheme="minorEastAsia" w:hAnsiTheme="minorHAnsi" w:cstheme="minorBidi"/>
            <w:noProof/>
            <w:sz w:val="22"/>
            <w:szCs w:val="22"/>
          </w:rPr>
          <w:tab/>
        </w:r>
        <w:r w:rsidR="00784B95" w:rsidRPr="00B54ABD">
          <w:rPr>
            <w:rStyle w:val="a6"/>
            <w:noProof/>
          </w:rPr>
          <w:t>Заключение ДС об изменение порядка продления срока пользования ИБС(автопролонгация)</w:t>
        </w:r>
        <w:r w:rsidR="00784B95">
          <w:rPr>
            <w:noProof/>
            <w:webHidden/>
          </w:rPr>
          <w:tab/>
        </w:r>
        <w:r w:rsidR="00784B95">
          <w:rPr>
            <w:noProof/>
            <w:webHidden/>
          </w:rPr>
          <w:fldChar w:fldCharType="begin"/>
        </w:r>
        <w:r w:rsidR="00784B95">
          <w:rPr>
            <w:noProof/>
            <w:webHidden/>
          </w:rPr>
          <w:instrText xml:space="preserve"> PAGEREF _Toc454971383 \h </w:instrText>
        </w:r>
        <w:r w:rsidR="00784B95">
          <w:rPr>
            <w:noProof/>
            <w:webHidden/>
          </w:rPr>
        </w:r>
        <w:r w:rsidR="00784B95">
          <w:rPr>
            <w:noProof/>
            <w:webHidden/>
          </w:rPr>
          <w:fldChar w:fldCharType="separate"/>
        </w:r>
        <w:r w:rsidR="00784B95">
          <w:rPr>
            <w:noProof/>
            <w:webHidden/>
          </w:rPr>
          <w:t>24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4" w:history="1">
        <w:r w:rsidR="00784B95" w:rsidRPr="00B54ABD">
          <w:rPr>
            <w:rStyle w:val="a6"/>
            <w:noProof/>
          </w:rPr>
          <w:t>2.2.8.</w:t>
        </w:r>
        <w:r w:rsidR="00784B95">
          <w:rPr>
            <w:rFonts w:asciiTheme="minorHAnsi" w:eastAsiaTheme="minorEastAsia" w:hAnsiTheme="minorHAnsi" w:cstheme="minorBidi"/>
            <w:noProof/>
            <w:sz w:val="22"/>
            <w:szCs w:val="22"/>
          </w:rPr>
          <w:tab/>
        </w:r>
        <w:r w:rsidR="00784B95" w:rsidRPr="00B54ABD">
          <w:rPr>
            <w:rStyle w:val="a6"/>
            <w:noProof/>
          </w:rPr>
          <w:t>Формирование уведомлений.</w:t>
        </w:r>
        <w:r w:rsidR="00784B95">
          <w:rPr>
            <w:noProof/>
            <w:webHidden/>
          </w:rPr>
          <w:tab/>
        </w:r>
        <w:r w:rsidR="00784B95">
          <w:rPr>
            <w:noProof/>
            <w:webHidden/>
          </w:rPr>
          <w:fldChar w:fldCharType="begin"/>
        </w:r>
        <w:r w:rsidR="00784B95">
          <w:rPr>
            <w:noProof/>
            <w:webHidden/>
          </w:rPr>
          <w:instrText xml:space="preserve"> PAGEREF _Toc454971384 \h </w:instrText>
        </w:r>
        <w:r w:rsidR="00784B95">
          <w:rPr>
            <w:noProof/>
            <w:webHidden/>
          </w:rPr>
        </w:r>
        <w:r w:rsidR="00784B95">
          <w:rPr>
            <w:noProof/>
            <w:webHidden/>
          </w:rPr>
          <w:fldChar w:fldCharType="separate"/>
        </w:r>
        <w:r w:rsidR="00784B95">
          <w:rPr>
            <w:noProof/>
            <w:webHidden/>
          </w:rPr>
          <w:t>25</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85" w:history="1">
        <w:r w:rsidR="00784B95" w:rsidRPr="00B54ABD">
          <w:rPr>
            <w:rStyle w:val="a6"/>
            <w:noProof/>
          </w:rPr>
          <w:t>2.2.9.</w:t>
        </w:r>
        <w:r w:rsidR="00784B95">
          <w:rPr>
            <w:rFonts w:asciiTheme="minorHAnsi" w:eastAsiaTheme="minorEastAsia" w:hAnsiTheme="minorHAnsi" w:cstheme="minorBidi"/>
            <w:noProof/>
            <w:sz w:val="22"/>
            <w:szCs w:val="22"/>
          </w:rPr>
          <w:tab/>
        </w:r>
        <w:r w:rsidR="00784B95" w:rsidRPr="00B54ABD">
          <w:rPr>
            <w:rStyle w:val="a6"/>
            <w:noProof/>
          </w:rPr>
          <w:t>Возврат ключа.</w:t>
        </w:r>
        <w:r w:rsidR="00784B95">
          <w:rPr>
            <w:noProof/>
            <w:webHidden/>
          </w:rPr>
          <w:tab/>
        </w:r>
        <w:r w:rsidR="00784B95">
          <w:rPr>
            <w:noProof/>
            <w:webHidden/>
          </w:rPr>
          <w:fldChar w:fldCharType="begin"/>
        </w:r>
        <w:r w:rsidR="00784B95">
          <w:rPr>
            <w:noProof/>
            <w:webHidden/>
          </w:rPr>
          <w:instrText xml:space="preserve"> PAGEREF _Toc454971385 \h </w:instrText>
        </w:r>
        <w:r w:rsidR="00784B95">
          <w:rPr>
            <w:noProof/>
            <w:webHidden/>
          </w:rPr>
        </w:r>
        <w:r w:rsidR="00784B95">
          <w:rPr>
            <w:noProof/>
            <w:webHidden/>
          </w:rPr>
          <w:fldChar w:fldCharType="separate"/>
        </w:r>
        <w:r w:rsidR="00784B95">
          <w:rPr>
            <w:noProof/>
            <w:webHidden/>
          </w:rPr>
          <w:t>25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86" w:history="1">
        <w:r w:rsidR="00784B95" w:rsidRPr="00B54ABD">
          <w:rPr>
            <w:rStyle w:val="a6"/>
            <w:noProof/>
          </w:rPr>
          <w:t>2.2.10.</w:t>
        </w:r>
        <w:r w:rsidR="00784B95">
          <w:rPr>
            <w:rFonts w:asciiTheme="minorHAnsi" w:eastAsiaTheme="minorEastAsia" w:hAnsiTheme="minorHAnsi" w:cstheme="minorBidi"/>
            <w:noProof/>
            <w:sz w:val="22"/>
            <w:szCs w:val="22"/>
          </w:rPr>
          <w:tab/>
        </w:r>
        <w:r w:rsidR="00784B95" w:rsidRPr="00B54ABD">
          <w:rPr>
            <w:rStyle w:val="a6"/>
            <w:noProof/>
          </w:rPr>
          <w:t>Досрочное расторжение Договора ИБС</w:t>
        </w:r>
        <w:r w:rsidR="00784B95">
          <w:rPr>
            <w:noProof/>
            <w:webHidden/>
          </w:rPr>
          <w:tab/>
        </w:r>
        <w:r w:rsidR="00784B95">
          <w:rPr>
            <w:noProof/>
            <w:webHidden/>
          </w:rPr>
          <w:fldChar w:fldCharType="begin"/>
        </w:r>
        <w:r w:rsidR="00784B95">
          <w:rPr>
            <w:noProof/>
            <w:webHidden/>
          </w:rPr>
          <w:instrText xml:space="preserve"> PAGEREF _Toc454971386 \h </w:instrText>
        </w:r>
        <w:r w:rsidR="00784B95">
          <w:rPr>
            <w:noProof/>
            <w:webHidden/>
          </w:rPr>
        </w:r>
        <w:r w:rsidR="00784B95">
          <w:rPr>
            <w:noProof/>
            <w:webHidden/>
          </w:rPr>
          <w:fldChar w:fldCharType="separate"/>
        </w:r>
        <w:r w:rsidR="00784B95">
          <w:rPr>
            <w:noProof/>
            <w:webHidden/>
          </w:rPr>
          <w:t>25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87" w:history="1">
        <w:r w:rsidR="00784B95" w:rsidRPr="00B54ABD">
          <w:rPr>
            <w:rStyle w:val="a6"/>
            <w:noProof/>
          </w:rPr>
          <w:t>2.2.11.</w:t>
        </w:r>
        <w:r w:rsidR="00784B95">
          <w:rPr>
            <w:rFonts w:asciiTheme="minorHAnsi" w:eastAsiaTheme="minorEastAsia" w:hAnsiTheme="minorHAnsi" w:cstheme="minorBidi"/>
            <w:noProof/>
            <w:sz w:val="22"/>
            <w:szCs w:val="22"/>
          </w:rPr>
          <w:tab/>
        </w:r>
        <w:r w:rsidR="00784B95" w:rsidRPr="00B54ABD">
          <w:rPr>
            <w:rStyle w:val="a6"/>
            <w:noProof/>
          </w:rPr>
          <w:t>Закрытие Договора ИБС по истечении срока действия</w:t>
        </w:r>
        <w:r w:rsidR="00784B95">
          <w:rPr>
            <w:noProof/>
            <w:webHidden/>
          </w:rPr>
          <w:tab/>
        </w:r>
        <w:r w:rsidR="00784B95">
          <w:rPr>
            <w:noProof/>
            <w:webHidden/>
          </w:rPr>
          <w:fldChar w:fldCharType="begin"/>
        </w:r>
        <w:r w:rsidR="00784B95">
          <w:rPr>
            <w:noProof/>
            <w:webHidden/>
          </w:rPr>
          <w:instrText xml:space="preserve"> PAGEREF _Toc454971387 \h </w:instrText>
        </w:r>
        <w:r w:rsidR="00784B95">
          <w:rPr>
            <w:noProof/>
            <w:webHidden/>
          </w:rPr>
        </w:r>
        <w:r w:rsidR="00784B95">
          <w:rPr>
            <w:noProof/>
            <w:webHidden/>
          </w:rPr>
          <w:fldChar w:fldCharType="separate"/>
        </w:r>
        <w:r w:rsidR="00784B95">
          <w:rPr>
            <w:noProof/>
            <w:webHidden/>
          </w:rPr>
          <w:t>26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88" w:history="1">
        <w:r w:rsidR="00784B95" w:rsidRPr="00B54ABD">
          <w:rPr>
            <w:rStyle w:val="a6"/>
            <w:noProof/>
          </w:rPr>
          <w:t>2.2.12.</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в присутствии Клиента</w:t>
        </w:r>
        <w:r w:rsidR="00784B95">
          <w:rPr>
            <w:noProof/>
            <w:webHidden/>
          </w:rPr>
          <w:tab/>
        </w:r>
        <w:r w:rsidR="00784B95">
          <w:rPr>
            <w:noProof/>
            <w:webHidden/>
          </w:rPr>
          <w:fldChar w:fldCharType="begin"/>
        </w:r>
        <w:r w:rsidR="00784B95">
          <w:rPr>
            <w:noProof/>
            <w:webHidden/>
          </w:rPr>
          <w:instrText xml:space="preserve"> PAGEREF _Toc454971388 \h </w:instrText>
        </w:r>
        <w:r w:rsidR="00784B95">
          <w:rPr>
            <w:noProof/>
            <w:webHidden/>
          </w:rPr>
        </w:r>
        <w:r w:rsidR="00784B95">
          <w:rPr>
            <w:noProof/>
            <w:webHidden/>
          </w:rPr>
          <w:fldChar w:fldCharType="separate"/>
        </w:r>
        <w:r w:rsidR="00784B95">
          <w:rPr>
            <w:noProof/>
            <w:webHidden/>
          </w:rPr>
          <w:t>26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89" w:history="1">
        <w:r w:rsidR="00784B95" w:rsidRPr="00B54ABD">
          <w:rPr>
            <w:rStyle w:val="a6"/>
            <w:noProof/>
          </w:rPr>
          <w:t>2.2.13.</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без Клиента</w:t>
        </w:r>
        <w:r w:rsidR="00784B95">
          <w:rPr>
            <w:noProof/>
            <w:webHidden/>
          </w:rPr>
          <w:tab/>
        </w:r>
        <w:r w:rsidR="00784B95">
          <w:rPr>
            <w:noProof/>
            <w:webHidden/>
          </w:rPr>
          <w:fldChar w:fldCharType="begin"/>
        </w:r>
        <w:r w:rsidR="00784B95">
          <w:rPr>
            <w:noProof/>
            <w:webHidden/>
          </w:rPr>
          <w:instrText xml:space="preserve"> PAGEREF _Toc454971389 \h </w:instrText>
        </w:r>
        <w:r w:rsidR="00784B95">
          <w:rPr>
            <w:noProof/>
            <w:webHidden/>
          </w:rPr>
        </w:r>
        <w:r w:rsidR="00784B95">
          <w:rPr>
            <w:noProof/>
            <w:webHidden/>
          </w:rPr>
          <w:fldChar w:fldCharType="separate"/>
        </w:r>
        <w:r w:rsidR="00784B95">
          <w:rPr>
            <w:noProof/>
            <w:webHidden/>
          </w:rPr>
          <w:t>27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90" w:history="1">
        <w:r w:rsidR="00784B95" w:rsidRPr="00B54ABD">
          <w:rPr>
            <w:rStyle w:val="a6"/>
            <w:noProof/>
          </w:rPr>
          <w:t>2.2.14.</w:t>
        </w:r>
        <w:r w:rsidR="00784B95">
          <w:rPr>
            <w:rFonts w:asciiTheme="minorHAnsi" w:eastAsiaTheme="minorEastAsia" w:hAnsiTheme="minorHAnsi" w:cstheme="minorBidi"/>
            <w:noProof/>
            <w:sz w:val="22"/>
            <w:szCs w:val="22"/>
          </w:rPr>
          <w:tab/>
        </w:r>
        <w:r w:rsidR="00784B95" w:rsidRPr="00B54ABD">
          <w:rPr>
            <w:rStyle w:val="a6"/>
            <w:noProof/>
          </w:rPr>
          <w:t>Фиксация в договоре расходов банка сверх тарифа</w:t>
        </w:r>
        <w:r w:rsidR="00784B95">
          <w:rPr>
            <w:noProof/>
            <w:webHidden/>
          </w:rPr>
          <w:tab/>
        </w:r>
        <w:r w:rsidR="00784B95">
          <w:rPr>
            <w:noProof/>
            <w:webHidden/>
          </w:rPr>
          <w:fldChar w:fldCharType="begin"/>
        </w:r>
        <w:r w:rsidR="00784B95">
          <w:rPr>
            <w:noProof/>
            <w:webHidden/>
          </w:rPr>
          <w:instrText xml:space="preserve"> PAGEREF _Toc454971390 \h </w:instrText>
        </w:r>
        <w:r w:rsidR="00784B95">
          <w:rPr>
            <w:noProof/>
            <w:webHidden/>
          </w:rPr>
        </w:r>
        <w:r w:rsidR="00784B95">
          <w:rPr>
            <w:noProof/>
            <w:webHidden/>
          </w:rPr>
          <w:fldChar w:fldCharType="separate"/>
        </w:r>
        <w:r w:rsidR="00784B95">
          <w:rPr>
            <w:noProof/>
            <w:webHidden/>
          </w:rPr>
          <w:t>27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91" w:history="1">
        <w:r w:rsidR="00784B95" w:rsidRPr="00B54ABD">
          <w:rPr>
            <w:rStyle w:val="a6"/>
            <w:noProof/>
          </w:rPr>
          <w:t>2.2.15.</w:t>
        </w:r>
        <w:r w:rsidR="00784B95">
          <w:rPr>
            <w:rFonts w:asciiTheme="minorHAnsi" w:eastAsiaTheme="minorEastAsia" w:hAnsiTheme="minorHAnsi" w:cstheme="minorBidi"/>
            <w:noProof/>
            <w:sz w:val="22"/>
            <w:szCs w:val="22"/>
          </w:rPr>
          <w:tab/>
        </w:r>
        <w:r w:rsidR="00784B95" w:rsidRPr="00B54ABD">
          <w:rPr>
            <w:rStyle w:val="a6"/>
            <w:noProof/>
          </w:rPr>
          <w:t>Фиксация в договоре ИБС информации о действиях вне модуля ИБС</w:t>
        </w:r>
        <w:r w:rsidR="00784B95">
          <w:rPr>
            <w:noProof/>
            <w:webHidden/>
          </w:rPr>
          <w:tab/>
        </w:r>
        <w:r w:rsidR="00784B95">
          <w:rPr>
            <w:noProof/>
            <w:webHidden/>
          </w:rPr>
          <w:fldChar w:fldCharType="begin"/>
        </w:r>
        <w:r w:rsidR="00784B95">
          <w:rPr>
            <w:noProof/>
            <w:webHidden/>
          </w:rPr>
          <w:instrText xml:space="preserve"> PAGEREF _Toc454971391 \h </w:instrText>
        </w:r>
        <w:r w:rsidR="00784B95">
          <w:rPr>
            <w:noProof/>
            <w:webHidden/>
          </w:rPr>
        </w:r>
        <w:r w:rsidR="00784B95">
          <w:rPr>
            <w:noProof/>
            <w:webHidden/>
          </w:rPr>
          <w:fldChar w:fldCharType="separate"/>
        </w:r>
        <w:r w:rsidR="00784B95">
          <w:rPr>
            <w:noProof/>
            <w:webHidden/>
          </w:rPr>
          <w:t>28</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392" w:history="1">
        <w:r w:rsidR="00784B95" w:rsidRPr="00B54ABD">
          <w:rPr>
            <w:rStyle w:val="a6"/>
            <w:noProof/>
          </w:rPr>
          <w:t>2.2.16.</w:t>
        </w:r>
        <w:r w:rsidR="00784B95">
          <w:rPr>
            <w:rFonts w:asciiTheme="minorHAnsi" w:eastAsiaTheme="minorEastAsia" w:hAnsiTheme="minorHAnsi" w:cstheme="minorBidi"/>
            <w:noProof/>
            <w:sz w:val="22"/>
            <w:szCs w:val="22"/>
          </w:rPr>
          <w:tab/>
        </w:r>
        <w:r w:rsidR="00784B95" w:rsidRPr="00B54ABD">
          <w:rPr>
            <w:rStyle w:val="a6"/>
            <w:noProof/>
          </w:rPr>
          <w:t>Списание задолженностей  за счет сформированных резервов</w:t>
        </w:r>
        <w:r w:rsidR="00784B95">
          <w:rPr>
            <w:noProof/>
            <w:webHidden/>
          </w:rPr>
          <w:tab/>
        </w:r>
        <w:r w:rsidR="00784B95">
          <w:rPr>
            <w:noProof/>
            <w:webHidden/>
          </w:rPr>
          <w:fldChar w:fldCharType="begin"/>
        </w:r>
        <w:r w:rsidR="00784B95">
          <w:rPr>
            <w:noProof/>
            <w:webHidden/>
          </w:rPr>
          <w:instrText xml:space="preserve"> PAGEREF _Toc454971392 \h </w:instrText>
        </w:r>
        <w:r w:rsidR="00784B95">
          <w:rPr>
            <w:noProof/>
            <w:webHidden/>
          </w:rPr>
        </w:r>
        <w:r w:rsidR="00784B95">
          <w:rPr>
            <w:noProof/>
            <w:webHidden/>
          </w:rPr>
          <w:fldChar w:fldCharType="separate"/>
        </w:r>
        <w:r w:rsidR="00784B95">
          <w:rPr>
            <w:noProof/>
            <w:webHidden/>
          </w:rPr>
          <w:t>28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393" w:history="1">
        <w:r w:rsidR="00784B95" w:rsidRPr="00B54ABD">
          <w:rPr>
            <w:rStyle w:val="a6"/>
            <w:noProof/>
          </w:rPr>
          <w:t>2.3.</w:t>
        </w:r>
        <w:r w:rsidR="00784B95">
          <w:rPr>
            <w:rFonts w:asciiTheme="minorHAnsi" w:eastAsiaTheme="minorEastAsia" w:hAnsiTheme="minorHAnsi" w:cstheme="minorBidi"/>
            <w:i w:val="0"/>
            <w:noProof/>
            <w:sz w:val="22"/>
            <w:szCs w:val="22"/>
          </w:rPr>
          <w:tab/>
        </w:r>
        <w:r w:rsidR="00784B95" w:rsidRPr="00B54ABD">
          <w:rPr>
            <w:rStyle w:val="a6"/>
            <w:noProof/>
          </w:rPr>
          <w:t>Описание активностей по договору ИБС.</w:t>
        </w:r>
        <w:r w:rsidR="00784B95">
          <w:rPr>
            <w:noProof/>
            <w:webHidden/>
          </w:rPr>
          <w:tab/>
        </w:r>
        <w:r w:rsidR="00784B95">
          <w:rPr>
            <w:noProof/>
            <w:webHidden/>
          </w:rPr>
          <w:fldChar w:fldCharType="begin"/>
        </w:r>
        <w:r w:rsidR="00784B95">
          <w:rPr>
            <w:noProof/>
            <w:webHidden/>
          </w:rPr>
          <w:instrText xml:space="preserve"> PAGEREF _Toc454971393 \h </w:instrText>
        </w:r>
        <w:r w:rsidR="00784B95">
          <w:rPr>
            <w:noProof/>
            <w:webHidden/>
          </w:rPr>
        </w:r>
        <w:r w:rsidR="00784B95">
          <w:rPr>
            <w:noProof/>
            <w:webHidden/>
          </w:rPr>
          <w:fldChar w:fldCharType="separate"/>
        </w:r>
        <w:r w:rsidR="00784B95">
          <w:rPr>
            <w:noProof/>
            <w:webHidden/>
          </w:rPr>
          <w:t>29</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4" w:history="1">
        <w:r w:rsidR="00784B95" w:rsidRPr="00B54ABD">
          <w:rPr>
            <w:rStyle w:val="a6"/>
            <w:noProof/>
          </w:rPr>
          <w:t>2.3.1.</w:t>
        </w:r>
        <w:r w:rsidR="00784B95">
          <w:rPr>
            <w:rFonts w:asciiTheme="minorHAnsi" w:eastAsiaTheme="minorEastAsia" w:hAnsiTheme="minorHAnsi" w:cstheme="minorBidi"/>
            <w:noProof/>
            <w:sz w:val="22"/>
            <w:szCs w:val="22"/>
          </w:rPr>
          <w:tab/>
        </w:r>
        <w:r w:rsidR="00784B95" w:rsidRPr="00B54ABD">
          <w:rPr>
            <w:rStyle w:val="a6"/>
            <w:noProof/>
          </w:rPr>
          <w:t>Регистрация  договора ИБС</w:t>
        </w:r>
        <w:r w:rsidR="00784B95">
          <w:rPr>
            <w:noProof/>
            <w:webHidden/>
          </w:rPr>
          <w:tab/>
        </w:r>
        <w:r w:rsidR="00784B95">
          <w:rPr>
            <w:noProof/>
            <w:webHidden/>
          </w:rPr>
          <w:fldChar w:fldCharType="begin"/>
        </w:r>
        <w:r w:rsidR="00784B95">
          <w:rPr>
            <w:noProof/>
            <w:webHidden/>
          </w:rPr>
          <w:instrText xml:space="preserve"> PAGEREF _Toc454971394 \h </w:instrText>
        </w:r>
        <w:r w:rsidR="00784B95">
          <w:rPr>
            <w:noProof/>
            <w:webHidden/>
          </w:rPr>
        </w:r>
        <w:r w:rsidR="00784B95">
          <w:rPr>
            <w:noProof/>
            <w:webHidden/>
          </w:rPr>
          <w:fldChar w:fldCharType="separate"/>
        </w:r>
        <w:r w:rsidR="00784B95">
          <w:rPr>
            <w:noProof/>
            <w:webHidden/>
          </w:rPr>
          <w:t>29</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5" w:history="1">
        <w:r w:rsidR="00784B95" w:rsidRPr="00B54ABD">
          <w:rPr>
            <w:rStyle w:val="a6"/>
            <w:noProof/>
            <w:lang w:val="en-US"/>
          </w:rPr>
          <w:t>2.3.2.</w:t>
        </w:r>
        <w:r w:rsidR="00784B95">
          <w:rPr>
            <w:rFonts w:asciiTheme="minorHAnsi" w:eastAsiaTheme="minorEastAsia" w:hAnsiTheme="minorHAnsi" w:cstheme="minorBidi"/>
            <w:noProof/>
            <w:sz w:val="22"/>
            <w:szCs w:val="22"/>
          </w:rPr>
          <w:tab/>
        </w:r>
        <w:r w:rsidR="00784B95" w:rsidRPr="00B54ABD">
          <w:rPr>
            <w:rStyle w:val="a6"/>
            <w:noProof/>
          </w:rPr>
          <w:t>Редактирование договора ИБС</w:t>
        </w:r>
        <w:r w:rsidR="00784B95">
          <w:rPr>
            <w:noProof/>
            <w:webHidden/>
          </w:rPr>
          <w:tab/>
        </w:r>
        <w:r w:rsidR="00784B95">
          <w:rPr>
            <w:noProof/>
            <w:webHidden/>
          </w:rPr>
          <w:fldChar w:fldCharType="begin"/>
        </w:r>
        <w:r w:rsidR="00784B95">
          <w:rPr>
            <w:noProof/>
            <w:webHidden/>
          </w:rPr>
          <w:instrText xml:space="preserve"> PAGEREF _Toc454971395 \h </w:instrText>
        </w:r>
        <w:r w:rsidR="00784B95">
          <w:rPr>
            <w:noProof/>
            <w:webHidden/>
          </w:rPr>
        </w:r>
        <w:r w:rsidR="00784B95">
          <w:rPr>
            <w:noProof/>
            <w:webHidden/>
          </w:rPr>
          <w:fldChar w:fldCharType="separate"/>
        </w:r>
        <w:r w:rsidR="00784B95">
          <w:rPr>
            <w:noProof/>
            <w:webHidden/>
          </w:rPr>
          <w:t>33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6" w:history="1">
        <w:r w:rsidR="00784B95" w:rsidRPr="00B54ABD">
          <w:rPr>
            <w:rStyle w:val="a6"/>
            <w:noProof/>
          </w:rPr>
          <w:t>2.3.3.</w:t>
        </w:r>
        <w:r w:rsidR="00784B95">
          <w:rPr>
            <w:rFonts w:asciiTheme="minorHAnsi" w:eastAsiaTheme="minorEastAsia" w:hAnsiTheme="minorHAnsi" w:cstheme="minorBidi"/>
            <w:noProof/>
            <w:sz w:val="22"/>
            <w:szCs w:val="22"/>
          </w:rPr>
          <w:tab/>
        </w:r>
        <w:r w:rsidR="00784B95" w:rsidRPr="00B54ABD">
          <w:rPr>
            <w:rStyle w:val="a6"/>
            <w:noProof/>
          </w:rPr>
          <w:t>Печать документов по Договору ИБС</w:t>
        </w:r>
        <w:r w:rsidR="00784B95">
          <w:rPr>
            <w:noProof/>
            <w:webHidden/>
          </w:rPr>
          <w:tab/>
        </w:r>
        <w:r w:rsidR="00784B95">
          <w:rPr>
            <w:noProof/>
            <w:webHidden/>
          </w:rPr>
          <w:fldChar w:fldCharType="begin"/>
        </w:r>
        <w:r w:rsidR="00784B95">
          <w:rPr>
            <w:noProof/>
            <w:webHidden/>
          </w:rPr>
          <w:instrText xml:space="preserve"> PAGEREF _Toc454971396 \h </w:instrText>
        </w:r>
        <w:r w:rsidR="00784B95">
          <w:rPr>
            <w:noProof/>
            <w:webHidden/>
          </w:rPr>
        </w:r>
        <w:r w:rsidR="00784B95">
          <w:rPr>
            <w:noProof/>
            <w:webHidden/>
          </w:rPr>
          <w:fldChar w:fldCharType="separate"/>
        </w:r>
        <w:r w:rsidR="00784B95">
          <w:rPr>
            <w:noProof/>
            <w:webHidden/>
          </w:rPr>
          <w:t>33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7" w:history="1">
        <w:r w:rsidR="00784B95" w:rsidRPr="00B54ABD">
          <w:rPr>
            <w:rStyle w:val="a6"/>
            <w:noProof/>
          </w:rPr>
          <w:t>2.3.4.</w:t>
        </w:r>
        <w:r w:rsidR="00784B95">
          <w:rPr>
            <w:rFonts w:asciiTheme="minorHAnsi" w:eastAsiaTheme="minorEastAsia" w:hAnsiTheme="minorHAnsi" w:cstheme="minorBidi"/>
            <w:noProof/>
            <w:sz w:val="22"/>
            <w:szCs w:val="22"/>
          </w:rPr>
          <w:tab/>
        </w:r>
        <w:r w:rsidR="00784B95" w:rsidRPr="00B54ABD">
          <w:rPr>
            <w:rStyle w:val="a6"/>
            <w:noProof/>
          </w:rPr>
          <w:t>Передача ключей по Акту приема\передачи ИБС для пользования</w:t>
        </w:r>
        <w:r w:rsidR="00784B95">
          <w:rPr>
            <w:noProof/>
            <w:webHidden/>
          </w:rPr>
          <w:tab/>
        </w:r>
        <w:r w:rsidR="00784B95">
          <w:rPr>
            <w:noProof/>
            <w:webHidden/>
          </w:rPr>
          <w:fldChar w:fldCharType="begin"/>
        </w:r>
        <w:r w:rsidR="00784B95">
          <w:rPr>
            <w:noProof/>
            <w:webHidden/>
          </w:rPr>
          <w:instrText xml:space="preserve"> PAGEREF _Toc454971397 \h </w:instrText>
        </w:r>
        <w:r w:rsidR="00784B95">
          <w:rPr>
            <w:noProof/>
            <w:webHidden/>
          </w:rPr>
        </w:r>
        <w:r w:rsidR="00784B95">
          <w:rPr>
            <w:noProof/>
            <w:webHidden/>
          </w:rPr>
          <w:fldChar w:fldCharType="separate"/>
        </w:r>
        <w:r w:rsidR="00784B95">
          <w:rPr>
            <w:noProof/>
            <w:webHidden/>
          </w:rPr>
          <w:t>34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8" w:history="1">
        <w:r w:rsidR="00784B95" w:rsidRPr="00B54ABD">
          <w:rPr>
            <w:rStyle w:val="a6"/>
            <w:noProof/>
          </w:rPr>
          <w:t>2.3.5.</w:t>
        </w:r>
        <w:r w:rsidR="00784B95">
          <w:rPr>
            <w:rFonts w:asciiTheme="minorHAnsi" w:eastAsiaTheme="minorEastAsia" w:hAnsiTheme="minorHAnsi" w:cstheme="minorBidi"/>
            <w:noProof/>
            <w:sz w:val="22"/>
            <w:szCs w:val="22"/>
          </w:rPr>
          <w:tab/>
        </w:r>
        <w:r w:rsidR="00784B95" w:rsidRPr="00B54ABD">
          <w:rPr>
            <w:rStyle w:val="a6"/>
            <w:noProof/>
          </w:rPr>
          <w:t>Оплата/частичный возврат сумм по договору ФЛ.</w:t>
        </w:r>
        <w:r w:rsidR="00784B95">
          <w:rPr>
            <w:noProof/>
            <w:webHidden/>
          </w:rPr>
          <w:tab/>
        </w:r>
        <w:r w:rsidR="00784B95">
          <w:rPr>
            <w:noProof/>
            <w:webHidden/>
          </w:rPr>
          <w:fldChar w:fldCharType="begin"/>
        </w:r>
        <w:r w:rsidR="00784B95">
          <w:rPr>
            <w:noProof/>
            <w:webHidden/>
          </w:rPr>
          <w:instrText xml:space="preserve"> PAGEREF _Toc454971398 \h </w:instrText>
        </w:r>
        <w:r w:rsidR="00784B95">
          <w:rPr>
            <w:noProof/>
            <w:webHidden/>
          </w:rPr>
        </w:r>
        <w:r w:rsidR="00784B95">
          <w:rPr>
            <w:noProof/>
            <w:webHidden/>
          </w:rPr>
          <w:fldChar w:fldCharType="separate"/>
        </w:r>
        <w:r w:rsidR="00784B95">
          <w:rPr>
            <w:noProof/>
            <w:webHidden/>
          </w:rPr>
          <w:t>34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399" w:history="1">
        <w:r w:rsidR="00784B95" w:rsidRPr="00B54ABD">
          <w:rPr>
            <w:rStyle w:val="a6"/>
            <w:noProof/>
          </w:rPr>
          <w:t>2.3.6.</w:t>
        </w:r>
        <w:r w:rsidR="00784B95">
          <w:rPr>
            <w:rFonts w:asciiTheme="minorHAnsi" w:eastAsiaTheme="minorEastAsia" w:hAnsiTheme="minorHAnsi" w:cstheme="minorBidi"/>
            <w:noProof/>
            <w:sz w:val="22"/>
            <w:szCs w:val="22"/>
          </w:rPr>
          <w:tab/>
        </w:r>
        <w:r w:rsidR="00784B95" w:rsidRPr="00B54ABD">
          <w:rPr>
            <w:rStyle w:val="a6"/>
            <w:noProof/>
          </w:rPr>
          <w:t>Расчеты по договорам ИБС вне модуля ИБС</w:t>
        </w:r>
        <w:r w:rsidR="00784B95">
          <w:rPr>
            <w:noProof/>
            <w:webHidden/>
          </w:rPr>
          <w:tab/>
        </w:r>
        <w:r w:rsidR="00784B95">
          <w:rPr>
            <w:noProof/>
            <w:webHidden/>
          </w:rPr>
          <w:fldChar w:fldCharType="begin"/>
        </w:r>
        <w:r w:rsidR="00784B95">
          <w:rPr>
            <w:noProof/>
            <w:webHidden/>
          </w:rPr>
          <w:instrText xml:space="preserve"> PAGEREF _Toc454971399 \h </w:instrText>
        </w:r>
        <w:r w:rsidR="00784B95">
          <w:rPr>
            <w:noProof/>
            <w:webHidden/>
          </w:rPr>
        </w:r>
        <w:r w:rsidR="00784B95">
          <w:rPr>
            <w:noProof/>
            <w:webHidden/>
          </w:rPr>
          <w:fldChar w:fldCharType="separate"/>
        </w:r>
        <w:r w:rsidR="00784B95">
          <w:rPr>
            <w:noProof/>
            <w:webHidden/>
          </w:rPr>
          <w:t>35</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00" w:history="1">
        <w:r w:rsidR="00784B95" w:rsidRPr="00B54ABD">
          <w:rPr>
            <w:rStyle w:val="a6"/>
            <w:noProof/>
          </w:rPr>
          <w:t>2.3.7.</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Соглашение о замене ИБС</w:t>
        </w:r>
        <w:r w:rsidR="00784B95">
          <w:rPr>
            <w:noProof/>
            <w:webHidden/>
          </w:rPr>
          <w:tab/>
        </w:r>
        <w:r w:rsidR="00784B95">
          <w:rPr>
            <w:noProof/>
            <w:webHidden/>
          </w:rPr>
          <w:fldChar w:fldCharType="begin"/>
        </w:r>
        <w:r w:rsidR="00784B95">
          <w:rPr>
            <w:noProof/>
            <w:webHidden/>
          </w:rPr>
          <w:instrText xml:space="preserve"> PAGEREF _Toc454971400 \h </w:instrText>
        </w:r>
        <w:r w:rsidR="00784B95">
          <w:rPr>
            <w:noProof/>
            <w:webHidden/>
          </w:rPr>
        </w:r>
        <w:r w:rsidR="00784B95">
          <w:rPr>
            <w:noProof/>
            <w:webHidden/>
          </w:rPr>
          <w:fldChar w:fldCharType="separate"/>
        </w:r>
        <w:r w:rsidR="00784B95">
          <w:rPr>
            <w:noProof/>
            <w:webHidden/>
          </w:rPr>
          <w:t>36</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01" w:history="1">
        <w:r w:rsidR="00784B95" w:rsidRPr="00B54ABD">
          <w:rPr>
            <w:rStyle w:val="a6"/>
            <w:noProof/>
          </w:rPr>
          <w:t>2.3.8.</w:t>
        </w:r>
        <w:r w:rsidR="00784B95">
          <w:rPr>
            <w:rFonts w:asciiTheme="minorHAnsi" w:eastAsiaTheme="minorEastAsia" w:hAnsiTheme="minorHAnsi" w:cstheme="minorBidi"/>
            <w:noProof/>
            <w:sz w:val="22"/>
            <w:szCs w:val="22"/>
          </w:rPr>
          <w:tab/>
        </w:r>
        <w:r w:rsidR="00784B95" w:rsidRPr="00B54ABD">
          <w:rPr>
            <w:rStyle w:val="a6"/>
            <w:noProof/>
          </w:rPr>
          <w:t>Регистрация факта замены ключей.</w:t>
        </w:r>
        <w:r w:rsidR="00784B95">
          <w:rPr>
            <w:noProof/>
            <w:webHidden/>
          </w:rPr>
          <w:tab/>
        </w:r>
        <w:r w:rsidR="00784B95">
          <w:rPr>
            <w:noProof/>
            <w:webHidden/>
          </w:rPr>
          <w:fldChar w:fldCharType="begin"/>
        </w:r>
        <w:r w:rsidR="00784B95">
          <w:rPr>
            <w:noProof/>
            <w:webHidden/>
          </w:rPr>
          <w:instrText xml:space="preserve"> PAGEREF _Toc454971401 \h </w:instrText>
        </w:r>
        <w:r w:rsidR="00784B95">
          <w:rPr>
            <w:noProof/>
            <w:webHidden/>
          </w:rPr>
        </w:r>
        <w:r w:rsidR="00784B95">
          <w:rPr>
            <w:noProof/>
            <w:webHidden/>
          </w:rPr>
          <w:fldChar w:fldCharType="separate"/>
        </w:r>
        <w:r w:rsidR="00784B95">
          <w:rPr>
            <w:noProof/>
            <w:webHidden/>
          </w:rPr>
          <w:t>38</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02" w:history="1">
        <w:r w:rsidR="00784B95" w:rsidRPr="00B54ABD">
          <w:rPr>
            <w:rStyle w:val="a6"/>
            <w:noProof/>
          </w:rPr>
          <w:t>2.3.9.</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об изменении местоположения ИБС.</w:t>
        </w:r>
        <w:r w:rsidR="00784B95">
          <w:rPr>
            <w:noProof/>
            <w:webHidden/>
          </w:rPr>
          <w:tab/>
        </w:r>
        <w:r w:rsidR="00784B95">
          <w:rPr>
            <w:noProof/>
            <w:webHidden/>
          </w:rPr>
          <w:fldChar w:fldCharType="begin"/>
        </w:r>
        <w:r w:rsidR="00784B95">
          <w:rPr>
            <w:noProof/>
            <w:webHidden/>
          </w:rPr>
          <w:instrText xml:space="preserve"> PAGEREF _Toc454971402 \h </w:instrText>
        </w:r>
        <w:r w:rsidR="00784B95">
          <w:rPr>
            <w:noProof/>
            <w:webHidden/>
          </w:rPr>
        </w:r>
        <w:r w:rsidR="00784B95">
          <w:rPr>
            <w:noProof/>
            <w:webHidden/>
          </w:rPr>
          <w:fldChar w:fldCharType="separate"/>
        </w:r>
        <w:r w:rsidR="00784B95">
          <w:rPr>
            <w:noProof/>
            <w:webHidden/>
          </w:rPr>
          <w:t>39</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3" w:history="1">
        <w:r w:rsidR="00784B95" w:rsidRPr="00B54ABD">
          <w:rPr>
            <w:rStyle w:val="a6"/>
            <w:noProof/>
          </w:rPr>
          <w:t>2.3.10.</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 внесении изменений в условия доступа к ИБС.</w:t>
        </w:r>
        <w:r w:rsidR="00784B95">
          <w:rPr>
            <w:noProof/>
            <w:webHidden/>
          </w:rPr>
          <w:tab/>
        </w:r>
        <w:r w:rsidR="00784B95">
          <w:rPr>
            <w:noProof/>
            <w:webHidden/>
          </w:rPr>
          <w:fldChar w:fldCharType="begin"/>
        </w:r>
        <w:r w:rsidR="00784B95">
          <w:rPr>
            <w:noProof/>
            <w:webHidden/>
          </w:rPr>
          <w:instrText xml:space="preserve"> PAGEREF _Toc454971403 \h </w:instrText>
        </w:r>
        <w:r w:rsidR="00784B95">
          <w:rPr>
            <w:noProof/>
            <w:webHidden/>
          </w:rPr>
        </w:r>
        <w:r w:rsidR="00784B95">
          <w:rPr>
            <w:noProof/>
            <w:webHidden/>
          </w:rPr>
          <w:fldChar w:fldCharType="separate"/>
        </w:r>
        <w:r w:rsidR="00784B95">
          <w:rPr>
            <w:noProof/>
            <w:webHidden/>
          </w:rPr>
          <w:t>40</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4" w:history="1">
        <w:r w:rsidR="00784B95" w:rsidRPr="00B54ABD">
          <w:rPr>
            <w:rStyle w:val="a6"/>
            <w:noProof/>
          </w:rPr>
          <w:t>2.3.11.</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 продлении срока пользования ИБС (пролонгация).</w:t>
        </w:r>
        <w:r w:rsidR="00784B95">
          <w:rPr>
            <w:noProof/>
            <w:webHidden/>
          </w:rPr>
          <w:tab/>
        </w:r>
        <w:r w:rsidR="00784B95">
          <w:rPr>
            <w:noProof/>
            <w:webHidden/>
          </w:rPr>
          <w:fldChar w:fldCharType="begin"/>
        </w:r>
        <w:r w:rsidR="00784B95">
          <w:rPr>
            <w:noProof/>
            <w:webHidden/>
          </w:rPr>
          <w:instrText xml:space="preserve"> PAGEREF _Toc454971404 \h </w:instrText>
        </w:r>
        <w:r w:rsidR="00784B95">
          <w:rPr>
            <w:noProof/>
            <w:webHidden/>
          </w:rPr>
        </w:r>
        <w:r w:rsidR="00784B95">
          <w:rPr>
            <w:noProof/>
            <w:webHidden/>
          </w:rPr>
          <w:fldChar w:fldCharType="separate"/>
        </w:r>
        <w:r w:rsidR="00784B95">
          <w:rPr>
            <w:noProof/>
            <w:webHidden/>
          </w:rPr>
          <w:t>41</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5" w:history="1">
        <w:r w:rsidR="00784B95" w:rsidRPr="00B54ABD">
          <w:rPr>
            <w:rStyle w:val="a6"/>
            <w:noProof/>
          </w:rPr>
          <w:t>2.3.12.</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на изменение порядка продления срока пользования ИБС (автопролонгация).</w:t>
        </w:r>
        <w:r w:rsidR="00784B95">
          <w:rPr>
            <w:noProof/>
            <w:webHidden/>
          </w:rPr>
          <w:tab/>
        </w:r>
        <w:r w:rsidR="00784B95">
          <w:rPr>
            <w:noProof/>
            <w:webHidden/>
          </w:rPr>
          <w:fldChar w:fldCharType="begin"/>
        </w:r>
        <w:r w:rsidR="00784B95">
          <w:rPr>
            <w:noProof/>
            <w:webHidden/>
          </w:rPr>
          <w:instrText xml:space="preserve"> PAGEREF _Toc454971405 \h </w:instrText>
        </w:r>
        <w:r w:rsidR="00784B95">
          <w:rPr>
            <w:noProof/>
            <w:webHidden/>
          </w:rPr>
        </w:r>
        <w:r w:rsidR="00784B95">
          <w:rPr>
            <w:noProof/>
            <w:webHidden/>
          </w:rPr>
          <w:fldChar w:fldCharType="separate"/>
        </w:r>
        <w:r w:rsidR="00784B95">
          <w:rPr>
            <w:noProof/>
            <w:webHidden/>
          </w:rPr>
          <w:t>43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6" w:history="1">
        <w:r w:rsidR="00784B95" w:rsidRPr="00B54ABD">
          <w:rPr>
            <w:rStyle w:val="a6"/>
            <w:noProof/>
          </w:rPr>
          <w:t>2.3.13.</w:t>
        </w:r>
        <w:r w:rsidR="00784B95">
          <w:rPr>
            <w:rFonts w:asciiTheme="minorHAnsi" w:eastAsiaTheme="minorEastAsia" w:hAnsiTheme="minorHAnsi" w:cstheme="minorBidi"/>
            <w:noProof/>
            <w:sz w:val="22"/>
            <w:szCs w:val="22"/>
          </w:rPr>
          <w:tab/>
        </w:r>
        <w:r w:rsidR="00784B95" w:rsidRPr="00B54ABD">
          <w:rPr>
            <w:rStyle w:val="a6"/>
            <w:noProof/>
          </w:rPr>
          <w:t>Формирование уведомлений</w:t>
        </w:r>
        <w:r w:rsidR="00784B95">
          <w:rPr>
            <w:noProof/>
            <w:webHidden/>
          </w:rPr>
          <w:tab/>
        </w:r>
        <w:r w:rsidR="00784B95">
          <w:rPr>
            <w:noProof/>
            <w:webHidden/>
          </w:rPr>
          <w:fldChar w:fldCharType="begin"/>
        </w:r>
        <w:r w:rsidR="00784B95">
          <w:rPr>
            <w:noProof/>
            <w:webHidden/>
          </w:rPr>
          <w:instrText xml:space="preserve"> PAGEREF _Toc454971406 \h </w:instrText>
        </w:r>
        <w:r w:rsidR="00784B95">
          <w:rPr>
            <w:noProof/>
            <w:webHidden/>
          </w:rPr>
        </w:r>
        <w:r w:rsidR="00784B95">
          <w:rPr>
            <w:noProof/>
            <w:webHidden/>
          </w:rPr>
          <w:fldChar w:fldCharType="separate"/>
        </w:r>
        <w:r w:rsidR="00784B95">
          <w:rPr>
            <w:noProof/>
            <w:webHidden/>
          </w:rPr>
          <w:t>43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7" w:history="1">
        <w:r w:rsidR="00784B95" w:rsidRPr="00B54ABD">
          <w:rPr>
            <w:rStyle w:val="a6"/>
            <w:noProof/>
          </w:rPr>
          <w:t>2.3.14.</w:t>
        </w:r>
        <w:r w:rsidR="00784B95">
          <w:rPr>
            <w:rFonts w:asciiTheme="minorHAnsi" w:eastAsiaTheme="minorEastAsia" w:hAnsiTheme="minorHAnsi" w:cstheme="minorBidi"/>
            <w:noProof/>
            <w:sz w:val="22"/>
            <w:szCs w:val="22"/>
          </w:rPr>
          <w:tab/>
        </w:r>
        <w:r w:rsidR="00784B95" w:rsidRPr="00B54ABD">
          <w:rPr>
            <w:rStyle w:val="a6"/>
            <w:noProof/>
          </w:rPr>
          <w:t>Массовое  формирование уведомлений</w:t>
        </w:r>
        <w:r w:rsidR="00784B95">
          <w:rPr>
            <w:noProof/>
            <w:webHidden/>
          </w:rPr>
          <w:tab/>
        </w:r>
        <w:r w:rsidR="00784B95">
          <w:rPr>
            <w:noProof/>
            <w:webHidden/>
          </w:rPr>
          <w:fldChar w:fldCharType="begin"/>
        </w:r>
        <w:r w:rsidR="00784B95">
          <w:rPr>
            <w:noProof/>
            <w:webHidden/>
          </w:rPr>
          <w:instrText xml:space="preserve"> PAGEREF _Toc454971407 \h </w:instrText>
        </w:r>
        <w:r w:rsidR="00784B95">
          <w:rPr>
            <w:noProof/>
            <w:webHidden/>
          </w:rPr>
        </w:r>
        <w:r w:rsidR="00784B95">
          <w:rPr>
            <w:noProof/>
            <w:webHidden/>
          </w:rPr>
          <w:fldChar w:fldCharType="separate"/>
        </w:r>
        <w:r w:rsidR="00784B95">
          <w:rPr>
            <w:noProof/>
            <w:webHidden/>
          </w:rPr>
          <w:t>45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8" w:history="1">
        <w:r w:rsidR="00784B95" w:rsidRPr="00B54ABD">
          <w:rPr>
            <w:rStyle w:val="a6"/>
            <w:noProof/>
          </w:rPr>
          <w:t>2.3.15.</w:t>
        </w:r>
        <w:r w:rsidR="00784B95">
          <w:rPr>
            <w:rFonts w:asciiTheme="minorHAnsi" w:eastAsiaTheme="minorEastAsia" w:hAnsiTheme="minorHAnsi" w:cstheme="minorBidi"/>
            <w:noProof/>
            <w:sz w:val="22"/>
            <w:szCs w:val="22"/>
          </w:rPr>
          <w:tab/>
        </w:r>
        <w:r w:rsidR="00784B95" w:rsidRPr="00B54ABD">
          <w:rPr>
            <w:rStyle w:val="a6"/>
            <w:noProof/>
          </w:rPr>
          <w:t>Возврат ключей</w:t>
        </w:r>
        <w:r w:rsidR="00784B95">
          <w:rPr>
            <w:noProof/>
            <w:webHidden/>
          </w:rPr>
          <w:tab/>
        </w:r>
        <w:r w:rsidR="00784B95">
          <w:rPr>
            <w:noProof/>
            <w:webHidden/>
          </w:rPr>
          <w:fldChar w:fldCharType="begin"/>
        </w:r>
        <w:r w:rsidR="00784B95">
          <w:rPr>
            <w:noProof/>
            <w:webHidden/>
          </w:rPr>
          <w:instrText xml:space="preserve"> PAGEREF _Toc454971408 \h </w:instrText>
        </w:r>
        <w:r w:rsidR="00784B95">
          <w:rPr>
            <w:noProof/>
            <w:webHidden/>
          </w:rPr>
        </w:r>
        <w:r w:rsidR="00784B95">
          <w:rPr>
            <w:noProof/>
            <w:webHidden/>
          </w:rPr>
          <w:fldChar w:fldCharType="separate"/>
        </w:r>
        <w:r w:rsidR="00784B95">
          <w:rPr>
            <w:noProof/>
            <w:webHidden/>
          </w:rPr>
          <w:t>46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09" w:history="1">
        <w:r w:rsidR="00784B95" w:rsidRPr="00B54ABD">
          <w:rPr>
            <w:rStyle w:val="a6"/>
            <w:noProof/>
          </w:rPr>
          <w:t>2.3.16.</w:t>
        </w:r>
        <w:r w:rsidR="00784B95">
          <w:rPr>
            <w:rFonts w:asciiTheme="minorHAnsi" w:eastAsiaTheme="minorEastAsia" w:hAnsiTheme="minorHAnsi" w:cstheme="minorBidi"/>
            <w:noProof/>
            <w:sz w:val="22"/>
            <w:szCs w:val="22"/>
          </w:rPr>
          <w:tab/>
        </w:r>
        <w:r w:rsidR="00784B95" w:rsidRPr="00B54ABD">
          <w:rPr>
            <w:rStyle w:val="a6"/>
            <w:noProof/>
          </w:rPr>
          <w:t>Досрочное расторжение Договора ИБС</w:t>
        </w:r>
        <w:r w:rsidR="00784B95">
          <w:rPr>
            <w:noProof/>
            <w:webHidden/>
          </w:rPr>
          <w:tab/>
        </w:r>
        <w:r w:rsidR="00784B95">
          <w:rPr>
            <w:noProof/>
            <w:webHidden/>
          </w:rPr>
          <w:fldChar w:fldCharType="begin"/>
        </w:r>
        <w:r w:rsidR="00784B95">
          <w:rPr>
            <w:noProof/>
            <w:webHidden/>
          </w:rPr>
          <w:instrText xml:space="preserve"> PAGEREF _Toc454971409 \h </w:instrText>
        </w:r>
        <w:r w:rsidR="00784B95">
          <w:rPr>
            <w:noProof/>
            <w:webHidden/>
          </w:rPr>
        </w:r>
        <w:r w:rsidR="00784B95">
          <w:rPr>
            <w:noProof/>
            <w:webHidden/>
          </w:rPr>
          <w:fldChar w:fldCharType="separate"/>
        </w:r>
        <w:r w:rsidR="00784B95">
          <w:rPr>
            <w:noProof/>
            <w:webHidden/>
          </w:rPr>
          <w:t>47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0" w:history="1">
        <w:r w:rsidR="00784B95" w:rsidRPr="00B54ABD">
          <w:rPr>
            <w:rStyle w:val="a6"/>
            <w:noProof/>
          </w:rPr>
          <w:t>2.3.17.</w:t>
        </w:r>
        <w:r w:rsidR="00784B95">
          <w:rPr>
            <w:rFonts w:asciiTheme="minorHAnsi" w:eastAsiaTheme="minorEastAsia" w:hAnsiTheme="minorHAnsi" w:cstheme="minorBidi"/>
            <w:noProof/>
            <w:sz w:val="22"/>
            <w:szCs w:val="22"/>
          </w:rPr>
          <w:tab/>
        </w:r>
        <w:r w:rsidR="00784B95" w:rsidRPr="00B54ABD">
          <w:rPr>
            <w:rStyle w:val="a6"/>
            <w:noProof/>
          </w:rPr>
          <w:t>Расторжение Договора ИБС</w:t>
        </w:r>
        <w:r w:rsidR="00784B95">
          <w:rPr>
            <w:noProof/>
            <w:webHidden/>
          </w:rPr>
          <w:tab/>
        </w:r>
        <w:r w:rsidR="00784B95">
          <w:rPr>
            <w:noProof/>
            <w:webHidden/>
          </w:rPr>
          <w:fldChar w:fldCharType="begin"/>
        </w:r>
        <w:r w:rsidR="00784B95">
          <w:rPr>
            <w:noProof/>
            <w:webHidden/>
          </w:rPr>
          <w:instrText xml:space="preserve"> PAGEREF _Toc454971410 \h </w:instrText>
        </w:r>
        <w:r w:rsidR="00784B95">
          <w:rPr>
            <w:noProof/>
            <w:webHidden/>
          </w:rPr>
        </w:r>
        <w:r w:rsidR="00784B95">
          <w:rPr>
            <w:noProof/>
            <w:webHidden/>
          </w:rPr>
          <w:fldChar w:fldCharType="separate"/>
        </w:r>
        <w:r w:rsidR="00784B95">
          <w:rPr>
            <w:noProof/>
            <w:webHidden/>
          </w:rPr>
          <w:t>48</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1" w:history="1">
        <w:r w:rsidR="00784B95" w:rsidRPr="00B54ABD">
          <w:rPr>
            <w:rStyle w:val="a6"/>
            <w:noProof/>
          </w:rPr>
          <w:t>2.3.18.</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в присутствии Клиента</w:t>
        </w:r>
        <w:r w:rsidR="00784B95">
          <w:rPr>
            <w:noProof/>
            <w:webHidden/>
          </w:rPr>
          <w:tab/>
        </w:r>
        <w:r w:rsidR="00784B95">
          <w:rPr>
            <w:noProof/>
            <w:webHidden/>
          </w:rPr>
          <w:fldChar w:fldCharType="begin"/>
        </w:r>
        <w:r w:rsidR="00784B95">
          <w:rPr>
            <w:noProof/>
            <w:webHidden/>
          </w:rPr>
          <w:instrText xml:space="preserve"> PAGEREF _Toc454971411 \h </w:instrText>
        </w:r>
        <w:r w:rsidR="00784B95">
          <w:rPr>
            <w:noProof/>
            <w:webHidden/>
          </w:rPr>
        </w:r>
        <w:r w:rsidR="00784B95">
          <w:rPr>
            <w:noProof/>
            <w:webHidden/>
          </w:rPr>
          <w:fldChar w:fldCharType="separate"/>
        </w:r>
        <w:r w:rsidR="00784B95">
          <w:rPr>
            <w:noProof/>
            <w:webHidden/>
          </w:rPr>
          <w:t>49</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2" w:history="1">
        <w:r w:rsidR="00784B95" w:rsidRPr="00B54ABD">
          <w:rPr>
            <w:rStyle w:val="a6"/>
            <w:noProof/>
          </w:rPr>
          <w:t>2.3.19.</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без Клиента</w:t>
        </w:r>
        <w:r w:rsidR="00784B95">
          <w:rPr>
            <w:noProof/>
            <w:webHidden/>
          </w:rPr>
          <w:tab/>
        </w:r>
        <w:r w:rsidR="00784B95">
          <w:rPr>
            <w:noProof/>
            <w:webHidden/>
          </w:rPr>
          <w:fldChar w:fldCharType="begin"/>
        </w:r>
        <w:r w:rsidR="00784B95">
          <w:rPr>
            <w:noProof/>
            <w:webHidden/>
          </w:rPr>
          <w:instrText xml:space="preserve"> PAGEREF _Toc454971412 \h </w:instrText>
        </w:r>
        <w:r w:rsidR="00784B95">
          <w:rPr>
            <w:noProof/>
            <w:webHidden/>
          </w:rPr>
        </w:r>
        <w:r w:rsidR="00784B95">
          <w:rPr>
            <w:noProof/>
            <w:webHidden/>
          </w:rPr>
          <w:fldChar w:fldCharType="separate"/>
        </w:r>
        <w:r w:rsidR="00784B95">
          <w:rPr>
            <w:noProof/>
            <w:webHidden/>
          </w:rPr>
          <w:t>50</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3" w:history="1">
        <w:r w:rsidR="00784B95" w:rsidRPr="00B54ABD">
          <w:rPr>
            <w:rStyle w:val="a6"/>
            <w:noProof/>
          </w:rPr>
          <w:t>2.3.20.</w:t>
        </w:r>
        <w:r w:rsidR="00784B95">
          <w:rPr>
            <w:rFonts w:asciiTheme="minorHAnsi" w:eastAsiaTheme="minorEastAsia" w:hAnsiTheme="minorHAnsi" w:cstheme="minorBidi"/>
            <w:noProof/>
            <w:sz w:val="22"/>
            <w:szCs w:val="22"/>
          </w:rPr>
          <w:tab/>
        </w:r>
        <w:r w:rsidR="00784B95" w:rsidRPr="00B54ABD">
          <w:rPr>
            <w:rStyle w:val="a6"/>
            <w:noProof/>
          </w:rPr>
          <w:t>Завершение вскрытия ИБС</w:t>
        </w:r>
        <w:r w:rsidR="00784B95">
          <w:rPr>
            <w:noProof/>
            <w:webHidden/>
          </w:rPr>
          <w:tab/>
        </w:r>
        <w:r w:rsidR="00784B95">
          <w:rPr>
            <w:noProof/>
            <w:webHidden/>
          </w:rPr>
          <w:fldChar w:fldCharType="begin"/>
        </w:r>
        <w:r w:rsidR="00784B95">
          <w:rPr>
            <w:noProof/>
            <w:webHidden/>
          </w:rPr>
          <w:instrText xml:space="preserve"> PAGEREF _Toc454971413 \h </w:instrText>
        </w:r>
        <w:r w:rsidR="00784B95">
          <w:rPr>
            <w:noProof/>
            <w:webHidden/>
          </w:rPr>
        </w:r>
        <w:r w:rsidR="00784B95">
          <w:rPr>
            <w:noProof/>
            <w:webHidden/>
          </w:rPr>
          <w:fldChar w:fldCharType="separate"/>
        </w:r>
        <w:r w:rsidR="00784B95">
          <w:rPr>
            <w:noProof/>
            <w:webHidden/>
          </w:rPr>
          <w:t>51</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4" w:history="1">
        <w:r w:rsidR="00784B95" w:rsidRPr="00B54ABD">
          <w:rPr>
            <w:rStyle w:val="a6"/>
            <w:noProof/>
          </w:rPr>
          <w:t>2.3.21.</w:t>
        </w:r>
        <w:r w:rsidR="00784B95">
          <w:rPr>
            <w:rFonts w:asciiTheme="minorHAnsi" w:eastAsiaTheme="minorEastAsia" w:hAnsiTheme="minorHAnsi" w:cstheme="minorBidi"/>
            <w:noProof/>
            <w:sz w:val="22"/>
            <w:szCs w:val="22"/>
          </w:rPr>
          <w:tab/>
        </w:r>
        <w:r w:rsidR="00784B95" w:rsidRPr="00B54ABD">
          <w:rPr>
            <w:rStyle w:val="a6"/>
            <w:noProof/>
          </w:rPr>
          <w:t>Безакцептная уплата с выбором клиента</w:t>
        </w:r>
        <w:r w:rsidR="00784B95">
          <w:rPr>
            <w:noProof/>
            <w:webHidden/>
          </w:rPr>
          <w:tab/>
        </w:r>
        <w:r w:rsidR="00784B95">
          <w:rPr>
            <w:noProof/>
            <w:webHidden/>
          </w:rPr>
          <w:fldChar w:fldCharType="begin"/>
        </w:r>
        <w:r w:rsidR="00784B95">
          <w:rPr>
            <w:noProof/>
            <w:webHidden/>
          </w:rPr>
          <w:instrText xml:space="preserve"> PAGEREF _Toc454971414 \h </w:instrText>
        </w:r>
        <w:r w:rsidR="00784B95">
          <w:rPr>
            <w:noProof/>
            <w:webHidden/>
          </w:rPr>
        </w:r>
        <w:r w:rsidR="00784B95">
          <w:rPr>
            <w:noProof/>
            <w:webHidden/>
          </w:rPr>
          <w:fldChar w:fldCharType="separate"/>
        </w:r>
        <w:r w:rsidR="00784B95">
          <w:rPr>
            <w:noProof/>
            <w:webHidden/>
          </w:rPr>
          <w:t>52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5" w:history="1">
        <w:r w:rsidR="00784B95" w:rsidRPr="00B54ABD">
          <w:rPr>
            <w:rStyle w:val="a6"/>
            <w:noProof/>
          </w:rPr>
          <w:t>2.3.22.</w:t>
        </w:r>
        <w:r w:rsidR="00784B95">
          <w:rPr>
            <w:rFonts w:asciiTheme="minorHAnsi" w:eastAsiaTheme="minorEastAsia" w:hAnsiTheme="minorHAnsi" w:cstheme="minorBidi"/>
            <w:noProof/>
            <w:sz w:val="22"/>
            <w:szCs w:val="22"/>
          </w:rPr>
          <w:tab/>
        </w:r>
        <w:r w:rsidR="00784B95" w:rsidRPr="00B54ABD">
          <w:rPr>
            <w:rStyle w:val="a6"/>
            <w:noProof/>
          </w:rPr>
          <w:t>Расходы банка сверх тарифа</w:t>
        </w:r>
        <w:r w:rsidR="00784B95">
          <w:rPr>
            <w:noProof/>
            <w:webHidden/>
          </w:rPr>
          <w:tab/>
        </w:r>
        <w:r w:rsidR="00784B95">
          <w:rPr>
            <w:noProof/>
            <w:webHidden/>
          </w:rPr>
          <w:fldChar w:fldCharType="begin"/>
        </w:r>
        <w:r w:rsidR="00784B95">
          <w:rPr>
            <w:noProof/>
            <w:webHidden/>
          </w:rPr>
          <w:instrText xml:space="preserve"> PAGEREF _Toc454971415 \h </w:instrText>
        </w:r>
        <w:r w:rsidR="00784B95">
          <w:rPr>
            <w:noProof/>
            <w:webHidden/>
          </w:rPr>
        </w:r>
        <w:r w:rsidR="00784B95">
          <w:rPr>
            <w:noProof/>
            <w:webHidden/>
          </w:rPr>
          <w:fldChar w:fldCharType="separate"/>
        </w:r>
        <w:r w:rsidR="00784B95">
          <w:rPr>
            <w:noProof/>
            <w:webHidden/>
          </w:rPr>
          <w:t>52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6" w:history="1">
        <w:r w:rsidR="00784B95" w:rsidRPr="00B54ABD">
          <w:rPr>
            <w:rStyle w:val="a6"/>
            <w:noProof/>
          </w:rPr>
          <w:t>2.3.23.</w:t>
        </w:r>
        <w:r w:rsidR="00784B95">
          <w:rPr>
            <w:rFonts w:asciiTheme="minorHAnsi" w:eastAsiaTheme="minorEastAsia" w:hAnsiTheme="minorHAnsi" w:cstheme="minorBidi"/>
            <w:noProof/>
            <w:sz w:val="22"/>
            <w:szCs w:val="22"/>
          </w:rPr>
          <w:tab/>
        </w:r>
        <w:r w:rsidR="00784B95" w:rsidRPr="00B54ABD">
          <w:rPr>
            <w:rStyle w:val="a6"/>
            <w:noProof/>
          </w:rPr>
          <w:t>Фиксация в договоре ИБС информации о действиях вне модуля ИБС</w:t>
        </w:r>
        <w:r w:rsidR="00784B95">
          <w:rPr>
            <w:noProof/>
            <w:webHidden/>
          </w:rPr>
          <w:tab/>
        </w:r>
        <w:r w:rsidR="00784B95">
          <w:rPr>
            <w:noProof/>
            <w:webHidden/>
          </w:rPr>
          <w:fldChar w:fldCharType="begin"/>
        </w:r>
        <w:r w:rsidR="00784B95">
          <w:rPr>
            <w:noProof/>
            <w:webHidden/>
          </w:rPr>
          <w:instrText xml:space="preserve"> PAGEREF _Toc454971416 \h </w:instrText>
        </w:r>
        <w:r w:rsidR="00784B95">
          <w:rPr>
            <w:noProof/>
            <w:webHidden/>
          </w:rPr>
        </w:r>
        <w:r w:rsidR="00784B95">
          <w:rPr>
            <w:noProof/>
            <w:webHidden/>
          </w:rPr>
          <w:fldChar w:fldCharType="separate"/>
        </w:r>
        <w:r w:rsidR="00784B95">
          <w:rPr>
            <w:noProof/>
            <w:webHidden/>
          </w:rPr>
          <w:t>53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7" w:history="1">
        <w:r w:rsidR="00784B95" w:rsidRPr="00B54ABD">
          <w:rPr>
            <w:rStyle w:val="a6"/>
            <w:noProof/>
          </w:rPr>
          <w:t>2.3.24.</w:t>
        </w:r>
        <w:r w:rsidR="00784B95">
          <w:rPr>
            <w:rFonts w:asciiTheme="minorHAnsi" w:eastAsiaTheme="minorEastAsia" w:hAnsiTheme="minorHAnsi" w:cstheme="minorBidi"/>
            <w:noProof/>
            <w:sz w:val="22"/>
            <w:szCs w:val="22"/>
          </w:rPr>
          <w:tab/>
        </w:r>
        <w:r w:rsidR="00784B95" w:rsidRPr="00B54ABD">
          <w:rPr>
            <w:rStyle w:val="a6"/>
            <w:noProof/>
          </w:rPr>
          <w:t>Списание задолженности за счет сформированных резервов.</w:t>
        </w:r>
        <w:r w:rsidR="00784B95">
          <w:rPr>
            <w:noProof/>
            <w:webHidden/>
          </w:rPr>
          <w:tab/>
        </w:r>
        <w:r w:rsidR="00784B95">
          <w:rPr>
            <w:noProof/>
            <w:webHidden/>
          </w:rPr>
          <w:fldChar w:fldCharType="begin"/>
        </w:r>
        <w:r w:rsidR="00784B95">
          <w:rPr>
            <w:noProof/>
            <w:webHidden/>
          </w:rPr>
          <w:instrText xml:space="preserve"> PAGEREF _Toc454971417 \h </w:instrText>
        </w:r>
        <w:r w:rsidR="00784B95">
          <w:rPr>
            <w:noProof/>
            <w:webHidden/>
          </w:rPr>
        </w:r>
        <w:r w:rsidR="00784B95">
          <w:rPr>
            <w:noProof/>
            <w:webHidden/>
          </w:rPr>
          <w:fldChar w:fldCharType="separate"/>
        </w:r>
        <w:r w:rsidR="00784B95">
          <w:rPr>
            <w:noProof/>
            <w:webHidden/>
          </w:rPr>
          <w:t>53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8" w:history="1">
        <w:r w:rsidR="00784B95" w:rsidRPr="00B54ABD">
          <w:rPr>
            <w:rStyle w:val="a6"/>
            <w:noProof/>
          </w:rPr>
          <w:t>2.3.25.</w:t>
        </w:r>
        <w:r w:rsidR="00784B95">
          <w:rPr>
            <w:rFonts w:asciiTheme="minorHAnsi" w:eastAsiaTheme="minorEastAsia" w:hAnsiTheme="minorHAnsi" w:cstheme="minorBidi"/>
            <w:noProof/>
            <w:sz w:val="22"/>
            <w:szCs w:val="22"/>
          </w:rPr>
          <w:tab/>
        </w:r>
        <w:r w:rsidR="00784B95" w:rsidRPr="00B54ABD">
          <w:rPr>
            <w:rStyle w:val="a6"/>
            <w:noProof/>
          </w:rPr>
          <w:t>Отмена оплаты по договору ФЛ</w:t>
        </w:r>
        <w:r w:rsidR="00784B95">
          <w:rPr>
            <w:noProof/>
            <w:webHidden/>
          </w:rPr>
          <w:tab/>
        </w:r>
        <w:r w:rsidR="00784B95">
          <w:rPr>
            <w:noProof/>
            <w:webHidden/>
          </w:rPr>
          <w:fldChar w:fldCharType="begin"/>
        </w:r>
        <w:r w:rsidR="00784B95">
          <w:rPr>
            <w:noProof/>
            <w:webHidden/>
          </w:rPr>
          <w:instrText xml:space="preserve"> PAGEREF _Toc454971418 \h </w:instrText>
        </w:r>
        <w:r w:rsidR="00784B95">
          <w:rPr>
            <w:noProof/>
            <w:webHidden/>
          </w:rPr>
        </w:r>
        <w:r w:rsidR="00784B95">
          <w:rPr>
            <w:noProof/>
            <w:webHidden/>
          </w:rPr>
          <w:fldChar w:fldCharType="separate"/>
        </w:r>
        <w:r w:rsidR="00784B95">
          <w:rPr>
            <w:noProof/>
            <w:webHidden/>
          </w:rPr>
          <w:t>54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19" w:history="1">
        <w:r w:rsidR="00784B95" w:rsidRPr="00B54ABD">
          <w:rPr>
            <w:rStyle w:val="a6"/>
            <w:noProof/>
          </w:rPr>
          <w:t>2.3.26.</w:t>
        </w:r>
        <w:r w:rsidR="00784B95">
          <w:rPr>
            <w:rFonts w:asciiTheme="minorHAnsi" w:eastAsiaTheme="minorEastAsia" w:hAnsiTheme="minorHAnsi" w:cstheme="minorBidi"/>
            <w:noProof/>
            <w:sz w:val="22"/>
            <w:szCs w:val="22"/>
          </w:rPr>
          <w:tab/>
        </w:r>
        <w:r w:rsidR="00784B95" w:rsidRPr="00B54ABD">
          <w:rPr>
            <w:rStyle w:val="a6"/>
            <w:noProof/>
          </w:rPr>
          <w:t>Ручное закрытие договора ИБС</w:t>
        </w:r>
        <w:r w:rsidR="00784B95">
          <w:rPr>
            <w:noProof/>
            <w:webHidden/>
          </w:rPr>
          <w:tab/>
        </w:r>
        <w:r w:rsidR="00784B95">
          <w:rPr>
            <w:noProof/>
            <w:webHidden/>
          </w:rPr>
          <w:fldChar w:fldCharType="begin"/>
        </w:r>
        <w:r w:rsidR="00784B95">
          <w:rPr>
            <w:noProof/>
            <w:webHidden/>
          </w:rPr>
          <w:instrText xml:space="preserve"> PAGEREF _Toc454971419 \h </w:instrText>
        </w:r>
        <w:r w:rsidR="00784B95">
          <w:rPr>
            <w:noProof/>
            <w:webHidden/>
          </w:rPr>
        </w:r>
        <w:r w:rsidR="00784B95">
          <w:rPr>
            <w:noProof/>
            <w:webHidden/>
          </w:rPr>
          <w:fldChar w:fldCharType="separate"/>
        </w:r>
        <w:r w:rsidR="00784B95">
          <w:rPr>
            <w:noProof/>
            <w:webHidden/>
          </w:rPr>
          <w:t>54</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20" w:history="1">
        <w:r w:rsidR="00784B95" w:rsidRPr="00B54ABD">
          <w:rPr>
            <w:rStyle w:val="a6"/>
            <w:noProof/>
          </w:rPr>
          <w:t>2.4.</w:t>
        </w:r>
        <w:r w:rsidR="00784B95">
          <w:rPr>
            <w:rFonts w:asciiTheme="minorHAnsi" w:eastAsiaTheme="minorEastAsia" w:hAnsiTheme="minorHAnsi" w:cstheme="minorBidi"/>
            <w:i w:val="0"/>
            <w:noProof/>
            <w:sz w:val="22"/>
            <w:szCs w:val="22"/>
          </w:rPr>
          <w:tab/>
        </w:r>
        <w:r w:rsidR="00784B95" w:rsidRPr="00B54ABD">
          <w:rPr>
            <w:rStyle w:val="a6"/>
            <w:noProof/>
          </w:rPr>
          <w:t>Автоматические процедуры обработки ИБС.</w:t>
        </w:r>
        <w:r w:rsidR="00784B95">
          <w:rPr>
            <w:noProof/>
            <w:webHidden/>
          </w:rPr>
          <w:tab/>
        </w:r>
        <w:r w:rsidR="00784B95">
          <w:rPr>
            <w:noProof/>
            <w:webHidden/>
          </w:rPr>
          <w:fldChar w:fldCharType="begin"/>
        </w:r>
        <w:r w:rsidR="00784B95">
          <w:rPr>
            <w:noProof/>
            <w:webHidden/>
          </w:rPr>
          <w:instrText xml:space="preserve"> PAGEREF _Toc454971420 \h </w:instrText>
        </w:r>
        <w:r w:rsidR="00784B95">
          <w:rPr>
            <w:noProof/>
            <w:webHidden/>
          </w:rPr>
        </w:r>
        <w:r w:rsidR="00784B95">
          <w:rPr>
            <w:noProof/>
            <w:webHidden/>
          </w:rPr>
          <w:fldChar w:fldCharType="separate"/>
        </w:r>
        <w:r w:rsidR="00784B95">
          <w:rPr>
            <w:noProof/>
            <w:webHidden/>
          </w:rPr>
          <w:t>55</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21" w:history="1">
        <w:r w:rsidR="00784B95" w:rsidRPr="00B54ABD">
          <w:rPr>
            <w:rStyle w:val="a6"/>
            <w:noProof/>
          </w:rPr>
          <w:t>2.4.1.</w:t>
        </w:r>
        <w:r w:rsidR="00784B95">
          <w:rPr>
            <w:rFonts w:asciiTheme="minorHAnsi" w:eastAsiaTheme="minorEastAsia" w:hAnsiTheme="minorHAnsi" w:cstheme="minorBidi"/>
            <w:noProof/>
            <w:sz w:val="22"/>
            <w:szCs w:val="22"/>
          </w:rPr>
          <w:tab/>
        </w:r>
        <w:r w:rsidR="00784B95" w:rsidRPr="00B54ABD">
          <w:rPr>
            <w:rStyle w:val="a6"/>
            <w:noProof/>
          </w:rPr>
          <w:t>Автоматическая пролонгация</w:t>
        </w:r>
        <w:r w:rsidR="00784B95">
          <w:rPr>
            <w:noProof/>
            <w:webHidden/>
          </w:rPr>
          <w:tab/>
        </w:r>
        <w:r w:rsidR="00784B95">
          <w:rPr>
            <w:noProof/>
            <w:webHidden/>
          </w:rPr>
          <w:fldChar w:fldCharType="begin"/>
        </w:r>
        <w:r w:rsidR="00784B95">
          <w:rPr>
            <w:noProof/>
            <w:webHidden/>
          </w:rPr>
          <w:instrText xml:space="preserve"> PAGEREF _Toc454971421 \h </w:instrText>
        </w:r>
        <w:r w:rsidR="00784B95">
          <w:rPr>
            <w:noProof/>
            <w:webHidden/>
          </w:rPr>
        </w:r>
        <w:r w:rsidR="00784B95">
          <w:rPr>
            <w:noProof/>
            <w:webHidden/>
          </w:rPr>
          <w:fldChar w:fldCharType="separate"/>
        </w:r>
        <w:r w:rsidR="00784B95">
          <w:rPr>
            <w:noProof/>
            <w:webHidden/>
          </w:rPr>
          <w:t>55</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22" w:history="1">
        <w:r w:rsidR="00784B95" w:rsidRPr="00B54ABD">
          <w:rPr>
            <w:rStyle w:val="a6"/>
            <w:noProof/>
          </w:rPr>
          <w:t>2.4.2.</w:t>
        </w:r>
        <w:r w:rsidR="00784B95">
          <w:rPr>
            <w:rFonts w:asciiTheme="minorHAnsi" w:eastAsiaTheme="minorEastAsia" w:hAnsiTheme="minorHAnsi" w:cstheme="minorBidi"/>
            <w:noProof/>
            <w:sz w:val="22"/>
            <w:szCs w:val="22"/>
          </w:rPr>
          <w:tab/>
        </w:r>
        <w:r w:rsidR="00784B95" w:rsidRPr="00B54ABD">
          <w:rPr>
            <w:rStyle w:val="a6"/>
            <w:noProof/>
          </w:rPr>
          <w:t>Автоматическое закрытие при непоступлении оплаты</w:t>
        </w:r>
        <w:r w:rsidR="00784B95">
          <w:rPr>
            <w:noProof/>
            <w:webHidden/>
          </w:rPr>
          <w:tab/>
        </w:r>
        <w:r w:rsidR="00784B95">
          <w:rPr>
            <w:noProof/>
            <w:webHidden/>
          </w:rPr>
          <w:fldChar w:fldCharType="begin"/>
        </w:r>
        <w:r w:rsidR="00784B95">
          <w:rPr>
            <w:noProof/>
            <w:webHidden/>
          </w:rPr>
          <w:instrText xml:space="preserve"> PAGEREF _Toc454971422 \h </w:instrText>
        </w:r>
        <w:r w:rsidR="00784B95">
          <w:rPr>
            <w:noProof/>
            <w:webHidden/>
          </w:rPr>
        </w:r>
        <w:r w:rsidR="00784B95">
          <w:rPr>
            <w:noProof/>
            <w:webHidden/>
          </w:rPr>
          <w:fldChar w:fldCharType="separate"/>
        </w:r>
        <w:r w:rsidR="00784B95">
          <w:rPr>
            <w:noProof/>
            <w:webHidden/>
          </w:rPr>
          <w:t>56</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23" w:history="1">
        <w:r w:rsidR="00784B95" w:rsidRPr="00B54ABD">
          <w:rPr>
            <w:rStyle w:val="a6"/>
            <w:noProof/>
          </w:rPr>
          <w:t>2.4.3.</w:t>
        </w:r>
        <w:r w:rsidR="00784B95">
          <w:rPr>
            <w:rFonts w:asciiTheme="minorHAnsi" w:eastAsiaTheme="minorEastAsia" w:hAnsiTheme="minorHAnsi" w:cstheme="minorBidi"/>
            <w:noProof/>
            <w:sz w:val="22"/>
            <w:szCs w:val="22"/>
          </w:rPr>
          <w:tab/>
        </w:r>
        <w:r w:rsidR="00784B95" w:rsidRPr="00B54ABD">
          <w:rPr>
            <w:rStyle w:val="a6"/>
            <w:noProof/>
          </w:rPr>
          <w:t>Автоматическая процедура учета комиссии за предоставление в пользование ИБС сверх срока</w:t>
        </w:r>
        <w:r w:rsidR="00784B95">
          <w:rPr>
            <w:noProof/>
            <w:webHidden/>
          </w:rPr>
          <w:tab/>
        </w:r>
        <w:r w:rsidR="00784B95">
          <w:rPr>
            <w:noProof/>
            <w:webHidden/>
          </w:rPr>
          <w:fldChar w:fldCharType="begin"/>
        </w:r>
        <w:r w:rsidR="00784B95">
          <w:rPr>
            <w:noProof/>
            <w:webHidden/>
          </w:rPr>
          <w:instrText xml:space="preserve"> PAGEREF _Toc454971423 \h </w:instrText>
        </w:r>
        <w:r w:rsidR="00784B95">
          <w:rPr>
            <w:noProof/>
            <w:webHidden/>
          </w:rPr>
        </w:r>
        <w:r w:rsidR="00784B95">
          <w:rPr>
            <w:noProof/>
            <w:webHidden/>
          </w:rPr>
          <w:fldChar w:fldCharType="separate"/>
        </w:r>
        <w:r w:rsidR="00784B95">
          <w:rPr>
            <w:noProof/>
            <w:webHidden/>
          </w:rPr>
          <w:t>56</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24" w:history="1">
        <w:r w:rsidR="00784B95" w:rsidRPr="00B54ABD">
          <w:rPr>
            <w:rStyle w:val="a6"/>
            <w:noProof/>
          </w:rPr>
          <w:t>2.4.4.</w:t>
        </w:r>
        <w:r w:rsidR="00784B95">
          <w:rPr>
            <w:rFonts w:asciiTheme="minorHAnsi" w:eastAsiaTheme="minorEastAsia" w:hAnsiTheme="minorHAnsi" w:cstheme="minorBidi"/>
            <w:noProof/>
            <w:sz w:val="22"/>
            <w:szCs w:val="22"/>
          </w:rPr>
          <w:tab/>
        </w:r>
        <w:r w:rsidR="00784B95" w:rsidRPr="00B54ABD">
          <w:rPr>
            <w:rStyle w:val="a6"/>
            <w:noProof/>
          </w:rPr>
          <w:t>Автоматическая процедура фиксации срока окончания договора ИБС</w:t>
        </w:r>
        <w:r w:rsidR="00784B95">
          <w:rPr>
            <w:noProof/>
            <w:webHidden/>
          </w:rPr>
          <w:tab/>
        </w:r>
        <w:r w:rsidR="00784B95">
          <w:rPr>
            <w:noProof/>
            <w:webHidden/>
          </w:rPr>
          <w:fldChar w:fldCharType="begin"/>
        </w:r>
        <w:r w:rsidR="00784B95">
          <w:rPr>
            <w:noProof/>
            <w:webHidden/>
          </w:rPr>
          <w:instrText xml:space="preserve"> PAGEREF _Toc454971424 \h </w:instrText>
        </w:r>
        <w:r w:rsidR="00784B95">
          <w:rPr>
            <w:noProof/>
            <w:webHidden/>
          </w:rPr>
        </w:r>
        <w:r w:rsidR="00784B95">
          <w:rPr>
            <w:noProof/>
            <w:webHidden/>
          </w:rPr>
          <w:fldChar w:fldCharType="separate"/>
        </w:r>
        <w:r w:rsidR="00784B95">
          <w:rPr>
            <w:noProof/>
            <w:webHidden/>
          </w:rPr>
          <w:t>57</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25" w:history="1">
        <w:r w:rsidR="00784B95" w:rsidRPr="00B54ABD">
          <w:rPr>
            <w:rStyle w:val="a6"/>
            <w:noProof/>
          </w:rPr>
          <w:t>2.5.</w:t>
        </w:r>
        <w:r w:rsidR="00784B95">
          <w:rPr>
            <w:rFonts w:asciiTheme="minorHAnsi" w:eastAsiaTheme="minorEastAsia" w:hAnsiTheme="minorHAnsi" w:cstheme="minorBidi"/>
            <w:i w:val="0"/>
            <w:noProof/>
            <w:sz w:val="22"/>
            <w:szCs w:val="22"/>
          </w:rPr>
          <w:tab/>
        </w:r>
        <w:r w:rsidR="00784B95" w:rsidRPr="00B54ABD">
          <w:rPr>
            <w:rStyle w:val="a6"/>
            <w:noProof/>
          </w:rPr>
          <w:t>Роли пользователей.</w:t>
        </w:r>
        <w:r w:rsidR="00784B95">
          <w:rPr>
            <w:noProof/>
            <w:webHidden/>
          </w:rPr>
          <w:tab/>
        </w:r>
        <w:r w:rsidR="00784B95">
          <w:rPr>
            <w:noProof/>
            <w:webHidden/>
          </w:rPr>
          <w:fldChar w:fldCharType="begin"/>
        </w:r>
        <w:r w:rsidR="00784B95">
          <w:rPr>
            <w:noProof/>
            <w:webHidden/>
          </w:rPr>
          <w:instrText xml:space="preserve"> PAGEREF _Toc454971425 \h </w:instrText>
        </w:r>
        <w:r w:rsidR="00784B95">
          <w:rPr>
            <w:noProof/>
            <w:webHidden/>
          </w:rPr>
        </w:r>
        <w:r w:rsidR="00784B95">
          <w:rPr>
            <w:noProof/>
            <w:webHidden/>
          </w:rPr>
          <w:fldChar w:fldCharType="separate"/>
        </w:r>
        <w:r w:rsidR="00784B95">
          <w:rPr>
            <w:noProof/>
            <w:webHidden/>
          </w:rPr>
          <w:t>57</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26" w:history="1">
        <w:r w:rsidR="00784B95" w:rsidRPr="00B54ABD">
          <w:rPr>
            <w:rStyle w:val="a6"/>
            <w:noProof/>
          </w:rPr>
          <w:t>2.6.</w:t>
        </w:r>
        <w:r w:rsidR="00784B95">
          <w:rPr>
            <w:rFonts w:asciiTheme="minorHAnsi" w:eastAsiaTheme="minorEastAsia" w:hAnsiTheme="minorHAnsi" w:cstheme="minorBidi"/>
            <w:i w:val="0"/>
            <w:noProof/>
            <w:sz w:val="22"/>
            <w:szCs w:val="22"/>
          </w:rPr>
          <w:tab/>
        </w:r>
        <w:r w:rsidR="00784B95" w:rsidRPr="00B54ABD">
          <w:rPr>
            <w:rStyle w:val="a6"/>
            <w:noProof/>
          </w:rPr>
          <w:t>Статусная модель Договора ИБС</w:t>
        </w:r>
        <w:r w:rsidR="00784B95">
          <w:rPr>
            <w:noProof/>
            <w:webHidden/>
          </w:rPr>
          <w:tab/>
        </w:r>
        <w:r w:rsidR="00784B95">
          <w:rPr>
            <w:noProof/>
            <w:webHidden/>
          </w:rPr>
          <w:fldChar w:fldCharType="begin"/>
        </w:r>
        <w:r w:rsidR="00784B95">
          <w:rPr>
            <w:noProof/>
            <w:webHidden/>
          </w:rPr>
          <w:instrText xml:space="preserve"> PAGEREF _Toc454971426 \h </w:instrText>
        </w:r>
        <w:r w:rsidR="00784B95">
          <w:rPr>
            <w:noProof/>
            <w:webHidden/>
          </w:rPr>
        </w:r>
        <w:r w:rsidR="00784B95">
          <w:rPr>
            <w:noProof/>
            <w:webHidden/>
          </w:rPr>
          <w:fldChar w:fldCharType="separate"/>
        </w:r>
        <w:r w:rsidR="00784B95">
          <w:rPr>
            <w:noProof/>
            <w:webHidden/>
          </w:rPr>
          <w:t>58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27" w:history="1">
        <w:r w:rsidR="00784B95" w:rsidRPr="00B54ABD">
          <w:rPr>
            <w:rStyle w:val="a6"/>
            <w:noProof/>
          </w:rPr>
          <w:t>2.7.</w:t>
        </w:r>
        <w:r w:rsidR="00784B95">
          <w:rPr>
            <w:rFonts w:asciiTheme="minorHAnsi" w:eastAsiaTheme="minorEastAsia" w:hAnsiTheme="minorHAnsi" w:cstheme="minorBidi"/>
            <w:i w:val="0"/>
            <w:noProof/>
            <w:sz w:val="22"/>
            <w:szCs w:val="22"/>
          </w:rPr>
          <w:tab/>
        </w:r>
        <w:r w:rsidR="00784B95" w:rsidRPr="00B54ABD">
          <w:rPr>
            <w:rStyle w:val="a6"/>
            <w:noProof/>
          </w:rPr>
          <w:t>Статусная модель ИБС</w:t>
        </w:r>
        <w:r w:rsidR="00784B95">
          <w:rPr>
            <w:noProof/>
            <w:webHidden/>
          </w:rPr>
          <w:tab/>
        </w:r>
        <w:r w:rsidR="00784B95">
          <w:rPr>
            <w:noProof/>
            <w:webHidden/>
          </w:rPr>
          <w:fldChar w:fldCharType="begin"/>
        </w:r>
        <w:r w:rsidR="00784B95">
          <w:rPr>
            <w:noProof/>
            <w:webHidden/>
          </w:rPr>
          <w:instrText xml:space="preserve"> PAGEREF _Toc454971427 \h </w:instrText>
        </w:r>
        <w:r w:rsidR="00784B95">
          <w:rPr>
            <w:noProof/>
            <w:webHidden/>
          </w:rPr>
        </w:r>
        <w:r w:rsidR="00784B95">
          <w:rPr>
            <w:noProof/>
            <w:webHidden/>
          </w:rPr>
          <w:fldChar w:fldCharType="separate"/>
        </w:r>
        <w:r w:rsidR="00784B95">
          <w:rPr>
            <w:noProof/>
            <w:webHidden/>
          </w:rPr>
          <w:t>59</w:t>
        </w:r>
        <w:r w:rsidR="00784B95">
          <w:rPr>
            <w:noProof/>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28" w:history="1">
        <w:r w:rsidR="00784B95" w:rsidRPr="00B54ABD">
          <w:rPr>
            <w:rStyle w:val="a6"/>
          </w:rPr>
          <w:t>3.</w:t>
        </w:r>
        <w:r w:rsidR="00784B95">
          <w:rPr>
            <w:rFonts w:asciiTheme="minorHAnsi" w:eastAsiaTheme="minorEastAsia" w:hAnsiTheme="minorHAnsi" w:cstheme="minorBidi"/>
            <w:b w:val="0"/>
            <w:sz w:val="22"/>
            <w:szCs w:val="22"/>
          </w:rPr>
          <w:tab/>
        </w:r>
        <w:r w:rsidR="00784B95" w:rsidRPr="00B54ABD">
          <w:rPr>
            <w:rStyle w:val="a6"/>
          </w:rPr>
          <w:t>Перечень функциональности, затрагиваемой доработкой, краткое описание текущей реализации</w:t>
        </w:r>
        <w:r w:rsidR="00784B95">
          <w:rPr>
            <w:webHidden/>
          </w:rPr>
          <w:tab/>
        </w:r>
        <w:r w:rsidR="00784B95">
          <w:rPr>
            <w:webHidden/>
          </w:rPr>
          <w:fldChar w:fldCharType="begin"/>
        </w:r>
        <w:r w:rsidR="00784B95">
          <w:rPr>
            <w:webHidden/>
          </w:rPr>
          <w:instrText xml:space="preserve"> PAGEREF _Toc454971428 \h </w:instrText>
        </w:r>
        <w:r w:rsidR="00784B95">
          <w:rPr>
            <w:webHidden/>
          </w:rPr>
        </w:r>
        <w:r w:rsidR="00784B95">
          <w:rPr>
            <w:webHidden/>
          </w:rPr>
          <w:fldChar w:fldCharType="separate"/>
        </w:r>
        <w:r w:rsidR="00784B95">
          <w:rPr>
            <w:webHidden/>
          </w:rPr>
          <w:t>60</w:t>
        </w:r>
        <w:r w:rsidR="00784B95">
          <w:rPr>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29" w:history="1">
        <w:r w:rsidR="00784B95" w:rsidRPr="00B54ABD">
          <w:rPr>
            <w:rStyle w:val="a6"/>
            <w:noProof/>
          </w:rPr>
          <w:t>3.1.</w:t>
        </w:r>
        <w:r w:rsidR="00784B95">
          <w:rPr>
            <w:rFonts w:asciiTheme="minorHAnsi" w:eastAsiaTheme="minorEastAsia" w:hAnsiTheme="minorHAnsi" w:cstheme="minorBidi"/>
            <w:i w:val="0"/>
            <w:noProof/>
            <w:sz w:val="22"/>
            <w:szCs w:val="22"/>
          </w:rPr>
          <w:tab/>
        </w:r>
        <w:r w:rsidR="00784B95" w:rsidRPr="00B54ABD">
          <w:rPr>
            <w:rStyle w:val="a6"/>
            <w:noProof/>
          </w:rPr>
          <w:t>Текущая реализация</w:t>
        </w:r>
        <w:r w:rsidR="00784B95">
          <w:rPr>
            <w:noProof/>
            <w:webHidden/>
          </w:rPr>
          <w:tab/>
        </w:r>
        <w:r w:rsidR="00784B95">
          <w:rPr>
            <w:noProof/>
            <w:webHidden/>
          </w:rPr>
          <w:fldChar w:fldCharType="begin"/>
        </w:r>
        <w:r w:rsidR="00784B95">
          <w:rPr>
            <w:noProof/>
            <w:webHidden/>
          </w:rPr>
          <w:instrText xml:space="preserve"> PAGEREF _Toc454971429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30" w:history="1">
        <w:r w:rsidR="00784B95" w:rsidRPr="00B54ABD">
          <w:rPr>
            <w:rStyle w:val="a6"/>
            <w:noProof/>
          </w:rPr>
          <w:t>3.2.</w:t>
        </w:r>
        <w:r w:rsidR="00784B95">
          <w:rPr>
            <w:rFonts w:asciiTheme="minorHAnsi" w:eastAsiaTheme="minorEastAsia" w:hAnsiTheme="minorHAnsi" w:cstheme="minorBidi"/>
            <w:i w:val="0"/>
            <w:noProof/>
            <w:sz w:val="22"/>
            <w:szCs w:val="22"/>
          </w:rPr>
          <w:tab/>
        </w:r>
        <w:r w:rsidR="00784B95" w:rsidRPr="00B54ABD">
          <w:rPr>
            <w:rStyle w:val="a6"/>
            <w:noProof/>
          </w:rPr>
          <w:t>Исключаемая функциональность</w:t>
        </w:r>
        <w:r w:rsidR="00784B95">
          <w:rPr>
            <w:noProof/>
            <w:webHidden/>
          </w:rPr>
          <w:tab/>
        </w:r>
        <w:r w:rsidR="00784B95">
          <w:rPr>
            <w:noProof/>
            <w:webHidden/>
          </w:rPr>
          <w:fldChar w:fldCharType="begin"/>
        </w:r>
        <w:r w:rsidR="00784B95">
          <w:rPr>
            <w:noProof/>
            <w:webHidden/>
          </w:rPr>
          <w:instrText xml:space="preserve"> PAGEREF _Toc454971430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31" w:history="1">
        <w:r w:rsidR="00784B95" w:rsidRPr="00B54ABD">
          <w:rPr>
            <w:rStyle w:val="a6"/>
          </w:rPr>
          <w:t>4.</w:t>
        </w:r>
        <w:r w:rsidR="00784B95">
          <w:rPr>
            <w:rFonts w:asciiTheme="minorHAnsi" w:eastAsiaTheme="minorEastAsia" w:hAnsiTheme="minorHAnsi" w:cstheme="minorBidi"/>
            <w:b w:val="0"/>
            <w:sz w:val="22"/>
            <w:szCs w:val="22"/>
          </w:rPr>
          <w:tab/>
        </w:r>
        <w:r w:rsidR="00784B95" w:rsidRPr="00B54ABD">
          <w:rPr>
            <w:rStyle w:val="a6"/>
          </w:rPr>
          <w:t>Требования к реализуемой функциональности</w:t>
        </w:r>
        <w:r w:rsidR="00784B95">
          <w:rPr>
            <w:webHidden/>
          </w:rPr>
          <w:tab/>
        </w:r>
        <w:r w:rsidR="00784B95">
          <w:rPr>
            <w:webHidden/>
          </w:rPr>
          <w:fldChar w:fldCharType="begin"/>
        </w:r>
        <w:r w:rsidR="00784B95">
          <w:rPr>
            <w:webHidden/>
          </w:rPr>
          <w:instrText xml:space="preserve"> PAGEREF _Toc454971431 \h </w:instrText>
        </w:r>
        <w:r w:rsidR="00784B95">
          <w:rPr>
            <w:webHidden/>
          </w:rPr>
        </w:r>
        <w:r w:rsidR="00784B95">
          <w:rPr>
            <w:webHidden/>
          </w:rPr>
          <w:fldChar w:fldCharType="separate"/>
        </w:r>
        <w:r w:rsidR="00784B95">
          <w:rPr>
            <w:webHidden/>
          </w:rPr>
          <w:t>60</w:t>
        </w:r>
        <w:r w:rsidR="00784B95">
          <w:rPr>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32" w:history="1">
        <w:r w:rsidR="00784B95" w:rsidRPr="00B54ABD">
          <w:rPr>
            <w:rStyle w:val="a6"/>
            <w:noProof/>
          </w:rPr>
          <w:t>4.1.</w:t>
        </w:r>
        <w:r w:rsidR="00784B95">
          <w:rPr>
            <w:rFonts w:asciiTheme="minorHAnsi" w:eastAsiaTheme="minorEastAsia" w:hAnsiTheme="minorHAnsi" w:cstheme="minorBidi"/>
            <w:i w:val="0"/>
            <w:noProof/>
            <w:sz w:val="22"/>
            <w:szCs w:val="22"/>
          </w:rPr>
          <w:tab/>
        </w:r>
        <w:r w:rsidR="00784B95" w:rsidRPr="00B54ABD">
          <w:rPr>
            <w:rStyle w:val="a6"/>
            <w:noProof/>
          </w:rPr>
          <w:t>Общее описание реализуемой технологии</w:t>
        </w:r>
        <w:r w:rsidR="00784B95">
          <w:rPr>
            <w:noProof/>
            <w:webHidden/>
          </w:rPr>
          <w:tab/>
        </w:r>
        <w:r w:rsidR="00784B95">
          <w:rPr>
            <w:noProof/>
            <w:webHidden/>
          </w:rPr>
          <w:fldChar w:fldCharType="begin"/>
        </w:r>
        <w:r w:rsidR="00784B95">
          <w:rPr>
            <w:noProof/>
            <w:webHidden/>
          </w:rPr>
          <w:instrText xml:space="preserve"> PAGEREF _Toc454971432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3" w:history="1">
        <w:r w:rsidR="00784B95" w:rsidRPr="00B54ABD">
          <w:rPr>
            <w:rStyle w:val="a6"/>
            <w:noProof/>
          </w:rPr>
          <w:t>4.1.1.</w:t>
        </w:r>
        <w:r w:rsidR="00784B95">
          <w:rPr>
            <w:rFonts w:asciiTheme="minorHAnsi" w:eastAsiaTheme="minorEastAsia" w:hAnsiTheme="minorHAnsi" w:cstheme="minorBidi"/>
            <w:noProof/>
            <w:sz w:val="22"/>
            <w:szCs w:val="22"/>
          </w:rPr>
          <w:tab/>
        </w:r>
        <w:r w:rsidR="00784B95" w:rsidRPr="00B54ABD">
          <w:rPr>
            <w:rStyle w:val="a6"/>
            <w:noProof/>
          </w:rPr>
          <w:t>Доработка справочника подразделений</w:t>
        </w:r>
        <w:r w:rsidR="00784B95">
          <w:rPr>
            <w:noProof/>
            <w:webHidden/>
          </w:rPr>
          <w:tab/>
        </w:r>
        <w:r w:rsidR="00784B95">
          <w:rPr>
            <w:noProof/>
            <w:webHidden/>
          </w:rPr>
          <w:fldChar w:fldCharType="begin"/>
        </w:r>
        <w:r w:rsidR="00784B95">
          <w:rPr>
            <w:noProof/>
            <w:webHidden/>
          </w:rPr>
          <w:instrText xml:space="preserve"> PAGEREF _Toc454971433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4" w:history="1">
        <w:r w:rsidR="00784B95" w:rsidRPr="00B54ABD">
          <w:rPr>
            <w:rStyle w:val="a6"/>
            <w:noProof/>
          </w:rPr>
          <w:t>4.1.2.</w:t>
        </w:r>
        <w:r w:rsidR="00784B95">
          <w:rPr>
            <w:rFonts w:asciiTheme="minorHAnsi" w:eastAsiaTheme="minorEastAsia" w:hAnsiTheme="minorHAnsi" w:cstheme="minorBidi"/>
            <w:noProof/>
            <w:sz w:val="22"/>
            <w:szCs w:val="22"/>
          </w:rPr>
          <w:tab/>
        </w:r>
        <w:r w:rsidR="00784B95" w:rsidRPr="00B54ABD">
          <w:rPr>
            <w:rStyle w:val="a6"/>
            <w:noProof/>
          </w:rPr>
          <w:t>Требования к тарификации.</w:t>
        </w:r>
        <w:r w:rsidR="00784B95">
          <w:rPr>
            <w:noProof/>
            <w:webHidden/>
          </w:rPr>
          <w:tab/>
        </w:r>
        <w:r w:rsidR="00784B95">
          <w:rPr>
            <w:noProof/>
            <w:webHidden/>
          </w:rPr>
          <w:fldChar w:fldCharType="begin"/>
        </w:r>
        <w:r w:rsidR="00784B95">
          <w:rPr>
            <w:noProof/>
            <w:webHidden/>
          </w:rPr>
          <w:instrText xml:space="preserve"> PAGEREF _Toc454971434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5" w:history="1">
        <w:r w:rsidR="00784B95" w:rsidRPr="00B54ABD">
          <w:rPr>
            <w:rStyle w:val="a6"/>
            <w:noProof/>
          </w:rPr>
          <w:t>4.1.3.</w:t>
        </w:r>
        <w:r w:rsidR="00784B95">
          <w:rPr>
            <w:rFonts w:asciiTheme="minorHAnsi" w:eastAsiaTheme="minorEastAsia" w:hAnsiTheme="minorHAnsi" w:cstheme="minorBidi"/>
            <w:noProof/>
            <w:sz w:val="22"/>
            <w:szCs w:val="22"/>
          </w:rPr>
          <w:tab/>
        </w:r>
        <w:r w:rsidR="00784B95" w:rsidRPr="00B54ABD">
          <w:rPr>
            <w:rStyle w:val="a6"/>
            <w:noProof/>
          </w:rPr>
          <w:t>Доработка справочника Клиентов</w:t>
        </w:r>
        <w:r w:rsidR="00784B95">
          <w:rPr>
            <w:noProof/>
            <w:webHidden/>
          </w:rPr>
          <w:tab/>
        </w:r>
        <w:r w:rsidR="00784B95">
          <w:rPr>
            <w:noProof/>
            <w:webHidden/>
          </w:rPr>
          <w:fldChar w:fldCharType="begin"/>
        </w:r>
        <w:r w:rsidR="00784B95">
          <w:rPr>
            <w:noProof/>
            <w:webHidden/>
          </w:rPr>
          <w:instrText xml:space="preserve"> PAGEREF _Toc454971435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6" w:history="1">
        <w:r w:rsidR="00784B95" w:rsidRPr="00B54ABD">
          <w:rPr>
            <w:rStyle w:val="a6"/>
            <w:noProof/>
          </w:rPr>
          <w:t>4.1.4.</w:t>
        </w:r>
        <w:r w:rsidR="00784B95">
          <w:rPr>
            <w:rFonts w:asciiTheme="minorHAnsi" w:eastAsiaTheme="minorEastAsia" w:hAnsiTheme="minorHAnsi" w:cstheme="minorBidi"/>
            <w:noProof/>
            <w:sz w:val="22"/>
            <w:szCs w:val="22"/>
          </w:rPr>
          <w:tab/>
        </w:r>
        <w:r w:rsidR="00784B95" w:rsidRPr="00B54ABD">
          <w:rPr>
            <w:rStyle w:val="a6"/>
            <w:noProof/>
          </w:rPr>
          <w:t>Требования к справочнику ИБС</w:t>
        </w:r>
        <w:r w:rsidR="00784B95">
          <w:rPr>
            <w:noProof/>
            <w:webHidden/>
          </w:rPr>
          <w:tab/>
        </w:r>
        <w:r w:rsidR="00784B95">
          <w:rPr>
            <w:noProof/>
            <w:webHidden/>
          </w:rPr>
          <w:fldChar w:fldCharType="begin"/>
        </w:r>
        <w:r w:rsidR="00784B95">
          <w:rPr>
            <w:noProof/>
            <w:webHidden/>
          </w:rPr>
          <w:instrText xml:space="preserve"> PAGEREF _Toc454971436 \h </w:instrText>
        </w:r>
        <w:r w:rsidR="00784B95">
          <w:rPr>
            <w:noProof/>
            <w:webHidden/>
          </w:rPr>
        </w:r>
        <w:r w:rsidR="00784B95">
          <w:rPr>
            <w:noProof/>
            <w:webHidden/>
          </w:rPr>
          <w:fldChar w:fldCharType="separate"/>
        </w:r>
        <w:r w:rsidR="00784B95">
          <w:rPr>
            <w:noProof/>
            <w:webHidden/>
          </w:rPr>
          <w:t>60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7" w:history="1">
        <w:r w:rsidR="00784B95" w:rsidRPr="00B54ABD">
          <w:rPr>
            <w:rStyle w:val="a6"/>
            <w:noProof/>
          </w:rPr>
          <w:t>4.1.5.</w:t>
        </w:r>
        <w:r w:rsidR="00784B95">
          <w:rPr>
            <w:rFonts w:asciiTheme="minorHAnsi" w:eastAsiaTheme="minorEastAsia" w:hAnsiTheme="minorHAnsi" w:cstheme="minorBidi"/>
            <w:noProof/>
            <w:sz w:val="22"/>
            <w:szCs w:val="22"/>
          </w:rPr>
          <w:tab/>
        </w:r>
        <w:r w:rsidR="00784B95" w:rsidRPr="00B54ABD">
          <w:rPr>
            <w:rStyle w:val="a6"/>
            <w:noProof/>
          </w:rPr>
          <w:t>Расширение технологии проведения расчетов</w:t>
        </w:r>
        <w:r w:rsidR="00784B95">
          <w:rPr>
            <w:noProof/>
            <w:webHidden/>
          </w:rPr>
          <w:tab/>
        </w:r>
        <w:r w:rsidR="00784B95">
          <w:rPr>
            <w:noProof/>
            <w:webHidden/>
          </w:rPr>
          <w:fldChar w:fldCharType="begin"/>
        </w:r>
        <w:r w:rsidR="00784B95">
          <w:rPr>
            <w:noProof/>
            <w:webHidden/>
          </w:rPr>
          <w:instrText xml:space="preserve"> PAGEREF _Toc454971437 \h </w:instrText>
        </w:r>
        <w:r w:rsidR="00784B95">
          <w:rPr>
            <w:noProof/>
            <w:webHidden/>
          </w:rPr>
        </w:r>
        <w:r w:rsidR="00784B95">
          <w:rPr>
            <w:noProof/>
            <w:webHidden/>
          </w:rPr>
          <w:fldChar w:fldCharType="separate"/>
        </w:r>
        <w:r w:rsidR="00784B95">
          <w:rPr>
            <w:noProof/>
            <w:webHidden/>
          </w:rPr>
          <w:t>61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8" w:history="1">
        <w:r w:rsidR="00784B95" w:rsidRPr="00B54ABD">
          <w:rPr>
            <w:rStyle w:val="a6"/>
            <w:noProof/>
          </w:rPr>
          <w:t>4.1.6.</w:t>
        </w:r>
        <w:r w:rsidR="00784B95">
          <w:rPr>
            <w:rFonts w:asciiTheme="minorHAnsi" w:eastAsiaTheme="minorEastAsia" w:hAnsiTheme="minorHAnsi" w:cstheme="minorBidi"/>
            <w:noProof/>
            <w:sz w:val="22"/>
            <w:szCs w:val="22"/>
          </w:rPr>
          <w:tab/>
        </w:r>
        <w:r w:rsidR="00784B95" w:rsidRPr="00B54ABD">
          <w:rPr>
            <w:rStyle w:val="a6"/>
            <w:noProof/>
          </w:rPr>
          <w:t>Расчеты с клиентами - ФЛ</w:t>
        </w:r>
        <w:r w:rsidR="00784B95">
          <w:rPr>
            <w:noProof/>
            <w:webHidden/>
          </w:rPr>
          <w:tab/>
        </w:r>
        <w:r w:rsidR="00784B95">
          <w:rPr>
            <w:noProof/>
            <w:webHidden/>
          </w:rPr>
          <w:fldChar w:fldCharType="begin"/>
        </w:r>
        <w:r w:rsidR="00784B95">
          <w:rPr>
            <w:noProof/>
            <w:webHidden/>
          </w:rPr>
          <w:instrText xml:space="preserve"> PAGEREF _Toc454971438 \h </w:instrText>
        </w:r>
        <w:r w:rsidR="00784B95">
          <w:rPr>
            <w:noProof/>
            <w:webHidden/>
          </w:rPr>
        </w:r>
        <w:r w:rsidR="00784B95">
          <w:rPr>
            <w:noProof/>
            <w:webHidden/>
          </w:rPr>
          <w:fldChar w:fldCharType="separate"/>
        </w:r>
        <w:r w:rsidR="00784B95">
          <w:rPr>
            <w:noProof/>
            <w:webHidden/>
          </w:rPr>
          <w:t>61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39" w:history="1">
        <w:r w:rsidR="00784B95" w:rsidRPr="00B54ABD">
          <w:rPr>
            <w:rStyle w:val="a6"/>
            <w:noProof/>
          </w:rPr>
          <w:t>4.1.7.</w:t>
        </w:r>
        <w:r w:rsidR="00784B95">
          <w:rPr>
            <w:rFonts w:asciiTheme="minorHAnsi" w:eastAsiaTheme="minorEastAsia" w:hAnsiTheme="minorHAnsi" w:cstheme="minorBidi"/>
            <w:noProof/>
            <w:sz w:val="22"/>
            <w:szCs w:val="22"/>
          </w:rPr>
          <w:tab/>
        </w:r>
        <w:r w:rsidR="00784B95" w:rsidRPr="00B54ABD">
          <w:rPr>
            <w:rStyle w:val="a6"/>
            <w:noProof/>
          </w:rPr>
          <w:t>Расчеты с клиентами - ЮЛ/ИП</w:t>
        </w:r>
        <w:r w:rsidR="00784B95">
          <w:rPr>
            <w:noProof/>
            <w:webHidden/>
          </w:rPr>
          <w:tab/>
        </w:r>
        <w:r w:rsidR="00784B95">
          <w:rPr>
            <w:noProof/>
            <w:webHidden/>
          </w:rPr>
          <w:fldChar w:fldCharType="begin"/>
        </w:r>
        <w:r w:rsidR="00784B95">
          <w:rPr>
            <w:noProof/>
            <w:webHidden/>
          </w:rPr>
          <w:instrText xml:space="preserve"> PAGEREF _Toc454971439 \h </w:instrText>
        </w:r>
        <w:r w:rsidR="00784B95">
          <w:rPr>
            <w:noProof/>
            <w:webHidden/>
          </w:rPr>
        </w:r>
        <w:r w:rsidR="00784B95">
          <w:rPr>
            <w:noProof/>
            <w:webHidden/>
          </w:rPr>
          <w:fldChar w:fldCharType="separate"/>
        </w:r>
        <w:r w:rsidR="00784B95">
          <w:rPr>
            <w:noProof/>
            <w:webHidden/>
          </w:rPr>
          <w:t>61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40" w:history="1">
        <w:r w:rsidR="00784B95" w:rsidRPr="00B54ABD">
          <w:rPr>
            <w:rStyle w:val="a6"/>
            <w:noProof/>
          </w:rPr>
          <w:t>4.1.8.</w:t>
        </w:r>
        <w:r w:rsidR="00784B95">
          <w:rPr>
            <w:rFonts w:asciiTheme="minorHAnsi" w:eastAsiaTheme="minorEastAsia" w:hAnsiTheme="minorHAnsi" w:cstheme="minorBidi"/>
            <w:noProof/>
            <w:sz w:val="22"/>
            <w:szCs w:val="22"/>
          </w:rPr>
          <w:tab/>
        </w:r>
        <w:r w:rsidR="00784B95" w:rsidRPr="00B54ABD">
          <w:rPr>
            <w:rStyle w:val="a6"/>
            <w:noProof/>
          </w:rPr>
          <w:t>Расширение сущности Договор ИБС</w:t>
        </w:r>
        <w:r w:rsidR="00784B95">
          <w:rPr>
            <w:noProof/>
            <w:webHidden/>
          </w:rPr>
          <w:tab/>
        </w:r>
        <w:r w:rsidR="00784B95">
          <w:rPr>
            <w:noProof/>
            <w:webHidden/>
          </w:rPr>
          <w:fldChar w:fldCharType="begin"/>
        </w:r>
        <w:r w:rsidR="00784B95">
          <w:rPr>
            <w:noProof/>
            <w:webHidden/>
          </w:rPr>
          <w:instrText xml:space="preserve"> PAGEREF _Toc454971440 \h </w:instrText>
        </w:r>
        <w:r w:rsidR="00784B95">
          <w:rPr>
            <w:noProof/>
            <w:webHidden/>
          </w:rPr>
        </w:r>
        <w:r w:rsidR="00784B95">
          <w:rPr>
            <w:noProof/>
            <w:webHidden/>
          </w:rPr>
          <w:fldChar w:fldCharType="separate"/>
        </w:r>
        <w:r w:rsidR="00784B95">
          <w:rPr>
            <w:noProof/>
            <w:webHidden/>
          </w:rPr>
          <w:t>61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41" w:history="1">
        <w:r w:rsidR="00784B95" w:rsidRPr="00B54ABD">
          <w:rPr>
            <w:rStyle w:val="a6"/>
            <w:noProof/>
          </w:rPr>
          <w:t>4.1.9.</w:t>
        </w:r>
        <w:r w:rsidR="00784B95">
          <w:rPr>
            <w:rFonts w:asciiTheme="minorHAnsi" w:eastAsiaTheme="minorEastAsia" w:hAnsiTheme="minorHAnsi" w:cstheme="minorBidi"/>
            <w:noProof/>
            <w:sz w:val="22"/>
            <w:szCs w:val="22"/>
          </w:rPr>
          <w:tab/>
        </w:r>
        <w:r w:rsidR="00784B95" w:rsidRPr="00B54ABD">
          <w:rPr>
            <w:rStyle w:val="a6"/>
            <w:noProof/>
          </w:rPr>
          <w:t>Реализация Реестра договоров ИБС</w:t>
        </w:r>
        <w:r w:rsidR="00784B95">
          <w:rPr>
            <w:noProof/>
            <w:webHidden/>
          </w:rPr>
          <w:tab/>
        </w:r>
        <w:r w:rsidR="00784B95">
          <w:rPr>
            <w:noProof/>
            <w:webHidden/>
          </w:rPr>
          <w:fldChar w:fldCharType="begin"/>
        </w:r>
        <w:r w:rsidR="00784B95">
          <w:rPr>
            <w:noProof/>
            <w:webHidden/>
          </w:rPr>
          <w:instrText xml:space="preserve"> PAGEREF _Toc454971441 \h </w:instrText>
        </w:r>
        <w:r w:rsidR="00784B95">
          <w:rPr>
            <w:noProof/>
            <w:webHidden/>
          </w:rPr>
        </w:r>
        <w:r w:rsidR="00784B95">
          <w:rPr>
            <w:noProof/>
            <w:webHidden/>
          </w:rPr>
          <w:fldChar w:fldCharType="separate"/>
        </w:r>
        <w:r w:rsidR="00784B95">
          <w:rPr>
            <w:noProof/>
            <w:webHidden/>
          </w:rPr>
          <w:t>62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2" w:history="1">
        <w:r w:rsidR="00784B95" w:rsidRPr="00B54ABD">
          <w:rPr>
            <w:rStyle w:val="a6"/>
            <w:noProof/>
          </w:rPr>
          <w:t>4.1.10.</w:t>
        </w:r>
        <w:r w:rsidR="00784B95">
          <w:rPr>
            <w:rFonts w:asciiTheme="minorHAnsi" w:eastAsiaTheme="minorEastAsia" w:hAnsiTheme="minorHAnsi" w:cstheme="minorBidi"/>
            <w:noProof/>
            <w:sz w:val="22"/>
            <w:szCs w:val="22"/>
          </w:rPr>
          <w:tab/>
        </w:r>
        <w:r w:rsidR="00784B95" w:rsidRPr="00B54ABD">
          <w:rPr>
            <w:rStyle w:val="a6"/>
            <w:noProof/>
          </w:rPr>
          <w:t>Заключение Договора ИБС</w:t>
        </w:r>
        <w:r w:rsidR="00784B95">
          <w:rPr>
            <w:noProof/>
            <w:webHidden/>
          </w:rPr>
          <w:tab/>
        </w:r>
        <w:r w:rsidR="00784B95">
          <w:rPr>
            <w:noProof/>
            <w:webHidden/>
          </w:rPr>
          <w:fldChar w:fldCharType="begin"/>
        </w:r>
        <w:r w:rsidR="00784B95">
          <w:rPr>
            <w:noProof/>
            <w:webHidden/>
          </w:rPr>
          <w:instrText xml:space="preserve"> PAGEREF _Toc454971442 \h </w:instrText>
        </w:r>
        <w:r w:rsidR="00784B95">
          <w:rPr>
            <w:noProof/>
            <w:webHidden/>
          </w:rPr>
        </w:r>
        <w:r w:rsidR="00784B95">
          <w:rPr>
            <w:noProof/>
            <w:webHidden/>
          </w:rPr>
          <w:fldChar w:fldCharType="separate"/>
        </w:r>
        <w:r w:rsidR="00784B95">
          <w:rPr>
            <w:noProof/>
            <w:webHidden/>
          </w:rPr>
          <w:t>62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3" w:history="1">
        <w:r w:rsidR="00784B95" w:rsidRPr="00B54ABD">
          <w:rPr>
            <w:rStyle w:val="a6"/>
            <w:noProof/>
          </w:rPr>
          <w:t>4.1.11.</w:t>
        </w:r>
        <w:r w:rsidR="00784B95">
          <w:rPr>
            <w:rFonts w:asciiTheme="minorHAnsi" w:eastAsiaTheme="minorEastAsia" w:hAnsiTheme="minorHAnsi" w:cstheme="minorBidi"/>
            <w:noProof/>
            <w:sz w:val="22"/>
            <w:szCs w:val="22"/>
          </w:rPr>
          <w:tab/>
        </w:r>
        <w:r w:rsidR="00784B95" w:rsidRPr="00B54ABD">
          <w:rPr>
            <w:rStyle w:val="a6"/>
            <w:noProof/>
          </w:rPr>
          <w:t>Редактирование договора ИБС</w:t>
        </w:r>
        <w:r w:rsidR="00784B95">
          <w:rPr>
            <w:noProof/>
            <w:webHidden/>
          </w:rPr>
          <w:tab/>
        </w:r>
        <w:r w:rsidR="00784B95">
          <w:rPr>
            <w:noProof/>
            <w:webHidden/>
          </w:rPr>
          <w:fldChar w:fldCharType="begin"/>
        </w:r>
        <w:r w:rsidR="00784B95">
          <w:rPr>
            <w:noProof/>
            <w:webHidden/>
          </w:rPr>
          <w:instrText xml:space="preserve"> PAGEREF _Toc454971443 \h </w:instrText>
        </w:r>
        <w:r w:rsidR="00784B95">
          <w:rPr>
            <w:noProof/>
            <w:webHidden/>
          </w:rPr>
        </w:r>
        <w:r w:rsidR="00784B95">
          <w:rPr>
            <w:noProof/>
            <w:webHidden/>
          </w:rPr>
          <w:fldChar w:fldCharType="separate"/>
        </w:r>
        <w:r w:rsidR="00784B95">
          <w:rPr>
            <w:noProof/>
            <w:webHidden/>
          </w:rPr>
          <w:t>62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4" w:history="1">
        <w:r w:rsidR="00784B95" w:rsidRPr="00B54ABD">
          <w:rPr>
            <w:rStyle w:val="a6"/>
            <w:noProof/>
          </w:rPr>
          <w:t>4.1.12.</w:t>
        </w:r>
        <w:r w:rsidR="00784B95">
          <w:rPr>
            <w:rFonts w:asciiTheme="minorHAnsi" w:eastAsiaTheme="minorEastAsia" w:hAnsiTheme="minorHAnsi" w:cstheme="minorBidi"/>
            <w:noProof/>
            <w:sz w:val="22"/>
            <w:szCs w:val="22"/>
          </w:rPr>
          <w:tab/>
        </w:r>
        <w:r w:rsidR="00784B95" w:rsidRPr="00B54ABD">
          <w:rPr>
            <w:rStyle w:val="a6"/>
            <w:noProof/>
          </w:rPr>
          <w:t>Печать документов по Договору ИБС</w:t>
        </w:r>
        <w:r w:rsidR="00784B95">
          <w:rPr>
            <w:noProof/>
            <w:webHidden/>
          </w:rPr>
          <w:tab/>
        </w:r>
        <w:r w:rsidR="00784B95">
          <w:rPr>
            <w:noProof/>
            <w:webHidden/>
          </w:rPr>
          <w:fldChar w:fldCharType="begin"/>
        </w:r>
        <w:r w:rsidR="00784B95">
          <w:rPr>
            <w:noProof/>
            <w:webHidden/>
          </w:rPr>
          <w:instrText xml:space="preserve"> PAGEREF _Toc454971444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5" w:history="1">
        <w:r w:rsidR="00784B95" w:rsidRPr="00B54ABD">
          <w:rPr>
            <w:rStyle w:val="a6"/>
            <w:noProof/>
          </w:rPr>
          <w:t>4.1.13.</w:t>
        </w:r>
        <w:r w:rsidR="00784B95">
          <w:rPr>
            <w:rFonts w:asciiTheme="minorHAnsi" w:eastAsiaTheme="minorEastAsia" w:hAnsiTheme="minorHAnsi" w:cstheme="minorBidi"/>
            <w:noProof/>
            <w:sz w:val="22"/>
            <w:szCs w:val="22"/>
          </w:rPr>
          <w:tab/>
        </w:r>
        <w:r w:rsidR="00784B95" w:rsidRPr="00B54ABD">
          <w:rPr>
            <w:rStyle w:val="a6"/>
            <w:noProof/>
          </w:rPr>
          <w:t>Передача ключей по Акту приема/передачи ИБС для пользования</w:t>
        </w:r>
        <w:r w:rsidR="00784B95">
          <w:rPr>
            <w:noProof/>
            <w:webHidden/>
          </w:rPr>
          <w:tab/>
        </w:r>
        <w:r w:rsidR="00784B95">
          <w:rPr>
            <w:noProof/>
            <w:webHidden/>
          </w:rPr>
          <w:fldChar w:fldCharType="begin"/>
        </w:r>
        <w:r w:rsidR="00784B95">
          <w:rPr>
            <w:noProof/>
            <w:webHidden/>
          </w:rPr>
          <w:instrText xml:space="preserve"> PAGEREF _Toc454971445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6" w:history="1">
        <w:r w:rsidR="00784B95" w:rsidRPr="00B54ABD">
          <w:rPr>
            <w:rStyle w:val="a6"/>
            <w:noProof/>
          </w:rPr>
          <w:t>4.1.14.</w:t>
        </w:r>
        <w:r w:rsidR="00784B95">
          <w:rPr>
            <w:rFonts w:asciiTheme="minorHAnsi" w:eastAsiaTheme="minorEastAsia" w:hAnsiTheme="minorHAnsi" w:cstheme="minorBidi"/>
            <w:noProof/>
            <w:sz w:val="22"/>
            <w:szCs w:val="22"/>
          </w:rPr>
          <w:tab/>
        </w:r>
        <w:r w:rsidR="00784B95" w:rsidRPr="00B54ABD">
          <w:rPr>
            <w:rStyle w:val="a6"/>
            <w:noProof/>
          </w:rPr>
          <w:t>Оплата/частичный возврат сумм по договору ФЛ.</w:t>
        </w:r>
        <w:r w:rsidR="00784B95">
          <w:rPr>
            <w:noProof/>
            <w:webHidden/>
          </w:rPr>
          <w:tab/>
        </w:r>
        <w:r w:rsidR="00784B95">
          <w:rPr>
            <w:noProof/>
            <w:webHidden/>
          </w:rPr>
          <w:fldChar w:fldCharType="begin"/>
        </w:r>
        <w:r w:rsidR="00784B95">
          <w:rPr>
            <w:noProof/>
            <w:webHidden/>
          </w:rPr>
          <w:instrText xml:space="preserve"> PAGEREF _Toc454971446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7" w:history="1">
        <w:r w:rsidR="00784B95" w:rsidRPr="00B54ABD">
          <w:rPr>
            <w:rStyle w:val="a6"/>
            <w:noProof/>
          </w:rPr>
          <w:t>4.1.15.</w:t>
        </w:r>
        <w:r w:rsidR="00784B95">
          <w:rPr>
            <w:rFonts w:asciiTheme="minorHAnsi" w:eastAsiaTheme="minorEastAsia" w:hAnsiTheme="minorHAnsi" w:cstheme="minorBidi"/>
            <w:noProof/>
            <w:sz w:val="22"/>
            <w:szCs w:val="22"/>
          </w:rPr>
          <w:tab/>
        </w:r>
        <w:r w:rsidR="00784B95" w:rsidRPr="00B54ABD">
          <w:rPr>
            <w:rStyle w:val="a6"/>
            <w:noProof/>
          </w:rPr>
          <w:t>Расчеты по договорам ИБС вне модуля ИБС</w:t>
        </w:r>
        <w:r w:rsidR="00784B95">
          <w:rPr>
            <w:noProof/>
            <w:webHidden/>
          </w:rPr>
          <w:tab/>
        </w:r>
        <w:r w:rsidR="00784B95">
          <w:rPr>
            <w:noProof/>
            <w:webHidden/>
          </w:rPr>
          <w:fldChar w:fldCharType="begin"/>
        </w:r>
        <w:r w:rsidR="00784B95">
          <w:rPr>
            <w:noProof/>
            <w:webHidden/>
          </w:rPr>
          <w:instrText xml:space="preserve"> PAGEREF _Toc454971447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8" w:history="1">
        <w:r w:rsidR="00784B95" w:rsidRPr="00B54ABD">
          <w:rPr>
            <w:rStyle w:val="a6"/>
            <w:noProof/>
          </w:rPr>
          <w:t>4.1.16.</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Соглашение о замене ИБС</w:t>
        </w:r>
        <w:r w:rsidR="00784B95">
          <w:rPr>
            <w:noProof/>
            <w:webHidden/>
          </w:rPr>
          <w:tab/>
        </w:r>
        <w:r w:rsidR="00784B95">
          <w:rPr>
            <w:noProof/>
            <w:webHidden/>
          </w:rPr>
          <w:fldChar w:fldCharType="begin"/>
        </w:r>
        <w:r w:rsidR="00784B95">
          <w:rPr>
            <w:noProof/>
            <w:webHidden/>
          </w:rPr>
          <w:instrText xml:space="preserve"> PAGEREF _Toc454971448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49" w:history="1">
        <w:r w:rsidR="00784B95" w:rsidRPr="00B54ABD">
          <w:rPr>
            <w:rStyle w:val="a6"/>
            <w:noProof/>
          </w:rPr>
          <w:t>4.1.17.</w:t>
        </w:r>
        <w:r w:rsidR="00784B95">
          <w:rPr>
            <w:rFonts w:asciiTheme="minorHAnsi" w:eastAsiaTheme="minorEastAsia" w:hAnsiTheme="minorHAnsi" w:cstheme="minorBidi"/>
            <w:noProof/>
            <w:sz w:val="22"/>
            <w:szCs w:val="22"/>
          </w:rPr>
          <w:tab/>
        </w:r>
        <w:r w:rsidR="00784B95" w:rsidRPr="00B54ABD">
          <w:rPr>
            <w:rStyle w:val="a6"/>
            <w:noProof/>
          </w:rPr>
          <w:t>Регистрация факта замены ключей.</w:t>
        </w:r>
        <w:r w:rsidR="00784B95">
          <w:rPr>
            <w:noProof/>
            <w:webHidden/>
          </w:rPr>
          <w:tab/>
        </w:r>
        <w:r w:rsidR="00784B95">
          <w:rPr>
            <w:noProof/>
            <w:webHidden/>
          </w:rPr>
          <w:fldChar w:fldCharType="begin"/>
        </w:r>
        <w:r w:rsidR="00784B95">
          <w:rPr>
            <w:noProof/>
            <w:webHidden/>
          </w:rPr>
          <w:instrText xml:space="preserve"> PAGEREF _Toc454971449 \h </w:instrText>
        </w:r>
        <w:r w:rsidR="00784B95">
          <w:rPr>
            <w:noProof/>
            <w:webHidden/>
          </w:rPr>
        </w:r>
        <w:r w:rsidR="00784B95">
          <w:rPr>
            <w:noProof/>
            <w:webHidden/>
          </w:rPr>
          <w:fldChar w:fldCharType="separate"/>
        </w:r>
        <w:r w:rsidR="00784B95">
          <w:rPr>
            <w:noProof/>
            <w:webHidden/>
          </w:rPr>
          <w:t>63</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0" w:history="1">
        <w:r w:rsidR="00784B95" w:rsidRPr="00B54ABD">
          <w:rPr>
            <w:rStyle w:val="a6"/>
            <w:noProof/>
          </w:rPr>
          <w:t>4.1.18.</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об изменении местоположения ИБС.</w:t>
        </w:r>
        <w:r w:rsidR="00784B95">
          <w:rPr>
            <w:noProof/>
            <w:webHidden/>
          </w:rPr>
          <w:tab/>
        </w:r>
        <w:r w:rsidR="00784B95">
          <w:rPr>
            <w:noProof/>
            <w:webHidden/>
          </w:rPr>
          <w:fldChar w:fldCharType="begin"/>
        </w:r>
        <w:r w:rsidR="00784B95">
          <w:rPr>
            <w:noProof/>
            <w:webHidden/>
          </w:rPr>
          <w:instrText xml:space="preserve"> PAGEREF _Toc454971450 \h </w:instrText>
        </w:r>
        <w:r w:rsidR="00784B95">
          <w:rPr>
            <w:noProof/>
            <w:webHidden/>
          </w:rPr>
        </w:r>
        <w:r w:rsidR="00784B95">
          <w:rPr>
            <w:noProof/>
            <w:webHidden/>
          </w:rPr>
          <w:fldChar w:fldCharType="separate"/>
        </w:r>
        <w:r w:rsidR="00784B95">
          <w:rPr>
            <w:noProof/>
            <w:webHidden/>
          </w:rPr>
          <w:t>64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1" w:history="1">
        <w:r w:rsidR="00784B95" w:rsidRPr="00B54ABD">
          <w:rPr>
            <w:rStyle w:val="a6"/>
            <w:noProof/>
          </w:rPr>
          <w:t>4.1.19.</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 внесении изменений в условия доступа к ИБС.</w:t>
        </w:r>
        <w:r w:rsidR="00784B95">
          <w:rPr>
            <w:noProof/>
            <w:webHidden/>
          </w:rPr>
          <w:tab/>
        </w:r>
        <w:r w:rsidR="00784B95">
          <w:rPr>
            <w:noProof/>
            <w:webHidden/>
          </w:rPr>
          <w:fldChar w:fldCharType="begin"/>
        </w:r>
        <w:r w:rsidR="00784B95">
          <w:rPr>
            <w:noProof/>
            <w:webHidden/>
          </w:rPr>
          <w:instrText xml:space="preserve"> PAGEREF _Toc454971451 \h </w:instrText>
        </w:r>
        <w:r w:rsidR="00784B95">
          <w:rPr>
            <w:noProof/>
            <w:webHidden/>
          </w:rPr>
        </w:r>
        <w:r w:rsidR="00784B95">
          <w:rPr>
            <w:noProof/>
            <w:webHidden/>
          </w:rPr>
          <w:fldChar w:fldCharType="separate"/>
        </w:r>
        <w:r w:rsidR="00784B95">
          <w:rPr>
            <w:noProof/>
            <w:webHidden/>
          </w:rPr>
          <w:t>64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2" w:history="1">
        <w:r w:rsidR="00784B95" w:rsidRPr="00B54ABD">
          <w:rPr>
            <w:rStyle w:val="a6"/>
            <w:noProof/>
          </w:rPr>
          <w:t>4.1.20.</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о продлении срока пользования ИБС (пролонгация).</w:t>
        </w:r>
        <w:r w:rsidR="00784B95">
          <w:rPr>
            <w:noProof/>
            <w:webHidden/>
          </w:rPr>
          <w:tab/>
        </w:r>
        <w:r w:rsidR="00784B95">
          <w:rPr>
            <w:noProof/>
            <w:webHidden/>
          </w:rPr>
          <w:fldChar w:fldCharType="begin"/>
        </w:r>
        <w:r w:rsidR="00784B95">
          <w:rPr>
            <w:noProof/>
            <w:webHidden/>
          </w:rPr>
          <w:instrText xml:space="preserve"> PAGEREF _Toc454971452 \h </w:instrText>
        </w:r>
        <w:r w:rsidR="00784B95">
          <w:rPr>
            <w:noProof/>
            <w:webHidden/>
          </w:rPr>
        </w:r>
        <w:r w:rsidR="00784B95">
          <w:rPr>
            <w:noProof/>
            <w:webHidden/>
          </w:rPr>
          <w:fldChar w:fldCharType="separate"/>
        </w:r>
        <w:r w:rsidR="00784B95">
          <w:rPr>
            <w:noProof/>
            <w:webHidden/>
          </w:rPr>
          <w:t>64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3" w:history="1">
        <w:r w:rsidR="00784B95" w:rsidRPr="00B54ABD">
          <w:rPr>
            <w:rStyle w:val="a6"/>
            <w:noProof/>
          </w:rPr>
          <w:t>4.1.21.</w:t>
        </w:r>
        <w:r w:rsidR="00784B95">
          <w:rPr>
            <w:rFonts w:asciiTheme="minorHAnsi" w:eastAsiaTheme="minorEastAsia" w:hAnsiTheme="minorHAnsi" w:cstheme="minorBidi"/>
            <w:noProof/>
            <w:sz w:val="22"/>
            <w:szCs w:val="22"/>
          </w:rPr>
          <w:tab/>
        </w:r>
        <w:r w:rsidR="00784B95" w:rsidRPr="00B54ABD">
          <w:rPr>
            <w:rStyle w:val="a6"/>
            <w:noProof/>
          </w:rPr>
          <w:t>Регистрация дополнительного соглашения  на изменение порядка продления срока пользования ИБС (автопролонгация).</w:t>
        </w:r>
        <w:r w:rsidR="00784B95">
          <w:rPr>
            <w:noProof/>
            <w:webHidden/>
          </w:rPr>
          <w:tab/>
        </w:r>
        <w:r w:rsidR="00784B95">
          <w:rPr>
            <w:noProof/>
            <w:webHidden/>
          </w:rPr>
          <w:fldChar w:fldCharType="begin"/>
        </w:r>
        <w:r w:rsidR="00784B95">
          <w:rPr>
            <w:noProof/>
            <w:webHidden/>
          </w:rPr>
          <w:instrText xml:space="preserve"> PAGEREF _Toc454971453 \h </w:instrText>
        </w:r>
        <w:r w:rsidR="00784B95">
          <w:rPr>
            <w:noProof/>
            <w:webHidden/>
          </w:rPr>
        </w:r>
        <w:r w:rsidR="00784B95">
          <w:rPr>
            <w:noProof/>
            <w:webHidden/>
          </w:rPr>
          <w:fldChar w:fldCharType="separate"/>
        </w:r>
        <w:r w:rsidR="00784B95">
          <w:rPr>
            <w:noProof/>
            <w:webHidden/>
          </w:rPr>
          <w:t>64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4" w:history="1">
        <w:r w:rsidR="00784B95" w:rsidRPr="00B54ABD">
          <w:rPr>
            <w:rStyle w:val="a6"/>
            <w:noProof/>
          </w:rPr>
          <w:t>4.1.22.</w:t>
        </w:r>
        <w:r w:rsidR="00784B95">
          <w:rPr>
            <w:rFonts w:asciiTheme="minorHAnsi" w:eastAsiaTheme="minorEastAsia" w:hAnsiTheme="minorHAnsi" w:cstheme="minorBidi"/>
            <w:noProof/>
            <w:sz w:val="22"/>
            <w:szCs w:val="22"/>
          </w:rPr>
          <w:tab/>
        </w:r>
        <w:r w:rsidR="00784B95" w:rsidRPr="00B54ABD">
          <w:rPr>
            <w:rStyle w:val="a6"/>
            <w:noProof/>
          </w:rPr>
          <w:t>Формирование уведомлений</w:t>
        </w:r>
        <w:r w:rsidR="00784B95">
          <w:rPr>
            <w:noProof/>
            <w:webHidden/>
          </w:rPr>
          <w:tab/>
        </w:r>
        <w:r w:rsidR="00784B95">
          <w:rPr>
            <w:noProof/>
            <w:webHidden/>
          </w:rPr>
          <w:fldChar w:fldCharType="begin"/>
        </w:r>
        <w:r w:rsidR="00784B95">
          <w:rPr>
            <w:noProof/>
            <w:webHidden/>
          </w:rPr>
          <w:instrText xml:space="preserve"> PAGEREF _Toc454971454 \h </w:instrText>
        </w:r>
        <w:r w:rsidR="00784B95">
          <w:rPr>
            <w:noProof/>
            <w:webHidden/>
          </w:rPr>
        </w:r>
        <w:r w:rsidR="00784B95">
          <w:rPr>
            <w:noProof/>
            <w:webHidden/>
          </w:rPr>
          <w:fldChar w:fldCharType="separate"/>
        </w:r>
        <w:r w:rsidR="00784B95">
          <w:rPr>
            <w:noProof/>
            <w:webHidden/>
          </w:rPr>
          <w:t>65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5" w:history="1">
        <w:r w:rsidR="00784B95" w:rsidRPr="00B54ABD">
          <w:rPr>
            <w:rStyle w:val="a6"/>
            <w:noProof/>
          </w:rPr>
          <w:t>4.1.23.</w:t>
        </w:r>
        <w:r w:rsidR="00784B95">
          <w:rPr>
            <w:rFonts w:asciiTheme="minorHAnsi" w:eastAsiaTheme="minorEastAsia" w:hAnsiTheme="minorHAnsi" w:cstheme="minorBidi"/>
            <w:noProof/>
            <w:sz w:val="22"/>
            <w:szCs w:val="22"/>
          </w:rPr>
          <w:tab/>
        </w:r>
        <w:r w:rsidR="00784B95" w:rsidRPr="00B54ABD">
          <w:rPr>
            <w:rStyle w:val="a6"/>
            <w:noProof/>
          </w:rPr>
          <w:t>Массовое  формирование уведомлений</w:t>
        </w:r>
        <w:r w:rsidR="00784B95">
          <w:rPr>
            <w:noProof/>
            <w:webHidden/>
          </w:rPr>
          <w:tab/>
        </w:r>
        <w:r w:rsidR="00784B95">
          <w:rPr>
            <w:noProof/>
            <w:webHidden/>
          </w:rPr>
          <w:fldChar w:fldCharType="begin"/>
        </w:r>
        <w:r w:rsidR="00784B95">
          <w:rPr>
            <w:noProof/>
            <w:webHidden/>
          </w:rPr>
          <w:instrText xml:space="preserve"> PAGEREF _Toc454971455 \h </w:instrText>
        </w:r>
        <w:r w:rsidR="00784B95">
          <w:rPr>
            <w:noProof/>
            <w:webHidden/>
          </w:rPr>
        </w:r>
        <w:r w:rsidR="00784B95">
          <w:rPr>
            <w:noProof/>
            <w:webHidden/>
          </w:rPr>
          <w:fldChar w:fldCharType="separate"/>
        </w:r>
        <w:r w:rsidR="00784B95">
          <w:rPr>
            <w:noProof/>
            <w:webHidden/>
          </w:rPr>
          <w:t>65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6" w:history="1">
        <w:r w:rsidR="00784B95" w:rsidRPr="00B54ABD">
          <w:rPr>
            <w:rStyle w:val="a6"/>
            <w:noProof/>
          </w:rPr>
          <w:t>4.1.24.</w:t>
        </w:r>
        <w:r w:rsidR="00784B95">
          <w:rPr>
            <w:rFonts w:asciiTheme="minorHAnsi" w:eastAsiaTheme="minorEastAsia" w:hAnsiTheme="minorHAnsi" w:cstheme="minorBidi"/>
            <w:noProof/>
            <w:sz w:val="22"/>
            <w:szCs w:val="22"/>
          </w:rPr>
          <w:tab/>
        </w:r>
        <w:r w:rsidR="00784B95" w:rsidRPr="00B54ABD">
          <w:rPr>
            <w:rStyle w:val="a6"/>
            <w:noProof/>
          </w:rPr>
          <w:t>Возврат ключей от ИБС</w:t>
        </w:r>
        <w:r w:rsidR="00784B95">
          <w:rPr>
            <w:noProof/>
            <w:webHidden/>
          </w:rPr>
          <w:tab/>
        </w:r>
        <w:r w:rsidR="00784B95">
          <w:rPr>
            <w:noProof/>
            <w:webHidden/>
          </w:rPr>
          <w:fldChar w:fldCharType="begin"/>
        </w:r>
        <w:r w:rsidR="00784B95">
          <w:rPr>
            <w:noProof/>
            <w:webHidden/>
          </w:rPr>
          <w:instrText xml:space="preserve"> PAGEREF _Toc454971456 \h </w:instrText>
        </w:r>
        <w:r w:rsidR="00784B95">
          <w:rPr>
            <w:noProof/>
            <w:webHidden/>
          </w:rPr>
        </w:r>
        <w:r w:rsidR="00784B95">
          <w:rPr>
            <w:noProof/>
            <w:webHidden/>
          </w:rPr>
          <w:fldChar w:fldCharType="separate"/>
        </w:r>
        <w:r w:rsidR="00784B95">
          <w:rPr>
            <w:noProof/>
            <w:webHidden/>
          </w:rPr>
          <w:t>65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7" w:history="1">
        <w:r w:rsidR="00784B95" w:rsidRPr="00B54ABD">
          <w:rPr>
            <w:rStyle w:val="a6"/>
            <w:noProof/>
          </w:rPr>
          <w:t>4.1.25.</w:t>
        </w:r>
        <w:r w:rsidR="00784B95">
          <w:rPr>
            <w:rFonts w:asciiTheme="minorHAnsi" w:eastAsiaTheme="minorEastAsia" w:hAnsiTheme="minorHAnsi" w:cstheme="minorBidi"/>
            <w:noProof/>
            <w:sz w:val="22"/>
            <w:szCs w:val="22"/>
          </w:rPr>
          <w:tab/>
        </w:r>
        <w:r w:rsidR="00784B95" w:rsidRPr="00B54ABD">
          <w:rPr>
            <w:rStyle w:val="a6"/>
            <w:noProof/>
          </w:rPr>
          <w:t>Досрочное расторжение Договора ИБС</w:t>
        </w:r>
        <w:r w:rsidR="00784B95">
          <w:rPr>
            <w:noProof/>
            <w:webHidden/>
          </w:rPr>
          <w:tab/>
        </w:r>
        <w:r w:rsidR="00784B95">
          <w:rPr>
            <w:noProof/>
            <w:webHidden/>
          </w:rPr>
          <w:fldChar w:fldCharType="begin"/>
        </w:r>
        <w:r w:rsidR="00784B95">
          <w:rPr>
            <w:noProof/>
            <w:webHidden/>
          </w:rPr>
          <w:instrText xml:space="preserve"> PAGEREF _Toc454971457 \h </w:instrText>
        </w:r>
        <w:r w:rsidR="00784B95">
          <w:rPr>
            <w:noProof/>
            <w:webHidden/>
          </w:rPr>
        </w:r>
        <w:r w:rsidR="00784B95">
          <w:rPr>
            <w:noProof/>
            <w:webHidden/>
          </w:rPr>
          <w:fldChar w:fldCharType="separate"/>
        </w:r>
        <w:r w:rsidR="00784B95">
          <w:rPr>
            <w:noProof/>
            <w:webHidden/>
          </w:rPr>
          <w:t>65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8" w:history="1">
        <w:r w:rsidR="00784B95" w:rsidRPr="00B54ABD">
          <w:rPr>
            <w:rStyle w:val="a6"/>
            <w:noProof/>
          </w:rPr>
          <w:t>4.1.26.</w:t>
        </w:r>
        <w:r w:rsidR="00784B95">
          <w:rPr>
            <w:rFonts w:asciiTheme="minorHAnsi" w:eastAsiaTheme="minorEastAsia" w:hAnsiTheme="minorHAnsi" w:cstheme="minorBidi"/>
            <w:noProof/>
            <w:sz w:val="22"/>
            <w:szCs w:val="22"/>
          </w:rPr>
          <w:tab/>
        </w:r>
        <w:r w:rsidR="00784B95" w:rsidRPr="00B54ABD">
          <w:rPr>
            <w:rStyle w:val="a6"/>
            <w:noProof/>
          </w:rPr>
          <w:t>Расторжение Договора ИБС</w:t>
        </w:r>
        <w:r w:rsidR="00784B95">
          <w:rPr>
            <w:noProof/>
            <w:webHidden/>
          </w:rPr>
          <w:tab/>
        </w:r>
        <w:r w:rsidR="00784B95">
          <w:rPr>
            <w:noProof/>
            <w:webHidden/>
          </w:rPr>
          <w:fldChar w:fldCharType="begin"/>
        </w:r>
        <w:r w:rsidR="00784B95">
          <w:rPr>
            <w:noProof/>
            <w:webHidden/>
          </w:rPr>
          <w:instrText xml:space="preserve"> PAGEREF _Toc454971458 \h </w:instrText>
        </w:r>
        <w:r w:rsidR="00784B95">
          <w:rPr>
            <w:noProof/>
            <w:webHidden/>
          </w:rPr>
        </w:r>
        <w:r w:rsidR="00784B95">
          <w:rPr>
            <w:noProof/>
            <w:webHidden/>
          </w:rPr>
          <w:fldChar w:fldCharType="separate"/>
        </w:r>
        <w:r w:rsidR="00784B95">
          <w:rPr>
            <w:noProof/>
            <w:webHidden/>
          </w:rPr>
          <w:t>65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59" w:history="1">
        <w:r w:rsidR="00784B95" w:rsidRPr="00B54ABD">
          <w:rPr>
            <w:rStyle w:val="a6"/>
            <w:noProof/>
          </w:rPr>
          <w:t>4.1.27.</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в присутствии Клиента</w:t>
        </w:r>
        <w:r w:rsidR="00784B95">
          <w:rPr>
            <w:noProof/>
            <w:webHidden/>
          </w:rPr>
          <w:tab/>
        </w:r>
        <w:r w:rsidR="00784B95">
          <w:rPr>
            <w:noProof/>
            <w:webHidden/>
          </w:rPr>
          <w:fldChar w:fldCharType="begin"/>
        </w:r>
        <w:r w:rsidR="00784B95">
          <w:rPr>
            <w:noProof/>
            <w:webHidden/>
          </w:rPr>
          <w:instrText xml:space="preserve"> PAGEREF _Toc454971459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0" w:history="1">
        <w:r w:rsidR="00784B95" w:rsidRPr="00B54ABD">
          <w:rPr>
            <w:rStyle w:val="a6"/>
            <w:noProof/>
          </w:rPr>
          <w:t>4.1.28.</w:t>
        </w:r>
        <w:r w:rsidR="00784B95">
          <w:rPr>
            <w:rFonts w:asciiTheme="minorHAnsi" w:eastAsiaTheme="minorEastAsia" w:hAnsiTheme="minorHAnsi" w:cstheme="minorBidi"/>
            <w:noProof/>
            <w:sz w:val="22"/>
            <w:szCs w:val="22"/>
          </w:rPr>
          <w:tab/>
        </w:r>
        <w:r w:rsidR="00784B95" w:rsidRPr="00B54ABD">
          <w:rPr>
            <w:rStyle w:val="a6"/>
            <w:noProof/>
          </w:rPr>
          <w:t>Вскрытие ИБС с прекращением действия Договора без Клиента</w:t>
        </w:r>
        <w:r w:rsidR="00784B95">
          <w:rPr>
            <w:noProof/>
            <w:webHidden/>
          </w:rPr>
          <w:tab/>
        </w:r>
        <w:r w:rsidR="00784B95">
          <w:rPr>
            <w:noProof/>
            <w:webHidden/>
          </w:rPr>
          <w:fldChar w:fldCharType="begin"/>
        </w:r>
        <w:r w:rsidR="00784B95">
          <w:rPr>
            <w:noProof/>
            <w:webHidden/>
          </w:rPr>
          <w:instrText xml:space="preserve"> PAGEREF _Toc454971460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1" w:history="1">
        <w:r w:rsidR="00784B95" w:rsidRPr="00B54ABD">
          <w:rPr>
            <w:rStyle w:val="a6"/>
            <w:noProof/>
          </w:rPr>
          <w:t>4.1.29.</w:t>
        </w:r>
        <w:r w:rsidR="00784B95">
          <w:rPr>
            <w:rFonts w:asciiTheme="minorHAnsi" w:eastAsiaTheme="minorEastAsia" w:hAnsiTheme="minorHAnsi" w:cstheme="minorBidi"/>
            <w:noProof/>
            <w:sz w:val="22"/>
            <w:szCs w:val="22"/>
          </w:rPr>
          <w:tab/>
        </w:r>
        <w:r w:rsidR="00784B95" w:rsidRPr="00B54ABD">
          <w:rPr>
            <w:rStyle w:val="a6"/>
            <w:noProof/>
          </w:rPr>
          <w:t>Безакцептная уплата с выбором клиента ФЛ</w:t>
        </w:r>
        <w:r w:rsidR="00784B95">
          <w:rPr>
            <w:noProof/>
            <w:webHidden/>
          </w:rPr>
          <w:tab/>
        </w:r>
        <w:r w:rsidR="00784B95">
          <w:rPr>
            <w:noProof/>
            <w:webHidden/>
          </w:rPr>
          <w:fldChar w:fldCharType="begin"/>
        </w:r>
        <w:r w:rsidR="00784B95">
          <w:rPr>
            <w:noProof/>
            <w:webHidden/>
          </w:rPr>
          <w:instrText xml:space="preserve"> PAGEREF _Toc454971461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2" w:history="1">
        <w:r w:rsidR="00784B95" w:rsidRPr="00B54ABD">
          <w:rPr>
            <w:rStyle w:val="a6"/>
            <w:noProof/>
          </w:rPr>
          <w:t>4.1.30.</w:t>
        </w:r>
        <w:r w:rsidR="00784B95">
          <w:rPr>
            <w:rFonts w:asciiTheme="minorHAnsi" w:eastAsiaTheme="minorEastAsia" w:hAnsiTheme="minorHAnsi" w:cstheme="minorBidi"/>
            <w:noProof/>
            <w:sz w:val="22"/>
            <w:szCs w:val="22"/>
          </w:rPr>
          <w:tab/>
        </w:r>
        <w:r w:rsidR="00784B95" w:rsidRPr="00B54ABD">
          <w:rPr>
            <w:rStyle w:val="a6"/>
            <w:noProof/>
          </w:rPr>
          <w:t>Завершение вскрытия ИБС с прекращением действия Договора ИБС.</w:t>
        </w:r>
        <w:r w:rsidR="00784B95">
          <w:rPr>
            <w:noProof/>
            <w:webHidden/>
          </w:rPr>
          <w:tab/>
        </w:r>
        <w:r w:rsidR="00784B95">
          <w:rPr>
            <w:noProof/>
            <w:webHidden/>
          </w:rPr>
          <w:fldChar w:fldCharType="begin"/>
        </w:r>
        <w:r w:rsidR="00784B95">
          <w:rPr>
            <w:noProof/>
            <w:webHidden/>
          </w:rPr>
          <w:instrText xml:space="preserve"> PAGEREF _Toc454971462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3" w:history="1">
        <w:r w:rsidR="00784B95" w:rsidRPr="00B54ABD">
          <w:rPr>
            <w:rStyle w:val="a6"/>
            <w:noProof/>
          </w:rPr>
          <w:t>4.1.31.</w:t>
        </w:r>
        <w:r w:rsidR="00784B95">
          <w:rPr>
            <w:rFonts w:asciiTheme="minorHAnsi" w:eastAsiaTheme="minorEastAsia" w:hAnsiTheme="minorHAnsi" w:cstheme="minorBidi"/>
            <w:noProof/>
            <w:sz w:val="22"/>
            <w:szCs w:val="22"/>
          </w:rPr>
          <w:tab/>
        </w:r>
        <w:r w:rsidR="00784B95" w:rsidRPr="00B54ABD">
          <w:rPr>
            <w:rStyle w:val="a6"/>
            <w:noProof/>
          </w:rPr>
          <w:t>Расходы банка сверх тарифа</w:t>
        </w:r>
        <w:r w:rsidR="00784B95">
          <w:rPr>
            <w:noProof/>
            <w:webHidden/>
          </w:rPr>
          <w:tab/>
        </w:r>
        <w:r w:rsidR="00784B95">
          <w:rPr>
            <w:noProof/>
            <w:webHidden/>
          </w:rPr>
          <w:fldChar w:fldCharType="begin"/>
        </w:r>
        <w:r w:rsidR="00784B95">
          <w:rPr>
            <w:noProof/>
            <w:webHidden/>
          </w:rPr>
          <w:instrText xml:space="preserve"> PAGEREF _Toc454971463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4" w:history="1">
        <w:r w:rsidR="00784B95" w:rsidRPr="00B54ABD">
          <w:rPr>
            <w:rStyle w:val="a6"/>
            <w:noProof/>
          </w:rPr>
          <w:t>4.1.32.</w:t>
        </w:r>
        <w:r w:rsidR="00784B95">
          <w:rPr>
            <w:rFonts w:asciiTheme="minorHAnsi" w:eastAsiaTheme="minorEastAsia" w:hAnsiTheme="minorHAnsi" w:cstheme="minorBidi"/>
            <w:noProof/>
            <w:sz w:val="22"/>
            <w:szCs w:val="22"/>
          </w:rPr>
          <w:tab/>
        </w:r>
        <w:r w:rsidR="00784B95" w:rsidRPr="00B54ABD">
          <w:rPr>
            <w:rStyle w:val="a6"/>
            <w:noProof/>
          </w:rPr>
          <w:t>Информации о действиях по Договору вне модуля ИБС</w:t>
        </w:r>
        <w:r w:rsidR="00784B95">
          <w:rPr>
            <w:noProof/>
            <w:webHidden/>
          </w:rPr>
          <w:tab/>
        </w:r>
        <w:r w:rsidR="00784B95">
          <w:rPr>
            <w:noProof/>
            <w:webHidden/>
          </w:rPr>
          <w:fldChar w:fldCharType="begin"/>
        </w:r>
        <w:r w:rsidR="00784B95">
          <w:rPr>
            <w:noProof/>
            <w:webHidden/>
          </w:rPr>
          <w:instrText xml:space="preserve"> PAGEREF _Toc454971464 \h </w:instrText>
        </w:r>
        <w:r w:rsidR="00784B95">
          <w:rPr>
            <w:noProof/>
            <w:webHidden/>
          </w:rPr>
        </w:r>
        <w:r w:rsidR="00784B95">
          <w:rPr>
            <w:noProof/>
            <w:webHidden/>
          </w:rPr>
          <w:fldChar w:fldCharType="separate"/>
        </w:r>
        <w:r w:rsidR="00784B95">
          <w:rPr>
            <w:noProof/>
            <w:webHidden/>
          </w:rPr>
          <w:t>66</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5" w:history="1">
        <w:r w:rsidR="00784B95" w:rsidRPr="00B54ABD">
          <w:rPr>
            <w:rStyle w:val="a6"/>
            <w:noProof/>
          </w:rPr>
          <w:t>4.1.33.</w:t>
        </w:r>
        <w:r w:rsidR="00784B95">
          <w:rPr>
            <w:rFonts w:asciiTheme="minorHAnsi" w:eastAsiaTheme="minorEastAsia" w:hAnsiTheme="minorHAnsi" w:cstheme="minorBidi"/>
            <w:noProof/>
            <w:sz w:val="22"/>
            <w:szCs w:val="22"/>
          </w:rPr>
          <w:tab/>
        </w:r>
        <w:r w:rsidR="00784B95" w:rsidRPr="00B54ABD">
          <w:rPr>
            <w:rStyle w:val="a6"/>
            <w:noProof/>
          </w:rPr>
          <w:t>Списание задолженности за счет сформированных резервов</w:t>
        </w:r>
        <w:r w:rsidR="00784B95">
          <w:rPr>
            <w:noProof/>
            <w:webHidden/>
          </w:rPr>
          <w:tab/>
        </w:r>
        <w:r w:rsidR="00784B95">
          <w:rPr>
            <w:noProof/>
            <w:webHidden/>
          </w:rPr>
          <w:fldChar w:fldCharType="begin"/>
        </w:r>
        <w:r w:rsidR="00784B95">
          <w:rPr>
            <w:noProof/>
            <w:webHidden/>
          </w:rPr>
          <w:instrText xml:space="preserve"> PAGEREF _Toc454971465 \h </w:instrText>
        </w:r>
        <w:r w:rsidR="00784B95">
          <w:rPr>
            <w:noProof/>
            <w:webHidden/>
          </w:rPr>
        </w:r>
        <w:r w:rsidR="00784B95">
          <w:rPr>
            <w:noProof/>
            <w:webHidden/>
          </w:rPr>
          <w:fldChar w:fldCharType="separate"/>
        </w:r>
        <w:r w:rsidR="00784B95">
          <w:rPr>
            <w:noProof/>
            <w:webHidden/>
          </w:rPr>
          <w:t>67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6" w:history="1">
        <w:r w:rsidR="00784B95" w:rsidRPr="00B54ABD">
          <w:rPr>
            <w:rStyle w:val="a6"/>
            <w:noProof/>
          </w:rPr>
          <w:t>4.1.34.</w:t>
        </w:r>
        <w:r w:rsidR="00784B95">
          <w:rPr>
            <w:rFonts w:asciiTheme="minorHAnsi" w:eastAsiaTheme="minorEastAsia" w:hAnsiTheme="minorHAnsi" w:cstheme="minorBidi"/>
            <w:noProof/>
            <w:sz w:val="22"/>
            <w:szCs w:val="22"/>
          </w:rPr>
          <w:tab/>
        </w:r>
        <w:r w:rsidR="00784B95" w:rsidRPr="00B54ABD">
          <w:rPr>
            <w:rStyle w:val="a6"/>
            <w:noProof/>
          </w:rPr>
          <w:t>Отмена оплаты по договору ФЛ</w:t>
        </w:r>
        <w:r w:rsidR="00784B95">
          <w:rPr>
            <w:noProof/>
            <w:webHidden/>
          </w:rPr>
          <w:tab/>
        </w:r>
        <w:r w:rsidR="00784B95">
          <w:rPr>
            <w:noProof/>
            <w:webHidden/>
          </w:rPr>
          <w:fldChar w:fldCharType="begin"/>
        </w:r>
        <w:r w:rsidR="00784B95">
          <w:rPr>
            <w:noProof/>
            <w:webHidden/>
          </w:rPr>
          <w:instrText xml:space="preserve"> PAGEREF _Toc454971466 \h </w:instrText>
        </w:r>
        <w:r w:rsidR="00784B95">
          <w:rPr>
            <w:noProof/>
            <w:webHidden/>
          </w:rPr>
        </w:r>
        <w:r w:rsidR="00784B95">
          <w:rPr>
            <w:noProof/>
            <w:webHidden/>
          </w:rPr>
          <w:fldChar w:fldCharType="separate"/>
        </w:r>
        <w:r w:rsidR="00784B95">
          <w:rPr>
            <w:noProof/>
            <w:webHidden/>
          </w:rPr>
          <w:t>67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7" w:history="1">
        <w:r w:rsidR="00784B95" w:rsidRPr="00B54ABD">
          <w:rPr>
            <w:rStyle w:val="a6"/>
            <w:noProof/>
          </w:rPr>
          <w:t>4.1.35.</w:t>
        </w:r>
        <w:r w:rsidR="00784B95">
          <w:rPr>
            <w:rFonts w:asciiTheme="minorHAnsi" w:eastAsiaTheme="minorEastAsia" w:hAnsiTheme="minorHAnsi" w:cstheme="minorBidi"/>
            <w:noProof/>
            <w:sz w:val="22"/>
            <w:szCs w:val="22"/>
          </w:rPr>
          <w:tab/>
        </w:r>
        <w:r w:rsidR="00784B95" w:rsidRPr="00B54ABD">
          <w:rPr>
            <w:rStyle w:val="a6"/>
            <w:noProof/>
          </w:rPr>
          <w:t>Ручное закрытие договора ИБС</w:t>
        </w:r>
        <w:r w:rsidR="00784B95">
          <w:rPr>
            <w:noProof/>
            <w:webHidden/>
          </w:rPr>
          <w:tab/>
        </w:r>
        <w:r w:rsidR="00784B95">
          <w:rPr>
            <w:noProof/>
            <w:webHidden/>
          </w:rPr>
          <w:fldChar w:fldCharType="begin"/>
        </w:r>
        <w:r w:rsidR="00784B95">
          <w:rPr>
            <w:noProof/>
            <w:webHidden/>
          </w:rPr>
          <w:instrText xml:space="preserve"> PAGEREF _Toc454971467 \h </w:instrText>
        </w:r>
        <w:r w:rsidR="00784B95">
          <w:rPr>
            <w:noProof/>
            <w:webHidden/>
          </w:rPr>
        </w:r>
        <w:r w:rsidR="00784B95">
          <w:rPr>
            <w:noProof/>
            <w:webHidden/>
          </w:rPr>
          <w:fldChar w:fldCharType="separate"/>
        </w:r>
        <w:r w:rsidR="00784B95">
          <w:rPr>
            <w:noProof/>
            <w:webHidden/>
          </w:rPr>
          <w:t>67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8" w:history="1">
        <w:r w:rsidR="00784B95" w:rsidRPr="00B54ABD">
          <w:rPr>
            <w:rStyle w:val="a6"/>
            <w:noProof/>
          </w:rPr>
          <w:t>4.1.36.</w:t>
        </w:r>
        <w:r w:rsidR="00784B95">
          <w:rPr>
            <w:rFonts w:asciiTheme="minorHAnsi" w:eastAsiaTheme="minorEastAsia" w:hAnsiTheme="minorHAnsi" w:cstheme="minorBidi"/>
            <w:noProof/>
            <w:sz w:val="22"/>
            <w:szCs w:val="22"/>
          </w:rPr>
          <w:tab/>
        </w:r>
        <w:r w:rsidR="00784B95" w:rsidRPr="00B54ABD">
          <w:rPr>
            <w:rStyle w:val="a6"/>
            <w:noProof/>
          </w:rPr>
          <w:t>Автоматические процедуры обработки ИБС.</w:t>
        </w:r>
        <w:r w:rsidR="00784B95">
          <w:rPr>
            <w:noProof/>
            <w:webHidden/>
          </w:rPr>
          <w:tab/>
        </w:r>
        <w:r w:rsidR="00784B95">
          <w:rPr>
            <w:noProof/>
            <w:webHidden/>
          </w:rPr>
          <w:fldChar w:fldCharType="begin"/>
        </w:r>
        <w:r w:rsidR="00784B95">
          <w:rPr>
            <w:noProof/>
            <w:webHidden/>
          </w:rPr>
          <w:instrText xml:space="preserve"> PAGEREF _Toc454971468 \h </w:instrText>
        </w:r>
        <w:r w:rsidR="00784B95">
          <w:rPr>
            <w:noProof/>
            <w:webHidden/>
          </w:rPr>
        </w:r>
        <w:r w:rsidR="00784B95">
          <w:rPr>
            <w:noProof/>
            <w:webHidden/>
          </w:rPr>
          <w:fldChar w:fldCharType="separate"/>
        </w:r>
        <w:r w:rsidR="00784B95">
          <w:rPr>
            <w:noProof/>
            <w:webHidden/>
          </w:rPr>
          <w:t>67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69" w:history="1">
        <w:r w:rsidR="00784B95" w:rsidRPr="00B54ABD">
          <w:rPr>
            <w:rStyle w:val="a6"/>
            <w:noProof/>
          </w:rPr>
          <w:t>4.1.37.</w:t>
        </w:r>
        <w:r w:rsidR="00784B95">
          <w:rPr>
            <w:rFonts w:asciiTheme="minorHAnsi" w:eastAsiaTheme="minorEastAsia" w:hAnsiTheme="minorHAnsi" w:cstheme="minorBidi"/>
            <w:noProof/>
            <w:sz w:val="22"/>
            <w:szCs w:val="22"/>
          </w:rPr>
          <w:tab/>
        </w:r>
        <w:r w:rsidR="00784B95" w:rsidRPr="00B54ABD">
          <w:rPr>
            <w:rStyle w:val="a6"/>
            <w:noProof/>
          </w:rPr>
          <w:t>Интеграция с CRM Siebel</w:t>
        </w:r>
        <w:r w:rsidR="00784B95">
          <w:rPr>
            <w:noProof/>
            <w:webHidden/>
          </w:rPr>
          <w:tab/>
        </w:r>
        <w:r w:rsidR="00784B95">
          <w:rPr>
            <w:noProof/>
            <w:webHidden/>
          </w:rPr>
          <w:fldChar w:fldCharType="begin"/>
        </w:r>
        <w:r w:rsidR="00784B95">
          <w:rPr>
            <w:noProof/>
            <w:webHidden/>
          </w:rPr>
          <w:instrText xml:space="preserve"> PAGEREF _Toc454971469 \h </w:instrText>
        </w:r>
        <w:r w:rsidR="00784B95">
          <w:rPr>
            <w:noProof/>
            <w:webHidden/>
          </w:rPr>
        </w:r>
        <w:r w:rsidR="00784B95">
          <w:rPr>
            <w:noProof/>
            <w:webHidden/>
          </w:rPr>
          <w:fldChar w:fldCharType="separate"/>
        </w:r>
        <w:r w:rsidR="00784B95">
          <w:rPr>
            <w:noProof/>
            <w:webHidden/>
          </w:rPr>
          <w:t>67</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70" w:history="1">
        <w:r w:rsidR="00784B95" w:rsidRPr="00B54ABD">
          <w:rPr>
            <w:rStyle w:val="a6"/>
            <w:noProof/>
          </w:rPr>
          <w:t>4.1.38.</w:t>
        </w:r>
        <w:r w:rsidR="00784B95">
          <w:rPr>
            <w:rFonts w:asciiTheme="minorHAnsi" w:eastAsiaTheme="minorEastAsia" w:hAnsiTheme="minorHAnsi" w:cstheme="minorBidi"/>
            <w:noProof/>
            <w:sz w:val="22"/>
            <w:szCs w:val="22"/>
          </w:rPr>
          <w:tab/>
        </w:r>
        <w:r w:rsidR="00784B95" w:rsidRPr="00B54ABD">
          <w:rPr>
            <w:rStyle w:val="a6"/>
            <w:noProof/>
          </w:rPr>
          <w:t>Интеграция с MDM Customer HUB</w:t>
        </w:r>
        <w:r w:rsidR="00784B95">
          <w:rPr>
            <w:noProof/>
            <w:webHidden/>
          </w:rPr>
          <w:tab/>
        </w:r>
        <w:r w:rsidR="00784B95">
          <w:rPr>
            <w:noProof/>
            <w:webHidden/>
          </w:rPr>
          <w:fldChar w:fldCharType="begin"/>
        </w:r>
        <w:r w:rsidR="00784B95">
          <w:rPr>
            <w:noProof/>
            <w:webHidden/>
          </w:rPr>
          <w:instrText xml:space="preserve"> PAGEREF _Toc454971470 \h </w:instrText>
        </w:r>
        <w:r w:rsidR="00784B95">
          <w:rPr>
            <w:noProof/>
            <w:webHidden/>
          </w:rPr>
        </w:r>
        <w:r w:rsidR="00784B95">
          <w:rPr>
            <w:noProof/>
            <w:webHidden/>
          </w:rPr>
          <w:fldChar w:fldCharType="separate"/>
        </w:r>
        <w:r w:rsidR="00784B95">
          <w:rPr>
            <w:noProof/>
            <w:webHidden/>
          </w:rPr>
          <w:t>68</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71" w:history="1">
        <w:r w:rsidR="00784B95" w:rsidRPr="00B54ABD">
          <w:rPr>
            <w:rStyle w:val="a6"/>
            <w:noProof/>
          </w:rPr>
          <w:t>4.1.39.</w:t>
        </w:r>
        <w:r w:rsidR="00784B95">
          <w:rPr>
            <w:rFonts w:asciiTheme="minorHAnsi" w:eastAsiaTheme="minorEastAsia" w:hAnsiTheme="minorHAnsi" w:cstheme="minorBidi"/>
            <w:noProof/>
            <w:sz w:val="22"/>
            <w:szCs w:val="22"/>
          </w:rPr>
          <w:tab/>
        </w:r>
        <w:r w:rsidR="00784B95" w:rsidRPr="00B54ABD">
          <w:rPr>
            <w:rStyle w:val="a6"/>
            <w:noProof/>
          </w:rPr>
          <w:t>Взаимодействие с УСБС для получения доп.информации о Клиентах</w:t>
        </w:r>
        <w:r w:rsidR="00784B95">
          <w:rPr>
            <w:noProof/>
            <w:webHidden/>
          </w:rPr>
          <w:tab/>
        </w:r>
        <w:r w:rsidR="00784B95">
          <w:rPr>
            <w:noProof/>
            <w:webHidden/>
          </w:rPr>
          <w:fldChar w:fldCharType="begin"/>
        </w:r>
        <w:r w:rsidR="00784B95">
          <w:rPr>
            <w:noProof/>
            <w:webHidden/>
          </w:rPr>
          <w:instrText xml:space="preserve"> PAGEREF _Toc454971471 \h </w:instrText>
        </w:r>
        <w:r w:rsidR="00784B95">
          <w:rPr>
            <w:noProof/>
            <w:webHidden/>
          </w:rPr>
        </w:r>
        <w:r w:rsidR="00784B95">
          <w:rPr>
            <w:noProof/>
            <w:webHidden/>
          </w:rPr>
          <w:fldChar w:fldCharType="separate"/>
        </w:r>
        <w:r w:rsidR="00784B95">
          <w:rPr>
            <w:noProof/>
            <w:webHidden/>
          </w:rPr>
          <w:t>68</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472" w:history="1">
        <w:r w:rsidR="00784B95" w:rsidRPr="00B54ABD">
          <w:rPr>
            <w:rStyle w:val="a6"/>
            <w:noProof/>
          </w:rPr>
          <w:t>4.1.40.</w:t>
        </w:r>
        <w:r w:rsidR="00784B95">
          <w:rPr>
            <w:rFonts w:asciiTheme="minorHAnsi" w:eastAsiaTheme="minorEastAsia" w:hAnsiTheme="minorHAnsi" w:cstheme="minorBidi"/>
            <w:noProof/>
            <w:sz w:val="22"/>
            <w:szCs w:val="22"/>
          </w:rPr>
          <w:tab/>
        </w:r>
        <w:r w:rsidR="00784B95" w:rsidRPr="00B54ABD">
          <w:rPr>
            <w:rStyle w:val="a6"/>
            <w:noProof/>
          </w:rPr>
          <w:t>Требования к ролям и разрешениям пользователей</w:t>
        </w:r>
        <w:r w:rsidR="00784B95">
          <w:rPr>
            <w:noProof/>
            <w:webHidden/>
          </w:rPr>
          <w:tab/>
        </w:r>
        <w:r w:rsidR="00784B95">
          <w:rPr>
            <w:noProof/>
            <w:webHidden/>
          </w:rPr>
          <w:fldChar w:fldCharType="begin"/>
        </w:r>
        <w:r w:rsidR="00784B95">
          <w:rPr>
            <w:noProof/>
            <w:webHidden/>
          </w:rPr>
          <w:instrText xml:space="preserve"> PAGEREF _Toc454971472 \h </w:instrText>
        </w:r>
        <w:r w:rsidR="00784B95">
          <w:rPr>
            <w:noProof/>
            <w:webHidden/>
          </w:rPr>
        </w:r>
        <w:r w:rsidR="00784B95">
          <w:rPr>
            <w:noProof/>
            <w:webHidden/>
          </w:rPr>
          <w:fldChar w:fldCharType="separate"/>
        </w:r>
        <w:r w:rsidR="00784B95">
          <w:rPr>
            <w:noProof/>
            <w:webHidden/>
          </w:rPr>
          <w:t>68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3" w:history="1">
        <w:r w:rsidR="00784B95" w:rsidRPr="00B54ABD">
          <w:rPr>
            <w:rStyle w:val="a6"/>
            <w:noProof/>
          </w:rPr>
          <w:t>4.2.</w:t>
        </w:r>
        <w:r w:rsidR="00784B95">
          <w:rPr>
            <w:rFonts w:asciiTheme="minorHAnsi" w:eastAsiaTheme="minorEastAsia" w:hAnsiTheme="minorHAnsi" w:cstheme="minorBidi"/>
            <w:i w:val="0"/>
            <w:noProof/>
            <w:sz w:val="22"/>
            <w:szCs w:val="22"/>
          </w:rPr>
          <w:tab/>
        </w:r>
        <w:r w:rsidR="00784B95" w:rsidRPr="00B54ABD">
          <w:rPr>
            <w:rStyle w:val="a6"/>
            <w:noProof/>
          </w:rPr>
          <w:t>Схемы и описания бизнес-процессов в рамках реализуемой функциональности</w:t>
        </w:r>
        <w:r w:rsidR="00784B95">
          <w:rPr>
            <w:noProof/>
            <w:webHidden/>
          </w:rPr>
          <w:tab/>
        </w:r>
        <w:r w:rsidR="00784B95">
          <w:rPr>
            <w:noProof/>
            <w:webHidden/>
          </w:rPr>
          <w:fldChar w:fldCharType="begin"/>
        </w:r>
        <w:r w:rsidR="00784B95">
          <w:rPr>
            <w:noProof/>
            <w:webHidden/>
          </w:rPr>
          <w:instrText xml:space="preserve"> PAGEREF _Toc454971473 \h </w:instrText>
        </w:r>
        <w:r w:rsidR="00784B95">
          <w:rPr>
            <w:noProof/>
            <w:webHidden/>
          </w:rPr>
        </w:r>
        <w:r w:rsidR="00784B95">
          <w:rPr>
            <w:noProof/>
            <w:webHidden/>
          </w:rPr>
          <w:fldChar w:fldCharType="separate"/>
        </w:r>
        <w:r w:rsidR="00784B95">
          <w:rPr>
            <w:noProof/>
            <w:webHidden/>
          </w:rPr>
          <w:t>68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4" w:history="1">
        <w:r w:rsidR="00784B95" w:rsidRPr="00B54ABD">
          <w:rPr>
            <w:rStyle w:val="a6"/>
            <w:noProof/>
          </w:rPr>
          <w:t>4.3.</w:t>
        </w:r>
        <w:r w:rsidR="00784B95">
          <w:rPr>
            <w:rFonts w:asciiTheme="minorHAnsi" w:eastAsiaTheme="minorEastAsia" w:hAnsiTheme="minorHAnsi" w:cstheme="minorBidi"/>
            <w:i w:val="0"/>
            <w:noProof/>
            <w:sz w:val="22"/>
            <w:szCs w:val="22"/>
          </w:rPr>
          <w:tab/>
        </w:r>
        <w:r w:rsidR="00784B95" w:rsidRPr="00B54ABD">
          <w:rPr>
            <w:rStyle w:val="a6"/>
            <w:noProof/>
          </w:rPr>
          <w:t>Роли участников бизнес-процесса, требования к правам доступа и информационной безопасности</w:t>
        </w:r>
        <w:r w:rsidR="00784B95">
          <w:rPr>
            <w:noProof/>
            <w:webHidden/>
          </w:rPr>
          <w:tab/>
        </w:r>
        <w:r w:rsidR="00784B95">
          <w:rPr>
            <w:noProof/>
            <w:webHidden/>
          </w:rPr>
          <w:fldChar w:fldCharType="begin"/>
        </w:r>
        <w:r w:rsidR="00784B95">
          <w:rPr>
            <w:noProof/>
            <w:webHidden/>
          </w:rPr>
          <w:instrText xml:space="preserve"> PAGEREF _Toc454971474 \h </w:instrText>
        </w:r>
        <w:r w:rsidR="00784B95">
          <w:rPr>
            <w:noProof/>
            <w:webHidden/>
          </w:rPr>
        </w:r>
        <w:r w:rsidR="00784B95">
          <w:rPr>
            <w:noProof/>
            <w:webHidden/>
          </w:rPr>
          <w:fldChar w:fldCharType="separate"/>
        </w:r>
        <w:r w:rsidR="00784B95">
          <w:rPr>
            <w:noProof/>
            <w:webHidden/>
          </w:rPr>
          <w:t>68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5" w:history="1">
        <w:r w:rsidR="00784B95" w:rsidRPr="00B54ABD">
          <w:rPr>
            <w:rStyle w:val="a6"/>
            <w:noProof/>
          </w:rPr>
          <w:t>4.4.</w:t>
        </w:r>
        <w:r w:rsidR="00784B95">
          <w:rPr>
            <w:rFonts w:asciiTheme="minorHAnsi" w:eastAsiaTheme="minorEastAsia" w:hAnsiTheme="minorHAnsi" w:cstheme="minorBidi"/>
            <w:i w:val="0"/>
            <w:noProof/>
            <w:sz w:val="22"/>
            <w:szCs w:val="22"/>
          </w:rPr>
          <w:tab/>
        </w:r>
        <w:r w:rsidR="00784B95" w:rsidRPr="00B54ABD">
          <w:rPr>
            <w:rStyle w:val="a6"/>
            <w:noProof/>
          </w:rPr>
          <w:t>Требования к задачам и методам реализуемой функциональности</w:t>
        </w:r>
        <w:r w:rsidR="00784B95">
          <w:rPr>
            <w:noProof/>
            <w:webHidden/>
          </w:rPr>
          <w:tab/>
        </w:r>
        <w:r w:rsidR="00784B95">
          <w:rPr>
            <w:noProof/>
            <w:webHidden/>
          </w:rPr>
          <w:fldChar w:fldCharType="begin"/>
        </w:r>
        <w:r w:rsidR="00784B95">
          <w:rPr>
            <w:noProof/>
            <w:webHidden/>
          </w:rPr>
          <w:instrText xml:space="preserve"> PAGEREF _Toc454971475 \h </w:instrText>
        </w:r>
        <w:r w:rsidR="00784B95">
          <w:rPr>
            <w:noProof/>
            <w:webHidden/>
          </w:rPr>
        </w:r>
        <w:r w:rsidR="00784B95">
          <w:rPr>
            <w:noProof/>
            <w:webHidden/>
          </w:rPr>
          <w:fldChar w:fldCharType="separate"/>
        </w:r>
        <w:r w:rsidR="00784B95">
          <w:rPr>
            <w:noProof/>
            <w:webHidden/>
          </w:rPr>
          <w:t>69</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6" w:history="1">
        <w:r w:rsidR="00784B95" w:rsidRPr="00B54ABD">
          <w:rPr>
            <w:rStyle w:val="a6"/>
            <w:noProof/>
          </w:rPr>
          <w:t>4.5.</w:t>
        </w:r>
        <w:r w:rsidR="00784B95">
          <w:rPr>
            <w:rFonts w:asciiTheme="minorHAnsi" w:eastAsiaTheme="minorEastAsia" w:hAnsiTheme="minorHAnsi" w:cstheme="minorBidi"/>
            <w:i w:val="0"/>
            <w:noProof/>
            <w:sz w:val="22"/>
            <w:szCs w:val="22"/>
          </w:rPr>
          <w:tab/>
        </w:r>
        <w:r w:rsidR="00784B95" w:rsidRPr="00B54ABD">
          <w:rPr>
            <w:rStyle w:val="a6"/>
            <w:noProof/>
          </w:rPr>
          <w:t>Требования к визуальным интерфейсам и эргономике</w:t>
        </w:r>
        <w:r w:rsidR="00784B95">
          <w:rPr>
            <w:noProof/>
            <w:webHidden/>
          </w:rPr>
          <w:tab/>
        </w:r>
        <w:r w:rsidR="00784B95">
          <w:rPr>
            <w:noProof/>
            <w:webHidden/>
          </w:rPr>
          <w:fldChar w:fldCharType="begin"/>
        </w:r>
        <w:r w:rsidR="00784B95">
          <w:rPr>
            <w:noProof/>
            <w:webHidden/>
          </w:rPr>
          <w:instrText xml:space="preserve"> PAGEREF _Toc454971476 \h </w:instrText>
        </w:r>
        <w:r w:rsidR="00784B95">
          <w:rPr>
            <w:noProof/>
            <w:webHidden/>
          </w:rPr>
        </w:r>
        <w:r w:rsidR="00784B95">
          <w:rPr>
            <w:noProof/>
            <w:webHidden/>
          </w:rPr>
          <w:fldChar w:fldCharType="separate"/>
        </w:r>
        <w:r w:rsidR="00784B95">
          <w:rPr>
            <w:noProof/>
            <w:webHidden/>
          </w:rPr>
          <w:t>69</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7" w:history="1">
        <w:r w:rsidR="00784B95" w:rsidRPr="00B54ABD">
          <w:rPr>
            <w:rStyle w:val="a6"/>
            <w:noProof/>
          </w:rPr>
          <w:t>4.6.</w:t>
        </w:r>
        <w:r w:rsidR="00784B95">
          <w:rPr>
            <w:rFonts w:asciiTheme="minorHAnsi" w:eastAsiaTheme="minorEastAsia" w:hAnsiTheme="minorHAnsi" w:cstheme="minorBidi"/>
            <w:i w:val="0"/>
            <w:noProof/>
            <w:sz w:val="22"/>
            <w:szCs w:val="22"/>
          </w:rPr>
          <w:tab/>
        </w:r>
        <w:r w:rsidR="00784B95" w:rsidRPr="00B54ABD">
          <w:rPr>
            <w:rStyle w:val="a6"/>
            <w:noProof/>
          </w:rPr>
          <w:t>Требования к печатным формам и отчетности</w:t>
        </w:r>
        <w:r w:rsidR="00784B95">
          <w:rPr>
            <w:noProof/>
            <w:webHidden/>
          </w:rPr>
          <w:tab/>
        </w:r>
        <w:r w:rsidR="00784B95">
          <w:rPr>
            <w:noProof/>
            <w:webHidden/>
          </w:rPr>
          <w:fldChar w:fldCharType="begin"/>
        </w:r>
        <w:r w:rsidR="00784B95">
          <w:rPr>
            <w:noProof/>
            <w:webHidden/>
          </w:rPr>
          <w:instrText xml:space="preserve"> PAGEREF _Toc454971477 \h </w:instrText>
        </w:r>
        <w:r w:rsidR="00784B95">
          <w:rPr>
            <w:noProof/>
            <w:webHidden/>
          </w:rPr>
        </w:r>
        <w:r w:rsidR="00784B95">
          <w:rPr>
            <w:noProof/>
            <w:webHidden/>
          </w:rPr>
          <w:fldChar w:fldCharType="separate"/>
        </w:r>
        <w:r w:rsidR="00784B95">
          <w:rPr>
            <w:noProof/>
            <w:webHidden/>
          </w:rPr>
          <w:t>70</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8" w:history="1">
        <w:r w:rsidR="00784B95" w:rsidRPr="00B54ABD">
          <w:rPr>
            <w:rStyle w:val="a6"/>
            <w:noProof/>
          </w:rPr>
          <w:t>4.7.</w:t>
        </w:r>
        <w:r w:rsidR="00784B95">
          <w:rPr>
            <w:rFonts w:asciiTheme="minorHAnsi" w:eastAsiaTheme="minorEastAsia" w:hAnsiTheme="minorHAnsi" w:cstheme="minorBidi"/>
            <w:i w:val="0"/>
            <w:noProof/>
            <w:sz w:val="22"/>
            <w:szCs w:val="22"/>
          </w:rPr>
          <w:tab/>
        </w:r>
        <w:r w:rsidR="00784B95" w:rsidRPr="00B54ABD">
          <w:rPr>
            <w:rStyle w:val="a6"/>
            <w:noProof/>
          </w:rPr>
          <w:t>Требования к налоговому и бухгалтерскому учету</w:t>
        </w:r>
        <w:r w:rsidR="00784B95">
          <w:rPr>
            <w:noProof/>
            <w:webHidden/>
          </w:rPr>
          <w:tab/>
        </w:r>
        <w:r w:rsidR="00784B95">
          <w:rPr>
            <w:noProof/>
            <w:webHidden/>
          </w:rPr>
          <w:fldChar w:fldCharType="begin"/>
        </w:r>
        <w:r w:rsidR="00784B95">
          <w:rPr>
            <w:noProof/>
            <w:webHidden/>
          </w:rPr>
          <w:instrText xml:space="preserve"> PAGEREF _Toc454971478 \h </w:instrText>
        </w:r>
        <w:r w:rsidR="00784B95">
          <w:rPr>
            <w:noProof/>
            <w:webHidden/>
          </w:rPr>
        </w:r>
        <w:r w:rsidR="00784B95">
          <w:rPr>
            <w:noProof/>
            <w:webHidden/>
          </w:rPr>
          <w:fldChar w:fldCharType="separate"/>
        </w:r>
        <w:r w:rsidR="00784B95">
          <w:rPr>
            <w:noProof/>
            <w:webHidden/>
          </w:rPr>
          <w:t>71</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79" w:history="1">
        <w:r w:rsidR="00784B95" w:rsidRPr="00B54ABD">
          <w:rPr>
            <w:rStyle w:val="a6"/>
            <w:noProof/>
          </w:rPr>
          <w:t>4.8.</w:t>
        </w:r>
        <w:r w:rsidR="00784B95">
          <w:rPr>
            <w:rFonts w:asciiTheme="minorHAnsi" w:eastAsiaTheme="minorEastAsia" w:hAnsiTheme="minorHAnsi" w:cstheme="minorBidi"/>
            <w:i w:val="0"/>
            <w:noProof/>
            <w:sz w:val="22"/>
            <w:szCs w:val="22"/>
          </w:rPr>
          <w:tab/>
        </w:r>
        <w:r w:rsidR="00784B95" w:rsidRPr="00B54ABD">
          <w:rPr>
            <w:rStyle w:val="a6"/>
            <w:noProof/>
          </w:rPr>
          <w:t>Перечень систем, затрагиваемых доработкой</w:t>
        </w:r>
        <w:r w:rsidR="00784B95">
          <w:rPr>
            <w:noProof/>
            <w:webHidden/>
          </w:rPr>
          <w:tab/>
        </w:r>
        <w:r w:rsidR="00784B95">
          <w:rPr>
            <w:noProof/>
            <w:webHidden/>
          </w:rPr>
          <w:fldChar w:fldCharType="begin"/>
        </w:r>
        <w:r w:rsidR="00784B95">
          <w:rPr>
            <w:noProof/>
            <w:webHidden/>
          </w:rPr>
          <w:instrText xml:space="preserve"> PAGEREF _Toc454971479 \h </w:instrText>
        </w:r>
        <w:r w:rsidR="00784B95">
          <w:rPr>
            <w:noProof/>
            <w:webHidden/>
          </w:rPr>
        </w:r>
        <w:r w:rsidR="00784B95">
          <w:rPr>
            <w:noProof/>
            <w:webHidden/>
          </w:rPr>
          <w:fldChar w:fldCharType="separate"/>
        </w:r>
        <w:r w:rsidR="00784B95">
          <w:rPr>
            <w:noProof/>
            <w:webHidden/>
          </w:rPr>
          <w:t>71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0" w:history="1">
        <w:r w:rsidR="00784B95" w:rsidRPr="00B54ABD">
          <w:rPr>
            <w:rStyle w:val="a6"/>
            <w:noProof/>
            <w:lang w:val="en-US"/>
          </w:rPr>
          <w:t>4.8.1.</w:t>
        </w:r>
        <w:r w:rsidR="00784B95">
          <w:rPr>
            <w:rFonts w:asciiTheme="minorHAnsi" w:eastAsiaTheme="minorEastAsia" w:hAnsiTheme="minorHAnsi" w:cstheme="minorBidi"/>
            <w:noProof/>
            <w:sz w:val="22"/>
            <w:szCs w:val="22"/>
          </w:rPr>
          <w:tab/>
        </w:r>
        <w:r w:rsidR="00784B95" w:rsidRPr="00B54ABD">
          <w:rPr>
            <w:rStyle w:val="a6"/>
            <w:noProof/>
            <w:lang w:val="en-US"/>
          </w:rPr>
          <w:t>Siebel CRM</w:t>
        </w:r>
        <w:r w:rsidR="00784B95">
          <w:rPr>
            <w:noProof/>
            <w:webHidden/>
          </w:rPr>
          <w:tab/>
        </w:r>
        <w:r w:rsidR="00784B95">
          <w:rPr>
            <w:noProof/>
            <w:webHidden/>
          </w:rPr>
          <w:fldChar w:fldCharType="begin"/>
        </w:r>
        <w:r w:rsidR="00784B95">
          <w:rPr>
            <w:noProof/>
            <w:webHidden/>
          </w:rPr>
          <w:instrText xml:space="preserve"> PAGEREF _Toc454971480 \h </w:instrText>
        </w:r>
        <w:r w:rsidR="00784B95">
          <w:rPr>
            <w:noProof/>
            <w:webHidden/>
          </w:rPr>
        </w:r>
        <w:r w:rsidR="00784B95">
          <w:rPr>
            <w:noProof/>
            <w:webHidden/>
          </w:rPr>
          <w:fldChar w:fldCharType="separate"/>
        </w:r>
        <w:r w:rsidR="00784B95">
          <w:rPr>
            <w:noProof/>
            <w:webHidden/>
          </w:rPr>
          <w:t>71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1" w:history="1">
        <w:r w:rsidR="00784B95" w:rsidRPr="00B54ABD">
          <w:rPr>
            <w:rStyle w:val="a6"/>
            <w:noProof/>
            <w:lang w:val="en-US"/>
          </w:rPr>
          <w:t>4.8.2.</w:t>
        </w:r>
        <w:r w:rsidR="00784B95">
          <w:rPr>
            <w:rFonts w:asciiTheme="minorHAnsi" w:eastAsiaTheme="minorEastAsia" w:hAnsiTheme="minorHAnsi" w:cstheme="minorBidi"/>
            <w:noProof/>
            <w:sz w:val="22"/>
            <w:szCs w:val="22"/>
          </w:rPr>
          <w:tab/>
        </w:r>
        <w:r w:rsidR="00784B95" w:rsidRPr="00B54ABD">
          <w:rPr>
            <w:rStyle w:val="a6"/>
            <w:noProof/>
            <w:lang w:val="en-US"/>
          </w:rPr>
          <w:t>Profile</w:t>
        </w:r>
        <w:r w:rsidR="00784B95">
          <w:rPr>
            <w:noProof/>
            <w:webHidden/>
          </w:rPr>
          <w:tab/>
        </w:r>
        <w:r w:rsidR="00784B95">
          <w:rPr>
            <w:noProof/>
            <w:webHidden/>
          </w:rPr>
          <w:fldChar w:fldCharType="begin"/>
        </w:r>
        <w:r w:rsidR="00784B95">
          <w:rPr>
            <w:noProof/>
            <w:webHidden/>
          </w:rPr>
          <w:instrText xml:space="preserve"> PAGEREF _Toc454971481 \h </w:instrText>
        </w:r>
        <w:r w:rsidR="00784B95">
          <w:rPr>
            <w:noProof/>
            <w:webHidden/>
          </w:rPr>
        </w:r>
        <w:r w:rsidR="00784B95">
          <w:rPr>
            <w:noProof/>
            <w:webHidden/>
          </w:rPr>
          <w:fldChar w:fldCharType="separate"/>
        </w:r>
        <w:r w:rsidR="00784B95">
          <w:rPr>
            <w:noProof/>
            <w:webHidden/>
          </w:rPr>
          <w:t>74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2" w:history="1">
        <w:r w:rsidR="00784B95" w:rsidRPr="00B54ABD">
          <w:rPr>
            <w:rStyle w:val="a6"/>
            <w:noProof/>
          </w:rPr>
          <w:t>4.8.3.</w:t>
        </w:r>
        <w:r w:rsidR="00784B95">
          <w:rPr>
            <w:rFonts w:asciiTheme="minorHAnsi" w:eastAsiaTheme="minorEastAsia" w:hAnsiTheme="minorHAnsi" w:cstheme="minorBidi"/>
            <w:noProof/>
            <w:sz w:val="22"/>
            <w:szCs w:val="22"/>
          </w:rPr>
          <w:tab/>
        </w:r>
        <w:r w:rsidR="00784B95" w:rsidRPr="00B54ABD">
          <w:rPr>
            <w:rStyle w:val="a6"/>
            <w:noProof/>
          </w:rPr>
          <w:t>УСБС</w:t>
        </w:r>
        <w:r w:rsidR="00784B95">
          <w:rPr>
            <w:noProof/>
            <w:webHidden/>
          </w:rPr>
          <w:tab/>
        </w:r>
        <w:r w:rsidR="00784B95">
          <w:rPr>
            <w:noProof/>
            <w:webHidden/>
          </w:rPr>
          <w:fldChar w:fldCharType="begin"/>
        </w:r>
        <w:r w:rsidR="00784B95">
          <w:rPr>
            <w:noProof/>
            <w:webHidden/>
          </w:rPr>
          <w:instrText xml:space="preserve"> PAGEREF _Toc454971482 \h </w:instrText>
        </w:r>
        <w:r w:rsidR="00784B95">
          <w:rPr>
            <w:noProof/>
            <w:webHidden/>
          </w:rPr>
        </w:r>
        <w:r w:rsidR="00784B95">
          <w:rPr>
            <w:noProof/>
            <w:webHidden/>
          </w:rPr>
          <w:fldChar w:fldCharType="separate"/>
        </w:r>
        <w:r w:rsidR="00784B95">
          <w:rPr>
            <w:noProof/>
            <w:webHidden/>
          </w:rPr>
          <w:t>74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3" w:history="1">
        <w:r w:rsidR="00784B95" w:rsidRPr="00B54ABD">
          <w:rPr>
            <w:rStyle w:val="a6"/>
            <w:noProof/>
          </w:rPr>
          <w:t>4.8.4.</w:t>
        </w:r>
        <w:r w:rsidR="00784B95">
          <w:rPr>
            <w:rFonts w:asciiTheme="minorHAnsi" w:eastAsiaTheme="minorEastAsia" w:hAnsiTheme="minorHAnsi" w:cstheme="minorBidi"/>
            <w:noProof/>
            <w:sz w:val="22"/>
            <w:szCs w:val="22"/>
          </w:rPr>
          <w:tab/>
        </w:r>
        <w:r w:rsidR="00784B95" w:rsidRPr="00B54ABD">
          <w:rPr>
            <w:rStyle w:val="a6"/>
            <w:noProof/>
          </w:rPr>
          <w:t>АБС Бисквит</w:t>
        </w:r>
        <w:r w:rsidR="00784B95">
          <w:rPr>
            <w:noProof/>
            <w:webHidden/>
          </w:rPr>
          <w:tab/>
        </w:r>
        <w:r w:rsidR="00784B95">
          <w:rPr>
            <w:noProof/>
            <w:webHidden/>
          </w:rPr>
          <w:fldChar w:fldCharType="begin"/>
        </w:r>
        <w:r w:rsidR="00784B95">
          <w:rPr>
            <w:noProof/>
            <w:webHidden/>
          </w:rPr>
          <w:instrText xml:space="preserve"> PAGEREF _Toc454971483 \h </w:instrText>
        </w:r>
        <w:r w:rsidR="00784B95">
          <w:rPr>
            <w:noProof/>
            <w:webHidden/>
          </w:rPr>
        </w:r>
        <w:r w:rsidR="00784B95">
          <w:rPr>
            <w:noProof/>
            <w:webHidden/>
          </w:rPr>
          <w:fldChar w:fldCharType="separate"/>
        </w:r>
        <w:r w:rsidR="00784B95">
          <w:rPr>
            <w:noProof/>
            <w:webHidden/>
          </w:rPr>
          <w:t>75</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4" w:history="1">
        <w:r w:rsidR="00784B95" w:rsidRPr="00B54ABD">
          <w:rPr>
            <w:rStyle w:val="a6"/>
            <w:noProof/>
          </w:rPr>
          <w:t>4.8.5.</w:t>
        </w:r>
        <w:r w:rsidR="00784B95">
          <w:rPr>
            <w:rFonts w:asciiTheme="minorHAnsi" w:eastAsiaTheme="minorEastAsia" w:hAnsiTheme="minorHAnsi" w:cstheme="minorBidi"/>
            <w:noProof/>
            <w:sz w:val="22"/>
            <w:szCs w:val="22"/>
          </w:rPr>
          <w:tab/>
        </w:r>
        <w:r w:rsidR="00784B95" w:rsidRPr="00B54ABD">
          <w:rPr>
            <w:rStyle w:val="a6"/>
            <w:noProof/>
          </w:rPr>
          <w:t>ЦФТ</w:t>
        </w:r>
        <w:r w:rsidR="00784B95">
          <w:rPr>
            <w:noProof/>
            <w:webHidden/>
          </w:rPr>
          <w:tab/>
        </w:r>
        <w:r w:rsidR="00784B95">
          <w:rPr>
            <w:noProof/>
            <w:webHidden/>
          </w:rPr>
          <w:fldChar w:fldCharType="begin"/>
        </w:r>
        <w:r w:rsidR="00784B95">
          <w:rPr>
            <w:noProof/>
            <w:webHidden/>
          </w:rPr>
          <w:instrText xml:space="preserve"> PAGEREF _Toc454971484 \h </w:instrText>
        </w:r>
        <w:r w:rsidR="00784B95">
          <w:rPr>
            <w:noProof/>
            <w:webHidden/>
          </w:rPr>
        </w:r>
        <w:r w:rsidR="00784B95">
          <w:rPr>
            <w:noProof/>
            <w:webHidden/>
          </w:rPr>
          <w:fldChar w:fldCharType="separate"/>
        </w:r>
        <w:r w:rsidR="00784B95">
          <w:rPr>
            <w:noProof/>
            <w:webHidden/>
          </w:rPr>
          <w:t>76</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5" w:history="1">
        <w:r w:rsidR="00784B95" w:rsidRPr="00B54ABD">
          <w:rPr>
            <w:rStyle w:val="a6"/>
            <w:noProof/>
          </w:rPr>
          <w:t>4.8.6.</w:t>
        </w:r>
        <w:r w:rsidR="00784B95">
          <w:rPr>
            <w:rFonts w:asciiTheme="minorHAnsi" w:eastAsiaTheme="minorEastAsia" w:hAnsiTheme="minorHAnsi" w:cstheme="minorBidi"/>
            <w:noProof/>
            <w:sz w:val="22"/>
            <w:szCs w:val="22"/>
          </w:rPr>
          <w:tab/>
        </w:r>
        <w:r w:rsidR="00784B95" w:rsidRPr="00B54ABD">
          <w:rPr>
            <w:rStyle w:val="a6"/>
            <w:noProof/>
          </w:rPr>
          <w:t>Транзакционный сервис</w:t>
        </w:r>
        <w:r w:rsidR="00784B95">
          <w:rPr>
            <w:noProof/>
            <w:webHidden/>
          </w:rPr>
          <w:tab/>
        </w:r>
        <w:r w:rsidR="00784B95">
          <w:rPr>
            <w:noProof/>
            <w:webHidden/>
          </w:rPr>
          <w:fldChar w:fldCharType="begin"/>
        </w:r>
        <w:r w:rsidR="00784B95">
          <w:rPr>
            <w:noProof/>
            <w:webHidden/>
          </w:rPr>
          <w:instrText xml:space="preserve"> PAGEREF _Toc454971485 \h </w:instrText>
        </w:r>
        <w:r w:rsidR="00784B95">
          <w:rPr>
            <w:noProof/>
            <w:webHidden/>
          </w:rPr>
        </w:r>
        <w:r w:rsidR="00784B95">
          <w:rPr>
            <w:noProof/>
            <w:webHidden/>
          </w:rPr>
          <w:fldChar w:fldCharType="separate"/>
        </w:r>
        <w:r w:rsidR="00784B95">
          <w:rPr>
            <w:noProof/>
            <w:webHidden/>
          </w:rPr>
          <w:t>76</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86" w:history="1">
        <w:r w:rsidR="00784B95" w:rsidRPr="00B54ABD">
          <w:rPr>
            <w:rStyle w:val="a6"/>
            <w:noProof/>
          </w:rPr>
          <w:t>4.8.7.</w:t>
        </w:r>
        <w:r w:rsidR="00784B95">
          <w:rPr>
            <w:rFonts w:asciiTheme="minorHAnsi" w:eastAsiaTheme="minorEastAsia" w:hAnsiTheme="minorHAnsi" w:cstheme="minorBidi"/>
            <w:noProof/>
            <w:sz w:val="22"/>
            <w:szCs w:val="22"/>
          </w:rPr>
          <w:tab/>
        </w:r>
        <w:r w:rsidR="00784B95" w:rsidRPr="00B54ABD">
          <w:rPr>
            <w:rStyle w:val="a6"/>
            <w:noProof/>
          </w:rPr>
          <w:t>Действия с ИБС вне модуля ИБС</w:t>
        </w:r>
        <w:r w:rsidR="00784B95">
          <w:rPr>
            <w:noProof/>
            <w:webHidden/>
          </w:rPr>
          <w:tab/>
        </w:r>
        <w:r w:rsidR="00784B95">
          <w:rPr>
            <w:noProof/>
            <w:webHidden/>
          </w:rPr>
          <w:fldChar w:fldCharType="begin"/>
        </w:r>
        <w:r w:rsidR="00784B95">
          <w:rPr>
            <w:noProof/>
            <w:webHidden/>
          </w:rPr>
          <w:instrText xml:space="preserve"> PAGEREF _Toc454971486 \h </w:instrText>
        </w:r>
        <w:r w:rsidR="00784B95">
          <w:rPr>
            <w:noProof/>
            <w:webHidden/>
          </w:rPr>
        </w:r>
        <w:r w:rsidR="00784B95">
          <w:rPr>
            <w:noProof/>
            <w:webHidden/>
          </w:rPr>
          <w:fldChar w:fldCharType="separate"/>
        </w:r>
        <w:r w:rsidR="00784B95">
          <w:rPr>
            <w:noProof/>
            <w:webHidden/>
          </w:rPr>
          <w:t>76</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87" w:history="1">
        <w:r w:rsidR="00784B95" w:rsidRPr="00B54ABD">
          <w:rPr>
            <w:rStyle w:val="a6"/>
            <w:noProof/>
          </w:rPr>
          <w:t>4.9.</w:t>
        </w:r>
        <w:r w:rsidR="00784B95">
          <w:rPr>
            <w:rFonts w:asciiTheme="minorHAnsi" w:eastAsiaTheme="minorEastAsia" w:hAnsiTheme="minorHAnsi" w:cstheme="minorBidi"/>
            <w:i w:val="0"/>
            <w:noProof/>
            <w:sz w:val="22"/>
            <w:szCs w:val="22"/>
          </w:rPr>
          <w:tab/>
        </w:r>
        <w:r w:rsidR="00784B95" w:rsidRPr="00B54ABD">
          <w:rPr>
            <w:rStyle w:val="a6"/>
            <w:noProof/>
          </w:rPr>
          <w:t>Требования к интеграции, описание форматов обмена и принципов взаимодействия систем</w:t>
        </w:r>
        <w:r w:rsidR="00784B95">
          <w:rPr>
            <w:noProof/>
            <w:webHidden/>
          </w:rPr>
          <w:tab/>
        </w:r>
        <w:r w:rsidR="00784B95">
          <w:rPr>
            <w:noProof/>
            <w:webHidden/>
          </w:rPr>
          <w:fldChar w:fldCharType="begin"/>
        </w:r>
        <w:r w:rsidR="00784B95">
          <w:rPr>
            <w:noProof/>
            <w:webHidden/>
          </w:rPr>
          <w:instrText xml:space="preserve"> PAGEREF _Toc454971487 \h </w:instrText>
        </w:r>
        <w:r w:rsidR="00784B95">
          <w:rPr>
            <w:noProof/>
            <w:webHidden/>
          </w:rPr>
        </w:r>
        <w:r w:rsidR="00784B95">
          <w:rPr>
            <w:noProof/>
            <w:webHidden/>
          </w:rPr>
          <w:fldChar w:fldCharType="separate"/>
        </w:r>
        <w:r w:rsidR="00784B95">
          <w:rPr>
            <w:noProof/>
            <w:webHidden/>
          </w:rPr>
          <w:t>78</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88" w:history="1">
        <w:r w:rsidR="00784B95" w:rsidRPr="00B54ABD">
          <w:rPr>
            <w:rStyle w:val="a6"/>
            <w:noProof/>
          </w:rPr>
          <w:t>4.10.</w:t>
        </w:r>
        <w:r w:rsidR="00784B95">
          <w:rPr>
            <w:rFonts w:asciiTheme="minorHAnsi" w:eastAsiaTheme="minorEastAsia" w:hAnsiTheme="minorHAnsi" w:cstheme="minorBidi"/>
            <w:i w:val="0"/>
            <w:noProof/>
            <w:sz w:val="22"/>
            <w:szCs w:val="22"/>
          </w:rPr>
          <w:tab/>
        </w:r>
        <w:r w:rsidR="00784B95" w:rsidRPr="00B54ABD">
          <w:rPr>
            <w:rStyle w:val="a6"/>
            <w:noProof/>
          </w:rPr>
          <w:t>Выполняемые настройки</w:t>
        </w:r>
        <w:r w:rsidR="00784B95">
          <w:rPr>
            <w:noProof/>
            <w:webHidden/>
          </w:rPr>
          <w:tab/>
        </w:r>
        <w:r w:rsidR="00784B95">
          <w:rPr>
            <w:noProof/>
            <w:webHidden/>
          </w:rPr>
          <w:fldChar w:fldCharType="begin"/>
        </w:r>
        <w:r w:rsidR="00784B95">
          <w:rPr>
            <w:noProof/>
            <w:webHidden/>
          </w:rPr>
          <w:instrText xml:space="preserve"> PAGEREF _Toc454971488 \h </w:instrText>
        </w:r>
        <w:r w:rsidR="00784B95">
          <w:rPr>
            <w:noProof/>
            <w:webHidden/>
          </w:rPr>
        </w:r>
        <w:r w:rsidR="00784B95">
          <w:rPr>
            <w:noProof/>
            <w:webHidden/>
          </w:rPr>
          <w:fldChar w:fldCharType="separate"/>
        </w:r>
        <w:r w:rsidR="00784B95">
          <w:rPr>
            <w:noProof/>
            <w:webHidden/>
          </w:rPr>
          <w:t>79</w:t>
        </w:r>
        <w:r w:rsidR="00784B95">
          <w:rPr>
            <w:noProof/>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89" w:history="1">
        <w:r w:rsidR="00784B95" w:rsidRPr="00B54ABD">
          <w:rPr>
            <w:rStyle w:val="a6"/>
          </w:rPr>
          <w:t>5.</w:t>
        </w:r>
        <w:r w:rsidR="00784B95">
          <w:rPr>
            <w:rFonts w:asciiTheme="minorHAnsi" w:eastAsiaTheme="minorEastAsia" w:hAnsiTheme="minorHAnsi" w:cstheme="minorBidi"/>
            <w:b w:val="0"/>
            <w:sz w:val="22"/>
            <w:szCs w:val="22"/>
          </w:rPr>
          <w:tab/>
        </w:r>
        <w:r w:rsidR="00784B95" w:rsidRPr="00B54ABD">
          <w:rPr>
            <w:rStyle w:val="a6"/>
          </w:rPr>
          <w:t>Требования к разработке методологической документации и прочих нормативных документов, сопровождающих внедрение доработки. Эксплуатационные требования</w:t>
        </w:r>
        <w:r w:rsidR="00784B95">
          <w:rPr>
            <w:webHidden/>
          </w:rPr>
          <w:tab/>
        </w:r>
        <w:r w:rsidR="00784B95">
          <w:rPr>
            <w:webHidden/>
          </w:rPr>
          <w:fldChar w:fldCharType="begin"/>
        </w:r>
        <w:r w:rsidR="00784B95">
          <w:rPr>
            <w:webHidden/>
          </w:rPr>
          <w:instrText xml:space="preserve"> PAGEREF _Toc454971489 \h </w:instrText>
        </w:r>
        <w:r w:rsidR="00784B95">
          <w:rPr>
            <w:webHidden/>
          </w:rPr>
        </w:r>
        <w:r w:rsidR="00784B95">
          <w:rPr>
            <w:webHidden/>
          </w:rPr>
          <w:fldChar w:fldCharType="separate"/>
        </w:r>
        <w:r w:rsidR="00784B95">
          <w:rPr>
            <w:webHidden/>
          </w:rPr>
          <w:t>79</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90" w:history="1">
        <w:r w:rsidR="00784B95" w:rsidRPr="00B54ABD">
          <w:rPr>
            <w:rStyle w:val="a6"/>
          </w:rPr>
          <w:t>6.</w:t>
        </w:r>
        <w:r w:rsidR="00784B95">
          <w:rPr>
            <w:rFonts w:asciiTheme="minorHAnsi" w:eastAsiaTheme="minorEastAsia" w:hAnsiTheme="minorHAnsi" w:cstheme="minorBidi"/>
            <w:b w:val="0"/>
            <w:sz w:val="22"/>
            <w:szCs w:val="22"/>
          </w:rPr>
          <w:tab/>
        </w:r>
        <w:r w:rsidR="00784B95" w:rsidRPr="00B54ABD">
          <w:rPr>
            <w:rStyle w:val="a6"/>
          </w:rPr>
          <w:t>Сопряженные доработки и проекты</w:t>
        </w:r>
        <w:r w:rsidR="00784B95">
          <w:rPr>
            <w:webHidden/>
          </w:rPr>
          <w:tab/>
        </w:r>
        <w:r w:rsidR="00784B95">
          <w:rPr>
            <w:webHidden/>
          </w:rPr>
          <w:fldChar w:fldCharType="begin"/>
        </w:r>
        <w:r w:rsidR="00784B95">
          <w:rPr>
            <w:webHidden/>
          </w:rPr>
          <w:instrText xml:space="preserve"> PAGEREF _Toc454971490 \h </w:instrText>
        </w:r>
        <w:r w:rsidR="00784B95">
          <w:rPr>
            <w:webHidden/>
          </w:rPr>
        </w:r>
        <w:r w:rsidR="00784B95">
          <w:rPr>
            <w:webHidden/>
          </w:rPr>
          <w:fldChar w:fldCharType="separate"/>
        </w:r>
        <w:r w:rsidR="00784B95">
          <w:rPr>
            <w:webHidden/>
          </w:rPr>
          <w:t>79</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91" w:history="1">
        <w:r w:rsidR="00784B95" w:rsidRPr="00B54ABD">
          <w:rPr>
            <w:rStyle w:val="a6"/>
          </w:rPr>
          <w:t>7.</w:t>
        </w:r>
        <w:r w:rsidR="00784B95">
          <w:rPr>
            <w:rFonts w:asciiTheme="minorHAnsi" w:eastAsiaTheme="minorEastAsia" w:hAnsiTheme="minorHAnsi" w:cstheme="minorBidi"/>
            <w:b w:val="0"/>
            <w:sz w:val="22"/>
            <w:szCs w:val="22"/>
          </w:rPr>
          <w:tab/>
        </w:r>
        <w:r w:rsidR="00784B95" w:rsidRPr="00B54ABD">
          <w:rPr>
            <w:rStyle w:val="a6"/>
          </w:rPr>
          <w:t>Требования к проведению тестирования</w:t>
        </w:r>
        <w:r w:rsidR="00784B95">
          <w:rPr>
            <w:webHidden/>
          </w:rPr>
          <w:tab/>
        </w:r>
        <w:r w:rsidR="00784B95">
          <w:rPr>
            <w:webHidden/>
          </w:rPr>
          <w:fldChar w:fldCharType="begin"/>
        </w:r>
        <w:r w:rsidR="00784B95">
          <w:rPr>
            <w:webHidden/>
          </w:rPr>
          <w:instrText xml:space="preserve"> PAGEREF _Toc454971491 \h </w:instrText>
        </w:r>
        <w:r w:rsidR="00784B95">
          <w:rPr>
            <w:webHidden/>
          </w:rPr>
        </w:r>
        <w:r w:rsidR="00784B95">
          <w:rPr>
            <w:webHidden/>
          </w:rPr>
          <w:fldChar w:fldCharType="separate"/>
        </w:r>
        <w:r w:rsidR="00784B95">
          <w:rPr>
            <w:webHidden/>
          </w:rPr>
          <w:t>79</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92" w:history="1">
        <w:r w:rsidR="00784B95" w:rsidRPr="00B54ABD">
          <w:rPr>
            <w:rStyle w:val="a6"/>
          </w:rPr>
          <w:t>8.</w:t>
        </w:r>
        <w:r w:rsidR="00784B95">
          <w:rPr>
            <w:rFonts w:asciiTheme="minorHAnsi" w:eastAsiaTheme="minorEastAsia" w:hAnsiTheme="minorHAnsi" w:cstheme="minorBidi"/>
            <w:b w:val="0"/>
            <w:sz w:val="22"/>
            <w:szCs w:val="22"/>
          </w:rPr>
          <w:tab/>
        </w:r>
        <w:r w:rsidR="00784B95" w:rsidRPr="00B54ABD">
          <w:rPr>
            <w:rStyle w:val="a6"/>
          </w:rPr>
          <w:t>Требования к внедрению и тиражированию</w:t>
        </w:r>
        <w:r w:rsidR="00784B95">
          <w:rPr>
            <w:webHidden/>
          </w:rPr>
          <w:tab/>
        </w:r>
        <w:r w:rsidR="00784B95">
          <w:rPr>
            <w:webHidden/>
          </w:rPr>
          <w:fldChar w:fldCharType="begin"/>
        </w:r>
        <w:r w:rsidR="00784B95">
          <w:rPr>
            <w:webHidden/>
          </w:rPr>
          <w:instrText xml:space="preserve"> PAGEREF _Toc454971492 \h </w:instrText>
        </w:r>
        <w:r w:rsidR="00784B95">
          <w:rPr>
            <w:webHidden/>
          </w:rPr>
        </w:r>
        <w:r w:rsidR="00784B95">
          <w:rPr>
            <w:webHidden/>
          </w:rPr>
          <w:fldChar w:fldCharType="separate"/>
        </w:r>
        <w:r w:rsidR="00784B95">
          <w:rPr>
            <w:webHidden/>
          </w:rPr>
          <w:t>79</w:t>
        </w:r>
        <w:r w:rsidR="00784B95">
          <w:rPr>
            <w:webHidden/>
          </w:rPr>
          <w:fldChar w:fldCharType="end"/>
        </w:r>
      </w:hyperlink>
    </w:p>
    <w:p w:rsidR="00784B95" w:rsidRDefault="00255D63">
      <w:pPr>
        <w:pStyle w:val="12"/>
        <w:rPr>
          <w:rFonts w:asciiTheme="minorHAnsi" w:eastAsiaTheme="minorEastAsia" w:hAnsiTheme="minorHAnsi" w:cstheme="minorBidi"/>
          <w:b w:val="0"/>
          <w:sz w:val="22"/>
          <w:szCs w:val="22"/>
        </w:rPr>
      </w:pPr>
      <w:hyperlink w:anchor="_Toc454971493" w:history="1">
        <w:r w:rsidR="00784B95" w:rsidRPr="00B54ABD">
          <w:rPr>
            <w:rStyle w:val="a6"/>
          </w:rPr>
          <w:t>9.</w:t>
        </w:r>
        <w:r w:rsidR="00784B95">
          <w:rPr>
            <w:rFonts w:asciiTheme="minorHAnsi" w:eastAsiaTheme="minorEastAsia" w:hAnsiTheme="minorHAnsi" w:cstheme="minorBidi"/>
            <w:b w:val="0"/>
            <w:sz w:val="22"/>
            <w:szCs w:val="22"/>
          </w:rPr>
          <w:tab/>
        </w:r>
        <w:r w:rsidR="00784B95" w:rsidRPr="00B54ABD">
          <w:rPr>
            <w:rStyle w:val="a6"/>
          </w:rPr>
          <w:t>Схема  бухгалтерского учета (Приложение 1)</w:t>
        </w:r>
        <w:r w:rsidR="00784B95">
          <w:rPr>
            <w:webHidden/>
          </w:rPr>
          <w:tab/>
        </w:r>
        <w:r w:rsidR="00784B95">
          <w:rPr>
            <w:webHidden/>
          </w:rPr>
          <w:fldChar w:fldCharType="begin"/>
        </w:r>
        <w:r w:rsidR="00784B95">
          <w:rPr>
            <w:webHidden/>
          </w:rPr>
          <w:instrText xml:space="preserve"> PAGEREF _Toc454971493 \h </w:instrText>
        </w:r>
        <w:r w:rsidR="00784B95">
          <w:rPr>
            <w:webHidden/>
          </w:rPr>
        </w:r>
        <w:r w:rsidR="00784B95">
          <w:rPr>
            <w:webHidden/>
          </w:rPr>
          <w:fldChar w:fldCharType="separate"/>
        </w:r>
        <w:r w:rsidR="00784B95">
          <w:rPr>
            <w:webHidden/>
          </w:rPr>
          <w:t>80</w:t>
        </w:r>
        <w:r w:rsidR="00784B95">
          <w:rPr>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494" w:history="1">
        <w:r w:rsidR="00784B95" w:rsidRPr="00B54ABD">
          <w:rPr>
            <w:rStyle w:val="a6"/>
            <w:noProof/>
          </w:rPr>
          <w:t>9.1.</w:t>
        </w:r>
        <w:r w:rsidR="00784B95">
          <w:rPr>
            <w:rFonts w:asciiTheme="minorHAnsi" w:eastAsiaTheme="minorEastAsia" w:hAnsiTheme="minorHAnsi" w:cstheme="minorBidi"/>
            <w:i w:val="0"/>
            <w:noProof/>
            <w:sz w:val="22"/>
            <w:szCs w:val="22"/>
          </w:rPr>
          <w:tab/>
        </w:r>
        <w:r w:rsidR="00784B95" w:rsidRPr="00B54ABD">
          <w:rPr>
            <w:rStyle w:val="a6"/>
            <w:noProof/>
          </w:rPr>
          <w:t>Для Физических лиц</w:t>
        </w:r>
        <w:r w:rsidR="00784B95">
          <w:rPr>
            <w:noProof/>
            <w:webHidden/>
          </w:rPr>
          <w:tab/>
        </w:r>
        <w:r w:rsidR="00784B95">
          <w:rPr>
            <w:noProof/>
            <w:webHidden/>
          </w:rPr>
          <w:fldChar w:fldCharType="begin"/>
        </w:r>
        <w:r w:rsidR="00784B95">
          <w:rPr>
            <w:noProof/>
            <w:webHidden/>
          </w:rPr>
          <w:instrText xml:space="preserve"> PAGEREF _Toc454971494 \h </w:instrText>
        </w:r>
        <w:r w:rsidR="00784B95">
          <w:rPr>
            <w:noProof/>
            <w:webHidden/>
          </w:rPr>
        </w:r>
        <w:r w:rsidR="00784B95">
          <w:rPr>
            <w:noProof/>
            <w:webHidden/>
          </w:rPr>
          <w:fldChar w:fldCharType="separate"/>
        </w:r>
        <w:r w:rsidR="00784B95">
          <w:rPr>
            <w:noProof/>
            <w:webHidden/>
          </w:rPr>
          <w:t>80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95" w:history="1">
        <w:r w:rsidR="00784B95" w:rsidRPr="00B54ABD">
          <w:rPr>
            <w:rStyle w:val="a6"/>
            <w:noProof/>
          </w:rPr>
          <w:t>9.1.1.</w:t>
        </w:r>
        <w:r w:rsidR="00784B95">
          <w:rPr>
            <w:rFonts w:asciiTheme="minorHAnsi" w:eastAsiaTheme="minorEastAsia" w:hAnsiTheme="minorHAnsi" w:cstheme="minorBidi"/>
            <w:noProof/>
            <w:sz w:val="22"/>
            <w:szCs w:val="22"/>
          </w:rPr>
          <w:tab/>
        </w:r>
        <w:r w:rsidR="00784B95" w:rsidRPr="00B54ABD">
          <w:rPr>
            <w:rStyle w:val="a6"/>
            <w:noProof/>
          </w:rPr>
          <w:t>Оплата комиссий за пользование ИБС и обеспечение доступа к ИБС на основании тарифов/ отмена частичный возврат комиссии или ее части</w:t>
        </w:r>
        <w:r w:rsidR="00784B95">
          <w:rPr>
            <w:noProof/>
            <w:webHidden/>
          </w:rPr>
          <w:tab/>
        </w:r>
        <w:r w:rsidR="00784B95">
          <w:rPr>
            <w:noProof/>
            <w:webHidden/>
          </w:rPr>
          <w:fldChar w:fldCharType="begin"/>
        </w:r>
        <w:r w:rsidR="00784B95">
          <w:rPr>
            <w:noProof/>
            <w:webHidden/>
          </w:rPr>
          <w:instrText xml:space="preserve"> PAGEREF _Toc454971495 \h </w:instrText>
        </w:r>
        <w:r w:rsidR="00784B95">
          <w:rPr>
            <w:noProof/>
            <w:webHidden/>
          </w:rPr>
        </w:r>
        <w:r w:rsidR="00784B95">
          <w:rPr>
            <w:noProof/>
            <w:webHidden/>
          </w:rPr>
          <w:fldChar w:fldCharType="separate"/>
        </w:r>
        <w:r w:rsidR="00784B95">
          <w:rPr>
            <w:noProof/>
            <w:webHidden/>
          </w:rPr>
          <w:t>80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96" w:history="1">
        <w:r w:rsidR="00784B95" w:rsidRPr="00B54ABD">
          <w:rPr>
            <w:rStyle w:val="a6"/>
            <w:noProof/>
          </w:rPr>
          <w:t>9.1.2.</w:t>
        </w:r>
        <w:r w:rsidR="00784B95">
          <w:rPr>
            <w:rFonts w:asciiTheme="minorHAnsi" w:eastAsiaTheme="minorEastAsia" w:hAnsiTheme="minorHAnsi" w:cstheme="minorBidi"/>
            <w:noProof/>
            <w:sz w:val="22"/>
            <w:szCs w:val="22"/>
          </w:rPr>
          <w:tab/>
        </w:r>
        <w:r w:rsidR="00784B95" w:rsidRPr="00B54ABD">
          <w:rPr>
            <w:rStyle w:val="a6"/>
            <w:noProof/>
          </w:rPr>
          <w:t>Отмена комиссии в случае невозможности осуществления операций /Частичный возврат оплаты комиссии или ее части, если  комиссия внесена Клиентом после первого числа месяца, в котором осуществляется возврат</w:t>
        </w:r>
        <w:r w:rsidR="00784B95">
          <w:rPr>
            <w:noProof/>
            <w:webHidden/>
          </w:rPr>
          <w:tab/>
        </w:r>
        <w:r w:rsidR="00784B95">
          <w:rPr>
            <w:noProof/>
            <w:webHidden/>
          </w:rPr>
          <w:fldChar w:fldCharType="begin"/>
        </w:r>
        <w:r w:rsidR="00784B95">
          <w:rPr>
            <w:noProof/>
            <w:webHidden/>
          </w:rPr>
          <w:instrText xml:space="preserve"> PAGEREF _Toc454971496 \h </w:instrText>
        </w:r>
        <w:r w:rsidR="00784B95">
          <w:rPr>
            <w:noProof/>
            <w:webHidden/>
          </w:rPr>
        </w:r>
        <w:r w:rsidR="00784B95">
          <w:rPr>
            <w:noProof/>
            <w:webHidden/>
          </w:rPr>
          <w:fldChar w:fldCharType="separate"/>
        </w:r>
        <w:r w:rsidR="00784B95">
          <w:rPr>
            <w:noProof/>
            <w:webHidden/>
          </w:rPr>
          <w:t>80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97" w:history="1">
        <w:r w:rsidR="00784B95" w:rsidRPr="00B54ABD">
          <w:rPr>
            <w:rStyle w:val="a6"/>
            <w:noProof/>
          </w:rPr>
          <w:t>9.1.3.</w:t>
        </w:r>
        <w:r w:rsidR="00784B95">
          <w:rPr>
            <w:rFonts w:asciiTheme="minorHAnsi" w:eastAsiaTheme="minorEastAsia" w:hAnsiTheme="minorHAnsi" w:cstheme="minorBidi"/>
            <w:noProof/>
            <w:sz w:val="22"/>
            <w:szCs w:val="22"/>
          </w:rPr>
          <w:tab/>
        </w:r>
        <w:r w:rsidR="00784B95" w:rsidRPr="00B54ABD">
          <w:rPr>
            <w:rStyle w:val="a6"/>
            <w:noProof/>
          </w:rPr>
          <w:t>Частичный возврат комиссии или ее части, если  комиссия внесена Клиентом  в текущем году и до  первого числа месяца, в котором осуществляется  возврат.</w:t>
        </w:r>
        <w:r w:rsidR="00784B95">
          <w:rPr>
            <w:noProof/>
            <w:webHidden/>
          </w:rPr>
          <w:tab/>
        </w:r>
        <w:r w:rsidR="00784B95">
          <w:rPr>
            <w:noProof/>
            <w:webHidden/>
          </w:rPr>
          <w:fldChar w:fldCharType="begin"/>
        </w:r>
        <w:r w:rsidR="00784B95">
          <w:rPr>
            <w:noProof/>
            <w:webHidden/>
          </w:rPr>
          <w:instrText xml:space="preserve"> PAGEREF _Toc454971497 \h </w:instrText>
        </w:r>
        <w:r w:rsidR="00784B95">
          <w:rPr>
            <w:noProof/>
            <w:webHidden/>
          </w:rPr>
        </w:r>
        <w:r w:rsidR="00784B95">
          <w:rPr>
            <w:noProof/>
            <w:webHidden/>
          </w:rPr>
          <w:fldChar w:fldCharType="separate"/>
        </w:r>
        <w:r w:rsidR="00784B95">
          <w:rPr>
            <w:noProof/>
            <w:webHidden/>
          </w:rPr>
          <w:t>80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98" w:history="1">
        <w:r w:rsidR="00784B95" w:rsidRPr="00B54ABD">
          <w:rPr>
            <w:rStyle w:val="a6"/>
            <w:noProof/>
          </w:rPr>
          <w:t>9.1.4.</w:t>
        </w:r>
        <w:r w:rsidR="00784B95">
          <w:rPr>
            <w:rFonts w:asciiTheme="minorHAnsi" w:eastAsiaTheme="minorEastAsia" w:hAnsiTheme="minorHAnsi" w:cstheme="minorBidi"/>
            <w:noProof/>
            <w:sz w:val="22"/>
            <w:szCs w:val="22"/>
          </w:rPr>
          <w:tab/>
        </w:r>
        <w:r w:rsidR="00784B95" w:rsidRPr="00B54ABD">
          <w:rPr>
            <w:rStyle w:val="a6"/>
            <w:noProof/>
          </w:rPr>
          <w:t>Штраф за порчу и/или  вскрытие ИБС</w:t>
        </w:r>
        <w:r w:rsidR="00784B95">
          <w:rPr>
            <w:noProof/>
            <w:webHidden/>
          </w:rPr>
          <w:tab/>
        </w:r>
        <w:r w:rsidR="00784B95">
          <w:rPr>
            <w:noProof/>
            <w:webHidden/>
          </w:rPr>
          <w:fldChar w:fldCharType="begin"/>
        </w:r>
        <w:r w:rsidR="00784B95">
          <w:rPr>
            <w:noProof/>
            <w:webHidden/>
          </w:rPr>
          <w:instrText xml:space="preserve"> PAGEREF _Toc454971498 \h </w:instrText>
        </w:r>
        <w:r w:rsidR="00784B95">
          <w:rPr>
            <w:noProof/>
            <w:webHidden/>
          </w:rPr>
        </w:r>
        <w:r w:rsidR="00784B95">
          <w:rPr>
            <w:noProof/>
            <w:webHidden/>
          </w:rPr>
          <w:fldChar w:fldCharType="separate"/>
        </w:r>
        <w:r w:rsidR="00784B95">
          <w:rPr>
            <w:noProof/>
            <w:webHidden/>
          </w:rPr>
          <w:t>80</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499" w:history="1">
        <w:r w:rsidR="00784B95" w:rsidRPr="00B54ABD">
          <w:rPr>
            <w:rStyle w:val="a6"/>
            <w:noProof/>
          </w:rPr>
          <w:t>9.1.5.</w:t>
        </w:r>
        <w:r w:rsidR="00784B95">
          <w:rPr>
            <w:rFonts w:asciiTheme="minorHAnsi" w:eastAsiaTheme="minorEastAsia" w:hAnsiTheme="minorHAnsi" w:cstheme="minorBidi"/>
            <w:noProof/>
            <w:sz w:val="22"/>
            <w:szCs w:val="22"/>
          </w:rPr>
          <w:tab/>
        </w:r>
        <w:r w:rsidR="00784B95" w:rsidRPr="00B54ABD">
          <w:rPr>
            <w:rStyle w:val="a6"/>
            <w:noProof/>
          </w:rPr>
          <w:t>Отмена штрафа за вскрытие ИБС</w:t>
        </w:r>
        <w:r w:rsidR="00784B95">
          <w:rPr>
            <w:noProof/>
            <w:webHidden/>
          </w:rPr>
          <w:tab/>
        </w:r>
        <w:r w:rsidR="00784B95">
          <w:rPr>
            <w:noProof/>
            <w:webHidden/>
          </w:rPr>
          <w:fldChar w:fldCharType="begin"/>
        </w:r>
        <w:r w:rsidR="00784B95">
          <w:rPr>
            <w:noProof/>
            <w:webHidden/>
          </w:rPr>
          <w:instrText xml:space="preserve"> PAGEREF _Toc454971499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00" w:history="1">
        <w:r w:rsidR="00784B95" w:rsidRPr="00B54ABD">
          <w:rPr>
            <w:rStyle w:val="a6"/>
            <w:noProof/>
          </w:rPr>
          <w:t>9.1.6.</w:t>
        </w:r>
        <w:r w:rsidR="00784B95">
          <w:rPr>
            <w:rFonts w:asciiTheme="minorHAnsi" w:eastAsiaTheme="minorEastAsia" w:hAnsiTheme="minorHAnsi" w:cstheme="minorBidi"/>
            <w:noProof/>
            <w:sz w:val="22"/>
            <w:szCs w:val="22"/>
          </w:rPr>
          <w:tab/>
        </w:r>
        <w:r w:rsidR="00784B95" w:rsidRPr="00B54ABD">
          <w:rPr>
            <w:rStyle w:val="a6"/>
            <w:noProof/>
          </w:rPr>
          <w:t>Расходы Банка по вскрытию ИБС и связанных с хранением, реализацией Предметов хранения или их уничтожением.</w:t>
        </w:r>
        <w:r w:rsidR="00784B95">
          <w:rPr>
            <w:noProof/>
            <w:webHidden/>
          </w:rPr>
          <w:tab/>
        </w:r>
        <w:r w:rsidR="00784B95">
          <w:rPr>
            <w:noProof/>
            <w:webHidden/>
          </w:rPr>
          <w:fldChar w:fldCharType="begin"/>
        </w:r>
        <w:r w:rsidR="00784B95">
          <w:rPr>
            <w:noProof/>
            <w:webHidden/>
          </w:rPr>
          <w:instrText xml:space="preserve"> PAGEREF _Toc454971500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01" w:history="1">
        <w:r w:rsidR="00784B95" w:rsidRPr="00B54ABD">
          <w:rPr>
            <w:rStyle w:val="a6"/>
            <w:noProof/>
          </w:rPr>
          <w:t>9.1.7.</w:t>
        </w:r>
        <w:r w:rsidR="00784B95">
          <w:rPr>
            <w:rFonts w:asciiTheme="minorHAnsi" w:eastAsiaTheme="minorEastAsia" w:hAnsiTheme="minorHAnsi" w:cstheme="minorBidi"/>
            <w:noProof/>
            <w:sz w:val="22"/>
            <w:szCs w:val="22"/>
          </w:rPr>
          <w:tab/>
        </w:r>
        <w:r w:rsidR="00784B95" w:rsidRPr="00B54ABD">
          <w:rPr>
            <w:rStyle w:val="a6"/>
            <w:noProof/>
          </w:rPr>
          <w:t>Отмена расходов Банка по вскрытию</w:t>
        </w:r>
        <w:r w:rsidR="00784B95">
          <w:rPr>
            <w:noProof/>
            <w:webHidden/>
          </w:rPr>
          <w:tab/>
        </w:r>
        <w:r w:rsidR="00784B95">
          <w:rPr>
            <w:noProof/>
            <w:webHidden/>
          </w:rPr>
          <w:fldChar w:fldCharType="begin"/>
        </w:r>
        <w:r w:rsidR="00784B95">
          <w:rPr>
            <w:noProof/>
            <w:webHidden/>
          </w:rPr>
          <w:instrText xml:space="preserve"> PAGEREF _Toc454971501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02" w:history="1">
        <w:r w:rsidR="00784B95" w:rsidRPr="00B54ABD">
          <w:rPr>
            <w:rStyle w:val="a6"/>
            <w:noProof/>
          </w:rPr>
          <w:t>9.1.8.</w:t>
        </w:r>
        <w:r w:rsidR="00784B95">
          <w:rPr>
            <w:rFonts w:asciiTheme="minorHAnsi" w:eastAsiaTheme="minorEastAsia" w:hAnsiTheme="minorHAnsi" w:cstheme="minorBidi"/>
            <w:noProof/>
            <w:sz w:val="22"/>
            <w:szCs w:val="22"/>
          </w:rPr>
          <w:tab/>
        </w:r>
        <w:r w:rsidR="00784B95" w:rsidRPr="00B54ABD">
          <w:rPr>
            <w:rStyle w:val="a6"/>
            <w:noProof/>
          </w:rPr>
          <w:t>Уплата комиссии, ранее отраженной в учете</w:t>
        </w:r>
        <w:r w:rsidR="00784B95">
          <w:rPr>
            <w:noProof/>
            <w:webHidden/>
          </w:rPr>
          <w:tab/>
        </w:r>
        <w:r w:rsidR="00784B95">
          <w:rPr>
            <w:noProof/>
            <w:webHidden/>
          </w:rPr>
          <w:fldChar w:fldCharType="begin"/>
        </w:r>
        <w:r w:rsidR="00784B95">
          <w:rPr>
            <w:noProof/>
            <w:webHidden/>
          </w:rPr>
          <w:instrText xml:space="preserve"> PAGEREF _Toc454971502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03" w:history="1">
        <w:r w:rsidR="00784B95" w:rsidRPr="00B54ABD">
          <w:rPr>
            <w:rStyle w:val="a6"/>
            <w:noProof/>
          </w:rPr>
          <w:t>9.1.9.</w:t>
        </w:r>
        <w:r w:rsidR="00784B95">
          <w:rPr>
            <w:rFonts w:asciiTheme="minorHAnsi" w:eastAsiaTheme="minorEastAsia" w:hAnsiTheme="minorHAnsi" w:cstheme="minorBidi"/>
            <w:noProof/>
            <w:sz w:val="22"/>
            <w:szCs w:val="22"/>
          </w:rPr>
          <w:tab/>
        </w:r>
        <w:r w:rsidR="00784B95" w:rsidRPr="00B54ABD">
          <w:rPr>
            <w:rStyle w:val="a6"/>
            <w:noProof/>
          </w:rPr>
          <w:t>Отмена уплаты комиссии, ранее отраженной в учете</w:t>
        </w:r>
        <w:r w:rsidR="00784B95">
          <w:rPr>
            <w:noProof/>
            <w:webHidden/>
          </w:rPr>
          <w:tab/>
        </w:r>
        <w:r w:rsidR="00784B95">
          <w:rPr>
            <w:noProof/>
            <w:webHidden/>
          </w:rPr>
          <w:fldChar w:fldCharType="begin"/>
        </w:r>
        <w:r w:rsidR="00784B95">
          <w:rPr>
            <w:noProof/>
            <w:webHidden/>
          </w:rPr>
          <w:instrText xml:space="preserve"> PAGEREF _Toc454971503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04" w:history="1">
        <w:r w:rsidR="00784B95" w:rsidRPr="00B54ABD">
          <w:rPr>
            <w:rStyle w:val="a6"/>
            <w:noProof/>
          </w:rPr>
          <w:t>9.1.10.</w:t>
        </w:r>
        <w:r w:rsidR="00784B95">
          <w:rPr>
            <w:rFonts w:asciiTheme="minorHAnsi" w:eastAsiaTheme="minorEastAsia" w:hAnsiTheme="minorHAnsi" w:cstheme="minorBidi"/>
            <w:noProof/>
            <w:sz w:val="22"/>
            <w:szCs w:val="22"/>
          </w:rPr>
          <w:tab/>
        </w:r>
        <w:r w:rsidR="00784B95" w:rsidRPr="00B54ABD">
          <w:rPr>
            <w:rStyle w:val="a6"/>
            <w:noProof/>
          </w:rPr>
          <w:t>Отражение на счетах требований комиссии за пользование ИБС сверх срока.</w:t>
        </w:r>
        <w:r w:rsidR="00784B95">
          <w:rPr>
            <w:noProof/>
            <w:webHidden/>
          </w:rPr>
          <w:tab/>
        </w:r>
        <w:r w:rsidR="00784B95">
          <w:rPr>
            <w:noProof/>
            <w:webHidden/>
          </w:rPr>
          <w:fldChar w:fldCharType="begin"/>
        </w:r>
        <w:r w:rsidR="00784B95">
          <w:rPr>
            <w:noProof/>
            <w:webHidden/>
          </w:rPr>
          <w:instrText xml:space="preserve"> PAGEREF _Toc454971504 \h </w:instrText>
        </w:r>
        <w:r w:rsidR="00784B95">
          <w:rPr>
            <w:noProof/>
            <w:webHidden/>
          </w:rPr>
        </w:r>
        <w:r w:rsidR="00784B95">
          <w:rPr>
            <w:noProof/>
            <w:webHidden/>
          </w:rPr>
          <w:fldChar w:fldCharType="separate"/>
        </w:r>
        <w:r w:rsidR="00784B95">
          <w:rPr>
            <w:noProof/>
            <w:webHidden/>
          </w:rPr>
          <w:t>81</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05" w:history="1">
        <w:r w:rsidR="00784B95" w:rsidRPr="00B54ABD">
          <w:rPr>
            <w:rStyle w:val="a6"/>
            <w:noProof/>
          </w:rPr>
          <w:t>9.1.11.</w:t>
        </w:r>
        <w:r w:rsidR="00784B95">
          <w:rPr>
            <w:rFonts w:asciiTheme="minorHAnsi" w:eastAsiaTheme="minorEastAsia" w:hAnsiTheme="minorHAnsi" w:cstheme="minorBidi"/>
            <w:noProof/>
            <w:sz w:val="22"/>
            <w:szCs w:val="22"/>
          </w:rPr>
          <w:tab/>
        </w:r>
        <w:r w:rsidR="00784B95" w:rsidRPr="00B54ABD">
          <w:rPr>
            <w:rStyle w:val="a6"/>
            <w:noProof/>
          </w:rPr>
          <w:t>Переучет требований комиссии за пользование ИБС сверх срока при вскрытии ИБС</w:t>
        </w:r>
        <w:r w:rsidR="00784B95">
          <w:rPr>
            <w:noProof/>
            <w:webHidden/>
          </w:rPr>
          <w:tab/>
        </w:r>
        <w:r w:rsidR="00784B95">
          <w:rPr>
            <w:noProof/>
            <w:webHidden/>
          </w:rPr>
          <w:fldChar w:fldCharType="begin"/>
        </w:r>
        <w:r w:rsidR="00784B95">
          <w:rPr>
            <w:noProof/>
            <w:webHidden/>
          </w:rPr>
          <w:instrText xml:space="preserve"> PAGEREF _Toc454971505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06" w:history="1">
        <w:r w:rsidR="00784B95" w:rsidRPr="00B54ABD">
          <w:rPr>
            <w:rStyle w:val="a6"/>
            <w:noProof/>
          </w:rPr>
          <w:t>9.1.12.</w:t>
        </w:r>
        <w:r w:rsidR="00784B95">
          <w:rPr>
            <w:rFonts w:asciiTheme="minorHAnsi" w:eastAsiaTheme="minorEastAsia" w:hAnsiTheme="minorHAnsi" w:cstheme="minorBidi"/>
            <w:noProof/>
            <w:sz w:val="22"/>
            <w:szCs w:val="22"/>
          </w:rPr>
          <w:tab/>
        </w:r>
        <w:r w:rsidR="00784B95" w:rsidRPr="00B54ABD">
          <w:rPr>
            <w:rStyle w:val="a6"/>
            <w:noProof/>
          </w:rPr>
          <w:t>Отмена переучета требований комиссии за пользование ИБС сверх срока при вскрытии ИБС</w:t>
        </w:r>
        <w:r w:rsidR="00784B95">
          <w:rPr>
            <w:noProof/>
            <w:webHidden/>
          </w:rPr>
          <w:tab/>
        </w:r>
        <w:r w:rsidR="00784B95">
          <w:rPr>
            <w:noProof/>
            <w:webHidden/>
          </w:rPr>
          <w:fldChar w:fldCharType="begin"/>
        </w:r>
        <w:r w:rsidR="00784B95">
          <w:rPr>
            <w:noProof/>
            <w:webHidden/>
          </w:rPr>
          <w:instrText xml:space="preserve"> PAGEREF _Toc454971506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07" w:history="1">
        <w:r w:rsidR="00784B95" w:rsidRPr="00B54ABD">
          <w:rPr>
            <w:rStyle w:val="a6"/>
            <w:noProof/>
          </w:rPr>
          <w:t>9.1.13.</w:t>
        </w:r>
        <w:r w:rsidR="00784B95">
          <w:rPr>
            <w:rFonts w:asciiTheme="minorHAnsi" w:eastAsiaTheme="minorEastAsia" w:hAnsiTheme="minorHAnsi" w:cstheme="minorBidi"/>
            <w:noProof/>
            <w:sz w:val="22"/>
            <w:szCs w:val="22"/>
          </w:rPr>
          <w:tab/>
        </w:r>
        <w:r w:rsidR="00784B95" w:rsidRPr="00B54ABD">
          <w:rPr>
            <w:rStyle w:val="a6"/>
            <w:noProof/>
          </w:rPr>
          <w:t>Уплата расходов Банка по вскрытию ИБС, не уплаченные при вскрытии.</w:t>
        </w:r>
        <w:r w:rsidR="00784B95">
          <w:rPr>
            <w:noProof/>
            <w:webHidden/>
          </w:rPr>
          <w:tab/>
        </w:r>
        <w:r w:rsidR="00784B95">
          <w:rPr>
            <w:noProof/>
            <w:webHidden/>
          </w:rPr>
          <w:fldChar w:fldCharType="begin"/>
        </w:r>
        <w:r w:rsidR="00784B95">
          <w:rPr>
            <w:noProof/>
            <w:webHidden/>
          </w:rPr>
          <w:instrText xml:space="preserve"> PAGEREF _Toc454971507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08" w:history="1">
        <w:r w:rsidR="00784B95" w:rsidRPr="00B54ABD">
          <w:rPr>
            <w:rStyle w:val="a6"/>
            <w:noProof/>
          </w:rPr>
          <w:t>9.1.14.</w:t>
        </w:r>
        <w:r w:rsidR="00784B95">
          <w:rPr>
            <w:rFonts w:asciiTheme="minorHAnsi" w:eastAsiaTheme="minorEastAsia" w:hAnsiTheme="minorHAnsi" w:cstheme="minorBidi"/>
            <w:noProof/>
            <w:sz w:val="22"/>
            <w:szCs w:val="22"/>
          </w:rPr>
          <w:tab/>
        </w:r>
        <w:r w:rsidR="00784B95" w:rsidRPr="00B54ABD">
          <w:rPr>
            <w:rStyle w:val="a6"/>
            <w:noProof/>
          </w:rPr>
          <w:t>Отмена частичного возврата комиссии или ее части, если  комиссия внесена Клиентом/Клиентами не в текущем месяце.</w:t>
        </w:r>
        <w:r w:rsidR="00784B95">
          <w:rPr>
            <w:noProof/>
            <w:webHidden/>
          </w:rPr>
          <w:tab/>
        </w:r>
        <w:r w:rsidR="00784B95">
          <w:rPr>
            <w:noProof/>
            <w:webHidden/>
          </w:rPr>
          <w:fldChar w:fldCharType="begin"/>
        </w:r>
        <w:r w:rsidR="00784B95">
          <w:rPr>
            <w:noProof/>
            <w:webHidden/>
          </w:rPr>
          <w:instrText xml:space="preserve"> PAGEREF _Toc454971508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20"/>
        <w:rPr>
          <w:rFonts w:asciiTheme="minorHAnsi" w:eastAsiaTheme="minorEastAsia" w:hAnsiTheme="minorHAnsi" w:cstheme="minorBidi"/>
          <w:i w:val="0"/>
          <w:noProof/>
          <w:sz w:val="22"/>
          <w:szCs w:val="22"/>
        </w:rPr>
      </w:pPr>
      <w:hyperlink w:anchor="_Toc454971509" w:history="1">
        <w:r w:rsidR="00784B95" w:rsidRPr="00B54ABD">
          <w:rPr>
            <w:rStyle w:val="a6"/>
            <w:noProof/>
          </w:rPr>
          <w:t>9.2.</w:t>
        </w:r>
        <w:r w:rsidR="00784B95">
          <w:rPr>
            <w:rFonts w:asciiTheme="minorHAnsi" w:eastAsiaTheme="minorEastAsia" w:hAnsiTheme="minorHAnsi" w:cstheme="minorBidi"/>
            <w:i w:val="0"/>
            <w:noProof/>
            <w:sz w:val="22"/>
            <w:szCs w:val="22"/>
          </w:rPr>
          <w:tab/>
        </w:r>
        <w:r w:rsidR="00784B95" w:rsidRPr="00B54ABD">
          <w:rPr>
            <w:rStyle w:val="a6"/>
            <w:noProof/>
          </w:rPr>
          <w:t>Для Юридических лиц</w:t>
        </w:r>
        <w:r w:rsidR="00784B95">
          <w:rPr>
            <w:noProof/>
            <w:webHidden/>
          </w:rPr>
          <w:tab/>
        </w:r>
        <w:r w:rsidR="00784B95">
          <w:rPr>
            <w:noProof/>
            <w:webHidden/>
          </w:rPr>
          <w:fldChar w:fldCharType="begin"/>
        </w:r>
        <w:r w:rsidR="00784B95">
          <w:rPr>
            <w:noProof/>
            <w:webHidden/>
          </w:rPr>
          <w:instrText xml:space="preserve"> PAGEREF _Toc454971509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0" w:history="1">
        <w:r w:rsidR="00784B95" w:rsidRPr="00B54ABD">
          <w:rPr>
            <w:rStyle w:val="a6"/>
            <w:noProof/>
          </w:rPr>
          <w:t>9.2.1.</w:t>
        </w:r>
        <w:r w:rsidR="00784B95">
          <w:rPr>
            <w:rFonts w:asciiTheme="minorHAnsi" w:eastAsiaTheme="minorEastAsia" w:hAnsiTheme="minorHAnsi" w:cstheme="minorBidi"/>
            <w:noProof/>
            <w:sz w:val="22"/>
            <w:szCs w:val="22"/>
          </w:rPr>
          <w:tab/>
        </w:r>
        <w:r w:rsidR="00784B95" w:rsidRPr="00B54ABD">
          <w:rPr>
            <w:rStyle w:val="a6"/>
            <w:noProof/>
          </w:rPr>
          <w:t>Оплата комиссий за пользование ИБС на основании тарифов/ отмена частичный возврат комиссии или ее части</w:t>
        </w:r>
        <w:r w:rsidR="00784B95">
          <w:rPr>
            <w:noProof/>
            <w:webHidden/>
          </w:rPr>
          <w:tab/>
        </w:r>
        <w:r w:rsidR="00784B95">
          <w:rPr>
            <w:noProof/>
            <w:webHidden/>
          </w:rPr>
          <w:fldChar w:fldCharType="begin"/>
        </w:r>
        <w:r w:rsidR="00784B95">
          <w:rPr>
            <w:noProof/>
            <w:webHidden/>
          </w:rPr>
          <w:instrText xml:space="preserve"> PAGEREF _Toc454971510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1" w:history="1">
        <w:r w:rsidR="00784B95" w:rsidRPr="00B54ABD">
          <w:rPr>
            <w:rStyle w:val="a6"/>
            <w:noProof/>
          </w:rPr>
          <w:t>9.2.2.</w:t>
        </w:r>
        <w:r w:rsidR="00784B95">
          <w:rPr>
            <w:rFonts w:asciiTheme="minorHAnsi" w:eastAsiaTheme="minorEastAsia" w:hAnsiTheme="minorHAnsi" w:cstheme="minorBidi"/>
            <w:noProof/>
            <w:sz w:val="22"/>
            <w:szCs w:val="22"/>
          </w:rPr>
          <w:tab/>
        </w:r>
        <w:r w:rsidR="00784B95" w:rsidRPr="00B54ABD">
          <w:rPr>
            <w:rStyle w:val="a6"/>
            <w:noProof/>
          </w:rPr>
          <w:t>Отмена комиссии в случае невозможности осуществления операций /Частичный возврат оплаты комиссии или ее части, если  комиссия внесена Клиентом после первого числа месяца, в котором осуществляется возврат</w:t>
        </w:r>
        <w:r w:rsidR="00784B95">
          <w:rPr>
            <w:noProof/>
            <w:webHidden/>
          </w:rPr>
          <w:tab/>
        </w:r>
        <w:r w:rsidR="00784B95">
          <w:rPr>
            <w:noProof/>
            <w:webHidden/>
          </w:rPr>
          <w:fldChar w:fldCharType="begin"/>
        </w:r>
        <w:r w:rsidR="00784B95">
          <w:rPr>
            <w:noProof/>
            <w:webHidden/>
          </w:rPr>
          <w:instrText xml:space="preserve"> PAGEREF _Toc454971511 \h </w:instrText>
        </w:r>
        <w:r w:rsidR="00784B95">
          <w:rPr>
            <w:noProof/>
            <w:webHidden/>
          </w:rPr>
        </w:r>
        <w:r w:rsidR="00784B95">
          <w:rPr>
            <w:noProof/>
            <w:webHidden/>
          </w:rPr>
          <w:fldChar w:fldCharType="separate"/>
        </w:r>
        <w:r w:rsidR="00784B95">
          <w:rPr>
            <w:noProof/>
            <w:webHidden/>
          </w:rPr>
          <w:t>82</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2" w:history="1">
        <w:r w:rsidR="00784B95" w:rsidRPr="00B54ABD">
          <w:rPr>
            <w:rStyle w:val="a6"/>
            <w:noProof/>
          </w:rPr>
          <w:t>9.2.3.</w:t>
        </w:r>
        <w:r w:rsidR="00784B95">
          <w:rPr>
            <w:rFonts w:asciiTheme="minorHAnsi" w:eastAsiaTheme="minorEastAsia" w:hAnsiTheme="minorHAnsi" w:cstheme="minorBidi"/>
            <w:noProof/>
            <w:sz w:val="22"/>
            <w:szCs w:val="22"/>
          </w:rPr>
          <w:tab/>
        </w:r>
        <w:r w:rsidR="00784B95" w:rsidRPr="00B54ABD">
          <w:rPr>
            <w:rStyle w:val="a6"/>
            <w:noProof/>
          </w:rPr>
          <w:t>Частичный возврат комиссии или ее части, если  комиссия внесена Клиентом  в текущем году и до  первого числа месяца, в котором осуществляется  возврат.</w:t>
        </w:r>
        <w:r w:rsidR="00784B95">
          <w:rPr>
            <w:noProof/>
            <w:webHidden/>
          </w:rPr>
          <w:tab/>
        </w:r>
        <w:r w:rsidR="00784B95">
          <w:rPr>
            <w:noProof/>
            <w:webHidden/>
          </w:rPr>
          <w:fldChar w:fldCharType="begin"/>
        </w:r>
        <w:r w:rsidR="00784B95">
          <w:rPr>
            <w:noProof/>
            <w:webHidden/>
          </w:rPr>
          <w:instrText xml:space="preserve"> PAGEREF _Toc454971512 \h </w:instrText>
        </w:r>
        <w:r w:rsidR="00784B95">
          <w:rPr>
            <w:noProof/>
            <w:webHidden/>
          </w:rPr>
        </w:r>
        <w:r w:rsidR="00784B95">
          <w:rPr>
            <w:noProof/>
            <w:webHidden/>
          </w:rPr>
          <w:fldChar w:fldCharType="separate"/>
        </w:r>
        <w:r w:rsidR="00784B95">
          <w:rPr>
            <w:noProof/>
            <w:webHidden/>
          </w:rPr>
          <w:t>83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3" w:history="1">
        <w:r w:rsidR="00784B95" w:rsidRPr="00B54ABD">
          <w:rPr>
            <w:rStyle w:val="a6"/>
            <w:noProof/>
          </w:rPr>
          <w:t>9.2.4.</w:t>
        </w:r>
        <w:r w:rsidR="00784B95">
          <w:rPr>
            <w:rFonts w:asciiTheme="minorHAnsi" w:eastAsiaTheme="minorEastAsia" w:hAnsiTheme="minorHAnsi" w:cstheme="minorBidi"/>
            <w:noProof/>
            <w:sz w:val="22"/>
            <w:szCs w:val="22"/>
          </w:rPr>
          <w:tab/>
        </w:r>
        <w:r w:rsidR="00784B95" w:rsidRPr="00B54ABD">
          <w:rPr>
            <w:rStyle w:val="a6"/>
            <w:noProof/>
          </w:rPr>
          <w:t>Штраф за порчу и/или  вскрытие ИБС</w:t>
        </w:r>
        <w:r w:rsidR="00784B95">
          <w:rPr>
            <w:noProof/>
            <w:webHidden/>
          </w:rPr>
          <w:tab/>
        </w:r>
        <w:r w:rsidR="00784B95">
          <w:rPr>
            <w:noProof/>
            <w:webHidden/>
          </w:rPr>
          <w:fldChar w:fldCharType="begin"/>
        </w:r>
        <w:r w:rsidR="00784B95">
          <w:rPr>
            <w:noProof/>
            <w:webHidden/>
          </w:rPr>
          <w:instrText xml:space="preserve"> PAGEREF _Toc454971513 \h </w:instrText>
        </w:r>
        <w:r w:rsidR="00784B95">
          <w:rPr>
            <w:noProof/>
            <w:webHidden/>
          </w:rPr>
        </w:r>
        <w:r w:rsidR="00784B95">
          <w:rPr>
            <w:noProof/>
            <w:webHidden/>
          </w:rPr>
          <w:fldChar w:fldCharType="separate"/>
        </w:r>
        <w:r w:rsidR="00784B95">
          <w:rPr>
            <w:noProof/>
            <w:webHidden/>
          </w:rPr>
          <w:t>83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4" w:history="1">
        <w:r w:rsidR="00784B95" w:rsidRPr="00B54ABD">
          <w:rPr>
            <w:rStyle w:val="a6"/>
            <w:noProof/>
          </w:rPr>
          <w:t>9.2.5.</w:t>
        </w:r>
        <w:r w:rsidR="00784B95">
          <w:rPr>
            <w:rFonts w:asciiTheme="minorHAnsi" w:eastAsiaTheme="minorEastAsia" w:hAnsiTheme="minorHAnsi" w:cstheme="minorBidi"/>
            <w:noProof/>
            <w:sz w:val="22"/>
            <w:szCs w:val="22"/>
          </w:rPr>
          <w:tab/>
        </w:r>
        <w:r w:rsidR="00784B95" w:rsidRPr="00B54ABD">
          <w:rPr>
            <w:rStyle w:val="a6"/>
            <w:noProof/>
          </w:rPr>
          <w:t>Отмена штрафа за вскрытие ИБС</w:t>
        </w:r>
        <w:r w:rsidR="00784B95">
          <w:rPr>
            <w:noProof/>
            <w:webHidden/>
          </w:rPr>
          <w:tab/>
        </w:r>
        <w:r w:rsidR="00784B95">
          <w:rPr>
            <w:noProof/>
            <w:webHidden/>
          </w:rPr>
          <w:fldChar w:fldCharType="begin"/>
        </w:r>
        <w:r w:rsidR="00784B95">
          <w:rPr>
            <w:noProof/>
            <w:webHidden/>
          </w:rPr>
          <w:instrText xml:space="preserve"> PAGEREF _Toc454971514 \h </w:instrText>
        </w:r>
        <w:r w:rsidR="00784B95">
          <w:rPr>
            <w:noProof/>
            <w:webHidden/>
          </w:rPr>
        </w:r>
        <w:r w:rsidR="00784B95">
          <w:rPr>
            <w:noProof/>
            <w:webHidden/>
          </w:rPr>
          <w:fldChar w:fldCharType="separate"/>
        </w:r>
        <w:r w:rsidR="00784B95">
          <w:rPr>
            <w:noProof/>
            <w:webHidden/>
          </w:rPr>
          <w:t>83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5" w:history="1">
        <w:r w:rsidR="00784B95" w:rsidRPr="00B54ABD">
          <w:rPr>
            <w:rStyle w:val="a6"/>
            <w:noProof/>
          </w:rPr>
          <w:t>9.2.6.</w:t>
        </w:r>
        <w:r w:rsidR="00784B95">
          <w:rPr>
            <w:rFonts w:asciiTheme="minorHAnsi" w:eastAsiaTheme="minorEastAsia" w:hAnsiTheme="minorHAnsi" w:cstheme="minorBidi"/>
            <w:noProof/>
            <w:sz w:val="22"/>
            <w:szCs w:val="22"/>
          </w:rPr>
          <w:tab/>
        </w:r>
        <w:r w:rsidR="00784B95" w:rsidRPr="00B54ABD">
          <w:rPr>
            <w:rStyle w:val="a6"/>
            <w:noProof/>
          </w:rPr>
          <w:t>Расходы Банка по вскрытию ИБС и связанных с хранением, реализацией Предметов хранения или их уничтожением</w:t>
        </w:r>
        <w:r w:rsidR="00784B95">
          <w:rPr>
            <w:noProof/>
            <w:webHidden/>
          </w:rPr>
          <w:tab/>
        </w:r>
        <w:r w:rsidR="00784B95">
          <w:rPr>
            <w:noProof/>
            <w:webHidden/>
          </w:rPr>
          <w:fldChar w:fldCharType="begin"/>
        </w:r>
        <w:r w:rsidR="00784B95">
          <w:rPr>
            <w:noProof/>
            <w:webHidden/>
          </w:rPr>
          <w:instrText xml:space="preserve"> PAGEREF _Toc454971515 \h </w:instrText>
        </w:r>
        <w:r w:rsidR="00784B95">
          <w:rPr>
            <w:noProof/>
            <w:webHidden/>
          </w:rPr>
        </w:r>
        <w:r w:rsidR="00784B95">
          <w:rPr>
            <w:noProof/>
            <w:webHidden/>
          </w:rPr>
          <w:fldChar w:fldCharType="separate"/>
        </w:r>
        <w:r w:rsidR="00784B95">
          <w:rPr>
            <w:noProof/>
            <w:webHidden/>
          </w:rPr>
          <w:t>83</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6" w:history="1">
        <w:r w:rsidR="00784B95" w:rsidRPr="00B54ABD">
          <w:rPr>
            <w:rStyle w:val="a6"/>
            <w:noProof/>
          </w:rPr>
          <w:t>9.2.7.</w:t>
        </w:r>
        <w:r w:rsidR="00784B95">
          <w:rPr>
            <w:rFonts w:asciiTheme="minorHAnsi" w:eastAsiaTheme="minorEastAsia" w:hAnsiTheme="minorHAnsi" w:cstheme="minorBidi"/>
            <w:noProof/>
            <w:sz w:val="22"/>
            <w:szCs w:val="22"/>
          </w:rPr>
          <w:tab/>
        </w:r>
        <w:r w:rsidR="00784B95" w:rsidRPr="00B54ABD">
          <w:rPr>
            <w:rStyle w:val="a6"/>
            <w:noProof/>
          </w:rPr>
          <w:t>Отмена расходов Банка по вскрытию</w:t>
        </w:r>
        <w:r w:rsidR="00784B95">
          <w:rPr>
            <w:noProof/>
            <w:webHidden/>
          </w:rPr>
          <w:tab/>
        </w:r>
        <w:r w:rsidR="00784B95">
          <w:rPr>
            <w:noProof/>
            <w:webHidden/>
          </w:rPr>
          <w:fldChar w:fldCharType="begin"/>
        </w:r>
        <w:r w:rsidR="00784B95">
          <w:rPr>
            <w:noProof/>
            <w:webHidden/>
          </w:rPr>
          <w:instrText xml:space="preserve"> PAGEREF _Toc454971516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7" w:history="1">
        <w:r w:rsidR="00784B95" w:rsidRPr="00B54ABD">
          <w:rPr>
            <w:rStyle w:val="a6"/>
            <w:noProof/>
          </w:rPr>
          <w:t>9.2.8.</w:t>
        </w:r>
        <w:r w:rsidR="00784B95">
          <w:rPr>
            <w:rFonts w:asciiTheme="minorHAnsi" w:eastAsiaTheme="minorEastAsia" w:hAnsiTheme="minorHAnsi" w:cstheme="minorBidi"/>
            <w:noProof/>
            <w:sz w:val="22"/>
            <w:szCs w:val="22"/>
          </w:rPr>
          <w:tab/>
        </w:r>
        <w:r w:rsidR="00784B95" w:rsidRPr="00B54ABD">
          <w:rPr>
            <w:rStyle w:val="a6"/>
            <w:noProof/>
          </w:rPr>
          <w:t>Уплата комиссии, ранее отраженной в учете</w:t>
        </w:r>
        <w:r w:rsidR="00784B95">
          <w:rPr>
            <w:noProof/>
            <w:webHidden/>
          </w:rPr>
          <w:tab/>
        </w:r>
        <w:r w:rsidR="00784B95">
          <w:rPr>
            <w:noProof/>
            <w:webHidden/>
          </w:rPr>
          <w:fldChar w:fldCharType="begin"/>
        </w:r>
        <w:r w:rsidR="00784B95">
          <w:rPr>
            <w:noProof/>
            <w:webHidden/>
          </w:rPr>
          <w:instrText xml:space="preserve"> PAGEREF _Toc454971517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rPr>
          <w:rFonts w:asciiTheme="minorHAnsi" w:eastAsiaTheme="minorEastAsia" w:hAnsiTheme="minorHAnsi" w:cstheme="minorBidi"/>
          <w:noProof/>
          <w:sz w:val="22"/>
          <w:szCs w:val="22"/>
        </w:rPr>
      </w:pPr>
      <w:hyperlink w:anchor="_Toc454971518" w:history="1">
        <w:r w:rsidR="00784B95" w:rsidRPr="00B54ABD">
          <w:rPr>
            <w:rStyle w:val="a6"/>
            <w:noProof/>
          </w:rPr>
          <w:t>9.2.9.</w:t>
        </w:r>
        <w:r w:rsidR="00784B95">
          <w:rPr>
            <w:rFonts w:asciiTheme="minorHAnsi" w:eastAsiaTheme="minorEastAsia" w:hAnsiTheme="minorHAnsi" w:cstheme="minorBidi"/>
            <w:noProof/>
            <w:sz w:val="22"/>
            <w:szCs w:val="22"/>
          </w:rPr>
          <w:tab/>
        </w:r>
        <w:r w:rsidR="00784B95" w:rsidRPr="00B54ABD">
          <w:rPr>
            <w:rStyle w:val="a6"/>
            <w:noProof/>
          </w:rPr>
          <w:t>Отмена уплаты комиссии, ранее отраженной в учете</w:t>
        </w:r>
        <w:r w:rsidR="00784B95">
          <w:rPr>
            <w:noProof/>
            <w:webHidden/>
          </w:rPr>
          <w:tab/>
        </w:r>
        <w:r w:rsidR="00784B95">
          <w:rPr>
            <w:noProof/>
            <w:webHidden/>
          </w:rPr>
          <w:fldChar w:fldCharType="begin"/>
        </w:r>
        <w:r w:rsidR="00784B95">
          <w:rPr>
            <w:noProof/>
            <w:webHidden/>
          </w:rPr>
          <w:instrText xml:space="preserve"> PAGEREF _Toc454971518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19" w:history="1">
        <w:r w:rsidR="00784B95" w:rsidRPr="00B54ABD">
          <w:rPr>
            <w:rStyle w:val="a6"/>
            <w:noProof/>
          </w:rPr>
          <w:t>9.2.10.</w:t>
        </w:r>
        <w:r w:rsidR="00784B95">
          <w:rPr>
            <w:rFonts w:asciiTheme="minorHAnsi" w:eastAsiaTheme="minorEastAsia" w:hAnsiTheme="minorHAnsi" w:cstheme="minorBidi"/>
            <w:noProof/>
            <w:sz w:val="22"/>
            <w:szCs w:val="22"/>
          </w:rPr>
          <w:tab/>
        </w:r>
        <w:r w:rsidR="00784B95" w:rsidRPr="00B54ABD">
          <w:rPr>
            <w:rStyle w:val="a6"/>
            <w:noProof/>
          </w:rPr>
          <w:t>Отражение на счетах требований комиссии за пользование ИБС сверх срока.</w:t>
        </w:r>
        <w:r w:rsidR="00784B95">
          <w:rPr>
            <w:noProof/>
            <w:webHidden/>
          </w:rPr>
          <w:tab/>
        </w:r>
        <w:r w:rsidR="00784B95">
          <w:rPr>
            <w:noProof/>
            <w:webHidden/>
          </w:rPr>
          <w:fldChar w:fldCharType="begin"/>
        </w:r>
        <w:r w:rsidR="00784B95">
          <w:rPr>
            <w:noProof/>
            <w:webHidden/>
          </w:rPr>
          <w:instrText xml:space="preserve"> PAGEREF _Toc454971519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20" w:history="1">
        <w:r w:rsidR="00784B95" w:rsidRPr="00B54ABD">
          <w:rPr>
            <w:rStyle w:val="a6"/>
            <w:noProof/>
          </w:rPr>
          <w:t>9.2.11.</w:t>
        </w:r>
        <w:r w:rsidR="00784B95">
          <w:rPr>
            <w:rFonts w:asciiTheme="minorHAnsi" w:eastAsiaTheme="minorEastAsia" w:hAnsiTheme="minorHAnsi" w:cstheme="minorBidi"/>
            <w:noProof/>
            <w:sz w:val="22"/>
            <w:szCs w:val="22"/>
          </w:rPr>
          <w:tab/>
        </w:r>
        <w:r w:rsidR="00784B95" w:rsidRPr="00B54ABD">
          <w:rPr>
            <w:rStyle w:val="a6"/>
            <w:noProof/>
          </w:rPr>
          <w:t>Переучет требований комиссии за пользование ИБС сверх срока при вскрытии ИБС</w:t>
        </w:r>
        <w:r w:rsidR="00784B95">
          <w:rPr>
            <w:noProof/>
            <w:webHidden/>
          </w:rPr>
          <w:tab/>
        </w:r>
        <w:r w:rsidR="00784B95">
          <w:rPr>
            <w:noProof/>
            <w:webHidden/>
          </w:rPr>
          <w:fldChar w:fldCharType="begin"/>
        </w:r>
        <w:r w:rsidR="00784B95">
          <w:rPr>
            <w:noProof/>
            <w:webHidden/>
          </w:rPr>
          <w:instrText xml:space="preserve"> PAGEREF _Toc454971520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21" w:history="1">
        <w:r w:rsidR="00784B95" w:rsidRPr="00B54ABD">
          <w:rPr>
            <w:rStyle w:val="a6"/>
            <w:noProof/>
          </w:rPr>
          <w:t>9.2.12.</w:t>
        </w:r>
        <w:r w:rsidR="00784B95">
          <w:rPr>
            <w:rFonts w:asciiTheme="minorHAnsi" w:eastAsiaTheme="minorEastAsia" w:hAnsiTheme="minorHAnsi" w:cstheme="minorBidi"/>
            <w:noProof/>
            <w:sz w:val="22"/>
            <w:szCs w:val="22"/>
          </w:rPr>
          <w:tab/>
        </w:r>
        <w:r w:rsidR="00784B95" w:rsidRPr="00B54ABD">
          <w:rPr>
            <w:rStyle w:val="a6"/>
            <w:noProof/>
          </w:rPr>
          <w:t>Отмена переучета требований комиссии за пользование ИБС сверх срока при вскрытии ИБС</w:t>
        </w:r>
        <w:r w:rsidR="00784B95">
          <w:rPr>
            <w:noProof/>
            <w:webHidden/>
          </w:rPr>
          <w:tab/>
        </w:r>
        <w:r w:rsidR="00784B95">
          <w:rPr>
            <w:noProof/>
            <w:webHidden/>
          </w:rPr>
          <w:fldChar w:fldCharType="begin"/>
        </w:r>
        <w:r w:rsidR="00784B95">
          <w:rPr>
            <w:noProof/>
            <w:webHidden/>
          </w:rPr>
          <w:instrText xml:space="preserve"> PAGEREF _Toc454971521 \h </w:instrText>
        </w:r>
        <w:r w:rsidR="00784B95">
          <w:rPr>
            <w:noProof/>
            <w:webHidden/>
          </w:rPr>
        </w:r>
        <w:r w:rsidR="00784B95">
          <w:rPr>
            <w:noProof/>
            <w:webHidden/>
          </w:rPr>
          <w:fldChar w:fldCharType="separate"/>
        </w:r>
        <w:r w:rsidR="00784B95">
          <w:rPr>
            <w:noProof/>
            <w:webHidden/>
          </w:rPr>
          <w:t>84</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22" w:history="1">
        <w:r w:rsidR="00784B95" w:rsidRPr="00B54ABD">
          <w:rPr>
            <w:rStyle w:val="a6"/>
            <w:noProof/>
          </w:rPr>
          <w:t>9.2.13.</w:t>
        </w:r>
        <w:r w:rsidR="00784B95">
          <w:rPr>
            <w:rFonts w:asciiTheme="minorHAnsi" w:eastAsiaTheme="minorEastAsia" w:hAnsiTheme="minorHAnsi" w:cstheme="minorBidi"/>
            <w:noProof/>
            <w:sz w:val="22"/>
            <w:szCs w:val="22"/>
          </w:rPr>
          <w:tab/>
        </w:r>
        <w:r w:rsidR="00784B95" w:rsidRPr="00B54ABD">
          <w:rPr>
            <w:rStyle w:val="a6"/>
            <w:noProof/>
          </w:rPr>
          <w:t>Уплата расходов Банка по вскрытию ИБС, не уплаченные при вскрытии.</w:t>
        </w:r>
        <w:r w:rsidR="00784B95">
          <w:rPr>
            <w:noProof/>
            <w:webHidden/>
          </w:rPr>
          <w:tab/>
        </w:r>
        <w:r w:rsidR="00784B95">
          <w:rPr>
            <w:noProof/>
            <w:webHidden/>
          </w:rPr>
          <w:fldChar w:fldCharType="begin"/>
        </w:r>
        <w:r w:rsidR="00784B95">
          <w:rPr>
            <w:noProof/>
            <w:webHidden/>
          </w:rPr>
          <w:instrText xml:space="preserve"> PAGEREF _Toc454971522 \h </w:instrText>
        </w:r>
        <w:r w:rsidR="00784B95">
          <w:rPr>
            <w:noProof/>
            <w:webHidden/>
          </w:rPr>
        </w:r>
        <w:r w:rsidR="00784B95">
          <w:rPr>
            <w:noProof/>
            <w:webHidden/>
          </w:rPr>
          <w:fldChar w:fldCharType="separate"/>
        </w:r>
        <w:r w:rsidR="00784B95">
          <w:rPr>
            <w:noProof/>
            <w:webHidden/>
          </w:rPr>
          <w:t>85</w:t>
        </w:r>
        <w:r w:rsidR="00784B95">
          <w:rPr>
            <w:noProof/>
            <w:webHidden/>
          </w:rPr>
          <w:fldChar w:fldCharType="end"/>
        </w:r>
      </w:hyperlink>
    </w:p>
    <w:p w:rsidR="00784B95" w:rsidRDefault="00255D63">
      <w:pPr>
        <w:pStyle w:val="31"/>
        <w:tabs>
          <w:tab w:val="left" w:pos="1760"/>
        </w:tabs>
        <w:rPr>
          <w:rFonts w:asciiTheme="minorHAnsi" w:eastAsiaTheme="minorEastAsia" w:hAnsiTheme="minorHAnsi" w:cstheme="minorBidi"/>
          <w:noProof/>
          <w:sz w:val="22"/>
          <w:szCs w:val="22"/>
        </w:rPr>
      </w:pPr>
      <w:hyperlink w:anchor="_Toc454971523" w:history="1">
        <w:r w:rsidR="00784B95" w:rsidRPr="00B54ABD">
          <w:rPr>
            <w:rStyle w:val="a6"/>
            <w:noProof/>
          </w:rPr>
          <w:t>9.2.14.</w:t>
        </w:r>
        <w:r w:rsidR="00784B95">
          <w:rPr>
            <w:rFonts w:asciiTheme="minorHAnsi" w:eastAsiaTheme="minorEastAsia" w:hAnsiTheme="minorHAnsi" w:cstheme="minorBidi"/>
            <w:noProof/>
            <w:sz w:val="22"/>
            <w:szCs w:val="22"/>
          </w:rPr>
          <w:tab/>
        </w:r>
        <w:r w:rsidR="00784B95" w:rsidRPr="00B54ABD">
          <w:rPr>
            <w:rStyle w:val="a6"/>
            <w:noProof/>
          </w:rPr>
          <w:t>Отмена частичного возврата комиссии или ее части, если  комиссия внесена Клиентом/Клиентами не в текущем месяце.</w:t>
        </w:r>
        <w:r w:rsidR="00784B95">
          <w:rPr>
            <w:noProof/>
            <w:webHidden/>
          </w:rPr>
          <w:tab/>
        </w:r>
        <w:r w:rsidR="00784B95">
          <w:rPr>
            <w:noProof/>
            <w:webHidden/>
          </w:rPr>
          <w:fldChar w:fldCharType="begin"/>
        </w:r>
        <w:r w:rsidR="00784B95">
          <w:rPr>
            <w:noProof/>
            <w:webHidden/>
          </w:rPr>
          <w:instrText xml:space="preserve"> PAGEREF _Toc454971523 \h </w:instrText>
        </w:r>
        <w:r w:rsidR="00784B95">
          <w:rPr>
            <w:noProof/>
            <w:webHidden/>
          </w:rPr>
        </w:r>
        <w:r w:rsidR="00784B95">
          <w:rPr>
            <w:noProof/>
            <w:webHidden/>
          </w:rPr>
          <w:fldChar w:fldCharType="separate"/>
        </w:r>
        <w:r w:rsidR="00784B95">
          <w:rPr>
            <w:noProof/>
            <w:webHidden/>
          </w:rPr>
          <w:t>85</w:t>
        </w:r>
        <w:r w:rsidR="00784B95">
          <w:rPr>
            <w:noProof/>
            <w:webHidden/>
          </w:rPr>
          <w:fldChar w:fldCharType="end"/>
        </w:r>
      </w:hyperlink>
    </w:p>
    <w:p w:rsidR="001831BD" w:rsidRPr="0050162D" w:rsidRDefault="00944E60">
      <w:r w:rsidRPr="0050162D">
        <w:fldChar w:fldCharType="end"/>
      </w:r>
    </w:p>
    <w:p w:rsidR="001831BD" w:rsidRPr="0050162D" w:rsidRDefault="001831BD">
      <w:pPr>
        <w:jc w:val="left"/>
      </w:pPr>
      <w:r w:rsidRPr="0050162D">
        <w:br w:type="page"/>
      </w:r>
    </w:p>
    <w:p w:rsidR="00AA7190" w:rsidRPr="0050162D" w:rsidRDefault="00AA7190" w:rsidP="00B7679E">
      <w:pPr>
        <w:pStyle w:val="11"/>
        <w:rPr>
          <w:rFonts w:cs="Times New Roman"/>
        </w:rPr>
      </w:pPr>
      <w:bookmarkStart w:id="52" w:name="_Toc445490992"/>
      <w:bookmarkStart w:id="53" w:name="_Toc454971364"/>
      <w:r w:rsidRPr="0050162D">
        <w:rPr>
          <w:rFonts w:cs="Times New Roman"/>
        </w:rPr>
        <w:lastRenderedPageBreak/>
        <w:t>Общие положения</w:t>
      </w:r>
      <w:bookmarkEnd w:id="52"/>
      <w:bookmarkEnd w:id="53"/>
      <w:r w:rsidRPr="0050162D">
        <w:rPr>
          <w:rFonts w:cs="Times New Roman"/>
        </w:rPr>
        <w:tab/>
      </w:r>
    </w:p>
    <w:p w:rsidR="00AA7190" w:rsidRPr="00280C4B" w:rsidRDefault="00AA7190" w:rsidP="00280C4B">
      <w:pPr>
        <w:pStyle w:val="2"/>
        <w:tabs>
          <w:tab w:val="clear" w:pos="3432"/>
          <w:tab w:val="num" w:pos="738"/>
        </w:tabs>
        <w:ind w:left="284"/>
        <w:rPr>
          <w:rFonts w:cs="Times New Roman"/>
          <w:b/>
        </w:rPr>
      </w:pPr>
      <w:bookmarkStart w:id="54" w:name="_Toc445490993"/>
      <w:bookmarkStart w:id="55" w:name="_Toc454971365"/>
      <w:r w:rsidRPr="00280C4B">
        <w:rPr>
          <w:rFonts w:cs="Times New Roman"/>
          <w:b/>
        </w:rPr>
        <w:t>Термины и сокращения</w:t>
      </w:r>
      <w:bookmarkEnd w:id="54"/>
      <w:bookmarkEnd w:id="55"/>
      <w:r w:rsidRPr="00280C4B">
        <w:rPr>
          <w:rFonts w:cs="Times New Roman"/>
          <w:b/>
        </w:rPr>
        <w:tab/>
      </w:r>
    </w:p>
    <w:tbl>
      <w:tblPr>
        <w:tblpPr w:leftFromText="180" w:rightFromText="180" w:vertAnchor="text" w:horzAnchor="margin" w:tblpY="19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283"/>
        <w:gridCol w:w="8297"/>
      </w:tblGrid>
      <w:tr w:rsidR="00FD22EF" w:rsidRPr="0050162D" w:rsidTr="00FD22EF">
        <w:trPr>
          <w:trHeight w:val="175"/>
        </w:trPr>
        <w:tc>
          <w:tcPr>
            <w:tcW w:w="1079" w:type="pct"/>
            <w:shd w:val="clear" w:color="auto" w:fill="E6E6E6"/>
          </w:tcPr>
          <w:p w:rsidR="00FD22EF" w:rsidRPr="0050162D" w:rsidRDefault="00FD22EF" w:rsidP="00FD22EF">
            <w:pPr>
              <w:rPr>
                <w:b/>
              </w:rPr>
            </w:pPr>
            <w:r w:rsidRPr="0050162D">
              <w:rPr>
                <w:b/>
              </w:rPr>
              <w:t>Термин</w:t>
            </w:r>
          </w:p>
        </w:tc>
        <w:tc>
          <w:tcPr>
            <w:tcW w:w="3921" w:type="pct"/>
            <w:shd w:val="clear" w:color="auto" w:fill="E6E6E6"/>
          </w:tcPr>
          <w:p w:rsidR="00FD22EF" w:rsidRPr="0050162D" w:rsidRDefault="00FD22EF" w:rsidP="00FD22EF">
            <w:pPr>
              <w:rPr>
                <w:b/>
              </w:rPr>
            </w:pPr>
            <w:r w:rsidRPr="0050162D">
              <w:rPr>
                <w:b/>
              </w:rPr>
              <w:t>Комментарий</w:t>
            </w:r>
          </w:p>
        </w:tc>
      </w:tr>
      <w:tr w:rsidR="00FD22EF" w:rsidRPr="0050162D" w:rsidTr="00FD22EF">
        <w:trPr>
          <w:trHeight w:val="350"/>
        </w:trPr>
        <w:tc>
          <w:tcPr>
            <w:tcW w:w="1079" w:type="pct"/>
          </w:tcPr>
          <w:p w:rsidR="00FD22EF" w:rsidRPr="0050162D" w:rsidRDefault="00FD22EF" w:rsidP="00FD22EF">
            <w:pPr>
              <w:rPr>
                <w:b/>
              </w:rPr>
            </w:pPr>
            <w:r w:rsidRPr="0050162D">
              <w:rPr>
                <w:b/>
              </w:rPr>
              <w:t>ИБС</w:t>
            </w:r>
          </w:p>
        </w:tc>
        <w:tc>
          <w:tcPr>
            <w:tcW w:w="3921" w:type="pct"/>
          </w:tcPr>
          <w:p w:rsidR="00FD22EF" w:rsidRPr="0050162D" w:rsidRDefault="00FD22EF" w:rsidP="00FD22EF">
            <w:r w:rsidRPr="0050162D">
              <w:t>Индивидуальный банковский сейф</w:t>
            </w:r>
          </w:p>
        </w:tc>
      </w:tr>
      <w:tr w:rsidR="00F4380E" w:rsidRPr="0050162D" w:rsidTr="00FD22EF">
        <w:trPr>
          <w:trHeight w:val="350"/>
        </w:trPr>
        <w:tc>
          <w:tcPr>
            <w:tcW w:w="1079" w:type="pct"/>
          </w:tcPr>
          <w:p w:rsidR="00F4380E" w:rsidRPr="0050162D" w:rsidRDefault="00F4380E" w:rsidP="00FD22EF">
            <w:pPr>
              <w:rPr>
                <w:b/>
              </w:rPr>
            </w:pPr>
            <w:r w:rsidRPr="0050162D">
              <w:rPr>
                <w:b/>
              </w:rPr>
              <w:t>СИС</w:t>
            </w:r>
          </w:p>
        </w:tc>
        <w:tc>
          <w:tcPr>
            <w:tcW w:w="3921" w:type="pct"/>
          </w:tcPr>
          <w:p w:rsidR="00F4380E" w:rsidRPr="0050162D" w:rsidRDefault="002844A9" w:rsidP="002844A9">
            <w:r w:rsidRPr="0050162D">
              <w:t>Сценарий использования системы</w:t>
            </w:r>
            <w:r w:rsidR="005D203C">
              <w:t>,</w:t>
            </w:r>
            <w:r w:rsidRPr="0050162D">
              <w:t xml:space="preserve"> состоящий из</w:t>
            </w:r>
            <w:r w:rsidR="00F4380E" w:rsidRPr="0050162D">
              <w:t xml:space="preserve"> взаимосвязанных </w:t>
            </w:r>
            <w:r w:rsidRPr="0050162D">
              <w:t>активностей</w:t>
            </w:r>
            <w:r w:rsidR="00C84A3E" w:rsidRPr="0050162D">
              <w:t>,</w:t>
            </w:r>
            <w:r w:rsidR="00F4380E" w:rsidRPr="0050162D">
              <w:t xml:space="preserve"> выполняемых в рамках одного биз</w:t>
            </w:r>
            <w:r w:rsidRPr="0050162D">
              <w:t>н</w:t>
            </w:r>
            <w:r w:rsidR="00F4380E" w:rsidRPr="0050162D">
              <w:t>ес</w:t>
            </w:r>
            <w:r w:rsidRPr="0050162D">
              <w:t xml:space="preserve"> – </w:t>
            </w:r>
            <w:r w:rsidR="00F4380E" w:rsidRPr="0050162D">
              <w:t>процесса</w:t>
            </w:r>
            <w:r w:rsidRPr="0050162D">
              <w:t xml:space="preserve"> </w:t>
            </w:r>
          </w:p>
        </w:tc>
      </w:tr>
      <w:tr w:rsidR="002844A9" w:rsidRPr="0050162D" w:rsidTr="00FD22EF">
        <w:trPr>
          <w:trHeight w:val="350"/>
        </w:trPr>
        <w:tc>
          <w:tcPr>
            <w:tcW w:w="1079" w:type="pct"/>
          </w:tcPr>
          <w:p w:rsidR="002844A9" w:rsidRPr="0050162D" w:rsidRDefault="002844A9" w:rsidP="00FD22EF">
            <w:pPr>
              <w:rPr>
                <w:b/>
              </w:rPr>
            </w:pPr>
            <w:r w:rsidRPr="0050162D">
              <w:rPr>
                <w:b/>
              </w:rPr>
              <w:t>Активность</w:t>
            </w:r>
          </w:p>
        </w:tc>
        <w:tc>
          <w:tcPr>
            <w:tcW w:w="3921" w:type="pct"/>
          </w:tcPr>
          <w:p w:rsidR="002844A9" w:rsidRPr="0050162D" w:rsidRDefault="002844A9" w:rsidP="00FD22EF">
            <w:r w:rsidRPr="0050162D">
              <w:t>Действие или перечень действий, выполняемых в системе и приводящий к некому результату</w:t>
            </w:r>
          </w:p>
        </w:tc>
      </w:tr>
      <w:tr w:rsidR="00FD22EF" w:rsidRPr="0050162D" w:rsidTr="00FD22EF">
        <w:trPr>
          <w:trHeight w:val="350"/>
        </w:trPr>
        <w:tc>
          <w:tcPr>
            <w:tcW w:w="1079" w:type="pct"/>
          </w:tcPr>
          <w:p w:rsidR="00FD22EF" w:rsidRPr="0050162D" w:rsidRDefault="00FD22EF" w:rsidP="00FD22EF">
            <w:pPr>
              <w:rPr>
                <w:b/>
              </w:rPr>
            </w:pPr>
            <w:r w:rsidRPr="0050162D">
              <w:rPr>
                <w:b/>
              </w:rPr>
              <w:t>КХД</w:t>
            </w:r>
          </w:p>
        </w:tc>
        <w:tc>
          <w:tcPr>
            <w:tcW w:w="3921" w:type="pct"/>
          </w:tcPr>
          <w:p w:rsidR="00FD22EF" w:rsidRPr="0050162D" w:rsidRDefault="00FD22EF" w:rsidP="00FD22EF">
            <w:r w:rsidRPr="0050162D">
              <w:t>Корпоративное хранилище данных</w:t>
            </w:r>
          </w:p>
        </w:tc>
      </w:tr>
      <w:tr w:rsidR="00FD22EF" w:rsidRPr="0050162D" w:rsidTr="00FD22EF">
        <w:trPr>
          <w:trHeight w:val="350"/>
        </w:trPr>
        <w:tc>
          <w:tcPr>
            <w:tcW w:w="1079" w:type="pct"/>
          </w:tcPr>
          <w:p w:rsidR="00FD22EF" w:rsidRPr="0050162D" w:rsidRDefault="00FD22EF" w:rsidP="00FD22EF">
            <w:pPr>
              <w:rPr>
                <w:b/>
              </w:rPr>
            </w:pPr>
            <w:r w:rsidRPr="0050162D">
              <w:rPr>
                <w:b/>
              </w:rPr>
              <w:t>АБС</w:t>
            </w:r>
          </w:p>
        </w:tc>
        <w:tc>
          <w:tcPr>
            <w:tcW w:w="3921" w:type="pct"/>
          </w:tcPr>
          <w:p w:rsidR="00FD22EF" w:rsidRPr="0050162D" w:rsidRDefault="00FD22EF" w:rsidP="00FD22EF">
            <w:r w:rsidRPr="0050162D">
              <w:t>Автоматизированная банковская система</w:t>
            </w:r>
          </w:p>
        </w:tc>
      </w:tr>
      <w:tr w:rsidR="00FD22EF" w:rsidRPr="0050162D" w:rsidTr="00FD22EF">
        <w:trPr>
          <w:trHeight w:val="350"/>
        </w:trPr>
        <w:tc>
          <w:tcPr>
            <w:tcW w:w="1079" w:type="pct"/>
          </w:tcPr>
          <w:p w:rsidR="00FD22EF" w:rsidRPr="0050162D" w:rsidRDefault="00FD22EF" w:rsidP="00FD22EF">
            <w:pPr>
              <w:rPr>
                <w:b/>
              </w:rPr>
            </w:pPr>
            <w:r w:rsidRPr="0050162D">
              <w:rPr>
                <w:b/>
              </w:rPr>
              <w:t>ТП</w:t>
            </w:r>
          </w:p>
        </w:tc>
        <w:tc>
          <w:tcPr>
            <w:tcW w:w="3921" w:type="pct"/>
          </w:tcPr>
          <w:p w:rsidR="00FD22EF" w:rsidRPr="0050162D" w:rsidRDefault="00FD22EF" w:rsidP="00FD22EF">
            <w:r w:rsidRPr="0050162D">
              <w:t>Точка продаж</w:t>
            </w:r>
          </w:p>
        </w:tc>
      </w:tr>
      <w:tr w:rsidR="00FD22EF" w:rsidRPr="0050162D" w:rsidTr="00FD22EF">
        <w:trPr>
          <w:trHeight w:val="350"/>
        </w:trPr>
        <w:tc>
          <w:tcPr>
            <w:tcW w:w="1079" w:type="pct"/>
          </w:tcPr>
          <w:p w:rsidR="00FD22EF" w:rsidRPr="0050162D" w:rsidRDefault="00FD22EF" w:rsidP="00FD22EF">
            <w:r w:rsidRPr="0050162D">
              <w:rPr>
                <w:b/>
              </w:rPr>
              <w:t>ЭФ</w:t>
            </w:r>
          </w:p>
        </w:tc>
        <w:tc>
          <w:tcPr>
            <w:tcW w:w="3921" w:type="pct"/>
          </w:tcPr>
          <w:p w:rsidR="00FD22EF" w:rsidRPr="0050162D" w:rsidRDefault="00FD22EF" w:rsidP="00FD22EF">
            <w:r w:rsidRPr="0050162D">
              <w:t>Экранная форма.</w:t>
            </w:r>
          </w:p>
          <w:p w:rsidR="00FD22EF" w:rsidRPr="0050162D" w:rsidRDefault="00FD22EF" w:rsidP="00FD22EF"/>
        </w:tc>
      </w:tr>
      <w:tr w:rsidR="00CA6703" w:rsidRPr="0050162D" w:rsidTr="00FD22EF">
        <w:trPr>
          <w:trHeight w:val="350"/>
        </w:trPr>
        <w:tc>
          <w:tcPr>
            <w:tcW w:w="1079" w:type="pct"/>
          </w:tcPr>
          <w:p w:rsidR="00CA6703" w:rsidRPr="0050162D" w:rsidRDefault="00CA6703" w:rsidP="00FD22EF">
            <w:pPr>
              <w:rPr>
                <w:b/>
              </w:rPr>
            </w:pPr>
            <w:r w:rsidRPr="0050162D">
              <w:rPr>
                <w:b/>
              </w:rPr>
              <w:t>ФЛ</w:t>
            </w:r>
          </w:p>
        </w:tc>
        <w:tc>
          <w:tcPr>
            <w:tcW w:w="3921" w:type="pct"/>
          </w:tcPr>
          <w:p w:rsidR="00CA6703" w:rsidRPr="0050162D" w:rsidRDefault="00CA6703" w:rsidP="00FD22EF">
            <w:r w:rsidRPr="0050162D">
              <w:t>Физическое лицо</w:t>
            </w:r>
          </w:p>
        </w:tc>
      </w:tr>
      <w:tr w:rsidR="00CA6703" w:rsidRPr="0050162D" w:rsidTr="00FD22EF">
        <w:trPr>
          <w:trHeight w:val="350"/>
        </w:trPr>
        <w:tc>
          <w:tcPr>
            <w:tcW w:w="1079" w:type="pct"/>
          </w:tcPr>
          <w:p w:rsidR="00CA6703" w:rsidRPr="0050162D" w:rsidRDefault="00CA6703" w:rsidP="00FD22EF">
            <w:pPr>
              <w:rPr>
                <w:b/>
              </w:rPr>
            </w:pPr>
            <w:r w:rsidRPr="0050162D">
              <w:rPr>
                <w:b/>
              </w:rPr>
              <w:t>ЮЛ</w:t>
            </w:r>
          </w:p>
        </w:tc>
        <w:tc>
          <w:tcPr>
            <w:tcW w:w="3921" w:type="pct"/>
          </w:tcPr>
          <w:p w:rsidR="00CA6703" w:rsidRPr="0050162D" w:rsidRDefault="00CA6703" w:rsidP="00FD22EF">
            <w:r w:rsidRPr="0050162D">
              <w:t>Юридическое лицо</w:t>
            </w:r>
          </w:p>
        </w:tc>
      </w:tr>
      <w:tr w:rsidR="00CA6703" w:rsidRPr="0050162D" w:rsidTr="00FD22EF">
        <w:trPr>
          <w:trHeight w:val="350"/>
        </w:trPr>
        <w:tc>
          <w:tcPr>
            <w:tcW w:w="1079" w:type="pct"/>
          </w:tcPr>
          <w:p w:rsidR="00CA6703" w:rsidRPr="0050162D" w:rsidRDefault="00CA6703" w:rsidP="00FD22EF">
            <w:pPr>
              <w:rPr>
                <w:b/>
              </w:rPr>
            </w:pPr>
            <w:r w:rsidRPr="0050162D">
              <w:rPr>
                <w:b/>
              </w:rPr>
              <w:t>ИП</w:t>
            </w:r>
          </w:p>
        </w:tc>
        <w:tc>
          <w:tcPr>
            <w:tcW w:w="3921" w:type="pct"/>
          </w:tcPr>
          <w:p w:rsidR="00CA6703" w:rsidRPr="0050162D" w:rsidRDefault="00CA6703" w:rsidP="00FD22EF">
            <w:r w:rsidRPr="0050162D">
              <w:t>Индивидуальный предприниматель</w:t>
            </w:r>
          </w:p>
        </w:tc>
      </w:tr>
      <w:tr w:rsidR="00CA6703" w:rsidRPr="0050162D" w:rsidTr="00FD22EF">
        <w:trPr>
          <w:trHeight w:val="350"/>
        </w:trPr>
        <w:tc>
          <w:tcPr>
            <w:tcW w:w="1079" w:type="pct"/>
          </w:tcPr>
          <w:p w:rsidR="00CA6703" w:rsidRPr="0050162D" w:rsidRDefault="00CA6703" w:rsidP="00FD22EF">
            <w:pPr>
              <w:rPr>
                <w:b/>
              </w:rPr>
            </w:pPr>
            <w:r w:rsidRPr="0050162D">
              <w:rPr>
                <w:b/>
              </w:rPr>
              <w:t>Клиент</w:t>
            </w:r>
          </w:p>
        </w:tc>
        <w:tc>
          <w:tcPr>
            <w:tcW w:w="3921" w:type="pct"/>
          </w:tcPr>
          <w:p w:rsidR="00CA6703" w:rsidRPr="0050162D" w:rsidRDefault="00CA6703" w:rsidP="00FD22EF">
            <w:r w:rsidRPr="0050162D">
              <w:t>ФЛ/ЮЛ/ИП, желающий заключить /заключивший с Банком Договор ИБС, по которому Банк предоставляет Клиенту во временное возмездное пользование ИБС. По одному Договору может быть 1 или 2 Клиента в зависимости от Продукта (Типа Договора).</w:t>
            </w:r>
          </w:p>
        </w:tc>
      </w:tr>
      <w:tr w:rsidR="00CA6703" w:rsidRPr="0050162D" w:rsidTr="00FD22EF">
        <w:trPr>
          <w:trHeight w:val="350"/>
        </w:trPr>
        <w:tc>
          <w:tcPr>
            <w:tcW w:w="1079" w:type="pct"/>
          </w:tcPr>
          <w:p w:rsidR="00CA6703" w:rsidRPr="0050162D" w:rsidRDefault="00CA6703" w:rsidP="00FD22EF">
            <w:pPr>
              <w:rPr>
                <w:b/>
              </w:rPr>
            </w:pPr>
            <w:r w:rsidRPr="0050162D">
              <w:rPr>
                <w:b/>
              </w:rPr>
              <w:t>Представитель</w:t>
            </w:r>
          </w:p>
        </w:tc>
        <w:tc>
          <w:tcPr>
            <w:tcW w:w="3921" w:type="pct"/>
          </w:tcPr>
          <w:p w:rsidR="00CA6703" w:rsidRPr="0050162D" w:rsidRDefault="00CA6703" w:rsidP="00CA6703">
            <w:r w:rsidRPr="0050162D">
              <w:t xml:space="preserve">ФЛ, представитель Клиента, совершающий конкретную Активность от имени Клиента на основании правоустанавливающего документа. Выбирается в </w:t>
            </w:r>
            <w:r w:rsidRPr="0050162D">
              <w:rPr>
                <w:lang w:val="en-US"/>
              </w:rPr>
              <w:t>Siebel</w:t>
            </w:r>
            <w:r w:rsidRPr="0050162D">
              <w:t xml:space="preserve"> из списка доверенных лиц Клиента.</w:t>
            </w:r>
          </w:p>
          <w:p w:rsidR="00CA6703" w:rsidRPr="0050162D" w:rsidRDefault="00CA6703" w:rsidP="00FD22EF"/>
        </w:tc>
      </w:tr>
      <w:tr w:rsidR="00CA6703" w:rsidRPr="0050162D" w:rsidTr="00FD22EF">
        <w:trPr>
          <w:trHeight w:val="350"/>
        </w:trPr>
        <w:tc>
          <w:tcPr>
            <w:tcW w:w="1079" w:type="pct"/>
          </w:tcPr>
          <w:p w:rsidR="00CA6703" w:rsidRPr="0050162D" w:rsidRDefault="00CA6703" w:rsidP="00FD22EF">
            <w:pPr>
              <w:rPr>
                <w:b/>
              </w:rPr>
            </w:pPr>
            <w:r w:rsidRPr="0050162D">
              <w:rPr>
                <w:b/>
              </w:rPr>
              <w:t>Сопровождающий</w:t>
            </w:r>
            <w:r w:rsidRPr="0050162D">
              <w:t xml:space="preserve">  </w:t>
            </w:r>
          </w:p>
        </w:tc>
        <w:tc>
          <w:tcPr>
            <w:tcW w:w="3921" w:type="pct"/>
          </w:tcPr>
          <w:p w:rsidR="00CA6703" w:rsidRPr="0050162D" w:rsidRDefault="00CA6703" w:rsidP="00A06191">
            <w:r w:rsidRPr="0050162D">
              <w:t xml:space="preserve">ФЛ, </w:t>
            </w:r>
            <w:r w:rsidR="00A06191" w:rsidRPr="0050162D">
              <w:t xml:space="preserve">которое в соответствии с договором, может сопровождать клиента при осуществлении процесса доступа к ИБС. </w:t>
            </w:r>
          </w:p>
        </w:tc>
      </w:tr>
      <w:tr w:rsidR="00A06191" w:rsidRPr="0050162D" w:rsidTr="00FD22EF">
        <w:trPr>
          <w:trHeight w:val="350"/>
        </w:trPr>
        <w:tc>
          <w:tcPr>
            <w:tcW w:w="1079" w:type="pct"/>
          </w:tcPr>
          <w:p w:rsidR="00A06191" w:rsidRPr="0050162D" w:rsidRDefault="001831BD" w:rsidP="00FD22EF">
            <w:pPr>
              <w:rPr>
                <w:b/>
              </w:rPr>
            </w:pPr>
            <w:r w:rsidRPr="0050162D">
              <w:rPr>
                <w:b/>
              </w:rPr>
              <w:t>ДКО</w:t>
            </w:r>
          </w:p>
        </w:tc>
        <w:tc>
          <w:tcPr>
            <w:tcW w:w="3921" w:type="pct"/>
          </w:tcPr>
          <w:p w:rsidR="00A06191" w:rsidRPr="0050162D" w:rsidRDefault="001831BD" w:rsidP="00A06191">
            <w:r w:rsidRPr="0050162D">
              <w:t>Договор Комплексного Обслуживания, в рамках которого Клиенту открывается Мастер Счет Профайл, в том числе рублевый. Для предоставления клиенту - ФЛ услуги пользования ИБС, открытие ДКО обязательно</w:t>
            </w:r>
          </w:p>
        </w:tc>
      </w:tr>
      <w:tr w:rsidR="001831BD" w:rsidRPr="0050162D" w:rsidTr="00FD22EF">
        <w:trPr>
          <w:trHeight w:val="350"/>
        </w:trPr>
        <w:tc>
          <w:tcPr>
            <w:tcW w:w="1079" w:type="pct"/>
          </w:tcPr>
          <w:p w:rsidR="001831BD" w:rsidRPr="0050162D" w:rsidRDefault="001831BD" w:rsidP="00FD22EF">
            <w:pPr>
              <w:rPr>
                <w:b/>
              </w:rPr>
            </w:pPr>
            <w:r w:rsidRPr="0050162D">
              <w:rPr>
                <w:b/>
              </w:rPr>
              <w:t>МС</w:t>
            </w:r>
          </w:p>
        </w:tc>
        <w:tc>
          <w:tcPr>
            <w:tcW w:w="3921" w:type="pct"/>
          </w:tcPr>
          <w:p w:rsidR="001831BD" w:rsidRPr="0050162D" w:rsidRDefault="001831BD" w:rsidP="00A06191">
            <w:r w:rsidRPr="0050162D">
              <w:t>Мастер Счет Профайл</w:t>
            </w:r>
          </w:p>
        </w:tc>
      </w:tr>
      <w:tr w:rsidR="00EE4EA9" w:rsidRPr="0050162D" w:rsidTr="00FD22EF">
        <w:trPr>
          <w:trHeight w:val="350"/>
        </w:trPr>
        <w:tc>
          <w:tcPr>
            <w:tcW w:w="1079" w:type="pct"/>
          </w:tcPr>
          <w:p w:rsidR="00EE4EA9" w:rsidRPr="0050162D" w:rsidRDefault="00EE4EA9" w:rsidP="00FD22EF">
            <w:pPr>
              <w:rPr>
                <w:b/>
              </w:rPr>
            </w:pPr>
            <w:r w:rsidRPr="0050162D">
              <w:rPr>
                <w:b/>
              </w:rPr>
              <w:t>УСБС</w:t>
            </w:r>
          </w:p>
        </w:tc>
        <w:tc>
          <w:tcPr>
            <w:tcW w:w="3921" w:type="pct"/>
          </w:tcPr>
          <w:p w:rsidR="00EE4EA9" w:rsidRPr="0050162D" w:rsidRDefault="00EE4EA9" w:rsidP="00A06191">
            <w:r w:rsidRPr="0050162D">
              <w:t>Универсальный слой банковских сервисов</w:t>
            </w:r>
          </w:p>
        </w:tc>
      </w:tr>
      <w:tr w:rsidR="00684D4A" w:rsidRPr="0050162D" w:rsidTr="00FD22EF">
        <w:trPr>
          <w:trHeight w:val="350"/>
        </w:trPr>
        <w:tc>
          <w:tcPr>
            <w:tcW w:w="1079" w:type="pct"/>
          </w:tcPr>
          <w:p w:rsidR="00684D4A" w:rsidRPr="0050162D" w:rsidRDefault="00684D4A" w:rsidP="00FD22EF">
            <w:pPr>
              <w:rPr>
                <w:b/>
              </w:rPr>
            </w:pPr>
            <w:r w:rsidRPr="0050162D">
              <w:rPr>
                <w:b/>
              </w:rPr>
              <w:t>ТС</w:t>
            </w:r>
          </w:p>
        </w:tc>
        <w:tc>
          <w:tcPr>
            <w:tcW w:w="3921" w:type="pct"/>
          </w:tcPr>
          <w:p w:rsidR="00684D4A" w:rsidRPr="0050162D" w:rsidRDefault="00684D4A" w:rsidP="00A06191">
            <w:r w:rsidRPr="0050162D">
              <w:t>Транзакционный сервис</w:t>
            </w:r>
          </w:p>
        </w:tc>
      </w:tr>
      <w:tr w:rsidR="007C7940" w:rsidRPr="0050162D" w:rsidTr="00FD22EF">
        <w:trPr>
          <w:trHeight w:val="350"/>
        </w:trPr>
        <w:tc>
          <w:tcPr>
            <w:tcW w:w="1079" w:type="pct"/>
          </w:tcPr>
          <w:p w:rsidR="007C7940" w:rsidRPr="007C7940" w:rsidRDefault="007C7940" w:rsidP="00FD22EF">
            <w:pPr>
              <w:rPr>
                <w:b/>
              </w:rPr>
            </w:pPr>
            <w:r>
              <w:rPr>
                <w:b/>
                <w:lang w:val="en-US"/>
              </w:rPr>
              <w:t>VIP клиент</w:t>
            </w:r>
          </w:p>
        </w:tc>
        <w:tc>
          <w:tcPr>
            <w:tcW w:w="3921" w:type="pct"/>
          </w:tcPr>
          <w:p w:rsidR="007C7940" w:rsidRPr="0050162D" w:rsidRDefault="007C7940" w:rsidP="00A06191"/>
        </w:tc>
      </w:tr>
      <w:tr w:rsidR="005731D8" w:rsidRPr="0050162D" w:rsidTr="00FD22EF">
        <w:trPr>
          <w:trHeight w:val="350"/>
        </w:trPr>
        <w:tc>
          <w:tcPr>
            <w:tcW w:w="1079" w:type="pct"/>
          </w:tcPr>
          <w:p w:rsidR="005731D8" w:rsidRPr="005731D8" w:rsidRDefault="005731D8" w:rsidP="00FD22EF">
            <w:pPr>
              <w:rPr>
                <w:b/>
              </w:rPr>
            </w:pPr>
            <w:r>
              <w:rPr>
                <w:b/>
              </w:rPr>
              <w:t>КБО</w:t>
            </w:r>
          </w:p>
        </w:tc>
        <w:tc>
          <w:tcPr>
            <w:tcW w:w="3921" w:type="pct"/>
          </w:tcPr>
          <w:p w:rsidR="005731D8" w:rsidRDefault="005731D8" w:rsidP="00A06191">
            <w:r>
              <w:t>Код банковского продукта</w:t>
            </w:r>
          </w:p>
        </w:tc>
      </w:tr>
      <w:tr w:rsidR="00C527C8" w:rsidRPr="0050162D" w:rsidTr="00FD22EF">
        <w:trPr>
          <w:trHeight w:val="350"/>
        </w:trPr>
        <w:tc>
          <w:tcPr>
            <w:tcW w:w="1079" w:type="pct"/>
          </w:tcPr>
          <w:p w:rsidR="00C527C8" w:rsidRDefault="00C527C8" w:rsidP="00FD22EF">
            <w:pPr>
              <w:rPr>
                <w:b/>
              </w:rPr>
            </w:pPr>
            <w:r>
              <w:rPr>
                <w:b/>
              </w:rPr>
              <w:t>Пакет ДКО</w:t>
            </w:r>
          </w:p>
        </w:tc>
        <w:tc>
          <w:tcPr>
            <w:tcW w:w="3921" w:type="pct"/>
          </w:tcPr>
          <w:p w:rsidR="00C527C8" w:rsidRDefault="00C527C8" w:rsidP="00A06191"/>
        </w:tc>
      </w:tr>
    </w:tbl>
    <w:p w:rsidR="00FD22EF" w:rsidRPr="0050162D" w:rsidRDefault="00FD22EF" w:rsidP="00D315AB">
      <w:pPr>
        <w:ind w:firstLine="567"/>
        <w:rPr>
          <w:b/>
        </w:rPr>
      </w:pPr>
    </w:p>
    <w:p w:rsidR="00FD22EF" w:rsidRPr="0050162D" w:rsidRDefault="00FD22EF" w:rsidP="00D315AB">
      <w:pPr>
        <w:ind w:firstLine="567"/>
        <w:rPr>
          <w:b/>
        </w:rPr>
      </w:pPr>
    </w:p>
    <w:p w:rsidR="00AA7190" w:rsidRPr="0050162D" w:rsidRDefault="00AA7190" w:rsidP="00B7679E">
      <w:pPr>
        <w:pStyle w:val="11"/>
        <w:rPr>
          <w:rFonts w:cs="Times New Roman"/>
        </w:rPr>
      </w:pPr>
      <w:bookmarkStart w:id="56" w:name="_Toc445490995"/>
      <w:bookmarkStart w:id="57" w:name="_Toc454971366"/>
      <w:r w:rsidRPr="0050162D">
        <w:rPr>
          <w:rFonts w:cs="Times New Roman"/>
        </w:rPr>
        <w:t>Бизнес-требования</w:t>
      </w:r>
      <w:bookmarkEnd w:id="56"/>
      <w:bookmarkEnd w:id="57"/>
      <w:r w:rsidRPr="0050162D">
        <w:rPr>
          <w:rFonts w:cs="Times New Roman"/>
        </w:rPr>
        <w:tab/>
      </w:r>
    </w:p>
    <w:p w:rsidR="00AA7190" w:rsidRPr="00280C4B" w:rsidRDefault="00AA7190" w:rsidP="00280C4B">
      <w:pPr>
        <w:pStyle w:val="2"/>
        <w:tabs>
          <w:tab w:val="clear" w:pos="3432"/>
          <w:tab w:val="num" w:pos="738"/>
        </w:tabs>
        <w:ind w:left="284"/>
        <w:rPr>
          <w:rFonts w:cs="Times New Roman"/>
          <w:b/>
        </w:rPr>
      </w:pPr>
      <w:bookmarkStart w:id="58" w:name="_Toc445490996"/>
      <w:bookmarkStart w:id="59" w:name="_Toc454971367"/>
      <w:r w:rsidRPr="00280C4B">
        <w:rPr>
          <w:rFonts w:cs="Times New Roman"/>
          <w:b/>
        </w:rPr>
        <w:t>Архитектура решения</w:t>
      </w:r>
      <w:bookmarkEnd w:id="58"/>
      <w:bookmarkEnd w:id="59"/>
      <w:r w:rsidRPr="00280C4B">
        <w:rPr>
          <w:rFonts w:cs="Times New Roman"/>
          <w:b/>
        </w:rPr>
        <w:tab/>
      </w:r>
    </w:p>
    <w:p w:rsidR="00AA7190" w:rsidRPr="0050162D" w:rsidRDefault="00AA7190" w:rsidP="00AA7190">
      <w:pPr>
        <w:ind w:firstLine="360"/>
        <w:rPr>
          <w:color w:val="000000"/>
        </w:rPr>
      </w:pPr>
      <w:r w:rsidRPr="0050162D">
        <w:rPr>
          <w:color w:val="000000"/>
        </w:rPr>
        <w:t>Перечень информационных систем,</w:t>
      </w:r>
      <w:r w:rsidR="00782FA5" w:rsidRPr="0050162D">
        <w:rPr>
          <w:color w:val="000000"/>
        </w:rPr>
        <w:t xml:space="preserve"> </w:t>
      </w:r>
      <w:r w:rsidRPr="0050162D">
        <w:rPr>
          <w:color w:val="000000"/>
        </w:rPr>
        <w:t>которые предполагается задействовать при автоматизации бизнес процессов по работе с ИБС, приведен в таблице 1.</w:t>
      </w:r>
    </w:p>
    <w:p w:rsidR="00AA7190" w:rsidRPr="0050162D" w:rsidRDefault="00AA7190" w:rsidP="009F647C">
      <w:r w:rsidRPr="0050162D">
        <w:t xml:space="preserve">Таблица </w:t>
      </w:r>
      <w:r w:rsidR="00944E60" w:rsidRPr="0050162D">
        <w:fldChar w:fldCharType="begin"/>
      </w:r>
      <w:r w:rsidRPr="0050162D">
        <w:instrText xml:space="preserve"> SEQ Таблица \* ARABIC </w:instrText>
      </w:r>
      <w:r w:rsidR="00944E60" w:rsidRPr="0050162D">
        <w:fldChar w:fldCharType="separate"/>
      </w:r>
      <w:r w:rsidR="00E42ED9">
        <w:rPr>
          <w:noProof/>
        </w:rPr>
        <w:t>1</w:t>
      </w:r>
      <w:r w:rsidR="00944E60" w:rsidRPr="0050162D">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544"/>
        <w:gridCol w:w="5068"/>
      </w:tblGrid>
      <w:tr w:rsidR="00AA7190" w:rsidRPr="0050162D" w:rsidTr="008233AD">
        <w:tc>
          <w:tcPr>
            <w:tcW w:w="959" w:type="dxa"/>
          </w:tcPr>
          <w:p w:rsidR="00AA7190" w:rsidRPr="0050162D" w:rsidRDefault="00AA7190" w:rsidP="008233AD">
            <w:pPr>
              <w:rPr>
                <w:b/>
                <w:color w:val="000000"/>
              </w:rPr>
            </w:pPr>
            <w:r w:rsidRPr="0050162D">
              <w:rPr>
                <w:b/>
                <w:color w:val="000000"/>
                <w:lang w:val="en-US"/>
              </w:rPr>
              <w:t>№</w:t>
            </w:r>
          </w:p>
        </w:tc>
        <w:tc>
          <w:tcPr>
            <w:tcW w:w="3544" w:type="dxa"/>
          </w:tcPr>
          <w:p w:rsidR="00AA7190" w:rsidRPr="0050162D" w:rsidRDefault="00AA7190" w:rsidP="008233AD">
            <w:pPr>
              <w:rPr>
                <w:b/>
                <w:color w:val="000000"/>
              </w:rPr>
            </w:pPr>
            <w:r w:rsidRPr="0050162D">
              <w:rPr>
                <w:b/>
                <w:color w:val="000000"/>
              </w:rPr>
              <w:t>Система</w:t>
            </w:r>
          </w:p>
        </w:tc>
        <w:tc>
          <w:tcPr>
            <w:tcW w:w="5068" w:type="dxa"/>
          </w:tcPr>
          <w:p w:rsidR="00AA7190" w:rsidRPr="0050162D" w:rsidRDefault="00AA7190" w:rsidP="008233AD">
            <w:pPr>
              <w:rPr>
                <w:b/>
                <w:color w:val="000000"/>
              </w:rPr>
            </w:pPr>
            <w:r w:rsidRPr="0050162D">
              <w:rPr>
                <w:b/>
                <w:color w:val="000000"/>
              </w:rPr>
              <w:t>Функционал</w:t>
            </w:r>
          </w:p>
        </w:tc>
      </w:tr>
      <w:tr w:rsidR="00AA7190" w:rsidRPr="0050162D" w:rsidTr="008233AD">
        <w:tc>
          <w:tcPr>
            <w:tcW w:w="959" w:type="dxa"/>
          </w:tcPr>
          <w:p w:rsidR="00AA7190" w:rsidRPr="0050162D" w:rsidRDefault="00AA7190" w:rsidP="008233AD">
            <w:pPr>
              <w:rPr>
                <w:color w:val="000000"/>
              </w:rPr>
            </w:pPr>
            <w:r w:rsidRPr="0050162D">
              <w:rPr>
                <w:color w:val="000000"/>
              </w:rPr>
              <w:t>1</w:t>
            </w:r>
          </w:p>
        </w:tc>
        <w:tc>
          <w:tcPr>
            <w:tcW w:w="3544" w:type="dxa"/>
          </w:tcPr>
          <w:p w:rsidR="00AA7190" w:rsidRPr="0050162D" w:rsidRDefault="00AA7190" w:rsidP="008233AD">
            <w:pPr>
              <w:rPr>
                <w:color w:val="000000"/>
                <w:lang w:val="en-US"/>
              </w:rPr>
            </w:pPr>
            <w:r w:rsidRPr="0050162D">
              <w:rPr>
                <w:color w:val="000000"/>
                <w:lang w:val="en-US"/>
              </w:rPr>
              <w:t>CRM Siebel</w:t>
            </w:r>
          </w:p>
        </w:tc>
        <w:tc>
          <w:tcPr>
            <w:tcW w:w="5068" w:type="dxa"/>
          </w:tcPr>
          <w:p w:rsidR="00AA7190" w:rsidRPr="0050162D" w:rsidRDefault="00AA7190" w:rsidP="008233AD">
            <w:pPr>
              <w:rPr>
                <w:color w:val="000000"/>
              </w:rPr>
            </w:pPr>
            <w:r w:rsidRPr="0050162D">
              <w:rPr>
                <w:color w:val="000000"/>
              </w:rPr>
              <w:t xml:space="preserve">Идентификация клиента.  Инициирование </w:t>
            </w:r>
            <w:r w:rsidRPr="0050162D">
              <w:rPr>
                <w:color w:val="000000"/>
              </w:rPr>
              <w:lastRenderedPageBreak/>
              <w:t>операций.</w:t>
            </w:r>
          </w:p>
        </w:tc>
      </w:tr>
      <w:tr w:rsidR="00AA7190" w:rsidRPr="0050162D" w:rsidTr="008233AD">
        <w:tc>
          <w:tcPr>
            <w:tcW w:w="959" w:type="dxa"/>
          </w:tcPr>
          <w:p w:rsidR="00AA7190" w:rsidRPr="0050162D" w:rsidRDefault="00AA7190" w:rsidP="008233AD">
            <w:pPr>
              <w:rPr>
                <w:color w:val="000000"/>
              </w:rPr>
            </w:pPr>
            <w:r w:rsidRPr="0050162D">
              <w:rPr>
                <w:color w:val="000000"/>
              </w:rPr>
              <w:lastRenderedPageBreak/>
              <w:t>2</w:t>
            </w:r>
          </w:p>
        </w:tc>
        <w:tc>
          <w:tcPr>
            <w:tcW w:w="3544" w:type="dxa"/>
          </w:tcPr>
          <w:p w:rsidR="00AA7190" w:rsidRPr="0050162D" w:rsidRDefault="00AA7190" w:rsidP="008233AD">
            <w:pPr>
              <w:rPr>
                <w:color w:val="000000"/>
              </w:rPr>
            </w:pPr>
            <w:r w:rsidRPr="0050162D">
              <w:rPr>
                <w:color w:val="000000"/>
              </w:rPr>
              <w:t>УФО Спектрум</w:t>
            </w:r>
          </w:p>
        </w:tc>
        <w:tc>
          <w:tcPr>
            <w:tcW w:w="5068" w:type="dxa"/>
          </w:tcPr>
          <w:p w:rsidR="00AA7190" w:rsidRPr="0050162D" w:rsidRDefault="00AA7190" w:rsidP="008233AD">
            <w:pPr>
              <w:rPr>
                <w:color w:val="000000"/>
              </w:rPr>
            </w:pPr>
            <w:r w:rsidRPr="0050162D">
              <w:rPr>
                <w:color w:val="000000"/>
              </w:rPr>
              <w:t>Функционал по работе с договором ИБС.</w:t>
            </w:r>
          </w:p>
        </w:tc>
      </w:tr>
      <w:tr w:rsidR="00AA7190" w:rsidRPr="0050162D" w:rsidTr="008233AD">
        <w:tc>
          <w:tcPr>
            <w:tcW w:w="959" w:type="dxa"/>
          </w:tcPr>
          <w:p w:rsidR="00AA7190" w:rsidRPr="0050162D" w:rsidRDefault="007A5868" w:rsidP="008233AD">
            <w:pPr>
              <w:rPr>
                <w:color w:val="000000"/>
              </w:rPr>
            </w:pPr>
            <w:r w:rsidRPr="0050162D">
              <w:rPr>
                <w:color w:val="000000"/>
              </w:rPr>
              <w:t>3</w:t>
            </w:r>
          </w:p>
        </w:tc>
        <w:tc>
          <w:tcPr>
            <w:tcW w:w="3544" w:type="dxa"/>
          </w:tcPr>
          <w:p w:rsidR="00AA7190" w:rsidRPr="0050162D" w:rsidRDefault="00AA7190" w:rsidP="008233AD">
            <w:pPr>
              <w:rPr>
                <w:color w:val="000000"/>
              </w:rPr>
            </w:pPr>
            <w:r w:rsidRPr="0050162D">
              <w:rPr>
                <w:color w:val="000000"/>
              </w:rPr>
              <w:t>УСБС</w:t>
            </w:r>
          </w:p>
        </w:tc>
        <w:tc>
          <w:tcPr>
            <w:tcW w:w="5068" w:type="dxa"/>
          </w:tcPr>
          <w:p w:rsidR="00AA7190" w:rsidRPr="0050162D" w:rsidRDefault="00AA7190" w:rsidP="008233AD">
            <w:pPr>
              <w:rPr>
                <w:color w:val="000000"/>
              </w:rPr>
            </w:pPr>
            <w:r w:rsidRPr="0050162D">
              <w:rPr>
                <w:color w:val="000000"/>
              </w:rPr>
              <w:t xml:space="preserve">Маршрутизация данных  по процессу оплаты  комиссий, штрафов при оплате с МС </w:t>
            </w:r>
          </w:p>
        </w:tc>
      </w:tr>
      <w:tr w:rsidR="00AA7190" w:rsidRPr="0050162D" w:rsidTr="008233AD">
        <w:tc>
          <w:tcPr>
            <w:tcW w:w="959" w:type="dxa"/>
          </w:tcPr>
          <w:p w:rsidR="00AA7190" w:rsidRPr="0050162D" w:rsidRDefault="007A5868" w:rsidP="008233AD">
            <w:pPr>
              <w:rPr>
                <w:color w:val="000000"/>
              </w:rPr>
            </w:pPr>
            <w:r w:rsidRPr="0050162D">
              <w:rPr>
                <w:color w:val="000000"/>
              </w:rPr>
              <w:t>4</w:t>
            </w:r>
          </w:p>
        </w:tc>
        <w:tc>
          <w:tcPr>
            <w:tcW w:w="3544" w:type="dxa"/>
          </w:tcPr>
          <w:p w:rsidR="00AA7190" w:rsidRPr="0050162D" w:rsidRDefault="00AA7190" w:rsidP="008233AD">
            <w:pPr>
              <w:rPr>
                <w:color w:val="000000"/>
              </w:rPr>
            </w:pPr>
            <w:r w:rsidRPr="0050162D">
              <w:rPr>
                <w:color w:val="000000"/>
                <w:lang w:val="en-US"/>
              </w:rPr>
              <w:t>MDM</w:t>
            </w:r>
            <w:r w:rsidRPr="0050162D">
              <w:rPr>
                <w:color w:val="000000"/>
              </w:rPr>
              <w:t xml:space="preserve"> </w:t>
            </w:r>
            <w:r w:rsidRPr="0050162D">
              <w:rPr>
                <w:color w:val="000000"/>
                <w:lang w:val="en-US"/>
              </w:rPr>
              <w:t>Customer</w:t>
            </w:r>
            <w:r w:rsidRPr="0050162D">
              <w:rPr>
                <w:color w:val="000000"/>
              </w:rPr>
              <w:t xml:space="preserve"> </w:t>
            </w:r>
            <w:r w:rsidRPr="0050162D">
              <w:rPr>
                <w:color w:val="000000"/>
                <w:lang w:val="en-US"/>
              </w:rPr>
              <w:t>Hub</w:t>
            </w:r>
          </w:p>
        </w:tc>
        <w:tc>
          <w:tcPr>
            <w:tcW w:w="5068" w:type="dxa"/>
          </w:tcPr>
          <w:p w:rsidR="00AA7190" w:rsidRPr="0050162D" w:rsidRDefault="00AA7190" w:rsidP="008233AD">
            <w:pPr>
              <w:rPr>
                <w:color w:val="000000"/>
              </w:rPr>
            </w:pPr>
            <w:r w:rsidRPr="0050162D">
              <w:rPr>
                <w:color w:val="000000"/>
              </w:rPr>
              <w:t>Создание и  возврат кросс-ссылок</w:t>
            </w:r>
            <w:r w:rsidR="001E378D" w:rsidRPr="0050162D">
              <w:rPr>
                <w:color w:val="000000"/>
              </w:rPr>
              <w:t xml:space="preserve"> по Клиентам</w:t>
            </w:r>
          </w:p>
        </w:tc>
      </w:tr>
      <w:tr w:rsidR="00AA7190" w:rsidRPr="0050162D" w:rsidTr="008233AD">
        <w:tc>
          <w:tcPr>
            <w:tcW w:w="959" w:type="dxa"/>
          </w:tcPr>
          <w:p w:rsidR="00AA7190" w:rsidRPr="0050162D" w:rsidRDefault="007A5868" w:rsidP="008233AD">
            <w:pPr>
              <w:rPr>
                <w:color w:val="000000"/>
              </w:rPr>
            </w:pPr>
            <w:r w:rsidRPr="0050162D">
              <w:rPr>
                <w:color w:val="000000"/>
              </w:rPr>
              <w:t>5</w:t>
            </w:r>
          </w:p>
        </w:tc>
        <w:tc>
          <w:tcPr>
            <w:tcW w:w="3544" w:type="dxa"/>
          </w:tcPr>
          <w:p w:rsidR="00AA7190" w:rsidRPr="0050162D" w:rsidRDefault="00AA7190" w:rsidP="008233AD">
            <w:pPr>
              <w:rPr>
                <w:color w:val="000000"/>
              </w:rPr>
            </w:pPr>
            <w:r w:rsidRPr="0050162D">
              <w:rPr>
                <w:color w:val="000000"/>
                <w:lang w:val="en-US"/>
              </w:rPr>
              <w:t>Profile</w:t>
            </w:r>
          </w:p>
        </w:tc>
        <w:tc>
          <w:tcPr>
            <w:tcW w:w="5068" w:type="dxa"/>
          </w:tcPr>
          <w:p w:rsidR="00AA7190" w:rsidRPr="0050162D" w:rsidRDefault="00AA7190" w:rsidP="008233AD">
            <w:pPr>
              <w:rPr>
                <w:color w:val="000000"/>
              </w:rPr>
            </w:pPr>
            <w:r w:rsidRPr="0050162D">
              <w:rPr>
                <w:color w:val="000000"/>
              </w:rPr>
              <w:t>Списание средств с МС по комиссиям/штрафам</w:t>
            </w:r>
          </w:p>
        </w:tc>
      </w:tr>
      <w:tr w:rsidR="00AA7190" w:rsidRPr="0050162D" w:rsidTr="008233AD">
        <w:tc>
          <w:tcPr>
            <w:tcW w:w="959" w:type="dxa"/>
          </w:tcPr>
          <w:p w:rsidR="00AA7190" w:rsidRPr="0050162D" w:rsidRDefault="007A5868" w:rsidP="008233AD">
            <w:pPr>
              <w:rPr>
                <w:color w:val="000000"/>
              </w:rPr>
            </w:pPr>
            <w:r w:rsidRPr="0050162D">
              <w:rPr>
                <w:color w:val="000000"/>
              </w:rPr>
              <w:t>6</w:t>
            </w:r>
          </w:p>
        </w:tc>
        <w:tc>
          <w:tcPr>
            <w:tcW w:w="3544" w:type="dxa"/>
          </w:tcPr>
          <w:p w:rsidR="00AA7190" w:rsidRPr="0050162D" w:rsidRDefault="00AA7190" w:rsidP="008233AD">
            <w:pPr>
              <w:rPr>
                <w:color w:val="000000"/>
              </w:rPr>
            </w:pPr>
            <w:r w:rsidRPr="0050162D">
              <w:rPr>
                <w:color w:val="000000"/>
              </w:rPr>
              <w:t>Бисквит</w:t>
            </w:r>
          </w:p>
        </w:tc>
        <w:tc>
          <w:tcPr>
            <w:tcW w:w="5068" w:type="dxa"/>
          </w:tcPr>
          <w:p w:rsidR="00AA7190" w:rsidRPr="0050162D" w:rsidRDefault="00AA7190" w:rsidP="008233AD">
            <w:pPr>
              <w:rPr>
                <w:color w:val="000000"/>
              </w:rPr>
            </w:pPr>
            <w:r w:rsidRPr="0050162D">
              <w:rPr>
                <w:color w:val="000000"/>
              </w:rPr>
              <w:t>Учет операций в главной книге</w:t>
            </w:r>
          </w:p>
        </w:tc>
      </w:tr>
      <w:tr w:rsidR="00684D4A" w:rsidRPr="0050162D" w:rsidTr="008233AD">
        <w:tc>
          <w:tcPr>
            <w:tcW w:w="959" w:type="dxa"/>
          </w:tcPr>
          <w:p w:rsidR="00684D4A" w:rsidRPr="0050162D" w:rsidRDefault="00684D4A" w:rsidP="008233AD">
            <w:pPr>
              <w:rPr>
                <w:color w:val="000000"/>
              </w:rPr>
            </w:pPr>
            <w:r w:rsidRPr="0050162D">
              <w:rPr>
                <w:color w:val="000000"/>
              </w:rPr>
              <w:t>7</w:t>
            </w:r>
          </w:p>
        </w:tc>
        <w:tc>
          <w:tcPr>
            <w:tcW w:w="3544" w:type="dxa"/>
          </w:tcPr>
          <w:p w:rsidR="00684D4A" w:rsidRPr="0050162D" w:rsidRDefault="00684D4A" w:rsidP="008233AD">
            <w:pPr>
              <w:rPr>
                <w:color w:val="000000"/>
              </w:rPr>
            </w:pPr>
            <w:r w:rsidRPr="0050162D">
              <w:rPr>
                <w:color w:val="000000"/>
              </w:rPr>
              <w:t>Транзакционный сервис</w:t>
            </w:r>
          </w:p>
        </w:tc>
        <w:tc>
          <w:tcPr>
            <w:tcW w:w="5068" w:type="dxa"/>
          </w:tcPr>
          <w:p w:rsidR="00684D4A" w:rsidRPr="0050162D" w:rsidRDefault="00684D4A" w:rsidP="008233AD">
            <w:pPr>
              <w:rPr>
                <w:color w:val="000000"/>
              </w:rPr>
            </w:pPr>
            <w:r w:rsidRPr="0050162D">
              <w:rPr>
                <w:color w:val="000000"/>
              </w:rPr>
              <w:t>Обеспечение целостности транзакции.</w:t>
            </w:r>
          </w:p>
        </w:tc>
      </w:tr>
    </w:tbl>
    <w:p w:rsidR="00AA7190" w:rsidRPr="0050162D" w:rsidRDefault="00AA7190" w:rsidP="00AA7190">
      <w:pPr>
        <w:rPr>
          <w:color w:val="000000"/>
        </w:rPr>
      </w:pPr>
    </w:p>
    <w:p w:rsidR="00AA7190" w:rsidRPr="0050162D" w:rsidRDefault="00F05966" w:rsidP="00AA7190">
      <w:pPr>
        <w:keepNext/>
        <w:rPr>
          <w:color w:val="000000"/>
        </w:rPr>
      </w:pPr>
      <w:r>
        <w:object w:dxaOrig="12017" w:dyaOrig="4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212.25pt" o:ole="">
            <v:imagedata r:id="rId9" o:title=""/>
          </v:shape>
          <o:OLEObject Type="Embed" ProgID="Visio.Drawing.11" ShapeID="_x0000_i1025" DrawAspect="Content" ObjectID="_1615101274" r:id="rId10"/>
        </w:object>
      </w:r>
    </w:p>
    <w:p w:rsidR="00AA7190" w:rsidRPr="0050162D" w:rsidRDefault="00AA7190" w:rsidP="009F647C">
      <w:r w:rsidRPr="0050162D">
        <w:t xml:space="preserve">Рисунок </w:t>
      </w:r>
      <w:r w:rsidR="00944E60" w:rsidRPr="0050162D">
        <w:fldChar w:fldCharType="begin"/>
      </w:r>
      <w:r w:rsidRPr="0050162D">
        <w:instrText xml:space="preserve"> SEQ Рисунок \* ARABIC </w:instrText>
      </w:r>
      <w:r w:rsidR="00944E60" w:rsidRPr="0050162D">
        <w:fldChar w:fldCharType="separate"/>
      </w:r>
      <w:r w:rsidR="00E42ED9">
        <w:rPr>
          <w:noProof/>
        </w:rPr>
        <w:t>1</w:t>
      </w:r>
      <w:r w:rsidR="00944E60" w:rsidRPr="0050162D">
        <w:fldChar w:fldCharType="end"/>
      </w:r>
    </w:p>
    <w:p w:rsidR="00BE03A7" w:rsidRDefault="00BE03A7" w:rsidP="009459F5">
      <w:pPr>
        <w:ind w:firstLine="708"/>
        <w:rPr>
          <w:color w:val="000000"/>
        </w:rPr>
      </w:pPr>
      <w:r w:rsidRPr="0050162D">
        <w:rPr>
          <w:color w:val="000000"/>
        </w:rPr>
        <w:t xml:space="preserve">Общая схема взаимодействия информационных систем приведена на рисунке 1. Рассмотрим ее более подробно. </w:t>
      </w:r>
    </w:p>
    <w:p w:rsidR="00810923" w:rsidRPr="0050162D" w:rsidRDefault="00810923" w:rsidP="00810923">
      <w:pPr>
        <w:ind w:firstLine="708"/>
        <w:rPr>
          <w:color w:val="000000"/>
        </w:rPr>
      </w:pPr>
      <w:r w:rsidRPr="0050162D">
        <w:rPr>
          <w:color w:val="000000"/>
        </w:rPr>
        <w:t xml:space="preserve">Активности, связанные с  договором ИБС и требующие идентификации одного или двух клиентов, должны инициироваться из </w:t>
      </w:r>
      <w:r w:rsidRPr="0050162D">
        <w:rPr>
          <w:color w:val="000000"/>
          <w:lang w:val="en-US"/>
        </w:rPr>
        <w:t>CRM</w:t>
      </w:r>
      <w:r w:rsidRPr="0050162D">
        <w:rPr>
          <w:color w:val="000000"/>
        </w:rPr>
        <w:t xml:space="preserve"> </w:t>
      </w:r>
      <w:r w:rsidRPr="0050162D">
        <w:rPr>
          <w:color w:val="000000"/>
          <w:lang w:val="en-US"/>
        </w:rPr>
        <w:t>S</w:t>
      </w:r>
      <w:r w:rsidRPr="0050162D">
        <w:rPr>
          <w:color w:val="000000"/>
        </w:rPr>
        <w:t>iebel. Активности, не требующие идентификации клиента, инициируются из интерфейса УФО Спектрум.</w:t>
      </w:r>
    </w:p>
    <w:p w:rsidR="00810923" w:rsidRPr="0050162D" w:rsidRDefault="00810923" w:rsidP="00810923">
      <w:pPr>
        <w:ind w:firstLine="708"/>
        <w:rPr>
          <w:color w:val="000000"/>
        </w:rPr>
      </w:pPr>
      <w:r w:rsidRPr="0050162D">
        <w:rPr>
          <w:color w:val="000000"/>
        </w:rPr>
        <w:t xml:space="preserve">По активностям,  инициированным из </w:t>
      </w:r>
      <w:r w:rsidRPr="0050162D">
        <w:rPr>
          <w:color w:val="000000"/>
          <w:lang w:val="en-US"/>
        </w:rPr>
        <w:t>CRM</w:t>
      </w:r>
      <w:r w:rsidRPr="0050162D">
        <w:rPr>
          <w:color w:val="000000"/>
        </w:rPr>
        <w:t xml:space="preserve"> </w:t>
      </w:r>
      <w:r w:rsidRPr="0050162D">
        <w:rPr>
          <w:color w:val="000000"/>
          <w:lang w:val="en-US"/>
        </w:rPr>
        <w:t>Siebel</w:t>
      </w:r>
      <w:r w:rsidRPr="0050162D">
        <w:rPr>
          <w:color w:val="000000"/>
        </w:rPr>
        <w:t>, в УФО Спектрум передается контекст тематики,  который помимо прочей информации  содержит информацию о клиент</w:t>
      </w:r>
      <w:r>
        <w:rPr>
          <w:color w:val="000000"/>
        </w:rPr>
        <w:t>ах  и их представителях</w:t>
      </w:r>
      <w:r w:rsidRPr="0050162D">
        <w:rPr>
          <w:color w:val="000000"/>
        </w:rPr>
        <w:t>. Для того чтобы обеспечить однозначное соответствие между клиентом,  информация о котором передана в контексте тематики, и клиентом, указанным в договоре ИБС в УФО Спектрум,  необходима интеграция с MDM Customer Hub. В рамках этой интеграции,  УФО Спектрум передает и получает от MDM свои внутренние идентификаторы клиента в привязке к идентификаторам клиента в CRM Siebel.</w:t>
      </w:r>
    </w:p>
    <w:p w:rsidR="00810923" w:rsidRPr="0050162D" w:rsidRDefault="00810923" w:rsidP="00810923">
      <w:pPr>
        <w:rPr>
          <w:color w:val="000000"/>
        </w:rPr>
      </w:pPr>
      <w:r w:rsidRPr="0050162D">
        <w:rPr>
          <w:color w:val="000000"/>
        </w:rPr>
        <w:tab/>
        <w:t xml:space="preserve"> </w:t>
      </w:r>
      <w:r w:rsidRPr="00D85788">
        <w:rPr>
          <w:color w:val="000000"/>
        </w:rPr>
        <w:t>По</w:t>
      </w:r>
      <w:r>
        <w:rPr>
          <w:color w:val="000000"/>
        </w:rPr>
        <w:t xml:space="preserve">сле взаимодействия с </w:t>
      </w:r>
      <w:r>
        <w:rPr>
          <w:color w:val="000000"/>
          <w:lang w:val="en-US"/>
        </w:rPr>
        <w:t>MDM</w:t>
      </w:r>
      <w:r>
        <w:rPr>
          <w:color w:val="000000"/>
        </w:rPr>
        <w:t xml:space="preserve">, происходит </w:t>
      </w:r>
      <w:r w:rsidRPr="00D85788">
        <w:rPr>
          <w:color w:val="000000"/>
        </w:rPr>
        <w:t xml:space="preserve">обогащение </w:t>
      </w:r>
      <w:r>
        <w:rPr>
          <w:color w:val="000000"/>
        </w:rPr>
        <w:t xml:space="preserve">полученного контекста </w:t>
      </w:r>
      <w:r w:rsidRPr="00D85788">
        <w:rPr>
          <w:color w:val="000000"/>
        </w:rPr>
        <w:t>данными по счету и пакету ДКО Клиента 2</w:t>
      </w:r>
    </w:p>
    <w:p w:rsidR="00AA091C" w:rsidRPr="0050162D" w:rsidRDefault="00F340F1" w:rsidP="00812832">
      <w:pPr>
        <w:ind w:firstLine="708"/>
        <w:rPr>
          <w:color w:val="000000"/>
        </w:rPr>
      </w:pPr>
      <w:r w:rsidRPr="0050162D">
        <w:rPr>
          <w:color w:val="000000"/>
        </w:rPr>
        <w:t>Сценарий использования системы</w:t>
      </w:r>
      <w:r w:rsidR="00AA091C" w:rsidRPr="0050162D">
        <w:rPr>
          <w:color w:val="000000"/>
        </w:rPr>
        <w:t xml:space="preserve"> (СИС) подразумевает выполнение </w:t>
      </w:r>
      <w:r w:rsidR="000115F5" w:rsidRPr="0050162D">
        <w:rPr>
          <w:color w:val="000000"/>
        </w:rPr>
        <w:t>логически завершенного</w:t>
      </w:r>
      <w:r w:rsidR="00AA091C" w:rsidRPr="0050162D">
        <w:rPr>
          <w:color w:val="000000"/>
        </w:rPr>
        <w:t xml:space="preserve"> действия, связанного с договором ИБС.  Например,  </w:t>
      </w:r>
      <w:r w:rsidR="000115F5" w:rsidRPr="0050162D">
        <w:rPr>
          <w:color w:val="000000"/>
        </w:rPr>
        <w:t xml:space="preserve">результатом </w:t>
      </w:r>
      <w:r w:rsidR="00AA091C" w:rsidRPr="0050162D">
        <w:rPr>
          <w:color w:val="000000"/>
        </w:rPr>
        <w:t xml:space="preserve">для сценария «Заключение договора» является заключенный договор.  СИС </w:t>
      </w:r>
      <w:r w:rsidR="00812832" w:rsidRPr="0050162D">
        <w:rPr>
          <w:color w:val="000000"/>
        </w:rPr>
        <w:t xml:space="preserve"> состоит из активностей  по договору ИБС. Например, СИС «Заключение договора»  состоит из следующих активностей:  регистрация договора, редактирование договора, оплата сумм по договору, передача ключей по акту</w:t>
      </w:r>
      <w:r w:rsidR="00A60EB7" w:rsidRPr="0050162D">
        <w:rPr>
          <w:color w:val="000000"/>
        </w:rPr>
        <w:t>.</w:t>
      </w:r>
      <w:r w:rsidR="00812832" w:rsidRPr="0050162D">
        <w:rPr>
          <w:color w:val="000000"/>
        </w:rPr>
        <w:t xml:space="preserve"> Активности могут рассчитывать суммы по </w:t>
      </w:r>
      <w:r w:rsidR="00A60EB7" w:rsidRPr="0050162D">
        <w:rPr>
          <w:color w:val="000000"/>
        </w:rPr>
        <w:t>договору ИБС или формировать проводки по оплате рассчитанных задолженностей. При этом, выполнение активности рассчитывающей суммы по договору</w:t>
      </w:r>
      <w:r w:rsidR="005D203C">
        <w:rPr>
          <w:color w:val="000000"/>
        </w:rPr>
        <w:t>,</w:t>
      </w:r>
      <w:r w:rsidR="00A60EB7" w:rsidRPr="0050162D">
        <w:rPr>
          <w:color w:val="000000"/>
        </w:rPr>
        <w:t xml:space="preserve"> и активности оплачивающей  суммы по договору, разнесен</w:t>
      </w:r>
      <w:r w:rsidR="00514F34">
        <w:rPr>
          <w:color w:val="000000"/>
        </w:rPr>
        <w:t>о</w:t>
      </w:r>
      <w:r w:rsidR="00A60EB7" w:rsidRPr="0050162D">
        <w:rPr>
          <w:color w:val="000000"/>
        </w:rPr>
        <w:t xml:space="preserve"> по времени</w:t>
      </w:r>
      <w:r w:rsidR="00514F34">
        <w:rPr>
          <w:color w:val="000000"/>
        </w:rPr>
        <w:t>,</w:t>
      </w:r>
      <w:r w:rsidR="00A60EB7" w:rsidRPr="0050162D">
        <w:rPr>
          <w:color w:val="000000"/>
        </w:rPr>
        <w:t xml:space="preserve"> </w:t>
      </w:r>
      <w:r w:rsidR="00514F34">
        <w:rPr>
          <w:color w:val="000000"/>
        </w:rPr>
        <w:t>активности</w:t>
      </w:r>
      <w:r w:rsidR="00A60EB7" w:rsidRPr="0050162D">
        <w:rPr>
          <w:color w:val="000000"/>
        </w:rPr>
        <w:t xml:space="preserve"> </w:t>
      </w:r>
      <w:r w:rsidR="005D203C">
        <w:rPr>
          <w:color w:val="000000"/>
        </w:rPr>
        <w:t xml:space="preserve">могут </w:t>
      </w:r>
      <w:r w:rsidR="00A60EB7" w:rsidRPr="0050162D">
        <w:rPr>
          <w:color w:val="000000"/>
        </w:rPr>
        <w:t>выполняются с идентификацией разных клиентов.</w:t>
      </w:r>
      <w:r w:rsidR="005D203C">
        <w:rPr>
          <w:color w:val="000000"/>
        </w:rPr>
        <w:t xml:space="preserve"> Так же предусмотрено выполнение</w:t>
      </w:r>
      <w:r w:rsidR="00002F1E" w:rsidRPr="0050162D">
        <w:rPr>
          <w:color w:val="000000"/>
        </w:rPr>
        <w:t xml:space="preserve"> активностей порождающих обратные проводки</w:t>
      </w:r>
      <w:r w:rsidR="005D203C">
        <w:rPr>
          <w:color w:val="000000"/>
        </w:rPr>
        <w:t>,</w:t>
      </w:r>
      <w:r w:rsidR="00002F1E" w:rsidRPr="0050162D">
        <w:rPr>
          <w:color w:val="000000"/>
        </w:rPr>
        <w:t xml:space="preserve"> в случае если необходимо вернуть клиенту уплаченную комиссию или  отменить выполнение СИС.</w:t>
      </w:r>
    </w:p>
    <w:p w:rsidR="00A60EB7" w:rsidRPr="0050162D" w:rsidRDefault="00A60EB7" w:rsidP="00810923">
      <w:pPr>
        <w:autoSpaceDE w:val="0"/>
        <w:autoSpaceDN w:val="0"/>
        <w:adjustRightInd w:val="0"/>
        <w:ind w:firstLine="708"/>
        <w:jc w:val="left"/>
        <w:rPr>
          <w:color w:val="000000"/>
        </w:rPr>
      </w:pPr>
      <w:r w:rsidRPr="0050162D">
        <w:rPr>
          <w:color w:val="000000"/>
        </w:rPr>
        <w:t>При выполнении оплаты</w:t>
      </w:r>
      <w:r w:rsidR="00C527C8">
        <w:rPr>
          <w:color w:val="000000"/>
        </w:rPr>
        <w:t xml:space="preserve"> по договорам ФЛ</w:t>
      </w:r>
      <w:r w:rsidRPr="0050162D">
        <w:rPr>
          <w:color w:val="000000"/>
        </w:rPr>
        <w:t xml:space="preserve"> в автоматическом режиме, т.е. без идентификации клиента, списание производится со счета того клиента,  </w:t>
      </w:r>
      <w:r w:rsidR="00F05966">
        <w:rPr>
          <w:color w:val="000000"/>
        </w:rPr>
        <w:t>которого</w:t>
      </w:r>
      <w:r w:rsidR="00F05966" w:rsidRPr="00F05966">
        <w:rPr>
          <w:color w:val="000000"/>
        </w:rPr>
        <w:t xml:space="preserve"> выберет операционист на форме</w:t>
      </w:r>
      <w:r w:rsidR="00F05966">
        <w:rPr>
          <w:color w:val="000000"/>
        </w:rPr>
        <w:t>.</w:t>
      </w:r>
    </w:p>
    <w:p w:rsidR="00A60EB7" w:rsidRPr="0050162D" w:rsidRDefault="00A60EB7" w:rsidP="00A60EB7">
      <w:pPr>
        <w:ind w:firstLine="708"/>
        <w:rPr>
          <w:color w:val="000000"/>
        </w:rPr>
      </w:pPr>
      <w:r w:rsidRPr="0050162D">
        <w:rPr>
          <w:color w:val="000000"/>
        </w:rPr>
        <w:lastRenderedPageBreak/>
        <w:t xml:space="preserve">Проводки, полученные в УФО Спектрум  по договорам ИБС, должны быть переданы в учетные системы банка. Проводки, по дебету или кредиту которых используется МС, должны быть переданы в систему </w:t>
      </w:r>
      <w:r w:rsidRPr="0050162D">
        <w:rPr>
          <w:color w:val="000000"/>
          <w:lang w:val="en-US"/>
        </w:rPr>
        <w:t>P</w:t>
      </w:r>
      <w:r w:rsidRPr="0050162D">
        <w:rPr>
          <w:color w:val="000000"/>
        </w:rPr>
        <w:t xml:space="preserve">rofile, с использованием механизмов ТС. </w:t>
      </w:r>
    </w:p>
    <w:p w:rsidR="00A60EB7" w:rsidRPr="0050162D" w:rsidRDefault="00A60EB7" w:rsidP="00A60EB7">
      <w:pPr>
        <w:ind w:firstLine="708"/>
        <w:rPr>
          <w:color w:val="000000"/>
        </w:rPr>
      </w:pPr>
      <w:r w:rsidRPr="0050162D">
        <w:rPr>
          <w:color w:val="000000"/>
        </w:rPr>
        <w:t>Проводки,  затрагивающие только те счета, которые ведутся в системе Бисквит,  должны быть переданы в эту учетную систему п</w:t>
      </w:r>
      <w:r w:rsidR="00C527C8">
        <w:rPr>
          <w:color w:val="000000"/>
        </w:rPr>
        <w:t>осле подтверждения</w:t>
      </w:r>
      <w:r w:rsidRPr="0050162D">
        <w:rPr>
          <w:color w:val="000000"/>
        </w:rPr>
        <w:t>.</w:t>
      </w:r>
    </w:p>
    <w:p w:rsidR="00F340F1" w:rsidRPr="0050162D" w:rsidRDefault="00F340F1" w:rsidP="001B2EB7">
      <w:pPr>
        <w:rPr>
          <w:color w:val="000000"/>
        </w:rPr>
      </w:pPr>
    </w:p>
    <w:p w:rsidR="00EE4EA9" w:rsidRPr="0050162D" w:rsidRDefault="001B2EB7" w:rsidP="00A60EB7">
      <w:pPr>
        <w:rPr>
          <w:color w:val="000000"/>
        </w:rPr>
      </w:pPr>
      <w:r w:rsidRPr="0050162D">
        <w:rPr>
          <w:color w:val="000000"/>
        </w:rPr>
        <w:t xml:space="preserve"> </w:t>
      </w:r>
    </w:p>
    <w:p w:rsidR="00BE03A7" w:rsidRPr="0050162D" w:rsidRDefault="00BE03A7" w:rsidP="00AA7190">
      <w:pPr>
        <w:rPr>
          <w:color w:val="000000"/>
        </w:rPr>
      </w:pPr>
    </w:p>
    <w:p w:rsidR="00F75C64" w:rsidRPr="0050162D" w:rsidRDefault="00F75C64" w:rsidP="00B7679E">
      <w:pPr>
        <w:pStyle w:val="3"/>
        <w:ind w:left="709"/>
      </w:pPr>
      <w:bookmarkStart w:id="60" w:name="_Toc454971368"/>
      <w:r w:rsidRPr="0050162D">
        <w:t xml:space="preserve">Идентификация Клиентов в </w:t>
      </w:r>
      <w:r w:rsidRPr="0050162D">
        <w:rPr>
          <w:lang w:val="en-US"/>
        </w:rPr>
        <w:t>CRM</w:t>
      </w:r>
      <w:r w:rsidRPr="0050162D">
        <w:t xml:space="preserve"> </w:t>
      </w:r>
      <w:r w:rsidR="004F40E2" w:rsidRPr="0050162D">
        <w:rPr>
          <w:lang w:val="en-US"/>
        </w:rPr>
        <w:t>Siebel</w:t>
      </w:r>
      <w:bookmarkEnd w:id="60"/>
    </w:p>
    <w:p w:rsidR="00943B86" w:rsidRPr="0050162D" w:rsidRDefault="00943B86" w:rsidP="00943B86">
      <w:pPr>
        <w:ind w:firstLine="708"/>
      </w:pPr>
      <w:r w:rsidRPr="0050162D">
        <w:t xml:space="preserve">Идентификацию клиентов по операциям с ИБС должна обеспечивать система CRM Siebel. </w:t>
      </w:r>
    </w:p>
    <w:p w:rsidR="00AE3450" w:rsidRPr="0050162D" w:rsidRDefault="00943B86" w:rsidP="00AE3450">
      <w:pPr>
        <w:ind w:firstLine="708"/>
      </w:pPr>
      <w:r w:rsidRPr="0050162D">
        <w:rPr>
          <w:color w:val="000000"/>
        </w:rPr>
        <w:t>Для проведения идентификации необходимо чтобы Клиенты</w:t>
      </w:r>
      <w:r w:rsidR="00657DD7" w:rsidRPr="0050162D">
        <w:rPr>
          <w:color w:val="000000"/>
        </w:rPr>
        <w:t>,</w:t>
      </w:r>
      <w:r w:rsidRPr="0050162D">
        <w:rPr>
          <w:color w:val="000000"/>
        </w:rPr>
        <w:t xml:space="preserve">  их Представители</w:t>
      </w:r>
      <w:r w:rsidR="00657DD7" w:rsidRPr="0050162D">
        <w:rPr>
          <w:color w:val="000000"/>
        </w:rPr>
        <w:t xml:space="preserve"> и Руководитель</w:t>
      </w:r>
      <w:r w:rsidR="007112CE">
        <w:rPr>
          <w:color w:val="000000"/>
        </w:rPr>
        <w:t xml:space="preserve"> ЮЛ</w:t>
      </w:r>
      <w:r w:rsidRPr="0050162D">
        <w:rPr>
          <w:color w:val="000000"/>
        </w:rPr>
        <w:t xml:space="preserve"> были заведены в </w:t>
      </w:r>
      <w:r w:rsidRPr="0050162D">
        <w:rPr>
          <w:color w:val="000000"/>
          <w:lang w:val="en-US"/>
        </w:rPr>
        <w:t>CRM</w:t>
      </w:r>
      <w:r w:rsidRPr="0050162D">
        <w:rPr>
          <w:color w:val="000000"/>
        </w:rPr>
        <w:t xml:space="preserve"> Siebel как клиенты при личном визите или на основании нотариально удостоверенной доверенности, содержащей всю информацию, необходимую для идентификации. </w:t>
      </w:r>
      <w:r w:rsidR="005D203C">
        <w:t>Представитель,</w:t>
      </w:r>
      <w:r w:rsidR="00657DD7" w:rsidRPr="0050162D">
        <w:t xml:space="preserve"> Руководитель</w:t>
      </w:r>
      <w:r w:rsidR="005D203C">
        <w:t xml:space="preserve"> долж</w:t>
      </w:r>
      <w:r w:rsidRPr="0050162D">
        <w:t>н</w:t>
      </w:r>
      <w:r w:rsidR="005D203C">
        <w:t>ы</w:t>
      </w:r>
      <w:r w:rsidRPr="0050162D">
        <w:t xml:space="preserve"> быть </w:t>
      </w:r>
      <w:r w:rsidR="00657DD7" w:rsidRPr="0050162D">
        <w:t xml:space="preserve">  связаны с </w:t>
      </w:r>
      <w:r w:rsidR="005D203C">
        <w:t>К</w:t>
      </w:r>
      <w:r w:rsidR="00657DD7" w:rsidRPr="0050162D">
        <w:t>лиентом  связью соответствующего типа</w:t>
      </w:r>
      <w:r w:rsidRPr="0050162D">
        <w:t xml:space="preserve">. </w:t>
      </w:r>
    </w:p>
    <w:p w:rsidR="00782799" w:rsidRDefault="00AE3450" w:rsidP="00782799">
      <w:pPr>
        <w:ind w:firstLine="708"/>
      </w:pPr>
      <w:r w:rsidRPr="0050162D">
        <w:t>Для ЮЛ и ИП  договор ИБС заключают те же сотрудники</w:t>
      </w:r>
      <w:r w:rsidR="00782799">
        <w:t>, которые обслуживают ФЛ. При этом, если требуется завести или скорректировать карточку клиента ЮЛ, и у сотрудника не достаточно полномочий, то этот сотрудник  должен отменить выполнение СИС, и обратиться к сотруднику с ТРМ МОК, у которого есть права для  заведения/изменения как карточки клиента ФЛ , так  ЮЛ в ЕФР.</w:t>
      </w:r>
    </w:p>
    <w:p w:rsidR="00632D79" w:rsidRPr="0050162D" w:rsidRDefault="00A60EB7" w:rsidP="00943B86">
      <w:pPr>
        <w:ind w:firstLine="708"/>
      </w:pPr>
      <w:r w:rsidRPr="0050162D">
        <w:rPr>
          <w:color w:val="000000"/>
        </w:rPr>
        <w:t>Активности</w:t>
      </w:r>
      <w:r w:rsidR="00DC148E" w:rsidRPr="0050162D">
        <w:t xml:space="preserve"> </w:t>
      </w:r>
      <w:r w:rsidR="00D3566B" w:rsidRPr="0050162D">
        <w:t xml:space="preserve">по работе с договорами ИБС могут требовать одновременной идентификации одного или двух клиентов. </w:t>
      </w:r>
      <w:r w:rsidR="00632D79" w:rsidRPr="0050162D">
        <w:t>Клиентами могут быть Юридические лица, Индивидуальные предприниматели, Физические лица. Заключение договоров ИБС с клиентами - Юридическими лицами, являющимися кредитными организациями, не предусмотрено.</w:t>
      </w:r>
      <w:r w:rsidR="008B1E5F">
        <w:t xml:space="preserve"> </w:t>
      </w:r>
      <w:r w:rsidR="0099610C">
        <w:t>Так же не предусмотрено заключение договоров ИБС в которых оба клиента являются ЮЛ</w:t>
      </w:r>
      <w:r w:rsidR="0099610C" w:rsidRPr="0099610C">
        <w:t>/ИП</w:t>
      </w:r>
      <w:r w:rsidR="0099610C">
        <w:t>.</w:t>
      </w:r>
    </w:p>
    <w:p w:rsidR="00343DD2" w:rsidRPr="0050162D" w:rsidRDefault="00343DD2" w:rsidP="00343DD2">
      <w:pPr>
        <w:ind w:firstLine="851"/>
        <w:rPr>
          <w:color w:val="000000"/>
        </w:rPr>
      </w:pPr>
      <w:r w:rsidRPr="0050162D">
        <w:rPr>
          <w:color w:val="000000"/>
        </w:rPr>
        <w:t>Для каждого идентифицированного Клиента в рамках тематики должна присутствовать возможность выбрать Представителя, если операция совершается третьим лицом на основании правоустанавливающего докум</w:t>
      </w:r>
      <w:r w:rsidR="00B14EA2">
        <w:rPr>
          <w:color w:val="000000"/>
        </w:rPr>
        <w:t>ента (в частности</w:t>
      </w:r>
      <w:r w:rsidR="003D0F2B">
        <w:rPr>
          <w:color w:val="000000"/>
        </w:rPr>
        <w:t xml:space="preserve"> нотариально удостоверенной </w:t>
      </w:r>
      <w:r w:rsidR="00B14EA2">
        <w:rPr>
          <w:color w:val="000000"/>
        </w:rPr>
        <w:t xml:space="preserve"> доверенности</w:t>
      </w:r>
      <w:r w:rsidR="004F113E">
        <w:rPr>
          <w:color w:val="000000"/>
        </w:rPr>
        <w:t xml:space="preserve"> или устава</w:t>
      </w:r>
      <w:r w:rsidR="00B14EA2">
        <w:rPr>
          <w:color w:val="000000"/>
        </w:rPr>
        <w:t>).</w:t>
      </w:r>
      <w:r w:rsidRPr="0050162D">
        <w:rPr>
          <w:color w:val="000000"/>
        </w:rPr>
        <w:t xml:space="preserve"> Представителем может быть только ФЛ. Указание данных правоустанавливающего документа обязательно.</w:t>
      </w:r>
      <w:r w:rsidR="0099610C">
        <w:rPr>
          <w:color w:val="000000"/>
        </w:rPr>
        <w:t xml:space="preserve"> Для ЮЛ,  частным случаем Представителя является Руководитель, который так же может заключать договор от имени ЮЛ</w:t>
      </w:r>
      <w:r w:rsidR="004F113E">
        <w:rPr>
          <w:color w:val="000000"/>
        </w:rPr>
        <w:t xml:space="preserve"> на основании устава</w:t>
      </w:r>
      <w:r w:rsidR="0099610C">
        <w:rPr>
          <w:color w:val="000000"/>
        </w:rPr>
        <w:t>.</w:t>
      </w:r>
    </w:p>
    <w:p w:rsidR="00943B86" w:rsidRPr="0050162D" w:rsidRDefault="00943B86" w:rsidP="00943B86">
      <w:pPr>
        <w:ind w:firstLine="708"/>
      </w:pPr>
      <w:r w:rsidRPr="0050162D">
        <w:t>В операции могут участвовать не более 2-х клиентов. Возможны следующие варианты:</w:t>
      </w:r>
    </w:p>
    <w:p w:rsidR="00943B86" w:rsidRPr="0050162D" w:rsidRDefault="00943B86" w:rsidP="00943B86">
      <w:pPr>
        <w:ind w:firstLine="708"/>
      </w:pPr>
      <w:r w:rsidRPr="0050162D">
        <w:t>Один клиент  - Физическое лицо.</w:t>
      </w:r>
    </w:p>
    <w:p w:rsidR="00943B86" w:rsidRPr="0050162D" w:rsidRDefault="00943B86" w:rsidP="00943B86">
      <w:pPr>
        <w:ind w:firstLine="708"/>
      </w:pPr>
      <w:r w:rsidRPr="0050162D">
        <w:t>Один клиент -  Юридическое лицо или Индивидуальный предприниматель.</w:t>
      </w:r>
    </w:p>
    <w:p w:rsidR="00943B86" w:rsidRPr="0050162D" w:rsidRDefault="00943B86" w:rsidP="00943B86">
      <w:pPr>
        <w:ind w:firstLine="708"/>
      </w:pPr>
      <w:r w:rsidRPr="0050162D">
        <w:t>Два клиента - Физических лица.</w:t>
      </w:r>
    </w:p>
    <w:p w:rsidR="00115E4D" w:rsidRDefault="00943B86" w:rsidP="00943B86">
      <w:pPr>
        <w:ind w:firstLine="708"/>
      </w:pPr>
      <w:r w:rsidRPr="0050162D">
        <w:t>Два клиента – Физическое лицо, Юридическое лицо или Индивидуальный предприниматель.</w:t>
      </w:r>
      <w:r w:rsidR="00115E4D">
        <w:t xml:space="preserve"> </w:t>
      </w:r>
    </w:p>
    <w:p w:rsidR="00115E4D" w:rsidRDefault="00115E4D" w:rsidP="00943B86">
      <w:pPr>
        <w:ind w:firstLine="708"/>
      </w:pPr>
    </w:p>
    <w:p w:rsidR="00943B86" w:rsidRPr="0050162D" w:rsidRDefault="00115E4D" w:rsidP="00943B86">
      <w:pPr>
        <w:ind w:firstLine="708"/>
      </w:pPr>
      <w:r>
        <w:t>С</w:t>
      </w:r>
      <w:r w:rsidRPr="00115E4D">
        <w:t xml:space="preserve">истема должна </w:t>
      </w:r>
      <w:r w:rsidR="00EA5B32">
        <w:t>не допускать</w:t>
      </w:r>
      <w:r w:rsidRPr="00115E4D">
        <w:t xml:space="preserve"> ситуации, когда Клиента 1 и Клиент 2 оба одновременно являются Юридическими лицами и/или Индивидуальными предпринимателями», т.к. Договор пользования ИБС с 2 клиентами – это Договор, в котором один из клиентов всегда обязательно ФЛ</w:t>
      </w:r>
      <w:r w:rsidR="0099610C">
        <w:t>.</w:t>
      </w:r>
    </w:p>
    <w:p w:rsidR="00943B86" w:rsidRPr="0050162D" w:rsidRDefault="00943B86" w:rsidP="00943B86">
      <w:pPr>
        <w:ind w:firstLine="708"/>
      </w:pPr>
    </w:p>
    <w:p w:rsidR="0065279E" w:rsidRPr="0050162D" w:rsidRDefault="0065279E" w:rsidP="00307B06">
      <w:pPr>
        <w:ind w:firstLine="851"/>
      </w:pPr>
      <w:r w:rsidRPr="0050162D">
        <w:t>Предполагается использовать следующие тематики:</w:t>
      </w:r>
    </w:p>
    <w:p w:rsidR="00D74953" w:rsidRPr="0050162D" w:rsidRDefault="00DF753B" w:rsidP="0084209F">
      <w:pPr>
        <w:pStyle w:val="af5"/>
        <w:numPr>
          <w:ilvl w:val="0"/>
          <w:numId w:val="17"/>
        </w:numPr>
      </w:pPr>
      <w:r w:rsidRPr="0050162D">
        <w:rPr>
          <w:b/>
        </w:rPr>
        <w:t>Создание</w:t>
      </w:r>
      <w:r w:rsidR="0065279E" w:rsidRPr="0050162D">
        <w:rPr>
          <w:b/>
        </w:rPr>
        <w:t xml:space="preserve"> </w:t>
      </w:r>
      <w:r w:rsidR="0099610C">
        <w:rPr>
          <w:b/>
        </w:rPr>
        <w:t xml:space="preserve">и обслуживание </w:t>
      </w:r>
      <w:r w:rsidR="0065279E" w:rsidRPr="0050162D">
        <w:rPr>
          <w:b/>
        </w:rPr>
        <w:t>договора ИБС</w:t>
      </w:r>
      <w:r w:rsidR="0099610C">
        <w:rPr>
          <w:b/>
        </w:rPr>
        <w:t xml:space="preserve"> с ФЛ и двухстороннего договора. </w:t>
      </w:r>
      <w:r w:rsidRPr="0050162D">
        <w:t xml:space="preserve"> </w:t>
      </w:r>
      <w:r w:rsidR="0065279E" w:rsidRPr="0050162D">
        <w:t xml:space="preserve"> </w:t>
      </w:r>
      <w:r w:rsidR="00632D79" w:rsidRPr="0050162D">
        <w:t xml:space="preserve"> - П</w:t>
      </w:r>
      <w:r w:rsidR="0065279E" w:rsidRPr="0050162D">
        <w:t xml:space="preserve">редназначена для выполнения </w:t>
      </w:r>
      <w:r w:rsidR="00946AE8" w:rsidRPr="0050162D">
        <w:t>активности</w:t>
      </w:r>
      <w:r w:rsidR="0065279E" w:rsidRPr="0050162D">
        <w:t xml:space="preserve"> по </w:t>
      </w:r>
      <w:r w:rsidR="00946AE8" w:rsidRPr="0050162D">
        <w:t>регистрации</w:t>
      </w:r>
      <w:r w:rsidR="0099610C">
        <w:t xml:space="preserve"> и обслуживанию </w:t>
      </w:r>
      <w:r w:rsidR="0065279E" w:rsidRPr="0050162D">
        <w:t xml:space="preserve"> договора ИБС. </w:t>
      </w:r>
      <w:r w:rsidR="00B05DEE" w:rsidRPr="0050162D">
        <w:t>В рамках данной тематики</w:t>
      </w:r>
      <w:r w:rsidR="00632D79" w:rsidRPr="0050162D">
        <w:t xml:space="preserve"> </w:t>
      </w:r>
      <w:r w:rsidR="00B05DEE" w:rsidRPr="0050162D">
        <w:t>может заключа</w:t>
      </w:r>
      <w:r w:rsidR="00632D79" w:rsidRPr="0050162D">
        <w:t>т</w:t>
      </w:r>
      <w:r w:rsidR="00B05DEE" w:rsidRPr="0050162D">
        <w:t>ь</w:t>
      </w:r>
      <w:r w:rsidR="00632D79" w:rsidRPr="0050162D">
        <w:t>ся</w:t>
      </w:r>
      <w:r w:rsidR="0099610C" w:rsidRPr="0099610C">
        <w:t>/</w:t>
      </w:r>
      <w:r w:rsidR="0099610C">
        <w:t xml:space="preserve">обслуживаться </w:t>
      </w:r>
      <w:r w:rsidR="0099610C" w:rsidRPr="0050162D">
        <w:t>договор</w:t>
      </w:r>
      <w:r w:rsidR="00632D79" w:rsidRPr="0050162D">
        <w:t xml:space="preserve"> с о</w:t>
      </w:r>
      <w:r w:rsidR="00B05DEE" w:rsidRPr="0050162D">
        <w:t>д</w:t>
      </w:r>
      <w:r w:rsidR="00632D79" w:rsidRPr="0050162D">
        <w:t>н</w:t>
      </w:r>
      <w:r w:rsidR="00B05DEE" w:rsidRPr="0050162D">
        <w:t>им</w:t>
      </w:r>
      <w:r w:rsidR="00632D79" w:rsidRPr="0050162D">
        <w:t xml:space="preserve"> клиент</w:t>
      </w:r>
      <w:r w:rsidR="00B05DEE" w:rsidRPr="0050162D">
        <w:t>ом</w:t>
      </w:r>
      <w:r w:rsidR="00632D79" w:rsidRPr="0050162D">
        <w:t xml:space="preserve">  - Физическ</w:t>
      </w:r>
      <w:r w:rsidR="00B05DEE" w:rsidRPr="0050162D">
        <w:t>им</w:t>
      </w:r>
      <w:r w:rsidR="00632D79" w:rsidRPr="0050162D">
        <w:t xml:space="preserve"> лицо</w:t>
      </w:r>
      <w:r w:rsidR="00B05DEE" w:rsidRPr="0050162D">
        <w:t>м,</w:t>
      </w:r>
      <w:r w:rsidR="00632D79" w:rsidRPr="0050162D">
        <w:t xml:space="preserve"> или с двумя клиентами – физическими лицами</w:t>
      </w:r>
      <w:r w:rsidR="00B05DEE" w:rsidRPr="0050162D">
        <w:t>,</w:t>
      </w:r>
      <w:r w:rsidR="00632D79" w:rsidRPr="0050162D">
        <w:t xml:space="preserve"> или двумя клиентами  - Физическим лицом  и  Юридическим лицом (Индивидуальный предприниматель).</w:t>
      </w:r>
      <w:r w:rsidR="003142A3" w:rsidRPr="0050162D">
        <w:t xml:space="preserve"> В рамках данной тематики выбирается клиентский профиль </w:t>
      </w:r>
      <w:r w:rsidR="003F7515" w:rsidRPr="0050162D">
        <w:t xml:space="preserve">первого </w:t>
      </w:r>
      <w:r w:rsidR="003142A3" w:rsidRPr="0050162D">
        <w:t xml:space="preserve">клиента ФЛ (далее Клиент 1 ) и при необходимости,  клиентский профиль </w:t>
      </w:r>
      <w:r w:rsidR="003F7515" w:rsidRPr="0050162D">
        <w:t xml:space="preserve">второго </w:t>
      </w:r>
      <w:r w:rsidR="003142A3" w:rsidRPr="0050162D">
        <w:t>клиента</w:t>
      </w:r>
      <w:r w:rsidR="003F7515" w:rsidRPr="0050162D">
        <w:t xml:space="preserve"> </w:t>
      </w:r>
      <w:r w:rsidR="003142A3" w:rsidRPr="0050162D">
        <w:t>по договору</w:t>
      </w:r>
      <w:r w:rsidR="003F7515" w:rsidRPr="0050162D">
        <w:t>,  ФЛ или ЮЛ</w:t>
      </w:r>
      <w:r w:rsidR="00943B86" w:rsidRPr="0050162D">
        <w:t>/ИП</w:t>
      </w:r>
      <w:r w:rsidR="003142A3" w:rsidRPr="0050162D">
        <w:t xml:space="preserve"> (далее Клиент 2). </w:t>
      </w:r>
      <w:r w:rsidR="003142A3" w:rsidRPr="0050162D">
        <w:rPr>
          <w:color w:val="000000"/>
        </w:rPr>
        <w:t>Данные Клиента 2 по Договору ИБС в рамках тематики не обязательны и должны заполняться только в случаях, когда предполагается выполнять операцию по договору ИБС, для которой необходима идентификация обоих клиентов.</w:t>
      </w:r>
      <w:r w:rsidR="003F7515" w:rsidRPr="0050162D">
        <w:rPr>
          <w:color w:val="000000"/>
        </w:rPr>
        <w:t xml:space="preserve"> Тематика предполагает </w:t>
      </w:r>
      <w:r w:rsidR="008758EC">
        <w:rPr>
          <w:color w:val="000000"/>
        </w:rPr>
        <w:t xml:space="preserve">обязательный </w:t>
      </w:r>
      <w:r w:rsidR="003F7515" w:rsidRPr="0050162D">
        <w:rPr>
          <w:color w:val="000000"/>
        </w:rPr>
        <w:t xml:space="preserve">выбор мастер </w:t>
      </w:r>
      <w:r w:rsidR="006D5A78" w:rsidRPr="0050162D">
        <w:rPr>
          <w:color w:val="000000"/>
        </w:rPr>
        <w:t>–</w:t>
      </w:r>
      <w:r w:rsidR="003F7515" w:rsidRPr="0050162D">
        <w:rPr>
          <w:color w:val="000000"/>
        </w:rPr>
        <w:t xml:space="preserve"> счета</w:t>
      </w:r>
      <w:r w:rsidR="006D5A78" w:rsidRPr="0050162D">
        <w:rPr>
          <w:color w:val="000000"/>
        </w:rPr>
        <w:t xml:space="preserve"> </w:t>
      </w:r>
      <w:r w:rsidR="003F7515" w:rsidRPr="0050162D">
        <w:rPr>
          <w:color w:val="000000"/>
        </w:rPr>
        <w:t xml:space="preserve"> для Клиента 1</w:t>
      </w:r>
      <w:r w:rsidR="00943B86" w:rsidRPr="0050162D">
        <w:rPr>
          <w:color w:val="000000"/>
        </w:rPr>
        <w:t>,</w:t>
      </w:r>
      <w:r w:rsidR="00D74953" w:rsidRPr="0050162D">
        <w:rPr>
          <w:color w:val="000000"/>
        </w:rPr>
        <w:t xml:space="preserve"> с которого будет </w:t>
      </w:r>
      <w:r w:rsidR="00D74953" w:rsidRPr="0050162D">
        <w:rPr>
          <w:color w:val="000000"/>
        </w:rPr>
        <w:lastRenderedPageBreak/>
        <w:t xml:space="preserve">производиться оплата сумм рассчитанных в рамках СИС с договором ИБС.  Для счета должен быть указан его тип. Проверка </w:t>
      </w:r>
      <w:r w:rsidR="005445BE">
        <w:rPr>
          <w:color w:val="000000"/>
        </w:rPr>
        <w:t xml:space="preserve">принадлежности выбранного </w:t>
      </w:r>
      <w:r w:rsidR="00D74953" w:rsidRPr="0050162D">
        <w:rPr>
          <w:color w:val="000000"/>
        </w:rPr>
        <w:t xml:space="preserve">счета </w:t>
      </w:r>
      <w:r w:rsidR="005445BE">
        <w:rPr>
          <w:color w:val="000000"/>
        </w:rPr>
        <w:t xml:space="preserve">нужному типу </w:t>
      </w:r>
      <w:r w:rsidR="00D74953" w:rsidRPr="0050162D">
        <w:rPr>
          <w:color w:val="000000"/>
        </w:rPr>
        <w:t xml:space="preserve">(МС в рублях, открытый в рамках ДКО) выполняется на стороне Спектрум. </w:t>
      </w:r>
      <w:r w:rsidR="005926BA">
        <w:rPr>
          <w:color w:val="000000"/>
        </w:rPr>
        <w:t>Тематика позволяет указать Представителей Клиента 1 и/или Клиента 2,  если активность выполняется третьим лицом по доверенности.</w:t>
      </w:r>
      <w:r w:rsidR="00EA5B32">
        <w:rPr>
          <w:color w:val="000000"/>
        </w:rPr>
        <w:t xml:space="preserve"> Для ФЛ,  указание Представителя не обязательно, для ЮЛ/ИП -  обязательно.</w:t>
      </w:r>
    </w:p>
    <w:p w:rsidR="00D74953" w:rsidRPr="0050162D" w:rsidRDefault="00D74953" w:rsidP="00D74953">
      <w:pPr>
        <w:pStyle w:val="af5"/>
        <w:ind w:left="1571"/>
      </w:pPr>
    </w:p>
    <w:p w:rsidR="005926BA" w:rsidRPr="0050162D" w:rsidRDefault="00DF753B" w:rsidP="0084209F">
      <w:pPr>
        <w:pStyle w:val="af5"/>
        <w:numPr>
          <w:ilvl w:val="0"/>
          <w:numId w:val="17"/>
        </w:numPr>
      </w:pPr>
      <w:r w:rsidRPr="0050162D">
        <w:rPr>
          <w:b/>
        </w:rPr>
        <w:t>Создание</w:t>
      </w:r>
      <w:r w:rsidR="00FB4D83" w:rsidRPr="0050162D">
        <w:rPr>
          <w:b/>
        </w:rPr>
        <w:t xml:space="preserve"> и обслуживание</w:t>
      </w:r>
      <w:r w:rsidRPr="0050162D">
        <w:rPr>
          <w:b/>
        </w:rPr>
        <w:t xml:space="preserve"> договора ИБС с ЮЛ</w:t>
      </w:r>
      <w:r w:rsidRPr="0050162D">
        <w:t xml:space="preserve"> - предназначена для выполнения </w:t>
      </w:r>
      <w:r w:rsidR="002700D4" w:rsidRPr="0050162D">
        <w:t>активности</w:t>
      </w:r>
      <w:r w:rsidRPr="0050162D">
        <w:t xml:space="preserve"> по </w:t>
      </w:r>
      <w:r w:rsidR="002700D4" w:rsidRPr="0050162D">
        <w:t>регистрации</w:t>
      </w:r>
      <w:r w:rsidRPr="0050162D">
        <w:t xml:space="preserve"> договора ИБС</w:t>
      </w:r>
      <w:r w:rsidR="00B05DEE" w:rsidRPr="0050162D">
        <w:t xml:space="preserve"> с одним клиентом – Юридическим лицом(Индивидуальный предприниматель)</w:t>
      </w:r>
      <w:r w:rsidRPr="0050162D">
        <w:t xml:space="preserve">. </w:t>
      </w:r>
      <w:r w:rsidR="003F7515" w:rsidRPr="0050162D">
        <w:t>В рамках данной тематики выбирается клиентский профиль клиента</w:t>
      </w:r>
      <w:r w:rsidR="006D5A78" w:rsidRPr="0050162D">
        <w:t xml:space="preserve"> Ю</w:t>
      </w:r>
      <w:r w:rsidR="003F7515" w:rsidRPr="0050162D">
        <w:t>Л</w:t>
      </w:r>
      <w:r w:rsidR="006D5A78" w:rsidRPr="0050162D">
        <w:t xml:space="preserve">. </w:t>
      </w:r>
      <w:r w:rsidR="00AA44B5" w:rsidRPr="0050162D">
        <w:rPr>
          <w:color w:val="000000"/>
        </w:rPr>
        <w:t xml:space="preserve">Данные о расчетном счете ЮЛ/ИП </w:t>
      </w:r>
      <w:r w:rsidR="00C6727E">
        <w:rPr>
          <w:color w:val="000000"/>
        </w:rPr>
        <w:t xml:space="preserve">в банке ВТБ24 или ином другом банке </w:t>
      </w:r>
      <w:r w:rsidR="00EA5B32">
        <w:rPr>
          <w:color w:val="000000"/>
        </w:rPr>
        <w:t>вводятся</w:t>
      </w:r>
      <w:r w:rsidR="00AA44B5" w:rsidRPr="0050162D">
        <w:rPr>
          <w:color w:val="000000"/>
        </w:rPr>
        <w:t xml:space="preserve"> Пользователем в интерфейсе Спектрум, так как Siebel не имеет данной информации.</w:t>
      </w:r>
      <w:r w:rsidR="005926BA" w:rsidRPr="005926BA">
        <w:rPr>
          <w:color w:val="000000"/>
        </w:rPr>
        <w:t xml:space="preserve"> </w:t>
      </w:r>
      <w:r w:rsidR="005926BA">
        <w:rPr>
          <w:color w:val="000000"/>
        </w:rPr>
        <w:t xml:space="preserve">Тематика позволяет указать Представителя Клиента(в том числе и Руководителя),  если активность выполняется третьим лицом </w:t>
      </w:r>
      <w:r w:rsidR="00D22645">
        <w:rPr>
          <w:color w:val="000000"/>
        </w:rPr>
        <w:t xml:space="preserve">действующим </w:t>
      </w:r>
      <w:r w:rsidR="005926BA">
        <w:rPr>
          <w:color w:val="000000"/>
        </w:rPr>
        <w:t>на основании правоустанавливающего документа(доверенность,  устав  и т.д.).</w:t>
      </w:r>
    </w:p>
    <w:p w:rsidR="00AA44B5" w:rsidRPr="0050162D" w:rsidRDefault="00AA44B5" w:rsidP="005926BA">
      <w:pPr>
        <w:ind w:left="1211"/>
      </w:pPr>
    </w:p>
    <w:p w:rsidR="00AA44B5" w:rsidRPr="0050162D" w:rsidRDefault="00AA44B5" w:rsidP="00AA44B5">
      <w:pPr>
        <w:pStyle w:val="af5"/>
        <w:ind w:left="1571"/>
      </w:pPr>
    </w:p>
    <w:p w:rsidR="00D74953" w:rsidRPr="0050162D" w:rsidRDefault="00573F50" w:rsidP="0084209F">
      <w:pPr>
        <w:pStyle w:val="af5"/>
        <w:numPr>
          <w:ilvl w:val="0"/>
          <w:numId w:val="17"/>
        </w:numPr>
      </w:pPr>
      <w:r>
        <w:rPr>
          <w:b/>
        </w:rPr>
        <w:t xml:space="preserve">Расчеты </w:t>
      </w:r>
      <w:r w:rsidR="004807A6">
        <w:rPr>
          <w:b/>
        </w:rPr>
        <w:t xml:space="preserve">ФЛ </w:t>
      </w:r>
      <w:r>
        <w:rPr>
          <w:b/>
        </w:rPr>
        <w:t xml:space="preserve">по договору </w:t>
      </w:r>
      <w:r w:rsidR="004807A6">
        <w:rPr>
          <w:b/>
        </w:rPr>
        <w:t xml:space="preserve">ИБС </w:t>
      </w:r>
      <w:r w:rsidR="003142A3" w:rsidRPr="0050162D">
        <w:t xml:space="preserve">– предназначена для выполнения </w:t>
      </w:r>
      <w:r w:rsidR="002700D4" w:rsidRPr="0050162D">
        <w:t>активности</w:t>
      </w:r>
      <w:r w:rsidR="003142A3" w:rsidRPr="0050162D">
        <w:t xml:space="preserve"> по оплате</w:t>
      </w:r>
      <w:r w:rsidR="004807A6" w:rsidRPr="004807A6">
        <w:t xml:space="preserve">/частичному </w:t>
      </w:r>
      <w:r w:rsidR="004807A6">
        <w:t>возврату  ФЛ</w:t>
      </w:r>
      <w:r w:rsidR="003142A3" w:rsidRPr="0050162D">
        <w:t xml:space="preserve"> сумм,  рассчитанных </w:t>
      </w:r>
      <w:r w:rsidR="002700D4" w:rsidRPr="0050162D">
        <w:t>по договору ИБС в рамках того или иного</w:t>
      </w:r>
      <w:r w:rsidR="003142A3" w:rsidRPr="0050162D">
        <w:t xml:space="preserve"> СИС по обслуживанию договоров</w:t>
      </w:r>
      <w:r w:rsidR="00D74953" w:rsidRPr="0050162D">
        <w:t xml:space="preserve"> </w:t>
      </w:r>
      <w:r w:rsidR="005E1D01">
        <w:t>(</w:t>
      </w:r>
      <w:r w:rsidR="005E1D01" w:rsidRPr="009A6455">
        <w:rPr>
          <w:highlight w:val="yellow"/>
        </w:rPr>
        <w:t>кроме договоров</w:t>
      </w:r>
      <w:r w:rsidR="003142A3" w:rsidRPr="009A6455">
        <w:rPr>
          <w:highlight w:val="yellow"/>
        </w:rPr>
        <w:t xml:space="preserve"> ЮЛ</w:t>
      </w:r>
      <w:r w:rsidR="009A6455">
        <w:t>,</w:t>
      </w:r>
      <w:r w:rsidR="0099610C" w:rsidRPr="0099610C">
        <w:t xml:space="preserve"> </w:t>
      </w:r>
      <w:r w:rsidR="009A6455">
        <w:t>по которым учитываются</w:t>
      </w:r>
      <w:r w:rsidR="0099610C" w:rsidRPr="0099610C">
        <w:t xml:space="preserve"> </w:t>
      </w:r>
      <w:r w:rsidR="0099610C">
        <w:t>оплаты, выполненные вне модуля ИБС</w:t>
      </w:r>
      <w:r w:rsidR="009A6455">
        <w:t xml:space="preserve"> </w:t>
      </w:r>
      <w:r w:rsidR="003142A3" w:rsidRPr="0050162D">
        <w:t>)</w:t>
      </w:r>
      <w:r w:rsidR="00D74953" w:rsidRPr="0050162D">
        <w:t xml:space="preserve">. В рамках данной тематики выбирается клиентский профиль клиента ФЛ,  </w:t>
      </w:r>
      <w:r w:rsidR="00D22645">
        <w:t>с МС</w:t>
      </w:r>
      <w:r w:rsidR="00D74953" w:rsidRPr="0050162D">
        <w:t xml:space="preserve"> котор</w:t>
      </w:r>
      <w:r w:rsidR="002700D4" w:rsidRPr="0050162D">
        <w:t>о</w:t>
      </w:r>
      <w:r w:rsidR="00D74953" w:rsidRPr="0050162D">
        <w:t>го будет происходить оплата сумм по договору.</w:t>
      </w:r>
    </w:p>
    <w:p w:rsidR="0065279E" w:rsidRDefault="0065279E" w:rsidP="00307B06">
      <w:pPr>
        <w:ind w:firstLine="851"/>
        <w:rPr>
          <w:color w:val="000000"/>
        </w:rPr>
      </w:pPr>
    </w:p>
    <w:p w:rsidR="00940436" w:rsidRPr="0050162D" w:rsidRDefault="00940436" w:rsidP="00940436">
      <w:pPr>
        <w:ind w:firstLine="708"/>
        <w:rPr>
          <w:color w:val="000000"/>
        </w:rPr>
      </w:pPr>
    </w:p>
    <w:p w:rsidR="00940436" w:rsidRDefault="00940436" w:rsidP="00343DD2">
      <w:pPr>
        <w:ind w:firstLine="708"/>
        <w:rPr>
          <w:color w:val="000000"/>
        </w:rPr>
      </w:pPr>
      <w:r>
        <w:rPr>
          <w:color w:val="000000"/>
        </w:rPr>
        <w:t>На стороне Siebel необходимо обеспечить проверку по черным спискам Клиента1</w:t>
      </w:r>
      <w:del w:id="61" w:author="Perelygin" w:date="2016-07-14T14:05:00Z">
        <w:r w:rsidDel="00E6721B">
          <w:rPr>
            <w:color w:val="000000"/>
          </w:rPr>
          <w:delText>,  Представителя Клиента 1, Клиента 2, Представителя Клиента 2</w:delText>
        </w:r>
      </w:del>
      <w:r>
        <w:rPr>
          <w:color w:val="000000"/>
        </w:rPr>
        <w:t>.</w:t>
      </w:r>
    </w:p>
    <w:p w:rsidR="00BE19D8" w:rsidRPr="00940436" w:rsidRDefault="00BE19D8" w:rsidP="00343DD2">
      <w:pPr>
        <w:ind w:firstLine="708"/>
        <w:rPr>
          <w:color w:val="000000"/>
        </w:rPr>
      </w:pPr>
      <w:r>
        <w:rPr>
          <w:color w:val="000000"/>
        </w:rPr>
        <w:t xml:space="preserve">Из описанных выше тематик вызывается фрейм для системы Спектрум, в который передается контекст операции. </w:t>
      </w:r>
    </w:p>
    <w:p w:rsidR="00F75C64" w:rsidRPr="0050162D" w:rsidRDefault="00F75C64" w:rsidP="00940436">
      <w:pPr>
        <w:ind w:firstLine="708"/>
        <w:rPr>
          <w:color w:val="000000"/>
        </w:rPr>
      </w:pPr>
      <w:r w:rsidRPr="0050162D">
        <w:rPr>
          <w:color w:val="000000"/>
        </w:rPr>
        <w:t>Более подробно требования по доработкам Siebel и содержанию передаваемого контекста описаны в разделе 4.7. «Перечень систем, затрагиваемых доработкой».</w:t>
      </w:r>
    </w:p>
    <w:p w:rsidR="00BE19D8" w:rsidRDefault="004234D8" w:rsidP="00AA44B5">
      <w:pPr>
        <w:ind w:firstLine="851"/>
        <w:rPr>
          <w:color w:val="000000"/>
        </w:rPr>
      </w:pPr>
      <w:r w:rsidRPr="0050162D">
        <w:rPr>
          <w:color w:val="000000"/>
        </w:rPr>
        <w:t>В Спектрум, после получения</w:t>
      </w:r>
      <w:r w:rsidR="00AA44B5" w:rsidRPr="0050162D">
        <w:rPr>
          <w:color w:val="000000"/>
        </w:rPr>
        <w:t xml:space="preserve"> контекста по данным тематикам</w:t>
      </w:r>
      <w:r w:rsidR="00F75C64" w:rsidRPr="0050162D">
        <w:rPr>
          <w:color w:val="000000"/>
        </w:rPr>
        <w:t>, отображается выборка Договоров ИБС, заключенных Клиентом 1 и Клиентом 2. При этом, если в рамках тематики идентифицированы два клиента, то выборка содержит только Договора ИБС, заключенные с этой парой Клиентов. Если идентифицирован только один клиент, то в выборке должны содержаться все Договора ИБС с ег</w:t>
      </w:r>
      <w:r w:rsidR="00AA44B5" w:rsidRPr="0050162D">
        <w:rPr>
          <w:color w:val="000000"/>
        </w:rPr>
        <w:t>о участием в качестве клиента.</w:t>
      </w:r>
    </w:p>
    <w:p w:rsidR="00AA44B5" w:rsidRPr="0050162D" w:rsidRDefault="00BE19D8" w:rsidP="00BE19D8">
      <w:pPr>
        <w:ind w:firstLine="851"/>
        <w:jc w:val="left"/>
        <w:rPr>
          <w:color w:val="000000"/>
        </w:rPr>
      </w:pPr>
      <w:r>
        <w:rPr>
          <w:color w:val="000000"/>
        </w:rPr>
        <w:t>После завершения активности в Спектруме,  управление возвращается системе Siebel.</w:t>
      </w:r>
      <w:r w:rsidRPr="00BE19D8">
        <w:rPr>
          <w:color w:val="000000"/>
        </w:rPr>
        <w:t xml:space="preserve">  Т</w:t>
      </w:r>
      <w:r>
        <w:rPr>
          <w:color w:val="000000"/>
        </w:rPr>
        <w:t xml:space="preserve">ематика в Siebel завершается при идентификации нового пользователя </w:t>
      </w:r>
      <w:r w:rsidR="00AA44B5" w:rsidRPr="0050162D">
        <w:rPr>
          <w:color w:val="000000"/>
        </w:rPr>
        <w:t xml:space="preserve">  </w:t>
      </w:r>
      <w:r>
        <w:rPr>
          <w:color w:val="000000"/>
        </w:rPr>
        <w:t>или выбора новой тематики.</w:t>
      </w:r>
    </w:p>
    <w:p w:rsidR="00F75C64" w:rsidRPr="0050162D" w:rsidRDefault="009368CE" w:rsidP="00AA44B5">
      <w:pPr>
        <w:ind w:firstLine="851"/>
        <w:rPr>
          <w:color w:val="000000"/>
        </w:rPr>
      </w:pPr>
      <w:r w:rsidRPr="0050162D">
        <w:rPr>
          <w:color w:val="000000"/>
        </w:rPr>
        <w:t>Активнос</w:t>
      </w:r>
      <w:r w:rsidR="00343DD2" w:rsidRPr="0050162D">
        <w:rPr>
          <w:color w:val="000000"/>
        </w:rPr>
        <w:t>т</w:t>
      </w:r>
      <w:r w:rsidRPr="0050162D">
        <w:rPr>
          <w:color w:val="000000"/>
        </w:rPr>
        <w:t>и</w:t>
      </w:r>
      <w:r w:rsidR="00F75C64" w:rsidRPr="0050162D">
        <w:rPr>
          <w:color w:val="000000"/>
        </w:rPr>
        <w:t>, не требующие идентификации Клиентов, инициируются в Спектрум</w:t>
      </w:r>
      <w:r w:rsidR="00044582" w:rsidRPr="0050162D">
        <w:rPr>
          <w:color w:val="000000"/>
        </w:rPr>
        <w:t>.</w:t>
      </w:r>
      <w:r w:rsidR="00F75C64" w:rsidRPr="0050162D">
        <w:rPr>
          <w:color w:val="000000"/>
        </w:rPr>
        <w:t xml:space="preserve"> </w:t>
      </w:r>
    </w:p>
    <w:p w:rsidR="00B2511A" w:rsidRDefault="00B2511A" w:rsidP="00B2511A">
      <w:pPr>
        <w:rPr>
          <w:color w:val="000000"/>
        </w:rPr>
      </w:pPr>
      <w:r>
        <w:rPr>
          <w:color w:val="000000"/>
        </w:rPr>
        <w:t>В Спектруме для работы с Договорами ИБС, заключенными ЮЛ</w:t>
      </w:r>
      <w:r w:rsidRPr="00057D6B">
        <w:rPr>
          <w:color w:val="000000"/>
        </w:rPr>
        <w:t xml:space="preserve"> </w:t>
      </w:r>
      <w:r>
        <w:rPr>
          <w:color w:val="000000"/>
        </w:rPr>
        <w:t xml:space="preserve">и ИП, необходимо расширить интерфейс </w:t>
      </w:r>
      <w:r w:rsidRPr="00297361">
        <w:rPr>
          <w:color w:val="000000"/>
        </w:rPr>
        <w:t>баз</w:t>
      </w:r>
      <w:r>
        <w:rPr>
          <w:color w:val="000000"/>
        </w:rPr>
        <w:t>ы</w:t>
      </w:r>
      <w:r w:rsidRPr="00297361">
        <w:rPr>
          <w:color w:val="000000"/>
        </w:rPr>
        <w:t xml:space="preserve"> клиентов Спектрума</w:t>
      </w:r>
      <w:r>
        <w:rPr>
          <w:color w:val="000000"/>
        </w:rPr>
        <w:t>:</w:t>
      </w:r>
    </w:p>
    <w:p w:rsidR="00B2511A" w:rsidRPr="00297361" w:rsidRDefault="00B2511A" w:rsidP="0084209F">
      <w:pPr>
        <w:pStyle w:val="af5"/>
        <w:numPr>
          <w:ilvl w:val="0"/>
          <w:numId w:val="22"/>
        </w:numPr>
        <w:ind w:left="1134"/>
        <w:rPr>
          <w:color w:val="000000"/>
        </w:rPr>
      </w:pPr>
      <w:r w:rsidRPr="00297361">
        <w:rPr>
          <w:color w:val="000000"/>
        </w:rPr>
        <w:t>Реализовать поддержку типа Клиента - ИП (с указанием реквизитного набора, критерия поиска, необходимости визуального интерфейса),</w:t>
      </w:r>
    </w:p>
    <w:p w:rsidR="00B2511A" w:rsidRPr="00297361" w:rsidRDefault="00B2511A" w:rsidP="0084209F">
      <w:pPr>
        <w:pStyle w:val="af5"/>
        <w:numPr>
          <w:ilvl w:val="0"/>
          <w:numId w:val="22"/>
        </w:numPr>
        <w:ind w:left="1134"/>
        <w:rPr>
          <w:color w:val="000000"/>
        </w:rPr>
      </w:pPr>
      <w:r w:rsidRPr="00297361">
        <w:rPr>
          <w:color w:val="000000"/>
        </w:rPr>
        <w:t>Доработать поддержку типа Клиента - ЮЛ (с указанием реквизитного набора, критерия поиска, необходимости визуального интерфейса),</w:t>
      </w:r>
    </w:p>
    <w:p w:rsidR="00BE03A7" w:rsidRPr="0050162D" w:rsidRDefault="00BE03A7" w:rsidP="00AA7190">
      <w:pPr>
        <w:rPr>
          <w:color w:val="000000"/>
        </w:rPr>
      </w:pPr>
    </w:p>
    <w:p w:rsidR="00044582" w:rsidRPr="0050162D" w:rsidRDefault="00044582" w:rsidP="00B7679E">
      <w:pPr>
        <w:pStyle w:val="3"/>
        <w:ind w:left="709"/>
      </w:pPr>
      <w:bookmarkStart w:id="62" w:name="_Toc454971369"/>
      <w:r w:rsidRPr="0050162D">
        <w:t xml:space="preserve">Синхронизация клиентских данных с MDM </w:t>
      </w:r>
      <w:r w:rsidRPr="0050162D">
        <w:rPr>
          <w:lang w:val="en-US"/>
        </w:rPr>
        <w:t>Customer</w:t>
      </w:r>
      <w:r w:rsidRPr="0050162D">
        <w:t xml:space="preserve"> HUB</w:t>
      </w:r>
      <w:bookmarkEnd w:id="62"/>
    </w:p>
    <w:p w:rsidR="009A67FF" w:rsidRPr="009A67FF" w:rsidRDefault="009A67FF" w:rsidP="009A67FF">
      <w:pPr>
        <w:rPr>
          <w:color w:val="000000"/>
        </w:rPr>
      </w:pPr>
      <w:r>
        <w:rPr>
          <w:color w:val="000000"/>
        </w:rPr>
        <w:t>Система должна</w:t>
      </w:r>
      <w:r w:rsidRPr="009A67FF">
        <w:rPr>
          <w:color w:val="000000"/>
        </w:rPr>
        <w:t xml:space="preserve"> </w:t>
      </w:r>
      <w:r>
        <w:rPr>
          <w:color w:val="000000"/>
        </w:rPr>
        <w:t xml:space="preserve">обеспечить интеграцию с системой </w:t>
      </w:r>
      <w:r>
        <w:rPr>
          <w:color w:val="000000"/>
          <w:lang w:val="en-US"/>
        </w:rPr>
        <w:t>MDM</w:t>
      </w:r>
      <w:r w:rsidRPr="009A67FF">
        <w:rPr>
          <w:color w:val="000000"/>
        </w:rPr>
        <w:t xml:space="preserve"> </w:t>
      </w:r>
      <w:r w:rsidRPr="0050162D">
        <w:rPr>
          <w:color w:val="000000"/>
        </w:rPr>
        <w:t>Customer Hub</w:t>
      </w:r>
      <w:r w:rsidRPr="009A67FF">
        <w:rPr>
          <w:color w:val="000000"/>
        </w:rPr>
        <w:t>.</w:t>
      </w:r>
    </w:p>
    <w:p w:rsidR="00044582" w:rsidRPr="0050162D" w:rsidRDefault="00BA27A2" w:rsidP="00044582">
      <w:pPr>
        <w:ind w:firstLine="851"/>
        <w:rPr>
          <w:color w:val="000000"/>
        </w:rPr>
      </w:pPr>
      <w:r w:rsidRPr="0050162D">
        <w:rPr>
          <w:color w:val="000000"/>
        </w:rPr>
        <w:t>По   операциям, связанным с договорами ИБС и</w:t>
      </w:r>
      <w:r w:rsidR="00044582" w:rsidRPr="0050162D">
        <w:rPr>
          <w:color w:val="000000"/>
        </w:rPr>
        <w:t xml:space="preserve">нтеграция с MDM преследует </w:t>
      </w:r>
      <w:r w:rsidR="00794A46">
        <w:rPr>
          <w:color w:val="000000"/>
        </w:rPr>
        <w:t xml:space="preserve">следующие </w:t>
      </w:r>
      <w:r w:rsidR="00794A46" w:rsidRPr="0050162D">
        <w:rPr>
          <w:color w:val="000000"/>
        </w:rPr>
        <w:t xml:space="preserve"> </w:t>
      </w:r>
      <w:r w:rsidR="00044582" w:rsidRPr="0050162D">
        <w:rPr>
          <w:color w:val="000000"/>
        </w:rPr>
        <w:t>цели:</w:t>
      </w:r>
    </w:p>
    <w:p w:rsidR="00044582" w:rsidRPr="0050162D" w:rsidRDefault="00044582" w:rsidP="0084209F">
      <w:pPr>
        <w:numPr>
          <w:ilvl w:val="0"/>
          <w:numId w:val="14"/>
        </w:numPr>
        <w:rPr>
          <w:color w:val="000000"/>
        </w:rPr>
      </w:pPr>
      <w:r w:rsidRPr="0050162D">
        <w:rPr>
          <w:color w:val="000000"/>
        </w:rPr>
        <w:lastRenderedPageBreak/>
        <w:t>Регистрация кросс-ссылок клиентов для выгрузки данных по договорам ИБС в КХД. Идентификатор клиента, связанный с договором ИБС, который Спектрум отправляет в КХД, должен иметь в системе МДМ набор связанных кросс-ссылок</w:t>
      </w:r>
      <w:r w:rsidR="00A74959" w:rsidRPr="0050162D">
        <w:rPr>
          <w:color w:val="000000"/>
        </w:rPr>
        <w:t xml:space="preserve"> </w:t>
      </w:r>
      <w:r w:rsidRPr="0050162D">
        <w:rPr>
          <w:color w:val="000000"/>
        </w:rPr>
        <w:t xml:space="preserve">, переданных туда Спектрумом. </w:t>
      </w:r>
    </w:p>
    <w:p w:rsidR="00044582" w:rsidRDefault="00044582" w:rsidP="0084209F">
      <w:pPr>
        <w:numPr>
          <w:ilvl w:val="0"/>
          <w:numId w:val="14"/>
        </w:numPr>
        <w:rPr>
          <w:color w:val="000000"/>
        </w:rPr>
      </w:pPr>
      <w:r w:rsidRPr="0050162D">
        <w:rPr>
          <w:color w:val="000000"/>
        </w:rPr>
        <w:t>Обеспечение возможности выбрать все договоры клиента, даже в том случае, если договоры были заключены по разным документам клиента (например, один по старому, второй по новому паспорту) или для случ</w:t>
      </w:r>
      <w:r w:rsidR="00C40F42" w:rsidRPr="0050162D">
        <w:rPr>
          <w:color w:val="000000"/>
        </w:rPr>
        <w:t>ая, когда была произведена дедуп</w:t>
      </w:r>
      <w:r w:rsidRPr="0050162D">
        <w:rPr>
          <w:color w:val="000000"/>
        </w:rPr>
        <w:t xml:space="preserve">ликация данных клиента в Siebel. Для этого так же необходимо получение и/или создание кросс – ссылок в MDM. </w:t>
      </w:r>
    </w:p>
    <w:p w:rsidR="000D3376" w:rsidRPr="0050162D" w:rsidRDefault="000D3376" w:rsidP="0084209F">
      <w:pPr>
        <w:numPr>
          <w:ilvl w:val="0"/>
          <w:numId w:val="14"/>
        </w:numPr>
        <w:rPr>
          <w:color w:val="000000"/>
        </w:rPr>
      </w:pPr>
      <w:r>
        <w:t>Получение информации по клиенту (номер МС,  доступный остаток, пакет ДКО) из внешних систем. Идентификатор клиента в Спектруме,  по которому будет выполняться запрос в УСБС, должен быть синхронизирован с МДМ.</w:t>
      </w:r>
    </w:p>
    <w:p w:rsidR="00044582" w:rsidRPr="0050162D" w:rsidRDefault="00044582" w:rsidP="00044582">
      <w:pPr>
        <w:rPr>
          <w:color w:val="000000"/>
        </w:rPr>
      </w:pPr>
    </w:p>
    <w:p w:rsidR="00044582" w:rsidRPr="0050162D" w:rsidRDefault="00044582" w:rsidP="00044582">
      <w:pPr>
        <w:ind w:firstLine="851"/>
        <w:rPr>
          <w:color w:val="000000"/>
        </w:rPr>
      </w:pPr>
      <w:r w:rsidRPr="0050162D">
        <w:rPr>
          <w:color w:val="000000"/>
        </w:rPr>
        <w:t xml:space="preserve">Предполагается следующий алгоритм работы:  </w:t>
      </w:r>
    </w:p>
    <w:p w:rsidR="00044582" w:rsidRPr="0050162D" w:rsidRDefault="00044582" w:rsidP="00044582">
      <w:pPr>
        <w:ind w:firstLine="851"/>
        <w:rPr>
          <w:color w:val="000000"/>
        </w:rPr>
      </w:pPr>
      <w:r w:rsidRPr="0050162D">
        <w:rPr>
          <w:color w:val="000000"/>
        </w:rPr>
        <w:t>После получения контекста операции из Si</w:t>
      </w:r>
      <w:r w:rsidR="00BA27A2" w:rsidRPr="0050162D">
        <w:rPr>
          <w:color w:val="000000"/>
        </w:rPr>
        <w:t xml:space="preserve">ebel, Спектрум </w:t>
      </w:r>
      <w:r w:rsidR="00260992">
        <w:rPr>
          <w:color w:val="000000"/>
        </w:rPr>
        <w:t>выполняет синхронизацию с МДМ для следующих участников Договора ИБС,</w:t>
      </w:r>
      <w:r w:rsidR="00260992" w:rsidRPr="00905B01">
        <w:rPr>
          <w:color w:val="000000"/>
        </w:rPr>
        <w:t xml:space="preserve"> </w:t>
      </w:r>
      <w:r w:rsidR="00260992">
        <w:rPr>
          <w:color w:val="000000"/>
        </w:rPr>
        <w:t>полученных</w:t>
      </w:r>
      <w:r w:rsidR="00260992" w:rsidRPr="0050162D">
        <w:rPr>
          <w:color w:val="000000"/>
        </w:rPr>
        <w:t xml:space="preserve"> в контексте операции</w:t>
      </w:r>
      <w:r w:rsidR="00260992">
        <w:rPr>
          <w:color w:val="000000"/>
        </w:rPr>
        <w:t>: Клиент1, Клиент2, Представитель Клиента1, Представитель Клиента2. Для синхронизации каждого лица (ФЛ</w:t>
      </w:r>
      <w:r w:rsidR="00260992" w:rsidRPr="00AD21FA">
        <w:rPr>
          <w:color w:val="000000"/>
        </w:rPr>
        <w:t>/</w:t>
      </w:r>
      <w:r w:rsidR="00260992">
        <w:rPr>
          <w:color w:val="000000"/>
        </w:rPr>
        <w:t>ЮЛ</w:t>
      </w:r>
      <w:r w:rsidR="00260992" w:rsidRPr="00AD21FA">
        <w:rPr>
          <w:color w:val="000000"/>
        </w:rPr>
        <w:t>/</w:t>
      </w:r>
      <w:r w:rsidR="00260992">
        <w:rPr>
          <w:color w:val="000000"/>
        </w:rPr>
        <w:t xml:space="preserve">ИП) из списка, Спектрум </w:t>
      </w:r>
      <w:r w:rsidR="00260992" w:rsidRPr="0050162D">
        <w:rPr>
          <w:color w:val="000000"/>
        </w:rPr>
        <w:t>вызывает адаптер к сервису CustomerPartyCrossRefBS</w:t>
      </w:r>
      <w:r w:rsidR="00260992">
        <w:rPr>
          <w:color w:val="000000"/>
        </w:rPr>
        <w:t>,</w:t>
      </w:r>
      <w:r w:rsidR="00260992" w:rsidRPr="0050162D">
        <w:rPr>
          <w:color w:val="000000"/>
        </w:rPr>
        <w:t xml:space="preserve"> передавая </w:t>
      </w:r>
      <w:r w:rsidR="00260992">
        <w:rPr>
          <w:color w:val="000000"/>
        </w:rPr>
        <w:t xml:space="preserve">ему </w:t>
      </w:r>
      <w:r w:rsidR="00260992" w:rsidRPr="0050162D">
        <w:rPr>
          <w:color w:val="000000"/>
        </w:rPr>
        <w:t>в качестве параметра ID клиента Siebel</w:t>
      </w:r>
      <w:ins w:id="63" w:author="Perelygin" w:date="2016-07-26T16:27:00Z">
        <w:r w:rsidR="00041046">
          <w:rPr>
            <w:color w:val="000000"/>
          </w:rPr>
          <w:t xml:space="preserve"> и  тип клиента(</w:t>
        </w:r>
      </w:ins>
      <w:ins w:id="64" w:author="Perelygin" w:date="2016-07-26T16:33:00Z">
        <w:r w:rsidR="00041046" w:rsidRPr="0050162D">
          <w:t>(Organization или Person</w:t>
        </w:r>
      </w:ins>
      <w:ins w:id="65" w:author="Perelygin" w:date="2016-07-26T16:27:00Z">
        <w:r w:rsidR="00041046">
          <w:rPr>
            <w:color w:val="000000"/>
          </w:rPr>
          <w:t>)</w:t>
        </w:r>
      </w:ins>
      <w:r w:rsidRPr="0050162D">
        <w:rPr>
          <w:color w:val="000000"/>
        </w:rPr>
        <w:t>.</w:t>
      </w:r>
    </w:p>
    <w:p w:rsidR="00044582" w:rsidRPr="0050162D" w:rsidRDefault="00044582" w:rsidP="00044582">
      <w:pPr>
        <w:ind w:firstLine="851"/>
        <w:rPr>
          <w:color w:val="000000"/>
        </w:rPr>
      </w:pPr>
      <w:r w:rsidRPr="0050162D">
        <w:rPr>
          <w:color w:val="000000"/>
        </w:rPr>
        <w:t>Адаптер возвращает набор ID клиентов Спектрума, которые соответствуют полученному в качестве параметра ID клиента Siebel</w:t>
      </w:r>
      <w:ins w:id="66" w:author="Perelygin" w:date="2016-07-26T16:27:00Z">
        <w:r w:rsidR="00D30E69">
          <w:rPr>
            <w:color w:val="000000"/>
          </w:rPr>
          <w:t xml:space="preserve">,  а так же уникальный идентификатор клиента в </w:t>
        </w:r>
        <w:r w:rsidR="00D30E69">
          <w:rPr>
            <w:color w:val="000000"/>
            <w:lang w:val="en-US"/>
          </w:rPr>
          <w:t>MDM</w:t>
        </w:r>
      </w:ins>
      <w:ins w:id="67" w:author="Perelygin" w:date="2016-07-26T16:34:00Z">
        <w:r w:rsidR="00041046">
          <w:rPr>
            <w:color w:val="000000"/>
          </w:rPr>
          <w:t>(MDMId)</w:t>
        </w:r>
      </w:ins>
      <w:r w:rsidRPr="0050162D">
        <w:rPr>
          <w:color w:val="000000"/>
        </w:rPr>
        <w:t>.</w:t>
      </w:r>
    </w:p>
    <w:p w:rsidR="00044582" w:rsidRPr="0050162D" w:rsidRDefault="00044582" w:rsidP="00044582">
      <w:pPr>
        <w:ind w:firstLine="851"/>
        <w:rPr>
          <w:color w:val="000000"/>
        </w:rPr>
      </w:pPr>
      <w:r w:rsidRPr="0050162D">
        <w:rPr>
          <w:color w:val="000000"/>
        </w:rPr>
        <w:t>Возможны следующие варианты ответа:</w:t>
      </w:r>
    </w:p>
    <w:p w:rsidR="00044582" w:rsidRPr="0050162D" w:rsidRDefault="00044582" w:rsidP="0084209F">
      <w:pPr>
        <w:numPr>
          <w:ilvl w:val="0"/>
          <w:numId w:val="11"/>
        </w:numPr>
        <w:rPr>
          <w:color w:val="000000"/>
        </w:rPr>
      </w:pPr>
      <w:r w:rsidRPr="0050162D">
        <w:rPr>
          <w:color w:val="000000"/>
        </w:rPr>
        <w:t xml:space="preserve">Число ID клиента Спектрум, которым соответствуют ID клиента Siebel, равно нулю. Это означает, что запрос на создание кросс - ссылки для ID клиента Спектрума не выполнялся ни разу. В этом случае, Спектрум создает новую запись клиента и вызывает адаптер сервиса CustomerPartyCrossRefBS для создания кросс – ссылки в MDM, передавая ему в качестве параметров </w:t>
      </w:r>
      <w:ins w:id="68" w:author="Perelygin" w:date="2016-07-26T16:34:00Z">
        <w:r w:rsidR="00041046">
          <w:rPr>
            <w:color w:val="000000"/>
          </w:rPr>
          <w:t xml:space="preserve">уникальный идентификатор клиента в </w:t>
        </w:r>
        <w:r w:rsidR="00041046">
          <w:rPr>
            <w:color w:val="000000"/>
            <w:lang w:val="en-US"/>
          </w:rPr>
          <w:t>MDM</w:t>
        </w:r>
      </w:ins>
      <w:del w:id="69" w:author="Perelygin" w:date="2016-07-26T16:34:00Z">
        <w:r w:rsidRPr="0050162D" w:rsidDel="00041046">
          <w:rPr>
            <w:color w:val="000000"/>
          </w:rPr>
          <w:delText>ID клиента Siebel</w:delText>
        </w:r>
      </w:del>
      <w:r w:rsidRPr="0050162D">
        <w:rPr>
          <w:color w:val="000000"/>
        </w:rPr>
        <w:t>, ID клиента Спектрума и тип клиента (Organization или Person)</w:t>
      </w:r>
    </w:p>
    <w:p w:rsidR="00044582" w:rsidRPr="0050162D" w:rsidRDefault="00044582" w:rsidP="0084209F">
      <w:pPr>
        <w:numPr>
          <w:ilvl w:val="0"/>
          <w:numId w:val="11"/>
        </w:numPr>
        <w:rPr>
          <w:color w:val="000000"/>
        </w:rPr>
      </w:pPr>
      <w:r w:rsidRPr="0050162D">
        <w:rPr>
          <w:color w:val="000000"/>
        </w:rPr>
        <w:t>Возвращен ID клиента Спектрум, который соответствуют ID клиента Siebel. Это означает, что клиент определен однозначно, и для дальнейшей работы с договорами ИБС в Спектруме используется именно он.</w:t>
      </w:r>
    </w:p>
    <w:p w:rsidR="00044582" w:rsidRPr="0050162D" w:rsidRDefault="00044582" w:rsidP="0084209F">
      <w:pPr>
        <w:numPr>
          <w:ilvl w:val="0"/>
          <w:numId w:val="11"/>
        </w:numPr>
        <w:rPr>
          <w:color w:val="000000"/>
        </w:rPr>
      </w:pPr>
      <w:r w:rsidRPr="0050162D">
        <w:rPr>
          <w:color w:val="000000"/>
        </w:rPr>
        <w:t xml:space="preserve">Число ID клиента Спектрум, которым соответствуют ID клиента Siebel, больше одного. Это означает, что в Спектруме есть задублированные клиенты и MDM о них знает. Логику выбора ID клиента Спектрум для этого случая необходимо определить на этапе </w:t>
      </w:r>
      <w:r w:rsidR="0091043F">
        <w:rPr>
          <w:color w:val="000000"/>
        </w:rPr>
        <w:t xml:space="preserve">функционального анализа и детальной </w:t>
      </w:r>
      <w:r w:rsidRPr="0050162D">
        <w:rPr>
          <w:color w:val="000000"/>
        </w:rPr>
        <w:t>разработки БФТЗ.</w:t>
      </w:r>
    </w:p>
    <w:p w:rsidR="00297361" w:rsidRDefault="00297361" w:rsidP="00297361">
      <w:pPr>
        <w:rPr>
          <w:color w:val="000000"/>
        </w:rPr>
      </w:pPr>
      <w:r>
        <w:rPr>
          <w:color w:val="000000"/>
        </w:rPr>
        <w:t>Для поддержки этой технологии необходимо д</w:t>
      </w:r>
      <w:r w:rsidRPr="00297361">
        <w:rPr>
          <w:color w:val="000000"/>
        </w:rPr>
        <w:t>оработ</w:t>
      </w:r>
      <w:r>
        <w:rPr>
          <w:color w:val="000000"/>
        </w:rPr>
        <w:t>ать</w:t>
      </w:r>
      <w:r w:rsidRPr="00297361">
        <w:rPr>
          <w:color w:val="000000"/>
        </w:rPr>
        <w:t xml:space="preserve"> баз</w:t>
      </w:r>
      <w:r w:rsidR="0043312C">
        <w:rPr>
          <w:color w:val="000000"/>
        </w:rPr>
        <w:t>у</w:t>
      </w:r>
      <w:r w:rsidRPr="00297361">
        <w:rPr>
          <w:color w:val="000000"/>
        </w:rPr>
        <w:t xml:space="preserve"> клиентов Спектрума</w:t>
      </w:r>
      <w:r>
        <w:rPr>
          <w:color w:val="000000"/>
        </w:rPr>
        <w:t xml:space="preserve"> следующим образом:</w:t>
      </w:r>
    </w:p>
    <w:p w:rsidR="00BE03A7" w:rsidRPr="00297361" w:rsidRDefault="00297361" w:rsidP="0084209F">
      <w:pPr>
        <w:pStyle w:val="af5"/>
        <w:numPr>
          <w:ilvl w:val="0"/>
          <w:numId w:val="22"/>
        </w:numPr>
        <w:ind w:left="1134"/>
        <w:rPr>
          <w:color w:val="000000"/>
        </w:rPr>
      </w:pPr>
      <w:r w:rsidRPr="00297361">
        <w:rPr>
          <w:color w:val="000000"/>
        </w:rPr>
        <w:t>Доработать сущность Клиент для возможности синхронизации с МДМ без потери историчности данных базы, реализованной по «CR_5134_R05_Оптимизация интерфейса справочника клиентов_v2.62.docx».</w:t>
      </w:r>
    </w:p>
    <w:p w:rsidR="00AF1010" w:rsidRPr="0050162D" w:rsidRDefault="003855A0" w:rsidP="00B7679E">
      <w:pPr>
        <w:pStyle w:val="3"/>
        <w:ind w:left="709"/>
      </w:pPr>
      <w:bookmarkStart w:id="70" w:name="_Toc454971370"/>
      <w:r w:rsidRPr="0050162D">
        <w:t>Технология проведения расчетов</w:t>
      </w:r>
      <w:bookmarkEnd w:id="70"/>
    </w:p>
    <w:p w:rsidR="00E54959" w:rsidRDefault="003855A0" w:rsidP="001B0FBC">
      <w:pPr>
        <w:autoSpaceDE w:val="0"/>
        <w:autoSpaceDN w:val="0"/>
        <w:adjustRightInd w:val="0"/>
        <w:ind w:firstLine="708"/>
        <w:jc w:val="left"/>
      </w:pPr>
      <w:r w:rsidRPr="0050162D">
        <w:t>По</w:t>
      </w:r>
      <w:r w:rsidR="00AF16E6" w:rsidRPr="0050162D">
        <w:t xml:space="preserve"> итогам в</w:t>
      </w:r>
      <w:r w:rsidRPr="0050162D">
        <w:t xml:space="preserve">ыполнения </w:t>
      </w:r>
      <w:r w:rsidR="00AF16E6" w:rsidRPr="0050162D">
        <w:t>активностей, рассчитывающих суммы,  которые должны быть уплачены клиентом в рамках того или иного СИС</w:t>
      </w:r>
      <w:r w:rsidR="004E2646" w:rsidRPr="0050162D">
        <w:t>,</w:t>
      </w:r>
      <w:r w:rsidRPr="0050162D">
        <w:t xml:space="preserve"> </w:t>
      </w:r>
      <w:r w:rsidR="00AF16E6" w:rsidRPr="0050162D">
        <w:t xml:space="preserve"> эти суммы фиксируются </w:t>
      </w:r>
      <w:r w:rsidR="00D52F65" w:rsidRPr="0050162D">
        <w:t>в договоре</w:t>
      </w:r>
      <w:r w:rsidR="00AF16E6" w:rsidRPr="0050162D">
        <w:t xml:space="preserve"> ИБС</w:t>
      </w:r>
      <w:r w:rsidR="00D52F65" w:rsidRPr="0050162D">
        <w:t>. Оплату</w:t>
      </w:r>
      <w:r w:rsidR="00AE10D3" w:rsidRPr="0050162D">
        <w:t xml:space="preserve">, </w:t>
      </w:r>
      <w:r w:rsidR="00507A02">
        <w:t xml:space="preserve">комиссий </w:t>
      </w:r>
      <w:r w:rsidR="00D52F65" w:rsidRPr="0050162D">
        <w:t xml:space="preserve">может произвести </w:t>
      </w:r>
      <w:r w:rsidR="00507A02">
        <w:t xml:space="preserve">клиент, отмеченный при заключении договора, как основной.  Оплату штрафов и расходов банка сверх тарифа  может произвести </w:t>
      </w:r>
      <w:r w:rsidR="00D52F65" w:rsidRPr="0050162D">
        <w:t>любой из клиентов</w:t>
      </w:r>
      <w:r w:rsidR="0087382E" w:rsidRPr="0050162D">
        <w:t xml:space="preserve"> ФЛ</w:t>
      </w:r>
      <w:r w:rsidR="00D52F65" w:rsidRPr="0050162D">
        <w:t>,  указанных в д</w:t>
      </w:r>
      <w:r w:rsidR="0087382E" w:rsidRPr="0050162D">
        <w:t xml:space="preserve">оговоре ИБС при его регистрации. </w:t>
      </w:r>
      <w:r w:rsidR="00E54959">
        <w:t>Заключение договоров с двумя клиентами,  в которых основным клиентом является ЮЛ, в рамках модуля ИБС не предусмотрено.</w:t>
      </w:r>
    </w:p>
    <w:p w:rsidR="00BF60B0" w:rsidRDefault="00BF60B0" w:rsidP="001B0FBC">
      <w:pPr>
        <w:autoSpaceDE w:val="0"/>
        <w:autoSpaceDN w:val="0"/>
        <w:adjustRightInd w:val="0"/>
        <w:ind w:firstLine="708"/>
        <w:jc w:val="left"/>
        <w:rPr>
          <w:rFonts w:ascii="Segoe UI" w:hAnsi="Segoe UI" w:cs="Segoe UI"/>
          <w:color w:val="141414"/>
          <w:sz w:val="18"/>
          <w:szCs w:val="18"/>
        </w:rPr>
      </w:pPr>
      <w:r w:rsidRPr="00BF60B0">
        <w:t>Факт оплаты/</w:t>
      </w:r>
      <w:r>
        <w:t>отмены</w:t>
      </w:r>
      <w:r w:rsidRPr="00BF60B0">
        <w:t xml:space="preserve">  </w:t>
      </w:r>
      <w:r>
        <w:t xml:space="preserve">оплаты </w:t>
      </w:r>
      <w:r w:rsidRPr="00BF60B0">
        <w:t>вне модуля ИБС</w:t>
      </w:r>
      <w:r>
        <w:t>,</w:t>
      </w:r>
      <w:r w:rsidRPr="00BF60B0">
        <w:t xml:space="preserve"> фиксирует сотрудник с правом обслуживания ЮЛ/ИП/ФЛ в соответствии с должностной инструкцией</w:t>
      </w:r>
      <w:r>
        <w:t>.</w:t>
      </w:r>
      <w:r w:rsidR="00507A02">
        <w:t xml:space="preserve"> </w:t>
      </w:r>
    </w:p>
    <w:p w:rsidR="0087382E" w:rsidRDefault="007E13CA" w:rsidP="00D52F65">
      <w:pPr>
        <w:ind w:firstLine="708"/>
      </w:pPr>
      <w:r>
        <w:t>За исключением выполнения СИС «Заключение договора», о</w:t>
      </w:r>
      <w:r w:rsidR="00F33DE6" w:rsidRPr="0050162D">
        <w:t>плата и фиксацию оплаты можно провести только в день, когда были рассчитаны суммы. Так как рассчитанные суммы, в соответствии с тарифами,  зависят от даты расчета.</w:t>
      </w:r>
    </w:p>
    <w:p w:rsidR="00F90505" w:rsidRPr="00AD1914" w:rsidRDefault="007E13CA" w:rsidP="00AD1914">
      <w:pPr>
        <w:autoSpaceDE w:val="0"/>
        <w:autoSpaceDN w:val="0"/>
        <w:adjustRightInd w:val="0"/>
        <w:ind w:firstLine="708"/>
        <w:jc w:val="left"/>
        <w:rPr>
          <w:rFonts w:ascii="Segoe UI" w:hAnsi="Segoe UI" w:cs="Segoe UI"/>
          <w:color w:val="141414"/>
          <w:sz w:val="18"/>
          <w:szCs w:val="18"/>
        </w:rPr>
      </w:pPr>
      <w:r>
        <w:lastRenderedPageBreak/>
        <w:t>При заключении договора, суммы комиссий рассчитанные в дату заключения договора,</w:t>
      </w:r>
      <w:r w:rsidR="00942D7A">
        <w:t xml:space="preserve"> могут быть</w:t>
      </w:r>
      <w:r w:rsidR="00003A0E">
        <w:t xml:space="preserve"> уплачены в течение</w:t>
      </w:r>
      <w:r w:rsidR="00942D7A">
        <w:t xml:space="preserve"> 5ти</w:t>
      </w:r>
      <w:r w:rsidR="00F90505">
        <w:t xml:space="preserve"> </w:t>
      </w:r>
      <w:r>
        <w:t>ра</w:t>
      </w:r>
      <w:r w:rsidR="00F90505">
        <w:t xml:space="preserve">бочих дней, </w:t>
      </w:r>
      <w:r w:rsidR="00AD1914" w:rsidRPr="00AD1914">
        <w:t>с даты заключения договора</w:t>
      </w:r>
      <w:r w:rsidR="00AD1914">
        <w:rPr>
          <w:rFonts w:ascii="Segoe UI" w:hAnsi="Segoe UI" w:cs="Segoe UI"/>
          <w:color w:val="141414"/>
          <w:sz w:val="18"/>
          <w:szCs w:val="18"/>
        </w:rPr>
        <w:t xml:space="preserve"> </w:t>
      </w:r>
      <w:r w:rsidR="00F90505">
        <w:t xml:space="preserve"> до подписания акта приема/передачи.</w:t>
      </w:r>
      <w:r w:rsidR="00003A0E">
        <w:t xml:space="preserve"> </w:t>
      </w:r>
      <w:r w:rsidR="00007657">
        <w:t>В</w:t>
      </w:r>
      <w:r w:rsidR="00003A0E">
        <w:t xml:space="preserve">се оплаты и подписание актов приема/передачи должны произойти в течении одного дня. </w:t>
      </w:r>
      <w:r w:rsidR="00F90505">
        <w:t xml:space="preserve"> Отражение этих комиссий на счетах требований по концу месяца, не производится.</w:t>
      </w:r>
    </w:p>
    <w:p w:rsidR="003855A0" w:rsidRPr="0050162D" w:rsidRDefault="00D52F65" w:rsidP="00D52F65">
      <w:pPr>
        <w:ind w:firstLine="708"/>
      </w:pPr>
      <w:r w:rsidRPr="0050162D">
        <w:t xml:space="preserve"> </w:t>
      </w:r>
      <w:r w:rsidR="00AE10D3" w:rsidRPr="0050162D">
        <w:t xml:space="preserve">Для </w:t>
      </w:r>
      <w:r w:rsidR="00F90505">
        <w:t>оплаты</w:t>
      </w:r>
      <w:r w:rsidR="00AE10D3" w:rsidRPr="0050162D">
        <w:t xml:space="preserve"> используются специальные активности: «</w:t>
      </w:r>
      <w:r w:rsidR="00914413">
        <w:t>Оплата/частичный возврат сумм по договору ФЛ</w:t>
      </w:r>
      <w:r w:rsidR="00AE10D3" w:rsidRPr="0050162D">
        <w:t>», «</w:t>
      </w:r>
      <w:r w:rsidR="00AD1914">
        <w:t>Расчеты по договорам ИБС вне модуля ИБС</w:t>
      </w:r>
      <w:r w:rsidR="00AE10D3" w:rsidRPr="0050162D">
        <w:t>»</w:t>
      </w:r>
      <w:r w:rsidR="007C1998">
        <w:t>, «</w:t>
      </w:r>
      <w:r w:rsidR="007C1998" w:rsidRPr="007C1998">
        <w:t>Безакцептная уплата с выбором клиента</w:t>
      </w:r>
      <w:r w:rsidR="007C1998">
        <w:t>»</w:t>
      </w:r>
      <w:r w:rsidR="00AE10D3" w:rsidRPr="0050162D">
        <w:t>.</w:t>
      </w:r>
    </w:p>
    <w:p w:rsidR="00307579" w:rsidRDefault="00C5530D" w:rsidP="00307579">
      <w:pPr>
        <w:pStyle w:val="af5"/>
        <w:spacing w:after="160" w:line="259" w:lineRule="auto"/>
        <w:ind w:left="0" w:firstLine="708"/>
        <w:jc w:val="left"/>
      </w:pPr>
      <w:r w:rsidRPr="0050162D">
        <w:rPr>
          <w:color w:val="000000"/>
        </w:rPr>
        <w:t xml:space="preserve">Выполнение активностей в соответствии с </w:t>
      </w:r>
      <w:r w:rsidR="00001582" w:rsidRPr="0050162D">
        <w:rPr>
          <w:color w:val="000000"/>
        </w:rPr>
        <w:t xml:space="preserve">СИС может быть </w:t>
      </w:r>
      <w:r w:rsidRPr="0050162D">
        <w:rPr>
          <w:color w:val="000000"/>
        </w:rPr>
        <w:t xml:space="preserve">продолжено </w:t>
      </w:r>
      <w:r w:rsidR="004E2646" w:rsidRPr="0050162D">
        <w:rPr>
          <w:color w:val="000000"/>
        </w:rPr>
        <w:t xml:space="preserve"> </w:t>
      </w:r>
      <w:r w:rsidR="00AF16E6" w:rsidRPr="0050162D">
        <w:rPr>
          <w:color w:val="000000"/>
        </w:rPr>
        <w:t xml:space="preserve">только в том случае, если </w:t>
      </w:r>
      <w:r w:rsidR="00EA4FA4" w:rsidRPr="0050162D">
        <w:rPr>
          <w:color w:val="000000"/>
        </w:rPr>
        <w:t xml:space="preserve"> оплачены все суммы, рассчит</w:t>
      </w:r>
      <w:r w:rsidR="00001582" w:rsidRPr="0050162D">
        <w:rPr>
          <w:color w:val="000000"/>
        </w:rPr>
        <w:t xml:space="preserve">анные </w:t>
      </w:r>
      <w:r w:rsidR="00EA4FA4" w:rsidRPr="0050162D">
        <w:rPr>
          <w:color w:val="000000"/>
        </w:rPr>
        <w:t xml:space="preserve">в </w:t>
      </w:r>
      <w:r w:rsidR="00AF16E6" w:rsidRPr="0050162D">
        <w:rPr>
          <w:color w:val="000000"/>
        </w:rPr>
        <w:t>рамках СИС</w:t>
      </w:r>
      <w:r w:rsidR="00EA4FA4" w:rsidRPr="0050162D">
        <w:rPr>
          <w:color w:val="000000"/>
        </w:rPr>
        <w:t>.</w:t>
      </w:r>
      <w:r w:rsidR="004E2646" w:rsidRPr="0050162D">
        <w:t xml:space="preserve"> </w:t>
      </w:r>
    </w:p>
    <w:p w:rsidR="00307579" w:rsidRPr="0050162D" w:rsidRDefault="00307579" w:rsidP="0030757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t xml:space="preserve">Отмена оплаты по договору ФЛ </w:t>
      </w:r>
      <w:r w:rsidRPr="0050162D">
        <w:t>» и «</w:t>
      </w:r>
      <w:r>
        <w:t>Расчеты по договорам ИБС вне модуля ИБС</w:t>
      </w:r>
      <w:r w:rsidRPr="0050162D">
        <w:t>».</w:t>
      </w:r>
    </w:p>
    <w:p w:rsidR="00307579" w:rsidRDefault="00D60D2D" w:rsidP="00307579">
      <w:pPr>
        <w:pStyle w:val="af5"/>
        <w:spacing w:after="160" w:line="259" w:lineRule="auto"/>
        <w:ind w:left="0" w:firstLine="708"/>
        <w:jc w:val="left"/>
      </w:pPr>
      <w:r>
        <w:t>Активность «Оплата/частичный возврат сумм по договору ФЛ» для каждого СИС, предусматривающего оплату ФЛ, инициируется</w:t>
      </w:r>
      <w:r w:rsidRPr="0050162D">
        <w:t xml:space="preserve"> </w:t>
      </w:r>
      <w:r w:rsidR="00EE709C" w:rsidRPr="0050162D">
        <w:t xml:space="preserve">в </w:t>
      </w:r>
      <w:r w:rsidR="00EE709C" w:rsidRPr="0050162D">
        <w:rPr>
          <w:lang w:val="en-US"/>
        </w:rPr>
        <w:t>Siebel</w:t>
      </w:r>
      <w:r w:rsidR="00EE709C" w:rsidRPr="0050162D">
        <w:t xml:space="preserve"> </w:t>
      </w:r>
      <w:r w:rsidR="00AF16E6" w:rsidRPr="0050162D">
        <w:t xml:space="preserve">и  генерируют проводки </w:t>
      </w:r>
      <w:r w:rsidR="00EE709C" w:rsidRPr="0050162D">
        <w:t>согласно схемы бухгалтерского учета для соответствующе</w:t>
      </w:r>
      <w:r w:rsidR="00001582" w:rsidRPr="0050162D">
        <w:t xml:space="preserve">го </w:t>
      </w:r>
      <w:r w:rsidR="00001582" w:rsidRPr="0050162D">
        <w:rPr>
          <w:color w:val="000000"/>
        </w:rPr>
        <w:t>СИС</w:t>
      </w:r>
      <w:r w:rsidR="00EE709C" w:rsidRPr="0050162D">
        <w:t>. Схема</w:t>
      </w:r>
      <w:r w:rsidR="0087382E" w:rsidRPr="0050162D">
        <w:t xml:space="preserve"> проводок </w:t>
      </w:r>
      <w:r w:rsidR="00EE709C" w:rsidRPr="0050162D">
        <w:t>приведена в Приложении 1.</w:t>
      </w:r>
    </w:p>
    <w:p w:rsidR="00307579" w:rsidRDefault="00307579" w:rsidP="00307579">
      <w:pPr>
        <w:pStyle w:val="af5"/>
        <w:spacing w:after="160" w:line="259" w:lineRule="auto"/>
        <w:ind w:left="0" w:firstLine="708"/>
        <w:jc w:val="left"/>
      </w:pPr>
      <w:r>
        <w:t>В учете операций по ИБС используются следующие счета:</w:t>
      </w:r>
    </w:p>
    <w:tbl>
      <w:tblPr>
        <w:tblStyle w:val="a5"/>
        <w:tblW w:w="0" w:type="auto"/>
        <w:tblLook w:val="04A0" w:firstRow="1" w:lastRow="0" w:firstColumn="1" w:lastColumn="0" w:noHBand="0" w:noVBand="1"/>
      </w:tblPr>
      <w:tblGrid>
        <w:gridCol w:w="1578"/>
        <w:gridCol w:w="7654"/>
      </w:tblGrid>
      <w:tr w:rsidR="00307579" w:rsidTr="008726E0">
        <w:tc>
          <w:tcPr>
            <w:tcW w:w="1578" w:type="dxa"/>
          </w:tcPr>
          <w:p w:rsidR="00307579" w:rsidRPr="002837A4" w:rsidRDefault="00307579" w:rsidP="008726E0">
            <w:pPr>
              <w:jc w:val="center"/>
              <w:rPr>
                <w:b/>
              </w:rPr>
            </w:pPr>
            <w:r w:rsidRPr="002837A4">
              <w:rPr>
                <w:b/>
              </w:rPr>
              <w:t>Счет</w:t>
            </w:r>
          </w:p>
        </w:tc>
        <w:tc>
          <w:tcPr>
            <w:tcW w:w="7654" w:type="dxa"/>
          </w:tcPr>
          <w:p w:rsidR="00307579" w:rsidRPr="002837A4" w:rsidRDefault="00307579" w:rsidP="008726E0">
            <w:pPr>
              <w:jc w:val="center"/>
              <w:rPr>
                <w:b/>
              </w:rPr>
            </w:pPr>
            <w:r w:rsidRPr="002837A4">
              <w:rPr>
                <w:b/>
              </w:rPr>
              <w:t>Комментарий</w:t>
            </w:r>
          </w:p>
        </w:tc>
      </w:tr>
      <w:tr w:rsidR="00307579" w:rsidRPr="00F6225E" w:rsidTr="008726E0">
        <w:tc>
          <w:tcPr>
            <w:tcW w:w="1578" w:type="dxa"/>
          </w:tcPr>
          <w:p w:rsidR="00307579" w:rsidRPr="00102463" w:rsidRDefault="00307579" w:rsidP="008726E0">
            <w:r w:rsidRPr="00102463">
              <w:t>40817(40820)</w:t>
            </w:r>
          </w:p>
        </w:tc>
        <w:tc>
          <w:tcPr>
            <w:tcW w:w="7654" w:type="dxa"/>
          </w:tcPr>
          <w:p w:rsidR="00307579" w:rsidRPr="00030725" w:rsidRDefault="00307579" w:rsidP="008726E0">
            <w:r w:rsidRPr="00102463">
              <w:t xml:space="preserve">Мастер – счет клиента.  У клиента может быть только один мастер – счет. </w:t>
            </w:r>
            <w:r w:rsidR="00030725">
              <w:t xml:space="preserve">Ведется в </w:t>
            </w:r>
            <w:r w:rsidR="00030725">
              <w:rPr>
                <w:lang w:val="en-US"/>
              </w:rPr>
              <w:t>Profile</w:t>
            </w:r>
          </w:p>
        </w:tc>
      </w:tr>
      <w:tr w:rsidR="00307579" w:rsidTr="008726E0">
        <w:tc>
          <w:tcPr>
            <w:tcW w:w="1578" w:type="dxa"/>
          </w:tcPr>
          <w:p w:rsidR="00307579" w:rsidRPr="00102463" w:rsidRDefault="00307579" w:rsidP="008726E0">
            <w:r w:rsidRPr="00102463">
              <w:t>70601</w:t>
            </w:r>
            <w:r>
              <w:t>(1)</w:t>
            </w:r>
          </w:p>
        </w:tc>
        <w:tc>
          <w:tcPr>
            <w:tcW w:w="7654" w:type="dxa"/>
          </w:tcPr>
          <w:p w:rsidR="00307579" w:rsidRPr="00030725" w:rsidRDefault="00307579" w:rsidP="00D23191">
            <w:r>
              <w:t>Доходы.</w:t>
            </w:r>
            <w:r w:rsidRPr="00FE2210">
              <w:t xml:space="preserve"> символ 28301. </w:t>
            </w:r>
            <w:r w:rsidRPr="00102463">
              <w:t xml:space="preserve">  Открывается в разрезе филиалов</w:t>
            </w:r>
            <w:r>
              <w:t>. По договорам ФЛ</w:t>
            </w:r>
            <w:r w:rsidR="00975EA0">
              <w:t xml:space="preserve"> и </w:t>
            </w:r>
            <w:r w:rsidR="00D23191">
              <w:t>ЮЛ</w:t>
            </w:r>
            <w:r w:rsidR="00030725">
              <w:t>. Ведется в Бисквит.</w:t>
            </w:r>
          </w:p>
        </w:tc>
      </w:tr>
      <w:tr w:rsidR="00307579" w:rsidTr="008726E0">
        <w:tc>
          <w:tcPr>
            <w:tcW w:w="1578" w:type="dxa"/>
          </w:tcPr>
          <w:p w:rsidR="00307579" w:rsidRPr="00102463" w:rsidRDefault="00307579" w:rsidP="008726E0">
            <w:r w:rsidRPr="00102463">
              <w:t>70601</w:t>
            </w:r>
            <w:r>
              <w:t>(2)</w:t>
            </w:r>
          </w:p>
        </w:tc>
        <w:tc>
          <w:tcPr>
            <w:tcW w:w="7654" w:type="dxa"/>
          </w:tcPr>
          <w:p w:rsidR="00307579" w:rsidRPr="00102463" w:rsidRDefault="00307579" w:rsidP="00D23191">
            <w:r>
              <w:t>Доходы.</w:t>
            </w:r>
            <w:r w:rsidRPr="00FE2210">
              <w:t xml:space="preserve"> символ 28402.   </w:t>
            </w:r>
            <w:r w:rsidRPr="00102463">
              <w:t>Открывается в разрезе филиалов</w:t>
            </w:r>
            <w:r>
              <w:t>. По договорам ФЛ</w:t>
            </w:r>
            <w:r w:rsidR="00975EA0">
              <w:t xml:space="preserve"> и </w:t>
            </w:r>
            <w:r w:rsidR="00D23191">
              <w:t>ЮЛ</w:t>
            </w:r>
            <w:r w:rsidR="00030725">
              <w:t>. Ведется в Бисквит.</w:t>
            </w:r>
          </w:p>
        </w:tc>
      </w:tr>
      <w:tr w:rsidR="00307579" w:rsidTr="008726E0">
        <w:tc>
          <w:tcPr>
            <w:tcW w:w="1578" w:type="dxa"/>
          </w:tcPr>
          <w:p w:rsidR="00307579" w:rsidRPr="00BF50D5" w:rsidRDefault="00307579" w:rsidP="008726E0"/>
        </w:tc>
        <w:tc>
          <w:tcPr>
            <w:tcW w:w="7654" w:type="dxa"/>
          </w:tcPr>
          <w:p w:rsidR="00307579" w:rsidRPr="00BF50D5" w:rsidRDefault="00307579" w:rsidP="008726E0"/>
        </w:tc>
      </w:tr>
      <w:tr w:rsidR="00307579" w:rsidTr="008726E0">
        <w:tc>
          <w:tcPr>
            <w:tcW w:w="1578" w:type="dxa"/>
          </w:tcPr>
          <w:p w:rsidR="00307579" w:rsidRPr="00BF50D5" w:rsidRDefault="00307579" w:rsidP="008726E0"/>
        </w:tc>
        <w:tc>
          <w:tcPr>
            <w:tcW w:w="7654" w:type="dxa"/>
          </w:tcPr>
          <w:p w:rsidR="00307579" w:rsidRPr="00BF50D5" w:rsidRDefault="00307579" w:rsidP="008726E0"/>
        </w:tc>
      </w:tr>
      <w:tr w:rsidR="00307579" w:rsidTr="008726E0">
        <w:tc>
          <w:tcPr>
            <w:tcW w:w="1578" w:type="dxa"/>
          </w:tcPr>
          <w:p w:rsidR="00307579" w:rsidRPr="00102463" w:rsidRDefault="00307579" w:rsidP="008726E0">
            <w:r w:rsidRPr="00102463">
              <w:t>60309</w:t>
            </w:r>
          </w:p>
        </w:tc>
        <w:tc>
          <w:tcPr>
            <w:tcW w:w="7654" w:type="dxa"/>
          </w:tcPr>
          <w:p w:rsidR="00307579" w:rsidRPr="00102463" w:rsidRDefault="00307579" w:rsidP="008726E0">
            <w:r w:rsidRPr="00102463">
              <w:t>Расчеты по налогам и сборам. Налог на добавленную стоимость полученный. Открывается в разрезе ТП.</w:t>
            </w:r>
            <w:r w:rsidR="00030725">
              <w:t xml:space="preserve"> Ведется в Бисквит.</w:t>
            </w:r>
          </w:p>
        </w:tc>
      </w:tr>
      <w:tr w:rsidR="00307579" w:rsidTr="008726E0">
        <w:tc>
          <w:tcPr>
            <w:tcW w:w="1578" w:type="dxa"/>
          </w:tcPr>
          <w:p w:rsidR="00307579" w:rsidRPr="00102463" w:rsidRDefault="00307579" w:rsidP="008726E0">
            <w:r w:rsidRPr="00102463">
              <w:t>60323</w:t>
            </w:r>
          </w:p>
        </w:tc>
        <w:tc>
          <w:tcPr>
            <w:tcW w:w="7654" w:type="dxa"/>
          </w:tcPr>
          <w:p w:rsidR="00307579" w:rsidRPr="00102463" w:rsidRDefault="00307579" w:rsidP="008726E0">
            <w:r w:rsidRPr="00102463">
              <w:t>Расчеты по НДС при возврате клиенту денежных средств</w:t>
            </w:r>
            <w:r>
              <w:t>.</w:t>
            </w:r>
            <w:r w:rsidRPr="00102463">
              <w:t xml:space="preserve"> Открывается в разрезе ТП.</w:t>
            </w:r>
            <w:r w:rsidR="00030725">
              <w:t xml:space="preserve"> Ведется в Бисквит.</w:t>
            </w:r>
          </w:p>
        </w:tc>
      </w:tr>
      <w:tr w:rsidR="00307579" w:rsidTr="008726E0">
        <w:tc>
          <w:tcPr>
            <w:tcW w:w="1578" w:type="dxa"/>
          </w:tcPr>
          <w:p w:rsidR="00307579" w:rsidRPr="00102463" w:rsidRDefault="00307579" w:rsidP="008726E0">
            <w:r w:rsidRPr="00102463">
              <w:t>60322</w:t>
            </w:r>
            <w:r>
              <w:t>(1)</w:t>
            </w:r>
          </w:p>
        </w:tc>
        <w:tc>
          <w:tcPr>
            <w:tcW w:w="7654" w:type="dxa"/>
          </w:tcPr>
          <w:p w:rsidR="00307579" w:rsidRPr="00102463" w:rsidRDefault="00307579" w:rsidP="00D23191">
            <w:r w:rsidRPr="00102463">
              <w:t>Задолженность по НДС</w:t>
            </w:r>
            <w:r>
              <w:t xml:space="preserve"> по договорам ФЛ</w:t>
            </w:r>
            <w:r w:rsidR="00975EA0">
              <w:t xml:space="preserve"> и </w:t>
            </w:r>
            <w:r w:rsidR="00D23191">
              <w:t>ЮЛ</w:t>
            </w:r>
            <w:r>
              <w:t>. Открываются в разрезе ТП.</w:t>
            </w:r>
            <w:r w:rsidR="00030725">
              <w:t xml:space="preserve"> Ведется в Бисквит.</w:t>
            </w:r>
          </w:p>
        </w:tc>
      </w:tr>
      <w:tr w:rsidR="00307579" w:rsidTr="008726E0">
        <w:tc>
          <w:tcPr>
            <w:tcW w:w="1578" w:type="dxa"/>
          </w:tcPr>
          <w:p w:rsidR="00307579" w:rsidRPr="00BF50D5" w:rsidRDefault="00307579" w:rsidP="008726E0"/>
        </w:tc>
        <w:tc>
          <w:tcPr>
            <w:tcW w:w="7654" w:type="dxa"/>
          </w:tcPr>
          <w:p w:rsidR="00307579" w:rsidRPr="00BF50D5" w:rsidRDefault="00307579" w:rsidP="008726E0"/>
        </w:tc>
      </w:tr>
      <w:tr w:rsidR="00307579" w:rsidTr="008726E0">
        <w:tc>
          <w:tcPr>
            <w:tcW w:w="1578" w:type="dxa"/>
          </w:tcPr>
          <w:p w:rsidR="00307579" w:rsidRPr="00102463" w:rsidRDefault="00307579" w:rsidP="008726E0">
            <w:r>
              <w:t>47423(1)</w:t>
            </w:r>
          </w:p>
        </w:tc>
        <w:tc>
          <w:tcPr>
            <w:tcW w:w="7654" w:type="dxa"/>
          </w:tcPr>
          <w:p w:rsidR="00307579" w:rsidRPr="00FE2210" w:rsidRDefault="00307579" w:rsidP="00D23191">
            <w:r w:rsidRPr="00FE2210">
              <w:t>Требования по прочим операциям. Для учета комиссии за пользование ИБС</w:t>
            </w:r>
            <w:r>
              <w:t xml:space="preserve"> сверх срока.  По договорам ФЛ</w:t>
            </w:r>
            <w:r w:rsidR="00975EA0">
              <w:t xml:space="preserve"> и </w:t>
            </w:r>
            <w:r w:rsidR="00D23191">
              <w:t>ЮЛ</w:t>
            </w:r>
          </w:p>
        </w:tc>
      </w:tr>
      <w:tr w:rsidR="00307579" w:rsidTr="008726E0">
        <w:tc>
          <w:tcPr>
            <w:tcW w:w="1578" w:type="dxa"/>
          </w:tcPr>
          <w:p w:rsidR="00307579" w:rsidRPr="00102463" w:rsidRDefault="00307579" w:rsidP="008726E0">
            <w:r>
              <w:t>47423(2)</w:t>
            </w:r>
          </w:p>
        </w:tc>
        <w:tc>
          <w:tcPr>
            <w:tcW w:w="7654" w:type="dxa"/>
          </w:tcPr>
          <w:p w:rsidR="00307579" w:rsidRPr="00102463" w:rsidRDefault="00307579" w:rsidP="00D23191">
            <w:r w:rsidRPr="00FE2210">
              <w:t>Требования по прочим операциям. Для учета комиссии за пользование ИБС</w:t>
            </w:r>
            <w:r>
              <w:t xml:space="preserve"> сверх срока.  По договорам ФЛ</w:t>
            </w:r>
            <w:r w:rsidR="00975EA0">
              <w:t xml:space="preserve"> и </w:t>
            </w:r>
            <w:r w:rsidR="00D23191">
              <w:t>ЮЛ</w:t>
            </w:r>
            <w:r>
              <w:t xml:space="preserve"> в статусе «закрыт с обязательствами»</w:t>
            </w:r>
          </w:p>
        </w:tc>
      </w:tr>
      <w:tr w:rsidR="00307579" w:rsidTr="008726E0">
        <w:tc>
          <w:tcPr>
            <w:tcW w:w="1578" w:type="dxa"/>
          </w:tcPr>
          <w:p w:rsidR="00307579" w:rsidRPr="00102463" w:rsidRDefault="00307579" w:rsidP="008726E0">
            <w:r>
              <w:t>47423(3)</w:t>
            </w:r>
          </w:p>
        </w:tc>
        <w:tc>
          <w:tcPr>
            <w:tcW w:w="7654" w:type="dxa"/>
          </w:tcPr>
          <w:p w:rsidR="00307579" w:rsidRPr="00102463" w:rsidRDefault="00307579" w:rsidP="00D23191">
            <w:r w:rsidRPr="00FE2210">
              <w:t>Требования по прочим операциям. Для учета</w:t>
            </w:r>
            <w:r>
              <w:t xml:space="preserve"> расходов банка сверх тарифа,  выставленных не в день вскрытия. По договорам ФЛ</w:t>
            </w:r>
            <w:r w:rsidR="00975EA0">
              <w:t xml:space="preserve"> и </w:t>
            </w:r>
            <w:r w:rsidR="00D23191">
              <w:t>ЮЛ</w:t>
            </w:r>
          </w:p>
        </w:tc>
      </w:tr>
      <w:tr w:rsidR="00307579" w:rsidTr="008726E0">
        <w:tc>
          <w:tcPr>
            <w:tcW w:w="1578" w:type="dxa"/>
          </w:tcPr>
          <w:p w:rsidR="00307579" w:rsidRPr="00102463" w:rsidRDefault="00307579" w:rsidP="008726E0"/>
        </w:tc>
        <w:tc>
          <w:tcPr>
            <w:tcW w:w="7654" w:type="dxa"/>
          </w:tcPr>
          <w:p w:rsidR="00307579" w:rsidRPr="00FE2210" w:rsidRDefault="00307579" w:rsidP="008726E0"/>
        </w:tc>
      </w:tr>
      <w:tr w:rsidR="00307579" w:rsidTr="008726E0">
        <w:tc>
          <w:tcPr>
            <w:tcW w:w="1578" w:type="dxa"/>
          </w:tcPr>
          <w:p w:rsidR="00307579" w:rsidRPr="00102463" w:rsidRDefault="00307579" w:rsidP="008726E0"/>
        </w:tc>
        <w:tc>
          <w:tcPr>
            <w:tcW w:w="7654" w:type="dxa"/>
          </w:tcPr>
          <w:p w:rsidR="00307579" w:rsidRPr="00102463" w:rsidRDefault="00307579" w:rsidP="008726E0"/>
        </w:tc>
      </w:tr>
      <w:tr w:rsidR="00307579" w:rsidTr="008726E0">
        <w:tc>
          <w:tcPr>
            <w:tcW w:w="1578" w:type="dxa"/>
          </w:tcPr>
          <w:p w:rsidR="00307579" w:rsidRPr="00102463" w:rsidRDefault="00307579" w:rsidP="008726E0"/>
        </w:tc>
        <w:tc>
          <w:tcPr>
            <w:tcW w:w="7654" w:type="dxa"/>
          </w:tcPr>
          <w:p w:rsidR="00307579" w:rsidRPr="00102463" w:rsidRDefault="00307579" w:rsidP="008726E0"/>
        </w:tc>
      </w:tr>
    </w:tbl>
    <w:p w:rsidR="00307579" w:rsidRDefault="00307579" w:rsidP="00307579"/>
    <w:p w:rsidR="00307579" w:rsidRPr="003C034B" w:rsidRDefault="00307579" w:rsidP="00307579">
      <w:pPr>
        <w:ind w:firstLine="708"/>
      </w:pPr>
      <w:r>
        <w:t>Все с</w:t>
      </w:r>
      <w:r w:rsidRPr="003C034B">
        <w:t>чета 47423</w:t>
      </w:r>
      <w:r>
        <w:t xml:space="preserve"> </w:t>
      </w:r>
      <w:r w:rsidRPr="003C034B">
        <w:t>ведутся в разрезе филиалов на сводных счетах,  как в Бисквит,  так и в Спектрум. Аналитика  по суммам, учитывающимся на счетах 47423, 60322 в разрезе договоров ИБС, обеспечивается Спектрумом.</w:t>
      </w:r>
    </w:p>
    <w:p w:rsidR="00E27ED0" w:rsidRPr="0050162D" w:rsidRDefault="00E27ED0" w:rsidP="00EE709C">
      <w:pPr>
        <w:pStyle w:val="af5"/>
        <w:spacing w:after="160" w:line="259" w:lineRule="auto"/>
        <w:ind w:left="0" w:firstLine="708"/>
        <w:jc w:val="left"/>
      </w:pPr>
      <w:r>
        <w:t>Нумерация счетов для учета операций по обслуживанию ИБС, открываемых  в Бисквит и ЦФТ осуществляется в соответствии с порядком  130</w:t>
      </w:r>
      <w:r w:rsidR="0055361C">
        <w:t>1</w:t>
      </w:r>
      <w:r>
        <w:t>.</w:t>
      </w:r>
    </w:p>
    <w:p w:rsidR="00D26B93" w:rsidRPr="0050162D" w:rsidRDefault="00D26B93" w:rsidP="00431562">
      <w:pPr>
        <w:pStyle w:val="af5"/>
        <w:spacing w:after="160" w:line="259" w:lineRule="auto"/>
        <w:ind w:left="0" w:firstLine="708"/>
        <w:jc w:val="left"/>
      </w:pPr>
      <w:r w:rsidRPr="0050162D">
        <w:t>Технология проведения  расчетов с клиентами – ФЛ и клиентами – ЮЛ(ИП) отличаются. Для клиентов – ЮЛ(ИП) интеграция с учетной системой,  в которой ведутся их счета, не предусмотрена</w:t>
      </w:r>
      <w:r w:rsidR="0091043F">
        <w:t xml:space="preserve"> см. п. 2.1.3.2</w:t>
      </w:r>
      <w:r w:rsidRPr="0050162D">
        <w:t>. Далее рассмотрены обе технологии.</w:t>
      </w:r>
    </w:p>
    <w:p w:rsidR="009C7526" w:rsidRPr="0050162D" w:rsidRDefault="009C7526" w:rsidP="00B7679E">
      <w:pPr>
        <w:pStyle w:val="4"/>
        <w:ind w:left="1418" w:firstLine="708"/>
      </w:pPr>
      <w:bookmarkStart w:id="71" w:name="_Toc454971371"/>
      <w:r w:rsidRPr="0050162D">
        <w:rPr>
          <w:b/>
        </w:rPr>
        <w:lastRenderedPageBreak/>
        <w:t>Расчеты с клиентами - ФЛ</w:t>
      </w:r>
      <w:bookmarkEnd w:id="71"/>
    </w:p>
    <w:p w:rsidR="00D60F41" w:rsidRDefault="009C7526" w:rsidP="004E2646">
      <w:pPr>
        <w:ind w:firstLine="708"/>
      </w:pPr>
      <w:r w:rsidRPr="0050162D">
        <w:t>В технологии проведения расчетов по договорам клиентов – ФЛ предусмотрена интеграция с системой Profile, в которой ведутся мастер – счета  клиентов (Далее МС), так же предусмотрена интеграция с системой Бисквит.</w:t>
      </w:r>
      <w:r w:rsidR="00D60F41" w:rsidRPr="0050162D">
        <w:t xml:space="preserve"> Технология проведения расчетов должна предусматривать формирование межфилиальных расчетов для случая когда МС клиента открыт в одном филиале,  а договор ИБС заключен в другом филиале банка. </w:t>
      </w:r>
      <w:r w:rsidR="00E27ED0">
        <w:t xml:space="preserve">Формирование межфилиальных проводок осуществляется помощью действующих механизмов агрегатора и Трансформера. </w:t>
      </w:r>
      <w:r w:rsidR="00246DB8">
        <w:t xml:space="preserve">Описание проводок,  которые возникают при межфилиальных </w:t>
      </w:r>
      <w:r w:rsidR="00E27ED0">
        <w:t>расчетах буд</w:t>
      </w:r>
      <w:r w:rsidR="00246DB8">
        <w:t>ет приведено в ТЗ для Бисквит.</w:t>
      </w:r>
    </w:p>
    <w:p w:rsidR="008E3CEE" w:rsidRDefault="008E3CEE" w:rsidP="008E3CEE">
      <w:pPr>
        <w:ind w:firstLine="708"/>
      </w:pPr>
      <w:r w:rsidRPr="00671B5D">
        <w:t xml:space="preserve">Расчеты МС &lt;-&gt; внутрибанковский счет делаются через ТС версии 1.0 по существующему сценарию без доработок. </w:t>
      </w:r>
      <w:r w:rsidR="00FA2280" w:rsidRPr="00671B5D">
        <w:t>КБО для этих операций определяется  в модуле ИБС и передается в ТС.</w:t>
      </w:r>
    </w:p>
    <w:p w:rsidR="008E3CEE" w:rsidRDefault="008E3CEE" w:rsidP="008E3CEE">
      <w:pPr>
        <w:ind w:firstLine="708"/>
      </w:pPr>
      <w:r w:rsidRPr="00671B5D">
        <w:t>Расчеты без корреспонденции с МС с одной из сторон делаются вне ТС</w:t>
      </w:r>
      <w:r w:rsidR="00FA2280" w:rsidRPr="00671B5D">
        <w:t>.</w:t>
      </w:r>
      <w:r w:rsidRPr="00671B5D">
        <w:t xml:space="preserve"> </w:t>
      </w:r>
    </w:p>
    <w:p w:rsidR="008E3CEE" w:rsidRPr="0050162D" w:rsidRDefault="008E3CEE" w:rsidP="004E2646">
      <w:pPr>
        <w:ind w:firstLine="708"/>
      </w:pPr>
    </w:p>
    <w:p w:rsidR="009C7526" w:rsidRPr="0050162D" w:rsidRDefault="009C7526" w:rsidP="004E2646">
      <w:pPr>
        <w:ind w:firstLine="708"/>
      </w:pPr>
      <w:r w:rsidRPr="0050162D">
        <w:t xml:space="preserve"> Система должна поддерживать следующие типы расчетов:</w:t>
      </w:r>
    </w:p>
    <w:p w:rsidR="009C7526" w:rsidRPr="0050162D" w:rsidRDefault="00231816" w:rsidP="0084209F">
      <w:pPr>
        <w:pStyle w:val="af5"/>
        <w:numPr>
          <w:ilvl w:val="0"/>
          <w:numId w:val="15"/>
        </w:numPr>
        <w:rPr>
          <w:b/>
        </w:rPr>
      </w:pPr>
      <w:r w:rsidRPr="0050162D">
        <w:rPr>
          <w:b/>
        </w:rPr>
        <w:t>Оплата</w:t>
      </w:r>
      <w:r w:rsidR="009C7526" w:rsidRPr="0050162D">
        <w:rPr>
          <w:b/>
        </w:rPr>
        <w:t xml:space="preserve"> комиссий с НДС</w:t>
      </w:r>
      <w:r w:rsidR="008B3CED" w:rsidRPr="0050162D">
        <w:rPr>
          <w:b/>
        </w:rPr>
        <w:t xml:space="preserve"> и штрафов</w:t>
      </w:r>
      <w:r w:rsidR="00B720F9" w:rsidRPr="00B720F9">
        <w:rPr>
          <w:b/>
        </w:rPr>
        <w:t>/</w:t>
      </w:r>
      <w:r w:rsidR="00B720F9">
        <w:rPr>
          <w:b/>
        </w:rPr>
        <w:t>О</w:t>
      </w:r>
      <w:r w:rsidR="00B720F9" w:rsidRPr="00B720F9">
        <w:rPr>
          <w:b/>
        </w:rPr>
        <w:t>тмена</w:t>
      </w:r>
      <w:r w:rsidR="00B720F9">
        <w:rPr>
          <w:b/>
        </w:rPr>
        <w:t xml:space="preserve"> частичного возврата комиссии или ее части</w:t>
      </w:r>
    </w:p>
    <w:p w:rsidR="00231816" w:rsidRPr="0050162D" w:rsidRDefault="00231816" w:rsidP="00231816">
      <w:pPr>
        <w:pStyle w:val="af5"/>
      </w:pPr>
    </w:p>
    <w:p w:rsidR="00231816" w:rsidRPr="0050162D" w:rsidRDefault="00231816" w:rsidP="00231816">
      <w:pPr>
        <w:pStyle w:val="af5"/>
      </w:pPr>
      <w:r w:rsidRPr="0050162D">
        <w:t>Оплата комиссии</w:t>
      </w:r>
      <w:r w:rsidR="00B720F9">
        <w:t xml:space="preserve"> или отмена частичного возврата комиссии или ее части(замена ИБС на меньшую</w:t>
      </w:r>
      <w:r w:rsidR="00CB03CF">
        <w:t>, досрочное расторжение</w:t>
      </w:r>
      <w:r w:rsidR="00B720F9">
        <w:t xml:space="preserve">), если </w:t>
      </w:r>
      <w:r w:rsidRPr="0050162D">
        <w:t xml:space="preserve"> </w:t>
      </w:r>
      <w:r w:rsidR="00B720F9" w:rsidRPr="0050162D">
        <w:t>комиссия внесена Клиентом/Клиентами в текущем месяце</w:t>
      </w:r>
      <w:r w:rsidR="00B720F9">
        <w:t>,</w:t>
      </w:r>
      <w:r w:rsidR="00B720F9" w:rsidRPr="0050162D">
        <w:t xml:space="preserve"> </w:t>
      </w:r>
      <w:r w:rsidR="00081848" w:rsidRPr="0050162D">
        <w:t>должна</w:t>
      </w:r>
      <w:r w:rsidRPr="0050162D">
        <w:t xml:space="preserve"> порождать следующие проводки:</w:t>
      </w:r>
    </w:p>
    <w:tbl>
      <w:tblPr>
        <w:tblStyle w:val="a5"/>
        <w:tblW w:w="0" w:type="auto"/>
        <w:tblInd w:w="720" w:type="dxa"/>
        <w:tblLook w:val="04A0" w:firstRow="1" w:lastRow="0" w:firstColumn="1" w:lastColumn="0" w:noHBand="0" w:noVBand="1"/>
      </w:tblPr>
      <w:tblGrid>
        <w:gridCol w:w="4998"/>
        <w:gridCol w:w="4964"/>
      </w:tblGrid>
      <w:tr w:rsidR="00081848" w:rsidRPr="0050162D" w:rsidTr="00081848">
        <w:tc>
          <w:tcPr>
            <w:tcW w:w="5341" w:type="dxa"/>
          </w:tcPr>
          <w:p w:rsidR="00081848" w:rsidRPr="0050162D" w:rsidRDefault="00081848" w:rsidP="00231816">
            <w:pPr>
              <w:pStyle w:val="af5"/>
              <w:ind w:left="0"/>
            </w:pPr>
            <w:r w:rsidRPr="0050162D">
              <w:t>Дт 40817(40820) - Кт 70601</w:t>
            </w:r>
            <w:r w:rsidR="00344700">
              <w:t>(1)</w:t>
            </w:r>
          </w:p>
        </w:tc>
        <w:tc>
          <w:tcPr>
            <w:tcW w:w="5341" w:type="dxa"/>
          </w:tcPr>
          <w:p w:rsidR="00081848" w:rsidRPr="0050162D" w:rsidRDefault="00081848" w:rsidP="00231816">
            <w:pPr>
              <w:pStyle w:val="af5"/>
              <w:ind w:left="0"/>
            </w:pPr>
            <w:r w:rsidRPr="0050162D">
              <w:t>На сумму комиссии</w:t>
            </w:r>
            <w:r w:rsidR="00642609">
              <w:t xml:space="preserve"> </w:t>
            </w:r>
            <w:r w:rsidR="00642609" w:rsidRPr="0050162D">
              <w:rPr>
                <w:color w:val="000000"/>
              </w:rPr>
              <w:t>без НДС</w:t>
            </w:r>
          </w:p>
        </w:tc>
      </w:tr>
      <w:tr w:rsidR="00081848" w:rsidRPr="0050162D" w:rsidTr="00081848">
        <w:tc>
          <w:tcPr>
            <w:tcW w:w="5341" w:type="dxa"/>
          </w:tcPr>
          <w:p w:rsidR="00081848" w:rsidRPr="0050162D" w:rsidRDefault="00081848" w:rsidP="00231816">
            <w:pPr>
              <w:pStyle w:val="af5"/>
              <w:ind w:left="0"/>
            </w:pPr>
            <w:r w:rsidRPr="0050162D">
              <w:t>Дт 40817(40820) - Кт 60309</w:t>
            </w:r>
          </w:p>
        </w:tc>
        <w:tc>
          <w:tcPr>
            <w:tcW w:w="5341" w:type="dxa"/>
          </w:tcPr>
          <w:p w:rsidR="00081848" w:rsidRPr="0050162D" w:rsidRDefault="00081848" w:rsidP="00231816">
            <w:pPr>
              <w:pStyle w:val="af5"/>
              <w:ind w:left="0"/>
            </w:pPr>
            <w:r w:rsidRPr="0050162D">
              <w:t>На сумму НДС</w:t>
            </w:r>
          </w:p>
        </w:tc>
      </w:tr>
    </w:tbl>
    <w:p w:rsidR="00081848" w:rsidRDefault="00081848" w:rsidP="00231816">
      <w:pPr>
        <w:pStyle w:val="af5"/>
      </w:pPr>
    </w:p>
    <w:p w:rsidR="00B720F9" w:rsidRDefault="00B720F9" w:rsidP="00231816">
      <w:pPr>
        <w:pStyle w:val="af5"/>
      </w:pPr>
    </w:p>
    <w:p w:rsidR="00B720F9" w:rsidRPr="0050162D" w:rsidRDefault="00B720F9" w:rsidP="00B720F9">
      <w:pPr>
        <w:pStyle w:val="af5"/>
      </w:pPr>
      <w:r>
        <w:t xml:space="preserve">Отмена частичного возврата комиссии или ее части(замена ИБС на меньшую), если </w:t>
      </w:r>
      <w:r w:rsidRPr="0050162D">
        <w:t xml:space="preserve"> комиссия внесена Клиентом/Клиентами </w:t>
      </w:r>
      <w:r>
        <w:t xml:space="preserve">не </w:t>
      </w:r>
      <w:r w:rsidRPr="0050162D">
        <w:t>в текущем месяце</w:t>
      </w:r>
      <w:r>
        <w:t>,</w:t>
      </w:r>
      <w:r w:rsidRPr="0050162D">
        <w:t xml:space="preserve"> должна порождать следующие проводки:</w:t>
      </w:r>
    </w:p>
    <w:tbl>
      <w:tblPr>
        <w:tblStyle w:val="a5"/>
        <w:tblW w:w="0" w:type="auto"/>
        <w:tblInd w:w="720" w:type="dxa"/>
        <w:tblLook w:val="04A0" w:firstRow="1" w:lastRow="0" w:firstColumn="1" w:lastColumn="0" w:noHBand="0" w:noVBand="1"/>
      </w:tblPr>
      <w:tblGrid>
        <w:gridCol w:w="4998"/>
        <w:gridCol w:w="4964"/>
      </w:tblGrid>
      <w:tr w:rsidR="00B720F9" w:rsidRPr="0050162D" w:rsidTr="00615EA1">
        <w:tc>
          <w:tcPr>
            <w:tcW w:w="5341" w:type="dxa"/>
          </w:tcPr>
          <w:p w:rsidR="00B720F9" w:rsidRPr="0050162D" w:rsidRDefault="00B720F9" w:rsidP="00615EA1">
            <w:pPr>
              <w:pStyle w:val="af5"/>
              <w:ind w:left="0"/>
            </w:pPr>
            <w:r w:rsidRPr="0050162D">
              <w:t>Дт 40817(40820) - Кт 70601</w:t>
            </w:r>
            <w:r>
              <w:t>(1)</w:t>
            </w:r>
          </w:p>
        </w:tc>
        <w:tc>
          <w:tcPr>
            <w:tcW w:w="5341" w:type="dxa"/>
          </w:tcPr>
          <w:p w:rsidR="00B720F9" w:rsidRPr="0050162D" w:rsidRDefault="00B720F9" w:rsidP="00615EA1">
            <w:pPr>
              <w:pStyle w:val="af5"/>
              <w:ind w:left="0"/>
            </w:pPr>
            <w:r w:rsidRPr="0050162D">
              <w:t>На сумму комиссии</w:t>
            </w:r>
            <w:r>
              <w:t xml:space="preserve"> </w:t>
            </w:r>
            <w:r w:rsidRPr="0050162D">
              <w:rPr>
                <w:color w:val="000000"/>
              </w:rPr>
              <w:t>без НДС</w:t>
            </w:r>
          </w:p>
        </w:tc>
      </w:tr>
      <w:tr w:rsidR="00B720F9" w:rsidRPr="0050162D" w:rsidTr="00615EA1">
        <w:tc>
          <w:tcPr>
            <w:tcW w:w="5341" w:type="dxa"/>
          </w:tcPr>
          <w:p w:rsidR="00B720F9" w:rsidRPr="0050162D" w:rsidRDefault="00B720F9" w:rsidP="00615EA1">
            <w:pPr>
              <w:pStyle w:val="af5"/>
              <w:ind w:left="0"/>
            </w:pPr>
            <w:r>
              <w:t>Дт 40817(40820) - Кт 60323</w:t>
            </w:r>
          </w:p>
        </w:tc>
        <w:tc>
          <w:tcPr>
            <w:tcW w:w="5341" w:type="dxa"/>
          </w:tcPr>
          <w:p w:rsidR="00B720F9" w:rsidRPr="0050162D" w:rsidRDefault="00B720F9" w:rsidP="00615EA1">
            <w:pPr>
              <w:pStyle w:val="af5"/>
              <w:ind w:left="0"/>
            </w:pPr>
            <w:r w:rsidRPr="0050162D">
              <w:t>На сумму НДС</w:t>
            </w:r>
          </w:p>
        </w:tc>
      </w:tr>
    </w:tbl>
    <w:p w:rsidR="00B720F9" w:rsidRPr="0050162D" w:rsidRDefault="00B720F9" w:rsidP="00231816">
      <w:pPr>
        <w:pStyle w:val="af5"/>
      </w:pPr>
    </w:p>
    <w:p w:rsidR="00905789" w:rsidRPr="0050162D" w:rsidRDefault="00B13650" w:rsidP="00231816">
      <w:pPr>
        <w:pStyle w:val="af5"/>
      </w:pPr>
      <w:r w:rsidRPr="0050162D">
        <w:t>По всем комиссиям и</w:t>
      </w:r>
      <w:r w:rsidR="00905789" w:rsidRPr="0050162D">
        <w:t>спользуются Счет 70601</w:t>
      </w:r>
      <w:r w:rsidRPr="0050162D">
        <w:t xml:space="preserve"> с с</w:t>
      </w:r>
      <w:r w:rsidR="00905789" w:rsidRPr="0050162D">
        <w:t>имвол</w:t>
      </w:r>
      <w:r w:rsidRPr="0050162D">
        <w:t>ом</w:t>
      </w:r>
      <w:r w:rsidR="00905789" w:rsidRPr="0050162D">
        <w:t xml:space="preserve"> 28301 «Доходы от предоставления в аренду специальных помещений и сейфов для хранения документов и ценностей»</w:t>
      </w:r>
    </w:p>
    <w:p w:rsidR="00905789" w:rsidRPr="0050162D" w:rsidRDefault="006C0323" w:rsidP="00231816">
      <w:pPr>
        <w:pStyle w:val="af5"/>
      </w:pPr>
      <w:r w:rsidRPr="0050162D">
        <w:t xml:space="preserve"> </w:t>
      </w:r>
    </w:p>
    <w:p w:rsidR="008B3CED" w:rsidRPr="0050162D" w:rsidRDefault="008B3CED" w:rsidP="008B3CED">
      <w:pPr>
        <w:pStyle w:val="af5"/>
      </w:pPr>
      <w:r w:rsidRPr="0050162D">
        <w:t>Оплата штрафов должна порождать следующие проводки:</w:t>
      </w:r>
    </w:p>
    <w:tbl>
      <w:tblPr>
        <w:tblStyle w:val="a5"/>
        <w:tblW w:w="0" w:type="auto"/>
        <w:tblInd w:w="720" w:type="dxa"/>
        <w:tblLook w:val="04A0" w:firstRow="1" w:lastRow="0" w:firstColumn="1" w:lastColumn="0" w:noHBand="0" w:noVBand="1"/>
      </w:tblPr>
      <w:tblGrid>
        <w:gridCol w:w="5007"/>
        <w:gridCol w:w="4955"/>
      </w:tblGrid>
      <w:tr w:rsidR="008B3CED" w:rsidRPr="0050162D" w:rsidTr="006C0323">
        <w:tc>
          <w:tcPr>
            <w:tcW w:w="5007" w:type="dxa"/>
          </w:tcPr>
          <w:p w:rsidR="008B3CED" w:rsidRPr="0050162D" w:rsidRDefault="008B3CED" w:rsidP="00FC05C6">
            <w:pPr>
              <w:pStyle w:val="af5"/>
              <w:ind w:left="0"/>
            </w:pPr>
            <w:r w:rsidRPr="0050162D">
              <w:t>Дт 40817(40820) - Кт 70601</w:t>
            </w:r>
            <w:r w:rsidR="00344700">
              <w:t>(2)</w:t>
            </w:r>
          </w:p>
        </w:tc>
        <w:tc>
          <w:tcPr>
            <w:tcW w:w="4955" w:type="dxa"/>
          </w:tcPr>
          <w:p w:rsidR="008B3CED" w:rsidRPr="0050162D" w:rsidRDefault="008B3CED" w:rsidP="00FC05C6">
            <w:pPr>
              <w:pStyle w:val="af5"/>
              <w:ind w:left="0"/>
            </w:pPr>
            <w:r w:rsidRPr="0050162D">
              <w:t>На сумму штрафа</w:t>
            </w:r>
          </w:p>
        </w:tc>
      </w:tr>
    </w:tbl>
    <w:p w:rsidR="008125FB" w:rsidRPr="0050162D" w:rsidRDefault="008125FB" w:rsidP="006C0323">
      <w:pPr>
        <w:pStyle w:val="af5"/>
      </w:pPr>
    </w:p>
    <w:p w:rsidR="006C0323" w:rsidRPr="0050162D" w:rsidRDefault="008125FB" w:rsidP="006C0323">
      <w:pPr>
        <w:pStyle w:val="af5"/>
      </w:pPr>
      <w:r w:rsidRPr="0050162D">
        <w:t>По всем штрафам и</w:t>
      </w:r>
      <w:r w:rsidR="006C0323" w:rsidRPr="0050162D">
        <w:t xml:space="preserve">спользуются </w:t>
      </w:r>
      <w:r w:rsidRPr="0050162D">
        <w:t>с</w:t>
      </w:r>
      <w:r w:rsidR="006C0323" w:rsidRPr="0050162D">
        <w:t>чет 70601</w:t>
      </w:r>
      <w:r w:rsidRPr="0050162D">
        <w:t xml:space="preserve"> с с</w:t>
      </w:r>
      <w:r w:rsidR="006C0323" w:rsidRPr="0050162D">
        <w:t>имвол</w:t>
      </w:r>
      <w:r w:rsidRPr="0050162D">
        <w:t>ом</w:t>
      </w:r>
      <w:r w:rsidR="006C0323" w:rsidRPr="0050162D">
        <w:t xml:space="preserve"> 28402 «Неустойки (штрафы, пени) по другим банковским операциям и сделкам»,</w:t>
      </w:r>
    </w:p>
    <w:p w:rsidR="006C0323" w:rsidRPr="0050162D" w:rsidRDefault="006C0323" w:rsidP="006C0323">
      <w:pPr>
        <w:pStyle w:val="af5"/>
      </w:pPr>
    </w:p>
    <w:p w:rsidR="00552888" w:rsidRPr="00552888" w:rsidRDefault="00231816" w:rsidP="008B3CED">
      <w:pPr>
        <w:pStyle w:val="af5"/>
        <w:ind w:firstLine="696"/>
      </w:pPr>
      <w:r w:rsidRPr="0050162D">
        <w:t>Данные проводки  реализуются по следующей технологии:</w:t>
      </w:r>
      <w:r w:rsidR="00081848" w:rsidRPr="0050162D">
        <w:t xml:space="preserve"> Из Спектрума,  с использованием </w:t>
      </w:r>
      <w:r w:rsidR="00702696" w:rsidRPr="0050162D">
        <w:t xml:space="preserve">механизмов ТС версии 1.0 </w:t>
      </w:r>
      <w:r w:rsidR="00081848" w:rsidRPr="0050162D">
        <w:t xml:space="preserve">передается в </w:t>
      </w:r>
      <w:r w:rsidR="00081848" w:rsidRPr="0050162D">
        <w:rPr>
          <w:lang w:val="en-US"/>
        </w:rPr>
        <w:t>P</w:t>
      </w:r>
      <w:r w:rsidR="00081848" w:rsidRPr="0050162D">
        <w:t xml:space="preserve">rofile общая сумма комиссии. Profile выполняет списание  с МС на общую сумму комиссии. </w:t>
      </w:r>
      <w:r w:rsidR="00552888">
        <w:t xml:space="preserve">Одновременно в on-line режиме в Бисквит идет запрос на формирование документа на </w:t>
      </w:r>
      <w:r w:rsidR="00552888" w:rsidRPr="00552888">
        <w:t>общую сумму со счетом доходов/ расходов/ требований, в зависимости от типа операции.</w:t>
      </w:r>
    </w:p>
    <w:p w:rsidR="00552888" w:rsidRDefault="00081848" w:rsidP="008B3CED">
      <w:pPr>
        <w:pStyle w:val="af5"/>
        <w:ind w:firstLine="696"/>
      </w:pPr>
      <w:r w:rsidRPr="0050162D">
        <w:t>Далее</w:t>
      </w:r>
      <w:r w:rsidR="00552888">
        <w:t>, по запросу отправленному в profile</w:t>
      </w:r>
      <w:r w:rsidRPr="0050162D">
        <w:t xml:space="preserve"> трансформер выделяет из общей суммы </w:t>
      </w:r>
      <w:r w:rsidR="00D51523">
        <w:t>полученного</w:t>
      </w:r>
      <w:r w:rsidR="00D51523" w:rsidRPr="0050162D">
        <w:t xml:space="preserve"> </w:t>
      </w:r>
      <w:r w:rsidRPr="0050162D">
        <w:t>НДС и генерирует необходимые проводки, которые исполняются в Бисквите.</w:t>
      </w:r>
      <w:r w:rsidR="00493FFA" w:rsidRPr="0050162D">
        <w:t xml:space="preserve"> </w:t>
      </w:r>
      <w:r w:rsidR="00552888">
        <w:t>При этом документы,  созданные в Бисквит в момент выполнения операции аннулируются.</w:t>
      </w:r>
    </w:p>
    <w:p w:rsidR="00081848" w:rsidRPr="0050162D" w:rsidRDefault="00493FFA" w:rsidP="008B3CED">
      <w:pPr>
        <w:pStyle w:val="af5"/>
        <w:ind w:firstLine="696"/>
      </w:pPr>
      <w:r w:rsidRPr="0050162D">
        <w:t xml:space="preserve">Документы по  полученным проводкам распечатываются </w:t>
      </w:r>
      <w:r w:rsidR="00EA6DAB">
        <w:t>вне модуля ИБС при необходимости</w:t>
      </w:r>
      <w:r w:rsidRPr="0050162D">
        <w:t>.</w:t>
      </w:r>
    </w:p>
    <w:p w:rsidR="00B20FCF" w:rsidRPr="0050162D" w:rsidRDefault="00B20FCF" w:rsidP="00081848">
      <w:pPr>
        <w:pStyle w:val="af5"/>
      </w:pPr>
    </w:p>
    <w:p w:rsidR="00081848" w:rsidRPr="0050162D" w:rsidRDefault="00D60D2D" w:rsidP="0084209F">
      <w:pPr>
        <w:pStyle w:val="af5"/>
        <w:numPr>
          <w:ilvl w:val="0"/>
          <w:numId w:val="15"/>
        </w:numPr>
        <w:rPr>
          <w:b/>
        </w:rPr>
      </w:pPr>
      <w:r>
        <w:rPr>
          <w:b/>
        </w:rPr>
        <w:t>Частичный в</w:t>
      </w:r>
      <w:r w:rsidR="00081848" w:rsidRPr="0050162D">
        <w:rPr>
          <w:b/>
        </w:rPr>
        <w:t>озврат</w:t>
      </w:r>
      <w:r w:rsidR="00451222">
        <w:rPr>
          <w:b/>
        </w:rPr>
        <w:t>/отмена</w:t>
      </w:r>
      <w:r w:rsidR="00081848" w:rsidRPr="0050162D">
        <w:rPr>
          <w:b/>
        </w:rPr>
        <w:t xml:space="preserve"> </w:t>
      </w:r>
      <w:r w:rsidR="00443B98" w:rsidRPr="0050162D">
        <w:rPr>
          <w:b/>
        </w:rPr>
        <w:t xml:space="preserve">оплаты </w:t>
      </w:r>
      <w:r w:rsidR="00081848" w:rsidRPr="0050162D">
        <w:rPr>
          <w:b/>
        </w:rPr>
        <w:t>комиссий с НДС</w:t>
      </w:r>
      <w:r w:rsidR="00AD0FDB" w:rsidRPr="0050162D">
        <w:rPr>
          <w:b/>
        </w:rPr>
        <w:t xml:space="preserve"> и штрафов</w:t>
      </w:r>
      <w:r w:rsidR="00081848" w:rsidRPr="0050162D">
        <w:rPr>
          <w:b/>
        </w:rPr>
        <w:t>.</w:t>
      </w:r>
    </w:p>
    <w:p w:rsidR="00081848" w:rsidRPr="0050162D" w:rsidRDefault="00081848" w:rsidP="00081848">
      <w:pPr>
        <w:pStyle w:val="af5"/>
      </w:pPr>
      <w:r w:rsidRPr="0050162D">
        <w:t>Возврат комиссий данного типа должен порождать следующие проводки:</w:t>
      </w:r>
    </w:p>
    <w:p w:rsidR="0077703F" w:rsidRPr="0050162D" w:rsidRDefault="0077703F" w:rsidP="008B3CED">
      <w:pPr>
        <w:pStyle w:val="xmsolistparagraph"/>
        <w:spacing w:before="0" w:beforeAutospacing="0" w:after="0" w:afterAutospacing="0"/>
        <w:ind w:firstLine="709"/>
      </w:pPr>
      <w:r w:rsidRPr="0050162D">
        <w:t>Для случая, когда комиссия внесена Клиентом/Клиентами в текущем месяце:</w:t>
      </w:r>
    </w:p>
    <w:tbl>
      <w:tblPr>
        <w:tblStyle w:val="a5"/>
        <w:tblW w:w="0" w:type="auto"/>
        <w:tblInd w:w="720" w:type="dxa"/>
        <w:tblLook w:val="04A0" w:firstRow="1" w:lastRow="0" w:firstColumn="1" w:lastColumn="0" w:noHBand="0" w:noVBand="1"/>
      </w:tblPr>
      <w:tblGrid>
        <w:gridCol w:w="4981"/>
        <w:gridCol w:w="4981"/>
      </w:tblGrid>
      <w:tr w:rsidR="00081848" w:rsidRPr="0050162D" w:rsidTr="0077703F">
        <w:tc>
          <w:tcPr>
            <w:tcW w:w="4981" w:type="dxa"/>
          </w:tcPr>
          <w:p w:rsidR="00081848" w:rsidRPr="0050162D" w:rsidRDefault="00437D39" w:rsidP="00437D39">
            <w:pPr>
              <w:pStyle w:val="af5"/>
              <w:ind w:left="0"/>
            </w:pPr>
            <w:r w:rsidRPr="0050162D">
              <w:rPr>
                <w:color w:val="000000"/>
              </w:rPr>
              <w:t>Дт 70601</w:t>
            </w:r>
            <w:r w:rsidR="00344700">
              <w:rPr>
                <w:color w:val="000000"/>
              </w:rPr>
              <w:t>(1)</w:t>
            </w:r>
            <w:r w:rsidRPr="0050162D">
              <w:rPr>
                <w:color w:val="000000"/>
              </w:rPr>
              <w:t xml:space="preserve"> - Кт 40817(40820) </w:t>
            </w:r>
          </w:p>
        </w:tc>
        <w:tc>
          <w:tcPr>
            <w:tcW w:w="4981" w:type="dxa"/>
          </w:tcPr>
          <w:p w:rsidR="00081848" w:rsidRPr="0050162D" w:rsidRDefault="00437D39" w:rsidP="00FC05C6">
            <w:pPr>
              <w:pStyle w:val="af5"/>
              <w:ind w:left="0"/>
            </w:pPr>
            <w:r w:rsidRPr="0050162D">
              <w:rPr>
                <w:color w:val="000000"/>
              </w:rPr>
              <w:t>На сумму комиссии без НДС</w:t>
            </w:r>
          </w:p>
        </w:tc>
      </w:tr>
      <w:tr w:rsidR="00081848" w:rsidRPr="0050162D" w:rsidTr="0077703F">
        <w:tc>
          <w:tcPr>
            <w:tcW w:w="4981" w:type="dxa"/>
          </w:tcPr>
          <w:p w:rsidR="00081848" w:rsidRPr="0050162D" w:rsidRDefault="00437D39" w:rsidP="00437D39">
            <w:pPr>
              <w:pStyle w:val="af5"/>
              <w:ind w:left="0"/>
            </w:pPr>
            <w:r w:rsidRPr="0050162D">
              <w:rPr>
                <w:color w:val="000000"/>
              </w:rPr>
              <w:t xml:space="preserve">Дт 60309 - Кт 40817(40820) </w:t>
            </w:r>
          </w:p>
        </w:tc>
        <w:tc>
          <w:tcPr>
            <w:tcW w:w="4981" w:type="dxa"/>
          </w:tcPr>
          <w:p w:rsidR="00081848" w:rsidRPr="0050162D" w:rsidRDefault="00437D39" w:rsidP="00FC05C6">
            <w:pPr>
              <w:pStyle w:val="af5"/>
              <w:ind w:left="0"/>
            </w:pPr>
            <w:r w:rsidRPr="0050162D">
              <w:rPr>
                <w:color w:val="000000"/>
              </w:rPr>
              <w:t>На сумму НДС</w:t>
            </w:r>
          </w:p>
        </w:tc>
      </w:tr>
    </w:tbl>
    <w:p w:rsidR="003B73E0" w:rsidRPr="0050162D" w:rsidRDefault="003B73E0" w:rsidP="003B73E0">
      <w:pPr>
        <w:pStyle w:val="xmsolistparagraph"/>
        <w:spacing w:before="0" w:beforeAutospacing="0" w:after="0" w:afterAutospacing="0"/>
        <w:ind w:firstLine="709"/>
      </w:pPr>
    </w:p>
    <w:p w:rsidR="0077703F" w:rsidRPr="0050162D" w:rsidRDefault="0077703F" w:rsidP="003B73E0">
      <w:pPr>
        <w:pStyle w:val="xmsolistparagraph"/>
        <w:spacing w:before="0" w:beforeAutospacing="0" w:after="0" w:afterAutospacing="0"/>
        <w:ind w:firstLine="709"/>
      </w:pPr>
      <w:r w:rsidRPr="0050162D">
        <w:t>Для случая, когда комиссия внесена Клиентом/Клиентами не в текущем месяце:</w:t>
      </w:r>
    </w:p>
    <w:tbl>
      <w:tblPr>
        <w:tblStyle w:val="a5"/>
        <w:tblW w:w="0" w:type="auto"/>
        <w:tblInd w:w="720" w:type="dxa"/>
        <w:tblLook w:val="04A0" w:firstRow="1" w:lastRow="0" w:firstColumn="1" w:lastColumn="0" w:noHBand="0" w:noVBand="1"/>
      </w:tblPr>
      <w:tblGrid>
        <w:gridCol w:w="4981"/>
        <w:gridCol w:w="4981"/>
      </w:tblGrid>
      <w:tr w:rsidR="0077703F" w:rsidRPr="0050162D" w:rsidTr="00FC05C6">
        <w:tc>
          <w:tcPr>
            <w:tcW w:w="4981" w:type="dxa"/>
          </w:tcPr>
          <w:p w:rsidR="0077703F" w:rsidRPr="0050162D" w:rsidRDefault="00437D39" w:rsidP="00437D39">
            <w:pPr>
              <w:pStyle w:val="af5"/>
              <w:ind w:left="0"/>
            </w:pPr>
            <w:r w:rsidRPr="0050162D">
              <w:rPr>
                <w:color w:val="000000"/>
              </w:rPr>
              <w:lastRenderedPageBreak/>
              <w:t>Дт 70601</w:t>
            </w:r>
            <w:r w:rsidR="00344700">
              <w:rPr>
                <w:color w:val="000000"/>
              </w:rPr>
              <w:t>(1)</w:t>
            </w:r>
            <w:r w:rsidRPr="0050162D">
              <w:rPr>
                <w:color w:val="000000"/>
              </w:rPr>
              <w:t xml:space="preserve"> - Кт 40817(40820)  </w:t>
            </w:r>
          </w:p>
        </w:tc>
        <w:tc>
          <w:tcPr>
            <w:tcW w:w="4981" w:type="dxa"/>
          </w:tcPr>
          <w:p w:rsidR="0077703F" w:rsidRPr="0050162D" w:rsidRDefault="007D6BF9" w:rsidP="00FC05C6">
            <w:pPr>
              <w:pStyle w:val="af5"/>
              <w:ind w:left="0"/>
            </w:pPr>
            <w:r w:rsidRPr="0050162D">
              <w:rPr>
                <w:color w:val="000000"/>
              </w:rPr>
              <w:t>На сумму комиссии без НДС</w:t>
            </w:r>
          </w:p>
        </w:tc>
      </w:tr>
      <w:tr w:rsidR="0077703F" w:rsidRPr="0050162D" w:rsidTr="00FC05C6">
        <w:tc>
          <w:tcPr>
            <w:tcW w:w="4981" w:type="dxa"/>
          </w:tcPr>
          <w:p w:rsidR="0077703F" w:rsidRPr="0050162D" w:rsidRDefault="00674D35" w:rsidP="00437D39">
            <w:pPr>
              <w:pStyle w:val="af5"/>
              <w:ind w:left="0"/>
            </w:pPr>
            <w:r w:rsidRPr="0050162D">
              <w:rPr>
                <w:color w:val="000000"/>
              </w:rPr>
              <w:t>Дт 6032</w:t>
            </w:r>
            <w:r w:rsidR="00FC4650" w:rsidRPr="0050162D">
              <w:rPr>
                <w:color w:val="000000"/>
              </w:rPr>
              <w:t>3</w:t>
            </w:r>
            <w:r w:rsidR="00437D39" w:rsidRPr="0050162D">
              <w:rPr>
                <w:color w:val="000000"/>
              </w:rPr>
              <w:t xml:space="preserve"> - Кт 40817(40820) </w:t>
            </w:r>
          </w:p>
        </w:tc>
        <w:tc>
          <w:tcPr>
            <w:tcW w:w="4981" w:type="dxa"/>
          </w:tcPr>
          <w:p w:rsidR="0077703F" w:rsidRPr="0050162D" w:rsidRDefault="00437D39" w:rsidP="00FC05C6">
            <w:pPr>
              <w:pStyle w:val="af5"/>
              <w:ind w:left="0"/>
            </w:pPr>
            <w:r w:rsidRPr="0050162D">
              <w:rPr>
                <w:color w:val="000000"/>
              </w:rPr>
              <w:t>В части ранее полученного НДС.</w:t>
            </w:r>
          </w:p>
        </w:tc>
      </w:tr>
    </w:tbl>
    <w:p w:rsidR="007A025B" w:rsidRDefault="007A025B" w:rsidP="00081848">
      <w:pPr>
        <w:pStyle w:val="af5"/>
        <w:rPr>
          <w:color w:val="000000"/>
        </w:rPr>
      </w:pPr>
    </w:p>
    <w:p w:rsidR="00A17C42" w:rsidRDefault="00A17C42" w:rsidP="00301470">
      <w:pPr>
        <w:pStyle w:val="af5"/>
        <w:ind w:firstLine="696"/>
      </w:pPr>
      <w:r>
        <w:t>П</w:t>
      </w:r>
      <w:r w:rsidRPr="00B12AFE">
        <w:t xml:space="preserve">еренос остатка со счета 60323 на счет 60309 </w:t>
      </w:r>
      <w:r>
        <w:t xml:space="preserve">производится </w:t>
      </w:r>
      <w:r w:rsidRPr="00B12AFE">
        <w:t xml:space="preserve"> ежемесячно</w:t>
      </w:r>
      <w:r w:rsidR="002B047B">
        <w:t xml:space="preserve"> вне модуля ИБС</w:t>
      </w:r>
      <w:r>
        <w:t xml:space="preserve">. Проводка осуществляется </w:t>
      </w:r>
      <w:r w:rsidRPr="008B35A0">
        <w:t>ОНУиО Головного офиса</w:t>
      </w:r>
      <w:r>
        <w:t>/</w:t>
      </w:r>
      <w:r w:rsidRPr="008B35A0">
        <w:t>ОБУиО Филиала</w:t>
      </w:r>
      <w:r>
        <w:t xml:space="preserve"> (см. </w:t>
      </w:r>
      <w:r w:rsidRPr="007A025B">
        <w:t>Приложение  №2 к Распоряжению от 29.12.2007 № 2023</w:t>
      </w:r>
      <w:r>
        <w:t>)</w:t>
      </w:r>
      <w:r w:rsidR="00B576ED">
        <w:t>.</w:t>
      </w:r>
    </w:p>
    <w:p w:rsidR="00B576ED" w:rsidRPr="00057166" w:rsidRDefault="00B576ED" w:rsidP="00B576ED">
      <w:pPr>
        <w:ind w:left="720" w:firstLine="708"/>
      </w:pPr>
      <w:r w:rsidRPr="00057166">
        <w:t>В дату осуществления проводки в адрес ОНУиО Головного офиса (ОБУиО Филиала при проведении операций внутренними структурными подразделениями Филиала) направляется служебная записка с указанием суммы возвращенной комиссии, НДС и причины возврата.</w:t>
      </w:r>
    </w:p>
    <w:p w:rsidR="007A025B" w:rsidRDefault="007A025B" w:rsidP="00B576ED">
      <w:pPr>
        <w:pStyle w:val="af5"/>
        <w:ind w:firstLine="696"/>
      </w:pPr>
      <w:r>
        <w:t>При выполнении описанной ниже проводки</w:t>
      </w:r>
      <w:r w:rsidRPr="007A025B">
        <w:t xml:space="preserve"> </w:t>
      </w:r>
      <w:r>
        <w:t>и</w:t>
      </w:r>
      <w:r w:rsidRPr="00CA6BF0">
        <w:t>спользуются только сводные счета 60309, открытые в ГО или Филиале</w:t>
      </w:r>
    </w:p>
    <w:p w:rsidR="007A025B" w:rsidRDefault="007A025B" w:rsidP="00081848">
      <w:pPr>
        <w:pStyle w:val="af5"/>
      </w:pPr>
    </w:p>
    <w:tbl>
      <w:tblPr>
        <w:tblStyle w:val="a5"/>
        <w:tblW w:w="0" w:type="auto"/>
        <w:tblInd w:w="720" w:type="dxa"/>
        <w:tblLook w:val="04A0" w:firstRow="1" w:lastRow="0" w:firstColumn="1" w:lastColumn="0" w:noHBand="0" w:noVBand="1"/>
      </w:tblPr>
      <w:tblGrid>
        <w:gridCol w:w="4981"/>
        <w:gridCol w:w="4981"/>
      </w:tblGrid>
      <w:tr w:rsidR="007A025B" w:rsidRPr="0050162D" w:rsidTr="008726E0">
        <w:tc>
          <w:tcPr>
            <w:tcW w:w="4981" w:type="dxa"/>
          </w:tcPr>
          <w:p w:rsidR="007A025B" w:rsidRPr="0050162D" w:rsidRDefault="007A025B" w:rsidP="008726E0">
            <w:pPr>
              <w:pStyle w:val="af5"/>
              <w:ind w:left="0"/>
              <w:rPr>
                <w:color w:val="000000"/>
              </w:rPr>
            </w:pPr>
            <w:r w:rsidRPr="0050162D">
              <w:rPr>
                <w:color w:val="000000"/>
              </w:rPr>
              <w:t xml:space="preserve">Дт </w:t>
            </w:r>
            <w:r w:rsidRPr="007A025B">
              <w:rPr>
                <w:color w:val="000000"/>
              </w:rPr>
              <w:t>60309 - Кт 60323</w:t>
            </w:r>
            <w:r w:rsidRPr="0050162D">
              <w:rPr>
                <w:color w:val="000000"/>
              </w:rPr>
              <w:t xml:space="preserve"> </w:t>
            </w:r>
          </w:p>
        </w:tc>
        <w:tc>
          <w:tcPr>
            <w:tcW w:w="4981" w:type="dxa"/>
          </w:tcPr>
          <w:p w:rsidR="007A025B" w:rsidRPr="0050162D" w:rsidRDefault="007A025B" w:rsidP="008726E0">
            <w:pPr>
              <w:pStyle w:val="af5"/>
              <w:ind w:left="0"/>
              <w:rPr>
                <w:color w:val="000000"/>
              </w:rPr>
            </w:pPr>
            <w:r w:rsidRPr="0050162D">
              <w:rPr>
                <w:color w:val="000000"/>
              </w:rPr>
              <w:t>В части ранее полученного НДС.</w:t>
            </w:r>
          </w:p>
        </w:tc>
      </w:tr>
    </w:tbl>
    <w:p w:rsidR="0077703F" w:rsidRDefault="007A025B" w:rsidP="00081848">
      <w:pPr>
        <w:pStyle w:val="af5"/>
      </w:pPr>
      <w:r>
        <w:t xml:space="preserve"> </w:t>
      </w:r>
    </w:p>
    <w:p w:rsidR="007A025B" w:rsidRDefault="007A025B" w:rsidP="00081848">
      <w:pPr>
        <w:pStyle w:val="af5"/>
      </w:pPr>
    </w:p>
    <w:p w:rsidR="00AD0FDB" w:rsidRPr="0050162D" w:rsidRDefault="00AD0FDB" w:rsidP="00081848">
      <w:pPr>
        <w:pStyle w:val="af5"/>
      </w:pPr>
      <w:r w:rsidRPr="0050162D">
        <w:t xml:space="preserve">Для случая </w:t>
      </w:r>
      <w:r w:rsidR="00451222">
        <w:t xml:space="preserve">отмены </w:t>
      </w:r>
      <w:r w:rsidRPr="0050162D">
        <w:t>штрафа:</w:t>
      </w:r>
    </w:p>
    <w:tbl>
      <w:tblPr>
        <w:tblStyle w:val="a5"/>
        <w:tblW w:w="0" w:type="auto"/>
        <w:tblInd w:w="720" w:type="dxa"/>
        <w:tblLook w:val="04A0" w:firstRow="1" w:lastRow="0" w:firstColumn="1" w:lastColumn="0" w:noHBand="0" w:noVBand="1"/>
      </w:tblPr>
      <w:tblGrid>
        <w:gridCol w:w="5007"/>
        <w:gridCol w:w="4955"/>
      </w:tblGrid>
      <w:tr w:rsidR="00AD0FDB" w:rsidRPr="0050162D" w:rsidTr="00C17734">
        <w:tc>
          <w:tcPr>
            <w:tcW w:w="5007" w:type="dxa"/>
          </w:tcPr>
          <w:p w:rsidR="00AD0FDB" w:rsidRPr="0050162D" w:rsidRDefault="00AD0FDB" w:rsidP="00AD0FDB">
            <w:pPr>
              <w:pStyle w:val="af5"/>
              <w:ind w:left="0"/>
            </w:pPr>
            <w:r w:rsidRPr="0050162D">
              <w:t>Дт 70601</w:t>
            </w:r>
            <w:r w:rsidR="00344700">
              <w:t>(2)</w:t>
            </w:r>
            <w:r w:rsidRPr="0050162D">
              <w:t>- Кт 40817(40820)</w:t>
            </w:r>
          </w:p>
        </w:tc>
        <w:tc>
          <w:tcPr>
            <w:tcW w:w="4955" w:type="dxa"/>
          </w:tcPr>
          <w:p w:rsidR="00AD0FDB" w:rsidRPr="0050162D" w:rsidRDefault="00AD0FDB" w:rsidP="00FC05C6">
            <w:pPr>
              <w:pStyle w:val="af5"/>
              <w:ind w:left="0"/>
            </w:pPr>
            <w:r w:rsidRPr="0050162D">
              <w:t>На сумму штрафа</w:t>
            </w:r>
          </w:p>
        </w:tc>
      </w:tr>
    </w:tbl>
    <w:p w:rsidR="00C17734" w:rsidRPr="0050162D" w:rsidRDefault="00C17734" w:rsidP="00C17734">
      <w:pPr>
        <w:pStyle w:val="af5"/>
      </w:pPr>
    </w:p>
    <w:p w:rsidR="00C17734" w:rsidRPr="0050162D" w:rsidRDefault="00C17734" w:rsidP="00C17734">
      <w:pPr>
        <w:pStyle w:val="af5"/>
        <w:ind w:firstLine="696"/>
      </w:pPr>
      <w:r w:rsidRPr="0050162D">
        <w:t>По всем комиссиям используются Счет 70601 с символом 28301 «Доходы от предоставления в аренду специальных помещений и сейфов для хранения документов и ценностей»</w:t>
      </w:r>
    </w:p>
    <w:p w:rsidR="00C17734" w:rsidRPr="0050162D" w:rsidRDefault="00C17734" w:rsidP="00C17734">
      <w:pPr>
        <w:pStyle w:val="af5"/>
        <w:ind w:firstLine="696"/>
      </w:pPr>
      <w:r w:rsidRPr="0050162D">
        <w:t>По всем штрафам используются счет 70601 с символом 28402 «Неустойки (штрафы, пени) по другим банковским операциям и сделкам»,</w:t>
      </w:r>
    </w:p>
    <w:p w:rsidR="00674D35" w:rsidRPr="0050162D" w:rsidRDefault="00674D35" w:rsidP="00AD0FDB"/>
    <w:p w:rsidR="00552888" w:rsidRDefault="00081848" w:rsidP="00B13650">
      <w:pPr>
        <w:pStyle w:val="af5"/>
        <w:ind w:firstLine="696"/>
      </w:pPr>
      <w:r w:rsidRPr="0050162D">
        <w:t xml:space="preserve">Данные проводки  реализуются по следующей технологии: Из Спектрума,  с использованием </w:t>
      </w:r>
      <w:r w:rsidR="00702696" w:rsidRPr="0050162D">
        <w:t xml:space="preserve">механизмов ТС версии 1.0 </w:t>
      </w:r>
      <w:r w:rsidRPr="0050162D">
        <w:t xml:space="preserve">передается в </w:t>
      </w:r>
      <w:r w:rsidRPr="0050162D">
        <w:rPr>
          <w:lang w:val="en-US"/>
        </w:rPr>
        <w:t>P</w:t>
      </w:r>
      <w:r w:rsidRPr="0050162D">
        <w:t xml:space="preserve">rofile общая сумма комиссии. Profile выполняет </w:t>
      </w:r>
      <w:r w:rsidR="008B3CED" w:rsidRPr="0050162D">
        <w:t>зачисление на</w:t>
      </w:r>
      <w:r w:rsidRPr="0050162D">
        <w:t xml:space="preserve"> МС на общую сумму комиссии. </w:t>
      </w:r>
      <w:r w:rsidR="00552888">
        <w:t xml:space="preserve">Одновременно в on-line режиме в Бисквит идет запрос на формирование документа на </w:t>
      </w:r>
      <w:r w:rsidR="00552888" w:rsidRPr="00552888">
        <w:t>общую сумму со счетом доходов/ расходов/ требований, в зависимости от типа операции.</w:t>
      </w:r>
    </w:p>
    <w:p w:rsidR="00B13650" w:rsidRPr="0050162D" w:rsidRDefault="00081848" w:rsidP="00B13650">
      <w:pPr>
        <w:pStyle w:val="af5"/>
        <w:ind w:firstLine="696"/>
      </w:pPr>
      <w:r w:rsidRPr="0050162D">
        <w:t>Далее</w:t>
      </w:r>
      <w:r w:rsidR="00552888">
        <w:t>, по запросу отправленному в profile</w:t>
      </w:r>
      <w:r w:rsidRPr="0050162D">
        <w:t xml:space="preserve"> трансформер выделяет из общей суммы возвращаемый НДС и генерирует необходимые проводки, которые исполняются в Бисквите.</w:t>
      </w:r>
      <w:r w:rsidR="00552888">
        <w:t xml:space="preserve"> При этом документы,  созданные в Бисквит в момент выполнения операции аннулируются. </w:t>
      </w:r>
      <w:r w:rsidR="00B13650" w:rsidRPr="0050162D">
        <w:t>Документы по  полученным проводкам распечатываются в</w:t>
      </w:r>
      <w:r w:rsidR="00EA6DAB">
        <w:t>не модуля ИБС при необходимости</w:t>
      </w:r>
      <w:r w:rsidR="00B13650" w:rsidRPr="0050162D">
        <w:t>.</w:t>
      </w:r>
    </w:p>
    <w:p w:rsidR="008B3CED" w:rsidRPr="0050162D" w:rsidRDefault="008B3CED" w:rsidP="008B3CED">
      <w:pPr>
        <w:pStyle w:val="af5"/>
        <w:ind w:firstLine="696"/>
      </w:pPr>
      <w:r w:rsidRPr="0050162D">
        <w:t>Определение того,  какой из вариантов проводок должен быть сгенерирован определяется на уровне КБО.  Какой КБО нужно использовать определяет Спектрум.</w:t>
      </w:r>
    </w:p>
    <w:p w:rsidR="00081848" w:rsidRPr="0050162D" w:rsidRDefault="00081848" w:rsidP="00081848">
      <w:pPr>
        <w:pStyle w:val="af5"/>
        <w:rPr>
          <w:b/>
        </w:rPr>
      </w:pPr>
    </w:p>
    <w:p w:rsidR="00231816" w:rsidRPr="0050162D" w:rsidRDefault="00231816" w:rsidP="00231816">
      <w:pPr>
        <w:pStyle w:val="af5"/>
        <w:rPr>
          <w:b/>
        </w:rPr>
      </w:pPr>
    </w:p>
    <w:p w:rsidR="00B20FCF" w:rsidRPr="0050162D" w:rsidRDefault="00B20FCF" w:rsidP="00231816">
      <w:pPr>
        <w:pStyle w:val="af5"/>
        <w:rPr>
          <w:b/>
        </w:rPr>
      </w:pPr>
    </w:p>
    <w:p w:rsidR="004101F6" w:rsidRPr="0050162D" w:rsidRDefault="004101F6" w:rsidP="0084209F">
      <w:pPr>
        <w:pStyle w:val="af5"/>
        <w:numPr>
          <w:ilvl w:val="0"/>
          <w:numId w:val="15"/>
        </w:numPr>
        <w:rPr>
          <w:b/>
        </w:rPr>
      </w:pPr>
      <w:r w:rsidRPr="0050162D">
        <w:rPr>
          <w:b/>
        </w:rPr>
        <w:t xml:space="preserve">Оплата </w:t>
      </w:r>
      <w:r w:rsidR="00443B98" w:rsidRPr="0050162D">
        <w:rPr>
          <w:b/>
        </w:rPr>
        <w:t xml:space="preserve">и </w:t>
      </w:r>
      <w:r w:rsidR="00AD3AEC">
        <w:rPr>
          <w:b/>
        </w:rPr>
        <w:t>отмена</w:t>
      </w:r>
      <w:r w:rsidR="00AD3AEC" w:rsidRPr="0050162D">
        <w:rPr>
          <w:b/>
        </w:rPr>
        <w:t xml:space="preserve"> </w:t>
      </w:r>
      <w:r w:rsidR="00443B98" w:rsidRPr="0050162D">
        <w:rPr>
          <w:b/>
        </w:rPr>
        <w:t xml:space="preserve">оплаты </w:t>
      </w:r>
      <w:r w:rsidRPr="0050162D">
        <w:rPr>
          <w:b/>
        </w:rPr>
        <w:t>комиссии</w:t>
      </w:r>
      <w:r w:rsidR="00443B98" w:rsidRPr="0050162D">
        <w:rPr>
          <w:b/>
        </w:rPr>
        <w:t>,</w:t>
      </w:r>
      <w:r w:rsidRPr="0050162D">
        <w:rPr>
          <w:b/>
        </w:rPr>
        <w:t xml:space="preserve"> отраженной на счетах требований. </w:t>
      </w:r>
    </w:p>
    <w:p w:rsidR="004101F6" w:rsidRPr="0050162D" w:rsidRDefault="004101F6" w:rsidP="004101F6">
      <w:pPr>
        <w:pStyle w:val="af5"/>
        <w:rPr>
          <w:b/>
        </w:rPr>
      </w:pPr>
    </w:p>
    <w:p w:rsidR="004101F6" w:rsidRPr="0050162D" w:rsidRDefault="004101F6" w:rsidP="004101F6">
      <w:pPr>
        <w:pStyle w:val="af5"/>
      </w:pPr>
      <w:r w:rsidRPr="0050162D">
        <w:t>Оплата комиссии</w:t>
      </w:r>
      <w:r w:rsidR="00057166">
        <w:t>,</w:t>
      </w:r>
      <w:r w:rsidRPr="0050162D">
        <w:t xml:space="preserve"> отраженной на счетах требований должна порождать следующие проводки: </w:t>
      </w:r>
    </w:p>
    <w:tbl>
      <w:tblPr>
        <w:tblStyle w:val="a5"/>
        <w:tblW w:w="0" w:type="auto"/>
        <w:tblInd w:w="720" w:type="dxa"/>
        <w:tblLook w:val="04A0" w:firstRow="1" w:lastRow="0" w:firstColumn="1" w:lastColumn="0" w:noHBand="0" w:noVBand="1"/>
      </w:tblPr>
      <w:tblGrid>
        <w:gridCol w:w="4963"/>
        <w:gridCol w:w="4999"/>
      </w:tblGrid>
      <w:tr w:rsidR="004101F6" w:rsidRPr="0050162D" w:rsidTr="00FC05C6">
        <w:tc>
          <w:tcPr>
            <w:tcW w:w="5341" w:type="dxa"/>
          </w:tcPr>
          <w:p w:rsidR="004101F6" w:rsidRPr="0050162D" w:rsidRDefault="004101F6" w:rsidP="00FC05C6">
            <w:pPr>
              <w:pStyle w:val="af5"/>
              <w:ind w:left="0"/>
            </w:pPr>
            <w:r w:rsidRPr="0050162D">
              <w:t>Дт  40817(40820) - Кт 47423</w:t>
            </w:r>
            <w:r w:rsidR="00042445">
              <w:t>(1)</w:t>
            </w:r>
            <w:r w:rsidR="00445D93">
              <w:t>(2)</w:t>
            </w:r>
            <w:r w:rsidRPr="0050162D">
              <w:t xml:space="preserve"> </w:t>
            </w:r>
          </w:p>
        </w:tc>
        <w:tc>
          <w:tcPr>
            <w:tcW w:w="5341" w:type="dxa"/>
          </w:tcPr>
          <w:p w:rsidR="004101F6" w:rsidRPr="0050162D" w:rsidRDefault="004101F6" w:rsidP="00FC05C6">
            <w:pPr>
              <w:pStyle w:val="af5"/>
              <w:ind w:left="0"/>
            </w:pPr>
            <w:r w:rsidRPr="0050162D">
              <w:t>На сумму задолженности по вознаграждению (в части вознаграждения, ранее отраженного в учете) включая начисленный НДС</w:t>
            </w:r>
          </w:p>
        </w:tc>
      </w:tr>
      <w:tr w:rsidR="004101F6" w:rsidRPr="0050162D" w:rsidTr="00FC05C6">
        <w:tc>
          <w:tcPr>
            <w:tcW w:w="5341" w:type="dxa"/>
          </w:tcPr>
          <w:p w:rsidR="004101F6" w:rsidRPr="0050162D" w:rsidRDefault="004101F6" w:rsidP="00FC05C6">
            <w:pPr>
              <w:pStyle w:val="af5"/>
              <w:ind w:left="0"/>
            </w:pPr>
            <w:r w:rsidRPr="0050162D">
              <w:t xml:space="preserve">  </w:t>
            </w:r>
            <w:r w:rsidRPr="00EA6DAB">
              <w:t>Дт 60322 - Кт 60309</w:t>
            </w:r>
            <w:r w:rsidRPr="0050162D">
              <w:t xml:space="preserve">  </w:t>
            </w:r>
          </w:p>
        </w:tc>
        <w:tc>
          <w:tcPr>
            <w:tcW w:w="5341" w:type="dxa"/>
          </w:tcPr>
          <w:p w:rsidR="004101F6" w:rsidRPr="0050162D" w:rsidRDefault="004101F6" w:rsidP="00FC05C6">
            <w:pPr>
              <w:pStyle w:val="af5"/>
              <w:ind w:left="0"/>
            </w:pPr>
            <w:r w:rsidRPr="0050162D">
              <w:t>На сумму НДС, удержанного от суммы ранее начисленной комиссии</w:t>
            </w:r>
          </w:p>
        </w:tc>
      </w:tr>
    </w:tbl>
    <w:p w:rsidR="004101F6" w:rsidRPr="0050162D" w:rsidRDefault="004101F6" w:rsidP="004101F6">
      <w:pPr>
        <w:pStyle w:val="af5"/>
        <w:rPr>
          <w:b/>
        </w:rPr>
      </w:pPr>
    </w:p>
    <w:p w:rsidR="00D300B3" w:rsidRPr="0050162D" w:rsidRDefault="00AD3AEC" w:rsidP="00D300B3">
      <w:pPr>
        <w:pStyle w:val="af5"/>
      </w:pPr>
      <w:r>
        <w:t>Отмена</w:t>
      </w:r>
      <w:r w:rsidRPr="0050162D">
        <w:t xml:space="preserve"> </w:t>
      </w:r>
      <w:r w:rsidR="00D300B3" w:rsidRPr="0050162D">
        <w:t>оплаты комиссии</w:t>
      </w:r>
      <w:r w:rsidR="00057166">
        <w:t>,</w:t>
      </w:r>
      <w:r w:rsidR="00D300B3" w:rsidRPr="0050162D">
        <w:t xml:space="preserve"> отраженной на счетах требований</w:t>
      </w:r>
      <w:r w:rsidR="00057166">
        <w:t>,</w:t>
      </w:r>
      <w:r w:rsidR="00D300B3" w:rsidRPr="0050162D">
        <w:t xml:space="preserve"> должна порождать следующие проводки</w:t>
      </w:r>
      <w:r w:rsidR="00C60DE9">
        <w:t>(может быть выполнена только в день оплаты)</w:t>
      </w:r>
      <w:r w:rsidR="00D300B3" w:rsidRPr="0050162D">
        <w:t xml:space="preserve">: </w:t>
      </w:r>
    </w:p>
    <w:tbl>
      <w:tblPr>
        <w:tblStyle w:val="a5"/>
        <w:tblW w:w="0" w:type="auto"/>
        <w:tblInd w:w="720" w:type="dxa"/>
        <w:tblLook w:val="04A0" w:firstRow="1" w:lastRow="0" w:firstColumn="1" w:lastColumn="0" w:noHBand="0" w:noVBand="1"/>
      </w:tblPr>
      <w:tblGrid>
        <w:gridCol w:w="4963"/>
        <w:gridCol w:w="4999"/>
      </w:tblGrid>
      <w:tr w:rsidR="00D300B3" w:rsidRPr="0050162D" w:rsidTr="004E2646">
        <w:tc>
          <w:tcPr>
            <w:tcW w:w="5341" w:type="dxa"/>
          </w:tcPr>
          <w:p w:rsidR="00D300B3" w:rsidRPr="0050162D" w:rsidRDefault="00D300B3" w:rsidP="00D300B3">
            <w:pPr>
              <w:pStyle w:val="af5"/>
              <w:ind w:left="0"/>
            </w:pPr>
            <w:r w:rsidRPr="0050162D">
              <w:t>Дт 47423</w:t>
            </w:r>
            <w:r w:rsidR="00042445">
              <w:t>(1)</w:t>
            </w:r>
            <w:r w:rsidR="00445D93">
              <w:t>(2)</w:t>
            </w:r>
            <w:r w:rsidRPr="0050162D">
              <w:t xml:space="preserve">  - Кт 40817(40820)</w:t>
            </w:r>
          </w:p>
        </w:tc>
        <w:tc>
          <w:tcPr>
            <w:tcW w:w="5341" w:type="dxa"/>
          </w:tcPr>
          <w:p w:rsidR="00D300B3" w:rsidRPr="0050162D" w:rsidRDefault="00D300B3" w:rsidP="004E2646">
            <w:pPr>
              <w:pStyle w:val="af5"/>
              <w:ind w:left="0"/>
            </w:pPr>
            <w:r w:rsidRPr="0050162D">
              <w:t>На сумму задолженности по вознаграждению (в части вознаграждения, ранее отраженного в учете) включая начисленный НДС</w:t>
            </w:r>
          </w:p>
        </w:tc>
      </w:tr>
      <w:tr w:rsidR="00D300B3" w:rsidRPr="0050162D" w:rsidTr="004E2646">
        <w:tc>
          <w:tcPr>
            <w:tcW w:w="5341" w:type="dxa"/>
          </w:tcPr>
          <w:p w:rsidR="00D300B3" w:rsidRPr="0050162D" w:rsidRDefault="00D300B3" w:rsidP="00D300B3">
            <w:pPr>
              <w:pStyle w:val="af5"/>
              <w:ind w:left="0"/>
            </w:pPr>
            <w:r w:rsidRPr="0050162D">
              <w:lastRenderedPageBreak/>
              <w:t xml:space="preserve">  </w:t>
            </w:r>
            <w:r w:rsidRPr="00EA6DAB">
              <w:t>Дт 60309 - Кт  60322</w:t>
            </w:r>
          </w:p>
        </w:tc>
        <w:tc>
          <w:tcPr>
            <w:tcW w:w="5341" w:type="dxa"/>
          </w:tcPr>
          <w:p w:rsidR="00D300B3" w:rsidRPr="0050162D" w:rsidRDefault="00D300B3" w:rsidP="004E2646">
            <w:pPr>
              <w:pStyle w:val="af5"/>
              <w:ind w:left="0"/>
            </w:pPr>
            <w:r w:rsidRPr="0050162D">
              <w:t>На сумму НДС, удержанного от суммы ранее начисленной комиссии</w:t>
            </w:r>
          </w:p>
        </w:tc>
      </w:tr>
    </w:tbl>
    <w:p w:rsidR="00D300B3" w:rsidRPr="0050162D" w:rsidRDefault="00D300B3" w:rsidP="00D300B3"/>
    <w:p w:rsidR="005879BD" w:rsidRPr="0050162D" w:rsidRDefault="00443B98" w:rsidP="00443B98">
      <w:pPr>
        <w:pStyle w:val="af5"/>
        <w:ind w:firstLine="696"/>
      </w:pPr>
      <w:r w:rsidRPr="0050162D">
        <w:t>Данные проводки  реализуются по следующей технологии: Проводка с участием счета 40817 реализуются с использованием механизм</w:t>
      </w:r>
      <w:r w:rsidR="005879BD" w:rsidRPr="0050162D">
        <w:t>ов ТС</w:t>
      </w:r>
      <w:r w:rsidRPr="0050162D">
        <w:t xml:space="preserve"> версии 1.0. </w:t>
      </w:r>
    </w:p>
    <w:p w:rsidR="000B129B" w:rsidRPr="0050162D" w:rsidRDefault="00443B98" w:rsidP="00443B98">
      <w:pPr>
        <w:pStyle w:val="af5"/>
        <w:ind w:firstLine="696"/>
      </w:pPr>
      <w:r w:rsidRPr="0050162D">
        <w:t xml:space="preserve">Проводка по урегулированию НДС формируется в случае успешного выполнения проводки с участием 40817 и выгружаются в систему Бисквит сразу после выполнения операции.  </w:t>
      </w:r>
      <w:r w:rsidR="002473E0">
        <w:t>Для выгрузки используется ф</w:t>
      </w:r>
      <w:r w:rsidRPr="0050162D">
        <w:t>ормат</w:t>
      </w:r>
      <w:r w:rsidR="002473E0">
        <w:t xml:space="preserve"> SCcreateDocs</w:t>
      </w:r>
      <w:r w:rsidR="002473E0" w:rsidRPr="002473E0">
        <w:t>.</w:t>
      </w:r>
      <w:r w:rsidR="002473E0">
        <w:t xml:space="preserve"> </w:t>
      </w:r>
      <w:r w:rsidR="00035EB0">
        <w:t>Порядок</w:t>
      </w:r>
      <w:r w:rsidRPr="0050162D">
        <w:t xml:space="preserve"> выгрузки </w:t>
      </w:r>
      <w:r w:rsidR="00035EB0">
        <w:t>платежного документа(мемориального ордера)</w:t>
      </w:r>
      <w:r w:rsidRPr="0050162D">
        <w:t xml:space="preserve"> буд</w:t>
      </w:r>
      <w:r w:rsidR="00035EB0">
        <w:t>е</w:t>
      </w:r>
      <w:r w:rsidRPr="0050162D">
        <w:t xml:space="preserve">т определен на этапе </w:t>
      </w:r>
      <w:r w:rsidR="00DB0A8F">
        <w:t>реализации</w:t>
      </w:r>
      <w:r w:rsidRPr="0050162D">
        <w:t>.</w:t>
      </w:r>
      <w:r w:rsidR="00B13650" w:rsidRPr="0050162D">
        <w:t xml:space="preserve"> </w:t>
      </w:r>
    </w:p>
    <w:p w:rsidR="00443B98" w:rsidRDefault="000B129B" w:rsidP="00443B98">
      <w:pPr>
        <w:pStyle w:val="af5"/>
        <w:ind w:firstLine="696"/>
      </w:pPr>
      <w:r w:rsidRPr="0050162D">
        <w:t>Счета 47423</w:t>
      </w:r>
      <w:r w:rsidR="00042445">
        <w:t>(1)</w:t>
      </w:r>
      <w:r w:rsidR="00CA3E36" w:rsidRPr="00CA3E36">
        <w:t xml:space="preserve"> </w:t>
      </w:r>
      <w:r w:rsidRPr="0050162D">
        <w:t>ведутся в разрезе филиалов на сводных счетах,  как в Бисквит,  так и в Спектрум. Аналитика  по суммам, учитывающимся на счетах 47423</w:t>
      </w:r>
      <w:r w:rsidR="00042445">
        <w:t>(1)</w:t>
      </w:r>
      <w:r w:rsidRPr="0050162D">
        <w:t>, 60322 в разрезе договоров</w:t>
      </w:r>
      <w:r w:rsidR="007E4289" w:rsidRPr="0050162D">
        <w:t xml:space="preserve"> ИБС</w:t>
      </w:r>
      <w:r w:rsidRPr="0050162D">
        <w:t>, обеспечивается Спектрумом.</w:t>
      </w:r>
    </w:p>
    <w:p w:rsidR="00B13650" w:rsidRPr="0050162D" w:rsidRDefault="00B13650" w:rsidP="00B13650">
      <w:pPr>
        <w:pStyle w:val="af5"/>
        <w:ind w:firstLine="696"/>
      </w:pPr>
      <w:r w:rsidRPr="0050162D">
        <w:t>Документы по  полученным проводкам распечатываются в</w:t>
      </w:r>
      <w:r w:rsidR="00EA6DAB">
        <w:t>не модуля ИБС при необходимости</w:t>
      </w:r>
      <w:r w:rsidRPr="0050162D">
        <w:t>.</w:t>
      </w:r>
    </w:p>
    <w:p w:rsidR="00B13650" w:rsidRPr="0050162D" w:rsidRDefault="00B13650" w:rsidP="00443B98">
      <w:pPr>
        <w:pStyle w:val="af5"/>
        <w:ind w:firstLine="696"/>
      </w:pPr>
    </w:p>
    <w:p w:rsidR="001F6E9F" w:rsidRPr="0050162D" w:rsidRDefault="001F6E9F" w:rsidP="0084209F">
      <w:pPr>
        <w:pStyle w:val="af5"/>
        <w:numPr>
          <w:ilvl w:val="0"/>
          <w:numId w:val="15"/>
        </w:numPr>
        <w:rPr>
          <w:b/>
        </w:rPr>
      </w:pPr>
      <w:r w:rsidRPr="0050162D">
        <w:rPr>
          <w:b/>
        </w:rPr>
        <w:t xml:space="preserve">Оплата и </w:t>
      </w:r>
      <w:r w:rsidR="0027625A">
        <w:rPr>
          <w:b/>
        </w:rPr>
        <w:t>отмена</w:t>
      </w:r>
      <w:r w:rsidR="0027625A" w:rsidRPr="0050162D">
        <w:rPr>
          <w:b/>
        </w:rPr>
        <w:t xml:space="preserve"> </w:t>
      </w:r>
      <w:r w:rsidRPr="0050162D">
        <w:rPr>
          <w:b/>
        </w:rPr>
        <w:t>оплаты расходов банка за вскрытие</w:t>
      </w:r>
      <w:r>
        <w:rPr>
          <w:b/>
        </w:rPr>
        <w:t>,  которые не были уплачены при вскрытии без участия клиента</w:t>
      </w:r>
    </w:p>
    <w:p w:rsidR="001F6E9F" w:rsidRPr="0050162D" w:rsidRDefault="001F6E9F" w:rsidP="001F6E9F">
      <w:pPr>
        <w:pStyle w:val="af5"/>
      </w:pPr>
      <w:r w:rsidRPr="0050162D">
        <w:t>Оплата расходов банка на вскрытие ИБС</w:t>
      </w:r>
      <w:r w:rsidR="00B800FD">
        <w:t xml:space="preserve">, которые не были оплачены в день вскрытия, </w:t>
      </w:r>
      <w:r w:rsidRPr="0050162D">
        <w:t xml:space="preserve">должна порождать следующие проводки: </w:t>
      </w:r>
    </w:p>
    <w:tbl>
      <w:tblPr>
        <w:tblStyle w:val="a5"/>
        <w:tblW w:w="0" w:type="auto"/>
        <w:tblInd w:w="720" w:type="dxa"/>
        <w:tblLook w:val="04A0" w:firstRow="1" w:lastRow="0" w:firstColumn="1" w:lastColumn="0" w:noHBand="0" w:noVBand="1"/>
      </w:tblPr>
      <w:tblGrid>
        <w:gridCol w:w="4999"/>
        <w:gridCol w:w="4963"/>
      </w:tblGrid>
      <w:tr w:rsidR="001F6E9F" w:rsidRPr="0050162D" w:rsidTr="00A76FE6">
        <w:tc>
          <w:tcPr>
            <w:tcW w:w="4999" w:type="dxa"/>
          </w:tcPr>
          <w:p w:rsidR="001F6E9F" w:rsidRPr="0050162D" w:rsidRDefault="001F6E9F" w:rsidP="00A76FE6">
            <w:pPr>
              <w:pStyle w:val="af5"/>
              <w:ind w:left="0"/>
            </w:pPr>
            <w:r>
              <w:t>Дт 40817(40820) - Кт 47423</w:t>
            </w:r>
            <w:r w:rsidR="00042445">
              <w:t>(3)</w:t>
            </w:r>
          </w:p>
        </w:tc>
        <w:tc>
          <w:tcPr>
            <w:tcW w:w="4963" w:type="dxa"/>
          </w:tcPr>
          <w:p w:rsidR="001F6E9F" w:rsidRPr="0050162D" w:rsidRDefault="001F6E9F" w:rsidP="00A76FE6">
            <w:pPr>
              <w:pStyle w:val="af5"/>
              <w:ind w:left="0"/>
            </w:pPr>
            <w:r w:rsidRPr="0050162D">
              <w:t>На сумму расходов банка на вскрытие</w:t>
            </w:r>
          </w:p>
        </w:tc>
      </w:tr>
    </w:tbl>
    <w:p w:rsidR="001F6E9F" w:rsidRPr="0050162D" w:rsidRDefault="001F6E9F" w:rsidP="001F6E9F">
      <w:pPr>
        <w:pStyle w:val="af5"/>
      </w:pPr>
    </w:p>
    <w:p w:rsidR="001F6E9F" w:rsidRPr="0050162D" w:rsidRDefault="0027625A" w:rsidP="001F6E9F">
      <w:pPr>
        <w:pStyle w:val="af5"/>
      </w:pPr>
      <w:r>
        <w:t>Отмена</w:t>
      </w:r>
      <w:r w:rsidRPr="0050162D">
        <w:t xml:space="preserve"> </w:t>
      </w:r>
      <w:r w:rsidR="001F6E9F" w:rsidRPr="0050162D">
        <w:t xml:space="preserve">расходов банка на вскрытие ИБС должна порождать следующие проводки: </w:t>
      </w:r>
    </w:p>
    <w:tbl>
      <w:tblPr>
        <w:tblStyle w:val="a5"/>
        <w:tblW w:w="9962" w:type="dxa"/>
        <w:tblInd w:w="720" w:type="dxa"/>
        <w:tblLook w:val="04A0" w:firstRow="1" w:lastRow="0" w:firstColumn="1" w:lastColumn="0" w:noHBand="0" w:noVBand="1"/>
      </w:tblPr>
      <w:tblGrid>
        <w:gridCol w:w="4981"/>
        <w:gridCol w:w="4981"/>
      </w:tblGrid>
      <w:tr w:rsidR="001F6E9F" w:rsidRPr="0050162D" w:rsidTr="00A76FE6">
        <w:tc>
          <w:tcPr>
            <w:tcW w:w="4981" w:type="dxa"/>
          </w:tcPr>
          <w:p w:rsidR="001F6E9F" w:rsidRPr="0050162D" w:rsidRDefault="001F6E9F" w:rsidP="00A76FE6">
            <w:pPr>
              <w:pStyle w:val="af5"/>
              <w:ind w:left="0"/>
            </w:pPr>
            <w:r>
              <w:t>Дт 47423</w:t>
            </w:r>
            <w:r w:rsidR="00042445">
              <w:t>(3)</w:t>
            </w:r>
            <w:r w:rsidRPr="0050162D">
              <w:t xml:space="preserve">  - Кт 40817(40820)</w:t>
            </w:r>
          </w:p>
        </w:tc>
        <w:tc>
          <w:tcPr>
            <w:tcW w:w="4981" w:type="dxa"/>
          </w:tcPr>
          <w:p w:rsidR="001F6E9F" w:rsidRPr="0050162D" w:rsidRDefault="001F6E9F" w:rsidP="00A76FE6">
            <w:pPr>
              <w:pStyle w:val="af5"/>
              <w:ind w:left="0"/>
            </w:pPr>
            <w:r w:rsidRPr="0050162D">
              <w:t>На сумму расходов банка на вскрытие</w:t>
            </w:r>
          </w:p>
        </w:tc>
      </w:tr>
    </w:tbl>
    <w:p w:rsidR="001F6E9F" w:rsidRPr="0050162D" w:rsidRDefault="001F6E9F" w:rsidP="001F6E9F">
      <w:r w:rsidRPr="0050162D">
        <w:t xml:space="preserve"> </w:t>
      </w:r>
    </w:p>
    <w:p w:rsidR="001F6E9F" w:rsidRPr="0050162D" w:rsidRDefault="001F6E9F" w:rsidP="001F6E9F">
      <w:pPr>
        <w:pStyle w:val="af5"/>
        <w:ind w:firstLine="696"/>
      </w:pPr>
      <w:r w:rsidRPr="0050162D">
        <w:t>Данные проводки  реализуются с использованием механизмов ТС версии 1.0.  Документы по  полученным проводкам распечатываются в</w:t>
      </w:r>
      <w:r w:rsidR="00EA6DAB">
        <w:t>не модуля ИБС при необходимости</w:t>
      </w:r>
      <w:r w:rsidRPr="0050162D">
        <w:t>.</w:t>
      </w:r>
    </w:p>
    <w:p w:rsidR="00C27C38" w:rsidRPr="0050162D" w:rsidRDefault="001F6E9F" w:rsidP="00C27C38">
      <w:pPr>
        <w:pStyle w:val="af5"/>
        <w:ind w:firstLine="696"/>
      </w:pPr>
      <w:r>
        <w:t>Счет 47423</w:t>
      </w:r>
      <w:r w:rsidR="00C27C38">
        <w:t>(3)</w:t>
      </w:r>
      <w:r w:rsidRPr="0050162D">
        <w:t xml:space="preserve"> ведется в разрезе филиалов</w:t>
      </w:r>
      <w:r w:rsidR="00C27C38">
        <w:t xml:space="preserve"> </w:t>
      </w:r>
      <w:r w:rsidR="00C27C38" w:rsidRPr="0050162D">
        <w:t>как в Бисквит,  так и в Спектрум. Аналитика  по суммам, учитывающимся на счетах 47423</w:t>
      </w:r>
      <w:r w:rsidR="00C27C38">
        <w:t xml:space="preserve">(3) </w:t>
      </w:r>
      <w:r w:rsidR="00C27C38" w:rsidRPr="0050162D">
        <w:t>в разрезе договоров ИБС, обеспечивается Спектрумом.</w:t>
      </w:r>
    </w:p>
    <w:p w:rsidR="001F6E9F" w:rsidRDefault="001F6E9F" w:rsidP="001F6E9F">
      <w:pPr>
        <w:ind w:firstLine="708"/>
      </w:pPr>
    </w:p>
    <w:p w:rsidR="008E0A49" w:rsidRDefault="008E0A49" w:rsidP="0084209F">
      <w:pPr>
        <w:pStyle w:val="af5"/>
        <w:numPr>
          <w:ilvl w:val="0"/>
          <w:numId w:val="15"/>
        </w:numPr>
        <w:rPr>
          <w:b/>
        </w:rPr>
      </w:pPr>
      <w:r>
        <w:rPr>
          <w:b/>
        </w:rPr>
        <w:t>Отражение на счетах требований комиссии за пользование ИБС сверх срока.</w:t>
      </w:r>
    </w:p>
    <w:p w:rsidR="008E0A49" w:rsidRPr="0050162D" w:rsidRDefault="008E0A49" w:rsidP="008E0A49">
      <w:pPr>
        <w:pStyle w:val="af5"/>
        <w:ind w:firstLine="696"/>
      </w:pPr>
      <w:r w:rsidRPr="0050162D">
        <w:t xml:space="preserve">Отражение на счетах требований комиссий за пользование ИБС сверх срока должно порождать следующие проводки: </w:t>
      </w:r>
    </w:p>
    <w:tbl>
      <w:tblPr>
        <w:tblStyle w:val="a5"/>
        <w:tblW w:w="0" w:type="auto"/>
        <w:tblInd w:w="720" w:type="dxa"/>
        <w:tblLook w:val="04A0" w:firstRow="1" w:lastRow="0" w:firstColumn="1" w:lastColumn="0" w:noHBand="0" w:noVBand="1"/>
      </w:tblPr>
      <w:tblGrid>
        <w:gridCol w:w="4969"/>
        <w:gridCol w:w="4993"/>
      </w:tblGrid>
      <w:tr w:rsidR="008E0A49" w:rsidRPr="0050162D" w:rsidTr="00EA1C6D">
        <w:tc>
          <w:tcPr>
            <w:tcW w:w="5341" w:type="dxa"/>
          </w:tcPr>
          <w:p w:rsidR="008E0A49" w:rsidRPr="0050162D" w:rsidRDefault="008E0A49" w:rsidP="00EA1C6D">
            <w:pPr>
              <w:pStyle w:val="af5"/>
              <w:ind w:left="0"/>
            </w:pPr>
            <w:r w:rsidRPr="0050162D">
              <w:t>Дт 47423</w:t>
            </w:r>
            <w:r>
              <w:t>(1)</w:t>
            </w:r>
            <w:r w:rsidRPr="0050162D">
              <w:t xml:space="preserve">  - Кт 70601</w:t>
            </w:r>
            <w:r w:rsidR="00183FA3">
              <w:t>(1)</w:t>
            </w:r>
            <w:r w:rsidRPr="0050162D">
              <w:t xml:space="preserve">  </w:t>
            </w:r>
          </w:p>
        </w:tc>
        <w:tc>
          <w:tcPr>
            <w:tcW w:w="5341" w:type="dxa"/>
          </w:tcPr>
          <w:p w:rsidR="008E0A49" w:rsidRPr="0050162D" w:rsidRDefault="008E0A49" w:rsidP="00E06DF4">
            <w:pPr>
              <w:pStyle w:val="af5"/>
              <w:ind w:left="0"/>
            </w:pPr>
            <w:r w:rsidRPr="0050162D">
              <w:t xml:space="preserve">отражается сумма комиссии </w:t>
            </w:r>
            <w:r w:rsidR="00E27ED0">
              <w:t>без</w:t>
            </w:r>
            <w:r w:rsidRPr="0050162D">
              <w:t xml:space="preserve"> НДС</w:t>
            </w:r>
            <w:r w:rsidR="003B2156">
              <w:t xml:space="preserve">. </w:t>
            </w:r>
          </w:p>
        </w:tc>
      </w:tr>
      <w:tr w:rsidR="008E0A49" w:rsidRPr="0050162D" w:rsidTr="00EA1C6D">
        <w:tc>
          <w:tcPr>
            <w:tcW w:w="5341" w:type="dxa"/>
          </w:tcPr>
          <w:p w:rsidR="008E0A49" w:rsidRPr="0050162D" w:rsidRDefault="008E0A49" w:rsidP="00EA1C6D">
            <w:pPr>
              <w:pStyle w:val="af5"/>
              <w:ind w:left="0"/>
            </w:pPr>
            <w:r w:rsidRPr="0050162D">
              <w:t>Дт 47423</w:t>
            </w:r>
            <w:r>
              <w:t>(1)</w:t>
            </w:r>
            <w:r w:rsidRPr="0050162D">
              <w:t xml:space="preserve">  - Кт 60322</w:t>
            </w:r>
            <w:r w:rsidR="00183FA3">
              <w:t>(1)</w:t>
            </w:r>
            <w:r w:rsidRPr="0050162D">
              <w:t xml:space="preserve"> </w:t>
            </w:r>
          </w:p>
        </w:tc>
        <w:tc>
          <w:tcPr>
            <w:tcW w:w="5341" w:type="dxa"/>
          </w:tcPr>
          <w:p w:rsidR="008E0A49" w:rsidRPr="0050162D" w:rsidRDefault="008E0A49" w:rsidP="00EA1C6D">
            <w:pPr>
              <w:pStyle w:val="af5"/>
              <w:ind w:left="0"/>
            </w:pPr>
            <w:r w:rsidRPr="0050162D">
              <w:t>сумма НДС</w:t>
            </w:r>
          </w:p>
        </w:tc>
      </w:tr>
    </w:tbl>
    <w:p w:rsidR="008E0A49" w:rsidRDefault="008E0A49" w:rsidP="008E0A49">
      <w:pPr>
        <w:pStyle w:val="af5"/>
        <w:ind w:firstLine="696"/>
      </w:pPr>
      <w:r w:rsidRPr="008E0A49">
        <w:t>Проводки выгр</w:t>
      </w:r>
      <w:r>
        <w:t>ужаются в систему Бисквит по мере их генерации в рамках автоматической процедуры.  См п. 2.4.3</w:t>
      </w:r>
    </w:p>
    <w:p w:rsidR="00E06DF4" w:rsidRDefault="00E06DF4" w:rsidP="008E0A49">
      <w:pPr>
        <w:pStyle w:val="af5"/>
        <w:ind w:firstLine="696"/>
      </w:pPr>
      <w:r>
        <w:t>При выгрузке необходимо указывать следующие коды продуктов:</w:t>
      </w:r>
    </w:p>
    <w:tbl>
      <w:tblPr>
        <w:tblW w:w="9796" w:type="dxa"/>
        <w:tblInd w:w="670" w:type="dxa"/>
        <w:tblCellMar>
          <w:left w:w="0" w:type="dxa"/>
          <w:right w:w="0" w:type="dxa"/>
        </w:tblCellMar>
        <w:tblLook w:val="04A0" w:firstRow="1" w:lastRow="0" w:firstColumn="1" w:lastColumn="0" w:noHBand="0" w:noVBand="1"/>
      </w:tblPr>
      <w:tblGrid>
        <w:gridCol w:w="1226"/>
        <w:gridCol w:w="6733"/>
        <w:gridCol w:w="1837"/>
      </w:tblGrid>
      <w:tr w:rsidR="00E06DF4" w:rsidTr="00E06DF4">
        <w:trPr>
          <w:trHeight w:val="70"/>
        </w:trPr>
        <w:tc>
          <w:tcPr>
            <w:tcW w:w="1226" w:type="dxa"/>
            <w:tcBorders>
              <w:top w:val="single" w:sz="8" w:space="0" w:color="auto"/>
              <w:left w:val="single" w:sz="8" w:space="0" w:color="auto"/>
              <w:bottom w:val="single" w:sz="8" w:space="0" w:color="auto"/>
              <w:right w:val="single" w:sz="8" w:space="0" w:color="auto"/>
            </w:tcBorders>
            <w:shd w:val="clear" w:color="auto" w:fill="C5D9F1"/>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b/>
                <w:bCs/>
              </w:rPr>
              <w:t>Код продукта</w:t>
            </w:r>
          </w:p>
        </w:tc>
        <w:tc>
          <w:tcPr>
            <w:tcW w:w="6733"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b/>
                <w:bCs/>
              </w:rPr>
              <w:t>Наименование Продукта</w:t>
            </w:r>
          </w:p>
        </w:tc>
        <w:tc>
          <w:tcPr>
            <w:tcW w:w="1837" w:type="dxa"/>
            <w:tcBorders>
              <w:top w:val="single" w:sz="8" w:space="0" w:color="auto"/>
              <w:left w:val="nil"/>
              <w:bottom w:val="single" w:sz="8" w:space="0" w:color="auto"/>
              <w:right w:val="single" w:sz="8" w:space="0" w:color="auto"/>
            </w:tcBorders>
            <w:shd w:val="clear" w:color="auto" w:fill="C5D9F1"/>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b/>
                <w:bCs/>
              </w:rPr>
              <w:t>Тип договора ИБС</w:t>
            </w:r>
          </w:p>
        </w:tc>
      </w:tr>
      <w:tr w:rsidR="00E06DF4" w:rsidTr="00E06DF4">
        <w:trPr>
          <w:trHeight w:val="70"/>
        </w:trPr>
        <w:tc>
          <w:tcPr>
            <w:tcW w:w="12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0601.01</w:t>
            </w:r>
          </w:p>
        </w:tc>
        <w:tc>
          <w:tcPr>
            <w:tcW w:w="67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rPr>
                <w:rFonts w:ascii="Calibri" w:eastAsiaTheme="minorHAnsi" w:hAnsi="Calibri"/>
                <w:sz w:val="22"/>
                <w:szCs w:val="22"/>
              </w:rPr>
            </w:pPr>
            <w:r>
              <w:rPr>
                <w:color w:val="000000"/>
              </w:rPr>
              <w:t>Предоставление в пользование индивидуального банковского сейфа</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1</w:t>
            </w:r>
          </w:p>
        </w:tc>
      </w:tr>
      <w:tr w:rsidR="00E06DF4" w:rsidTr="00E06DF4">
        <w:trPr>
          <w:trHeight w:val="369"/>
        </w:trPr>
        <w:tc>
          <w:tcPr>
            <w:tcW w:w="12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0601.02</w:t>
            </w:r>
          </w:p>
        </w:tc>
        <w:tc>
          <w:tcPr>
            <w:tcW w:w="67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rPr>
                <w:rFonts w:ascii="Calibri" w:eastAsiaTheme="minorHAnsi" w:hAnsi="Calibri"/>
                <w:sz w:val="22"/>
                <w:szCs w:val="22"/>
              </w:rPr>
            </w:pPr>
            <w:r>
              <w:rPr>
                <w:color w:val="000000"/>
              </w:rPr>
              <w:t>Предоставление в пользование индивидуального банковского сейфа в связи с ипотечной сделкой</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4</w:t>
            </w:r>
          </w:p>
        </w:tc>
      </w:tr>
      <w:tr w:rsidR="00E06DF4" w:rsidTr="00E06DF4">
        <w:trPr>
          <w:trHeight w:val="70"/>
        </w:trPr>
        <w:tc>
          <w:tcPr>
            <w:tcW w:w="12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0601.03</w:t>
            </w:r>
          </w:p>
        </w:tc>
        <w:tc>
          <w:tcPr>
            <w:tcW w:w="67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rPr>
                <w:rFonts w:ascii="Calibri" w:eastAsiaTheme="minorHAnsi" w:hAnsi="Calibri"/>
                <w:sz w:val="22"/>
                <w:szCs w:val="22"/>
              </w:rPr>
            </w:pPr>
            <w:r>
              <w:rPr>
                <w:color w:val="000000"/>
              </w:rPr>
              <w:t>Предоставление в пользование индивидуального банковского сейфа по договору с особыми условиями</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06DF4" w:rsidRDefault="00E06DF4">
            <w:pPr>
              <w:jc w:val="center"/>
              <w:rPr>
                <w:rFonts w:ascii="Calibri" w:eastAsiaTheme="minorHAnsi" w:hAnsi="Calibri"/>
                <w:sz w:val="22"/>
                <w:szCs w:val="22"/>
              </w:rPr>
            </w:pPr>
            <w:r>
              <w:rPr>
                <w:color w:val="000000"/>
              </w:rPr>
              <w:t>2 и 3</w:t>
            </w:r>
          </w:p>
        </w:tc>
      </w:tr>
    </w:tbl>
    <w:p w:rsidR="00E06DF4" w:rsidRDefault="00E06DF4" w:rsidP="00E06DF4">
      <w:r>
        <w:t xml:space="preserve"> </w:t>
      </w:r>
    </w:p>
    <w:p w:rsidR="008E0A49" w:rsidRDefault="008E0A49" w:rsidP="008E0A49">
      <w:pPr>
        <w:pStyle w:val="af5"/>
        <w:ind w:firstLine="696"/>
      </w:pPr>
      <w:r w:rsidRPr="0050162D">
        <w:t>Счета 47423</w:t>
      </w:r>
      <w:r>
        <w:t>(1)</w:t>
      </w:r>
      <w:r w:rsidRPr="00CA3E36">
        <w:t xml:space="preserve"> </w:t>
      </w:r>
      <w:r w:rsidRPr="0050162D">
        <w:t>ведутся в разрезе филиалов на сводных счетах,  как в Бисквит,  так и в Спектрум. Аналитика  по суммам, учитывающимся на счетах 47423</w:t>
      </w:r>
      <w:r>
        <w:t>(1)</w:t>
      </w:r>
      <w:r w:rsidRPr="0050162D">
        <w:t>, 60322 в разрезе договоров ИБС, обеспечивается Спектрумом.</w:t>
      </w:r>
    </w:p>
    <w:p w:rsidR="00E06DF4" w:rsidRDefault="00E06DF4" w:rsidP="008E0A49">
      <w:pPr>
        <w:pStyle w:val="af5"/>
        <w:ind w:firstLine="696"/>
      </w:pPr>
    </w:p>
    <w:p w:rsidR="008E0A49" w:rsidRPr="008E0A49" w:rsidRDefault="008E0A49" w:rsidP="008E0A49">
      <w:pPr>
        <w:pStyle w:val="af5"/>
        <w:ind w:firstLine="696"/>
      </w:pPr>
    </w:p>
    <w:p w:rsidR="00B800FD" w:rsidRDefault="00B800FD" w:rsidP="0084209F">
      <w:pPr>
        <w:pStyle w:val="af5"/>
        <w:numPr>
          <w:ilvl w:val="0"/>
          <w:numId w:val="15"/>
        </w:numPr>
        <w:rPr>
          <w:b/>
        </w:rPr>
      </w:pPr>
      <w:r w:rsidRPr="00B800FD">
        <w:rPr>
          <w:b/>
        </w:rPr>
        <w:t>Переучет требований комиссии за пользование ИБС сверх срока при вскрытии ИБС</w:t>
      </w:r>
    </w:p>
    <w:p w:rsidR="00B800FD" w:rsidRPr="0050162D" w:rsidRDefault="00B800FD" w:rsidP="00B800FD">
      <w:pPr>
        <w:pStyle w:val="af5"/>
        <w:rPr>
          <w:b/>
        </w:rPr>
      </w:pPr>
    </w:p>
    <w:p w:rsidR="00B800FD" w:rsidRDefault="00B800FD" w:rsidP="001F6E9F">
      <w:pPr>
        <w:ind w:firstLine="708"/>
      </w:pPr>
      <w:r>
        <w:t>После вскрытия БС без участия клиента</w:t>
      </w:r>
      <w:r w:rsidR="00EB6F71">
        <w:t>, сумма требований по учету комиссий за пользование ИБС сверх срока должна быть переучтена на счет 47423(2) для договоров в статусе «закрыт с обязательствами». При этом выполняются следующие проводки:</w:t>
      </w:r>
    </w:p>
    <w:p w:rsidR="00EB6F71" w:rsidRDefault="00EB6F71" w:rsidP="001F6E9F">
      <w:pPr>
        <w:ind w:firstLine="708"/>
      </w:pPr>
    </w:p>
    <w:tbl>
      <w:tblPr>
        <w:tblStyle w:val="a5"/>
        <w:tblW w:w="9962" w:type="dxa"/>
        <w:tblInd w:w="720" w:type="dxa"/>
        <w:tblLook w:val="04A0" w:firstRow="1" w:lastRow="0" w:firstColumn="1" w:lastColumn="0" w:noHBand="0" w:noVBand="1"/>
      </w:tblPr>
      <w:tblGrid>
        <w:gridCol w:w="4981"/>
        <w:gridCol w:w="4981"/>
      </w:tblGrid>
      <w:tr w:rsidR="00EB6F71" w:rsidRPr="0050162D" w:rsidTr="00A76FE6">
        <w:tc>
          <w:tcPr>
            <w:tcW w:w="4981" w:type="dxa"/>
          </w:tcPr>
          <w:p w:rsidR="00EB6F71" w:rsidRPr="0050162D" w:rsidRDefault="00EB6F71" w:rsidP="00A76FE6">
            <w:pPr>
              <w:pStyle w:val="af5"/>
              <w:ind w:left="0"/>
            </w:pPr>
            <w:r>
              <w:t>Дт 47423(2)</w:t>
            </w:r>
            <w:r w:rsidRPr="0050162D">
              <w:t xml:space="preserve">  - Кт </w:t>
            </w:r>
            <w:r>
              <w:t>47423(1)</w:t>
            </w:r>
            <w:r w:rsidRPr="0050162D">
              <w:t xml:space="preserve">  </w:t>
            </w:r>
          </w:p>
        </w:tc>
        <w:tc>
          <w:tcPr>
            <w:tcW w:w="4981" w:type="dxa"/>
          </w:tcPr>
          <w:p w:rsidR="00EB6F71" w:rsidRPr="0050162D" w:rsidRDefault="00EB6F71" w:rsidP="00EB6F71">
            <w:pPr>
              <w:pStyle w:val="af5"/>
              <w:ind w:left="0"/>
            </w:pPr>
            <w:r w:rsidRPr="0050162D">
              <w:t xml:space="preserve">На сумму </w:t>
            </w:r>
            <w:r>
              <w:t>требований.</w:t>
            </w:r>
          </w:p>
        </w:tc>
      </w:tr>
    </w:tbl>
    <w:p w:rsidR="00B800FD" w:rsidRPr="0050162D" w:rsidRDefault="00B800FD" w:rsidP="001F6E9F">
      <w:pPr>
        <w:ind w:firstLine="708"/>
      </w:pPr>
    </w:p>
    <w:p w:rsidR="008F0E1E" w:rsidRPr="0050162D" w:rsidRDefault="008F0E1E" w:rsidP="008F0E1E">
      <w:pPr>
        <w:pStyle w:val="af5"/>
        <w:ind w:firstLine="696"/>
      </w:pPr>
      <w:r>
        <w:t>Счет 47423(2)</w:t>
      </w:r>
      <w:r w:rsidRPr="0050162D">
        <w:t xml:space="preserve"> ведется в разрезе филиалов</w:t>
      </w:r>
      <w:r>
        <w:t xml:space="preserve"> </w:t>
      </w:r>
      <w:r w:rsidRPr="0050162D">
        <w:t>как в Бисквит,  так и в Спектрум. Аналитика  по суммам, учитывающимся на счетах 47423</w:t>
      </w:r>
      <w:r>
        <w:t xml:space="preserve">(2) </w:t>
      </w:r>
      <w:r w:rsidRPr="0050162D">
        <w:t>в разрезе договоров ИБС, обеспечивается Спектрумом.</w:t>
      </w:r>
    </w:p>
    <w:p w:rsidR="00443B98" w:rsidRPr="0050162D" w:rsidRDefault="00443B98" w:rsidP="004101F6">
      <w:pPr>
        <w:pStyle w:val="af5"/>
      </w:pPr>
    </w:p>
    <w:p w:rsidR="009C7526" w:rsidRPr="0050162D" w:rsidRDefault="009C7526" w:rsidP="00B7679E">
      <w:pPr>
        <w:pStyle w:val="4"/>
        <w:ind w:left="1418" w:firstLine="708"/>
      </w:pPr>
      <w:bookmarkStart w:id="72" w:name="_Toc454971372"/>
      <w:r w:rsidRPr="0050162D">
        <w:rPr>
          <w:b/>
        </w:rPr>
        <w:t>Расчеты с клиентами – ЮЛ</w:t>
      </w:r>
      <w:bookmarkEnd w:id="72"/>
    </w:p>
    <w:p w:rsidR="00C5605E" w:rsidRPr="0050162D" w:rsidRDefault="00EE709C" w:rsidP="00C5605E">
      <w:pPr>
        <w:ind w:firstLine="708"/>
      </w:pPr>
      <w:r w:rsidRPr="0050162D">
        <w:t>Финансовые расчеты с Клиентом ЮЛ/ИП производятся в АБС Банка, ведущей счет поступления средств от Клиента ЮЛ/ИП. Для случая, когда расчетный счет открыт в Банке ВТБ24, это ЦФТ (целевая технология). В случае межбанковского перевода от ЮЛ/ИП, система ведения счет</w:t>
      </w:r>
      <w:r w:rsidR="002B6AD1">
        <w:t>ов</w:t>
      </w:r>
      <w:r w:rsidRPr="0050162D">
        <w:t xml:space="preserve"> – Бисквит.</w:t>
      </w:r>
      <w:r w:rsidR="00C5605E" w:rsidRPr="0050162D">
        <w:t xml:space="preserve"> </w:t>
      </w:r>
    </w:p>
    <w:p w:rsidR="00440EEB" w:rsidRDefault="00C5605E" w:rsidP="00440EEB">
      <w:pPr>
        <w:ind w:firstLine="708"/>
      </w:pPr>
      <w:r w:rsidRPr="0050162D">
        <w:t xml:space="preserve">Для клиентов – ЮЛ(ИП) интеграция </w:t>
      </w:r>
      <w:r w:rsidR="00DD522E" w:rsidRPr="0050162D">
        <w:t xml:space="preserve">Спектрума </w:t>
      </w:r>
      <w:r w:rsidRPr="0050162D">
        <w:t xml:space="preserve">с учетной системой,  в которой ведутся их счета, не предусмотрена. </w:t>
      </w:r>
      <w:r w:rsidR="00EE709C" w:rsidRPr="0050162D">
        <w:t>Контролер или иной ответственный сотрудник</w:t>
      </w:r>
      <w:r w:rsidR="00DD522E" w:rsidRPr="0050162D">
        <w:t>,</w:t>
      </w:r>
      <w:r w:rsidR="00EE709C" w:rsidRPr="0050162D">
        <w:t xml:space="preserve"> должен иметь возможность поиска в соответствующей АБС банка (Бисквит, ЦФТ) платежей от Клиента ЮЛ/ИП по Договору ИБС</w:t>
      </w:r>
      <w:r w:rsidR="00DD522E" w:rsidRPr="0050162D">
        <w:t>,</w:t>
      </w:r>
      <w:r w:rsidR="00EE709C" w:rsidRPr="0050162D">
        <w:t xml:space="preserve"> для контроля факта поступления необходимых средств.</w:t>
      </w:r>
    </w:p>
    <w:p w:rsidR="00440EEB" w:rsidRPr="00440EEB" w:rsidRDefault="00440EEB" w:rsidP="00440EEB">
      <w:pPr>
        <w:ind w:firstLine="708"/>
      </w:pPr>
      <w:r>
        <w:t>Начисление</w:t>
      </w:r>
      <w:r w:rsidRPr="00440EEB">
        <w:t xml:space="preserve"> задолженности по комиссии на счета требований и переучет счетов требований по</w:t>
      </w:r>
      <w:r>
        <w:t xml:space="preserve"> договорам </w:t>
      </w:r>
      <w:r w:rsidRPr="00440EEB">
        <w:t xml:space="preserve">ЮЛ выполняются в Спетруме </w:t>
      </w:r>
    </w:p>
    <w:p w:rsidR="00C5605E" w:rsidRDefault="003855A0" w:rsidP="00C5605E">
      <w:pPr>
        <w:ind w:firstLine="708"/>
      </w:pPr>
      <w:r w:rsidRPr="0050162D">
        <w:t xml:space="preserve">Данные состоявшихся платежей </w:t>
      </w:r>
      <w:r w:rsidR="00C5605E" w:rsidRPr="0050162D">
        <w:t>могут быть зафиксированы в Спектруме в качестве оплат по суммам финансовых операций</w:t>
      </w:r>
      <w:r w:rsidR="00DD522E" w:rsidRPr="0050162D">
        <w:t xml:space="preserve"> ИБС</w:t>
      </w:r>
      <w:r w:rsidR="00C5605E" w:rsidRPr="0050162D">
        <w:t xml:space="preserve">,  которые были рассчитаны в </w:t>
      </w:r>
      <w:r w:rsidR="008C700F" w:rsidRPr="0050162D">
        <w:t xml:space="preserve">рамках той или иной активности </w:t>
      </w:r>
      <w:r w:rsidR="00C5605E" w:rsidRPr="0050162D">
        <w:t xml:space="preserve"> </w:t>
      </w:r>
      <w:r w:rsidR="000634FD" w:rsidRPr="0050162D">
        <w:rPr>
          <w:color w:val="000000"/>
        </w:rPr>
        <w:t>СИС</w:t>
      </w:r>
      <w:r w:rsidR="00C5605E" w:rsidRPr="0050162D">
        <w:t xml:space="preserve">. </w:t>
      </w:r>
      <w:r w:rsidR="00DD522E" w:rsidRPr="0050162D">
        <w:t>Для этого предполагается использовать механизм учета оплат</w:t>
      </w:r>
      <w:r w:rsidR="004E2646" w:rsidRPr="0050162D">
        <w:t>ы</w:t>
      </w:r>
      <w:r w:rsidR="00DD522E" w:rsidRPr="0050162D">
        <w:t xml:space="preserve"> </w:t>
      </w:r>
      <w:r w:rsidR="002B6AD1">
        <w:t>сумм по договору ИБС</w:t>
      </w:r>
      <w:r w:rsidR="00DD522E" w:rsidRPr="0050162D">
        <w:t xml:space="preserve">,  выполненных вне </w:t>
      </w:r>
      <w:r w:rsidR="00440EEB">
        <w:t>модуля ИБС</w:t>
      </w:r>
      <w:r w:rsidR="00DD522E" w:rsidRPr="0050162D">
        <w:t xml:space="preserve">. Данный механизм не требует идентификации клиента и позволяет </w:t>
      </w:r>
      <w:r w:rsidR="004E2646" w:rsidRPr="0050162D">
        <w:t>завершить</w:t>
      </w:r>
      <w:r w:rsidR="00DD522E" w:rsidRPr="0050162D">
        <w:t xml:space="preserve"> фазу оплаты по </w:t>
      </w:r>
      <w:r w:rsidR="000634FD" w:rsidRPr="0050162D">
        <w:rPr>
          <w:color w:val="000000"/>
        </w:rPr>
        <w:t>СИС</w:t>
      </w:r>
      <w:r w:rsidR="000634FD" w:rsidRPr="0050162D">
        <w:t xml:space="preserve"> </w:t>
      </w:r>
      <w:r w:rsidR="00DD522E" w:rsidRPr="0050162D">
        <w:t>с договорами клиентов – ЮЛ. Подробнее этот механизм описан далее</w:t>
      </w:r>
      <w:r w:rsidR="00DA3ABF">
        <w:t xml:space="preserve"> см. п. 2.3.6</w:t>
      </w:r>
      <w:r w:rsidR="00DD522E" w:rsidRPr="0050162D">
        <w:t xml:space="preserve"> </w:t>
      </w:r>
    </w:p>
    <w:p w:rsidR="00DA3ABF" w:rsidRPr="0050162D" w:rsidRDefault="00DA3ABF" w:rsidP="00C5605E">
      <w:pPr>
        <w:ind w:firstLine="708"/>
      </w:pPr>
      <w:r w:rsidRPr="00DA3ABF">
        <w:t>Возврат средств, поступивших от Клиентов ЮЛ/ИП осуществляется в соответствующей АБС Банка (Бисквит, ЦФТ) ответственными лицами на основании «Реестра сумм к возврату Клиентам ЮЛ/ИП по Договору ИБС», который должен формироваться в Спектрум на конец операционного дня. Содержание данного Реестра и порядок работы с ним будет описан в БФТЗ по BR-10120</w:t>
      </w:r>
    </w:p>
    <w:p w:rsidR="00C5605E" w:rsidRPr="0050162D" w:rsidRDefault="00C5605E" w:rsidP="00C5605E">
      <w:pPr>
        <w:ind w:firstLine="708"/>
      </w:pPr>
    </w:p>
    <w:p w:rsidR="00C5605E" w:rsidRPr="0050162D" w:rsidRDefault="00C5605E" w:rsidP="00C5605E">
      <w:pPr>
        <w:ind w:firstLine="708"/>
      </w:pPr>
    </w:p>
    <w:p w:rsidR="00F37E24" w:rsidRPr="000F3A75" w:rsidRDefault="00F37E24" w:rsidP="00B7679E">
      <w:pPr>
        <w:pStyle w:val="3"/>
      </w:pPr>
      <w:bookmarkStart w:id="73" w:name="_Toc454971373"/>
      <w:r w:rsidRPr="000F3A75">
        <w:t>Требования к тарификации.</w:t>
      </w:r>
      <w:bookmarkEnd w:id="73"/>
    </w:p>
    <w:p w:rsidR="0004531B" w:rsidRDefault="00E4367F" w:rsidP="00B16C6C">
      <w:pPr>
        <w:pStyle w:val="aff1"/>
        <w:spacing w:before="0" w:beforeAutospacing="0" w:after="0" w:afterAutospacing="0"/>
        <w:ind w:firstLine="709"/>
        <w:rPr>
          <w:rFonts w:eastAsia="Times New Roman"/>
        </w:rPr>
      </w:pPr>
      <w:r w:rsidRPr="0050162D">
        <w:rPr>
          <w:rFonts w:eastAsia="Times New Roman"/>
        </w:rPr>
        <w:t xml:space="preserve">Все тарифные планы для </w:t>
      </w:r>
      <w:r w:rsidR="00B16C6C" w:rsidRPr="0050162D">
        <w:rPr>
          <w:rFonts w:eastAsia="Times New Roman"/>
        </w:rPr>
        <w:t xml:space="preserve">договоров </w:t>
      </w:r>
      <w:r w:rsidRPr="0050162D">
        <w:rPr>
          <w:rFonts w:eastAsia="Times New Roman"/>
        </w:rPr>
        <w:t>ИБС задаются для определенных типов Договоров по ИБС. План "ИБС для ипотеки" предусмотрен для Договоров ИБС по ипотечному кредитованию. Остальные планы предусмотрены сразу для 3-х типов Договоров (стандартного Договора, Договора с особыми условиями и Договора с совместным доступом). Имеются тарифные планы базовые, разделяемые по территориальному признаку, и тариф. планы дополнительные к базовым, условием применения которых является наличие у клиента определенных пакетов ДКО. Базовые тариф. планы в свою очередь разделены на тарифы для Премиальной сети (Филиала №7777 и VIP-офисы) (далее - Премиальная сеть) и тарифы для розничной сети, при этом для тарифов Премиальной сети принцип территориального разделения отличается от принципа территориального разделения розничных тарифов.</w:t>
      </w:r>
    </w:p>
    <w:p w:rsidR="0004531B" w:rsidRDefault="0004531B" w:rsidP="00B16C6C">
      <w:pPr>
        <w:pStyle w:val="aff1"/>
        <w:spacing w:before="0" w:beforeAutospacing="0" w:after="0" w:afterAutospacing="0"/>
        <w:ind w:firstLine="709"/>
        <w:rPr>
          <w:rStyle w:val="aff5"/>
          <w:rFonts w:eastAsia="Times New Roman"/>
        </w:rPr>
      </w:pPr>
      <w:r>
        <w:rPr>
          <w:rStyle w:val="aff5"/>
          <w:rFonts w:eastAsia="Times New Roman"/>
        </w:rPr>
        <w:t xml:space="preserve">Территориальное деление тарифных планов для розничной сети (города регионального подчинения, города с населением миллион и более, города с населением менее миллиона), для премиальной сети (3 группы </w:t>
      </w:r>
      <w:r>
        <w:rPr>
          <w:rStyle w:val="aff5"/>
          <w:rFonts w:eastAsia="Times New Roman"/>
          <w:lang w:val="en-US"/>
        </w:rPr>
        <w:t>VIP</w:t>
      </w:r>
      <w:r>
        <w:rPr>
          <w:rStyle w:val="aff5"/>
          <w:rFonts w:eastAsia="Times New Roman"/>
        </w:rPr>
        <w:t>-подразделений по списку из тарифов «ИБС Филиал №7777») должно реализовываться через уже существующий механизм привязки тарифных планов к списку подразделений</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 xml:space="preserve"> Если какие-то тарифы не прописаны в доп. тариф. плане, то их надо взять из базового тариф. плана.  </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lastRenderedPageBreak/>
        <w:t>Тарифные планы по ИБС имеют свое собственное деление по территориальному признаку, не связанное с другими тарифными планами Банка.</w:t>
      </w:r>
      <w:r w:rsidR="00B22257">
        <w:rPr>
          <w:rFonts w:eastAsia="Times New Roman"/>
        </w:rPr>
        <w:t xml:space="preserve"> Для территориального деления необходимо использовать привязку подразделения к  тарифному плану.</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Помимо территориального деления, тарифы также разделяются по пакетам ДКО (на текущий момент - "Привилегия", "Прайм"). Необходимо предусмотреть в будущем возможность расширения количества пакетов ДКО и ввода соответствующей дифференциации тарифов в зависимости от каждого нового пакета. Таким образом Спектрум при выполнении операции по ИБС должен иметь данные о пакете ДКО клиента. Спектрум получит данные о пакете ДКО клиента</w:t>
      </w:r>
      <w:r w:rsidR="00B16C6C" w:rsidRPr="0050162D">
        <w:rPr>
          <w:rFonts w:eastAsia="Times New Roman"/>
        </w:rPr>
        <w:t xml:space="preserve"> путем  вызова соответствующего сервиса УСБС</w:t>
      </w:r>
      <w:r w:rsidRPr="0050162D">
        <w:rPr>
          <w:rFonts w:eastAsia="Times New Roman"/>
        </w:rPr>
        <w:t>.</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ЮЛ всегда обслуживаются по базовым тарифным планам (пакеты ДКО в этом не участвуют)</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 xml:space="preserve">В случае, если договор ИБС открыт на 2-х клиентов, и один из клиентов имеет пакет ДКО  "Привилегия" или "Прайм", то применяется тарифный план по этим пакетам ДКО, не зависимо от того какой пакет ДКО имеет другой клиент.   </w:t>
      </w:r>
    </w:p>
    <w:p w:rsidR="00B16C6C" w:rsidRPr="0050162D" w:rsidRDefault="00B16C6C" w:rsidP="00B16C6C">
      <w:pPr>
        <w:pStyle w:val="aff1"/>
        <w:spacing w:before="0" w:beforeAutospacing="0" w:after="0" w:afterAutospacing="0"/>
        <w:ind w:firstLine="709"/>
        <w:rPr>
          <w:rFonts w:eastAsia="Times New Roman"/>
        </w:rPr>
      </w:pPr>
      <w:r w:rsidRPr="0050162D">
        <w:rPr>
          <w:rFonts w:eastAsia="Times New Roman"/>
        </w:rPr>
        <w:t xml:space="preserve">Тарифный </w:t>
      </w:r>
      <w:r w:rsidR="00E4367F" w:rsidRPr="0050162D">
        <w:rPr>
          <w:rFonts w:eastAsia="Times New Roman"/>
        </w:rPr>
        <w:t xml:space="preserve"> план по ипотеке (“ИБС для ипотеки”) сейчас не имеет территориального деления и не зависит от пакетов ДКО, но такую возможность его расширения в будущем надо предусмотреть.</w:t>
      </w:r>
    </w:p>
    <w:p w:rsidR="00B16C6C" w:rsidRDefault="00E4367F" w:rsidP="00B16C6C">
      <w:pPr>
        <w:pStyle w:val="aff1"/>
        <w:spacing w:before="0" w:beforeAutospacing="0" w:after="0" w:afterAutospacing="0"/>
        <w:ind w:firstLine="709"/>
        <w:rPr>
          <w:rFonts w:eastAsia="Times New Roman"/>
        </w:rPr>
      </w:pPr>
      <w:r w:rsidRPr="000F3A75">
        <w:rPr>
          <w:rFonts w:eastAsia="Times New Roman"/>
        </w:rPr>
        <w:t>Тариф “Задаток в обеспечение исполнения клиентами обязательств…” сейчас включен только в базовый тариф. план для Премиальной сети</w:t>
      </w:r>
      <w:r w:rsidR="000F3A75">
        <w:rPr>
          <w:rFonts w:eastAsia="Times New Roman"/>
        </w:rPr>
        <w:t xml:space="preserve">. </w:t>
      </w:r>
      <w:r w:rsidR="000F3A75" w:rsidRPr="000F3A75">
        <w:rPr>
          <w:rFonts w:eastAsia="Times New Roman"/>
        </w:rPr>
        <w:t>При внедрении модуля ИБС принято решение о том,  что задатки использоваться не будут.</w:t>
      </w:r>
    </w:p>
    <w:p w:rsidR="00E4204E" w:rsidRDefault="00E4204E" w:rsidP="00E4204E">
      <w:pPr>
        <w:pStyle w:val="aff1"/>
        <w:spacing w:before="0" w:beforeAutospacing="0" w:after="0" w:afterAutospacing="0"/>
        <w:ind w:firstLine="709"/>
        <w:rPr>
          <w:rFonts w:eastAsia="Times New Roman"/>
        </w:rPr>
      </w:pPr>
      <w:r>
        <w:rPr>
          <w:rFonts w:eastAsia="Times New Roman"/>
        </w:rPr>
        <w:t>Комиссия за пользование ИБС зависит от размера ИБС (высоты) и от срока пользования ИБС. При пользовании от 1 до 30 дней комиссия может задаваться за каждый день, для других сроков комиссия может задаваться как сумма за период.</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Плата по тарифам “Обеспечение доступа к ИБС” взимается с клиента только один раз при заключении договора ИБС. При заключении ДС на пролонгацию и автопролонгацию – этот тариф не взимается.</w:t>
      </w:r>
    </w:p>
    <w:p w:rsidR="00B16C6C" w:rsidRPr="0050162D" w:rsidRDefault="00E4367F" w:rsidP="00B16C6C">
      <w:pPr>
        <w:pStyle w:val="aff1"/>
        <w:spacing w:before="0" w:beforeAutospacing="0" w:after="0" w:afterAutospacing="0"/>
        <w:ind w:firstLine="709"/>
        <w:rPr>
          <w:rFonts w:eastAsia="Times New Roman"/>
        </w:rPr>
      </w:pPr>
      <w:r w:rsidRPr="0050162D">
        <w:rPr>
          <w:rFonts w:eastAsia="Times New Roman"/>
        </w:rPr>
        <w:t>При пролонгации/автопролонгации должны использоваться тарифы того пакета ДКО, который есть у клиента на дату списания комиссии за пролонгацию/автопролонгацию (а не тот который был у клиента при регистрации ДС на пролонгацию/автопролонгацию).</w:t>
      </w:r>
    </w:p>
    <w:p w:rsidR="00B16C6C" w:rsidRPr="0050162D" w:rsidRDefault="00E4367F" w:rsidP="00B16C6C">
      <w:pPr>
        <w:pStyle w:val="aff1"/>
        <w:spacing w:before="0" w:beforeAutospacing="0" w:after="0" w:afterAutospacing="0"/>
        <w:ind w:firstLine="709"/>
        <w:rPr>
          <w:rFonts w:eastAsia="Times New Roman"/>
        </w:rPr>
      </w:pPr>
      <w:r w:rsidRPr="000F3A75">
        <w:rPr>
          <w:rFonts w:eastAsia="Times New Roman"/>
        </w:rPr>
        <w:t xml:space="preserve">Условия применения тарифа, </w:t>
      </w:r>
      <w:r w:rsidR="00F20513">
        <w:rPr>
          <w:rFonts w:eastAsia="Times New Roman"/>
        </w:rPr>
        <w:t xml:space="preserve">допускающие </w:t>
      </w:r>
      <w:r w:rsidRPr="000F3A75">
        <w:rPr>
          <w:rFonts w:eastAsia="Times New Roman"/>
        </w:rPr>
        <w:t>использование аккредитивных форм расчетов (“ИБС для ипотеки”), определяются исполнителем в момент заключения Договора ИБС либо ДС на пролонгацию.</w:t>
      </w:r>
    </w:p>
    <w:p w:rsidR="002516AB" w:rsidRPr="0050162D" w:rsidRDefault="002516AB" w:rsidP="002516AB">
      <w:pPr>
        <w:ind w:firstLine="708"/>
      </w:pPr>
      <w:r w:rsidRPr="0050162D">
        <w:t>Для договоров ИБС, заключенных в подразделениях банка, которые обслуживают VIP клиентов,  необходимо предусмотреть возможность  ручного изменения сумм, рассчитанных на фазе оформления по СИС обслуживания договоров ИБС.</w:t>
      </w:r>
    </w:p>
    <w:p w:rsidR="002516AB" w:rsidRPr="0050162D" w:rsidRDefault="002516AB" w:rsidP="00B16C6C">
      <w:pPr>
        <w:pStyle w:val="aff1"/>
        <w:spacing w:before="0" w:beforeAutospacing="0" w:after="0" w:afterAutospacing="0"/>
        <w:ind w:firstLine="709"/>
        <w:rPr>
          <w:rFonts w:eastAsia="Times New Roman"/>
        </w:rPr>
      </w:pPr>
    </w:p>
    <w:p w:rsidR="00E4367F" w:rsidRPr="0050162D" w:rsidRDefault="00E4367F" w:rsidP="00E4367F">
      <w:pPr>
        <w:rPr>
          <w:highlight w:val="yellow"/>
        </w:rPr>
      </w:pPr>
    </w:p>
    <w:p w:rsidR="009F647C" w:rsidRDefault="009F647C" w:rsidP="00B7679E">
      <w:pPr>
        <w:pStyle w:val="3"/>
      </w:pPr>
      <w:bookmarkStart w:id="74" w:name="_Toc454971374"/>
      <w:r>
        <w:t xml:space="preserve">Требования к </w:t>
      </w:r>
      <w:r w:rsidR="00A019F9">
        <w:t xml:space="preserve">справочнику </w:t>
      </w:r>
      <w:r>
        <w:t>ИБС</w:t>
      </w:r>
      <w:bookmarkEnd w:id="74"/>
    </w:p>
    <w:p w:rsidR="00AA2D55" w:rsidRDefault="009F647C" w:rsidP="009F647C">
      <w:pPr>
        <w:ind w:firstLine="709"/>
      </w:pPr>
      <w:r w:rsidRPr="009F647C">
        <w:t>В Спектрум должна быть возможность вести един</w:t>
      </w:r>
      <w:r w:rsidR="00F837C8">
        <w:t>ый</w:t>
      </w:r>
      <w:r w:rsidRPr="009F647C">
        <w:t xml:space="preserve"> </w:t>
      </w:r>
      <w:r w:rsidR="00F837C8">
        <w:t xml:space="preserve">справочник </w:t>
      </w:r>
      <w:r w:rsidRPr="009F647C">
        <w:t>ИБС Банка. Заполнение едино</w:t>
      </w:r>
      <w:r w:rsidR="00F837C8">
        <w:t>го</w:t>
      </w:r>
      <w:r w:rsidRPr="009F647C">
        <w:t xml:space="preserve"> </w:t>
      </w:r>
      <w:r w:rsidR="00F837C8">
        <w:t xml:space="preserve">справочника </w:t>
      </w:r>
      <w:r w:rsidRPr="009F647C">
        <w:t>ИБС должно осуществляться данными</w:t>
      </w:r>
      <w:r w:rsidR="00226E4C" w:rsidRPr="00226E4C">
        <w:t xml:space="preserve"> </w:t>
      </w:r>
      <w:r w:rsidR="00AA2D55">
        <w:t>об ИБС в разрезе подразделений. Для каждого сейфа указывается:</w:t>
      </w:r>
    </w:p>
    <w:p w:rsidR="00AA2D55" w:rsidRDefault="00AA2D55" w:rsidP="0084209F">
      <w:pPr>
        <w:pStyle w:val="af5"/>
        <w:numPr>
          <w:ilvl w:val="0"/>
          <w:numId w:val="15"/>
        </w:numPr>
      </w:pPr>
      <w:r>
        <w:t xml:space="preserve">Тип сейфа - на основе </w:t>
      </w:r>
      <w:r w:rsidRPr="009F647C">
        <w:t>справочник</w:t>
      </w:r>
      <w:r>
        <w:t>а</w:t>
      </w:r>
      <w:r w:rsidRPr="009F647C">
        <w:t xml:space="preserve"> типов ИБС</w:t>
      </w:r>
      <w:r>
        <w:t>. Содержит описание размеров ИБС.</w:t>
      </w:r>
    </w:p>
    <w:p w:rsidR="00AA2D55" w:rsidRDefault="00AA2D55" w:rsidP="0084209F">
      <w:pPr>
        <w:pStyle w:val="af5"/>
        <w:numPr>
          <w:ilvl w:val="0"/>
          <w:numId w:val="15"/>
        </w:numPr>
      </w:pPr>
      <w:r>
        <w:t>Номер ИБС</w:t>
      </w:r>
    </w:p>
    <w:p w:rsidR="00AA2D55" w:rsidRDefault="00AA2D55" w:rsidP="0084209F">
      <w:pPr>
        <w:pStyle w:val="af5"/>
        <w:numPr>
          <w:ilvl w:val="0"/>
          <w:numId w:val="15"/>
        </w:numPr>
      </w:pPr>
      <w:r>
        <w:t>Номера ключей</w:t>
      </w:r>
    </w:p>
    <w:p w:rsidR="00AA2D55" w:rsidRDefault="00AA2D55" w:rsidP="0084209F">
      <w:pPr>
        <w:pStyle w:val="af5"/>
        <w:numPr>
          <w:ilvl w:val="0"/>
          <w:numId w:val="15"/>
        </w:numPr>
      </w:pPr>
      <w:r>
        <w:t>Статус ИБС</w:t>
      </w:r>
    </w:p>
    <w:p w:rsidR="00226E4C" w:rsidRDefault="000B3010" w:rsidP="004F5926">
      <w:pPr>
        <w:ind w:firstLine="708"/>
      </w:pPr>
      <w:r>
        <w:t xml:space="preserve">Права на доступ к функционалу справочника ИБС должны быть включены в одну из существующих ролей, предназначеных для сотрудников ТП. </w:t>
      </w:r>
      <w:r w:rsidR="009F647C" w:rsidRPr="009F647C">
        <w:t xml:space="preserve">Редактирование </w:t>
      </w:r>
      <w:r w:rsidR="006943B5">
        <w:t xml:space="preserve">и создание новых элементов </w:t>
      </w:r>
      <w:r w:rsidR="00F837C8">
        <w:t>справочн</w:t>
      </w:r>
      <w:r w:rsidR="006943B5">
        <w:t>и</w:t>
      </w:r>
      <w:r w:rsidR="00F837C8">
        <w:t>ка</w:t>
      </w:r>
      <w:r w:rsidR="00F837C8" w:rsidRPr="009F647C">
        <w:t xml:space="preserve"> </w:t>
      </w:r>
      <w:r w:rsidR="009F647C" w:rsidRPr="009F647C">
        <w:t>должно быть доступно по ИБС, находящимся в подразделении, к которому привязан пользователь, а также во всех нижестоящих подразделениях. Также у сотрудника с данной ролью должна быть возможность проставлять/менять вручную статус ИБС «</w:t>
      </w:r>
      <w:r w:rsidR="00226E4C" w:rsidRPr="009F647C">
        <w:t>ИБС «</w:t>
      </w:r>
      <w:r w:rsidR="00226E4C">
        <w:t>технически не доступен</w:t>
      </w:r>
      <w:r w:rsidR="00226E4C" w:rsidRPr="009F647C">
        <w:t>»</w:t>
      </w:r>
      <w:r w:rsidR="004F5926">
        <w:t xml:space="preserve"> </w:t>
      </w:r>
      <w:r w:rsidR="00226E4C">
        <w:t xml:space="preserve">и «забронирован». Статусная модель ИБС представлена в п.2.6. </w:t>
      </w:r>
      <w:hyperlink w:anchor="_Статусная_модель_ИБС" w:history="1">
        <w:r w:rsidR="00226E4C" w:rsidRPr="00C26278">
          <w:rPr>
            <w:rStyle w:val="a6"/>
          </w:rPr>
          <w:t>Статусная модель ИБС</w:t>
        </w:r>
      </w:hyperlink>
      <w:r w:rsidR="00226E4C">
        <w:t>.</w:t>
      </w:r>
    </w:p>
    <w:p w:rsidR="00226E4C" w:rsidRPr="009F647C" w:rsidRDefault="000313D2" w:rsidP="00226E4C">
      <w:pPr>
        <w:ind w:firstLine="708"/>
      </w:pPr>
      <w:r>
        <w:t>В рамках справочника ИБС</w:t>
      </w:r>
      <w:r w:rsidDel="000313D2">
        <w:t xml:space="preserve"> </w:t>
      </w:r>
      <w:r w:rsidR="00226E4C">
        <w:t xml:space="preserve">должен вестись автоматический </w:t>
      </w:r>
      <w:r>
        <w:t xml:space="preserve">номерной </w:t>
      </w:r>
      <w:r w:rsidR="00226E4C">
        <w:t>учет клиентских ключей от ИБС на основании Актов п</w:t>
      </w:r>
      <w:r w:rsidR="00226E4C" w:rsidRPr="00AD21FA">
        <w:t>/</w:t>
      </w:r>
      <w:r w:rsidR="00226E4C">
        <w:t>п ИБС и ключей от него</w:t>
      </w:r>
      <w:r w:rsidR="00226E4C" w:rsidRPr="009F647C">
        <w:t xml:space="preserve">. </w:t>
      </w:r>
    </w:p>
    <w:p w:rsidR="009F647C" w:rsidRPr="009F647C" w:rsidRDefault="000313D2" w:rsidP="000313D2">
      <w:pPr>
        <w:ind w:firstLine="708"/>
      </w:pPr>
      <w:r>
        <w:t xml:space="preserve">Т.е. учет передачи/возврата ключей клиентам в разрезе их номеров. Если в подразделении Банка отсутствует уникальная нумерация ключей от ИБС, выдаваемых клиентам, в таких </w:t>
      </w:r>
      <w:r>
        <w:lastRenderedPageBreak/>
        <w:t>подразделениях в модуле ИБС присваивать клиентским ключам номера по правилу: номер ИБС+ порядковый номер ключа ИБС</w:t>
      </w:r>
      <w:r w:rsidR="009F647C" w:rsidRPr="009F647C">
        <w:t>.</w:t>
      </w:r>
    </w:p>
    <w:p w:rsidR="009F647C" w:rsidRPr="009F647C" w:rsidRDefault="009F647C" w:rsidP="009F647C"/>
    <w:p w:rsidR="004B709E" w:rsidRPr="0050162D" w:rsidRDefault="004B709E" w:rsidP="00B7679E">
      <w:pPr>
        <w:pStyle w:val="3"/>
      </w:pPr>
      <w:bookmarkStart w:id="75" w:name="_Toc454971375"/>
      <w:r w:rsidRPr="0050162D">
        <w:t>Ограничения</w:t>
      </w:r>
      <w:bookmarkEnd w:id="75"/>
    </w:p>
    <w:p w:rsidR="00F837C8" w:rsidRDefault="00F837C8" w:rsidP="00F837C8">
      <w:pPr>
        <w:spacing w:after="160" w:line="259" w:lineRule="auto"/>
        <w:jc w:val="left"/>
      </w:pPr>
    </w:p>
    <w:p w:rsidR="000115F5" w:rsidRDefault="000115F5" w:rsidP="000115F5">
      <w:pPr>
        <w:pStyle w:val="af5"/>
        <w:numPr>
          <w:ilvl w:val="0"/>
          <w:numId w:val="6"/>
        </w:numPr>
        <w:spacing w:after="160" w:line="259" w:lineRule="auto"/>
        <w:jc w:val="left"/>
      </w:pPr>
      <w:r w:rsidRPr="0050162D">
        <w:t>Для клиентов со старым Пакетом Прайм – сохранить возможность проведения всех операций с ИБС в Бисквите (по старой технологии вне рамок ДКО) только в Премиальной сети Банка</w:t>
      </w:r>
      <w:r w:rsidR="006943B5">
        <w:t>.</w:t>
      </w:r>
    </w:p>
    <w:p w:rsidR="00F837C8" w:rsidRDefault="00F837C8" w:rsidP="00F837C8">
      <w:pPr>
        <w:pStyle w:val="af5"/>
        <w:numPr>
          <w:ilvl w:val="0"/>
          <w:numId w:val="6"/>
        </w:numPr>
        <w:contextualSpacing w:val="0"/>
        <w:jc w:val="left"/>
        <w:rPr>
          <w:color w:val="1F497D"/>
        </w:rPr>
      </w:pPr>
      <w:r>
        <w:rPr>
          <w:color w:val="1F497D"/>
        </w:rPr>
        <w:t xml:space="preserve">Для заключения договора ИБС и ДС в Спектрум </w:t>
      </w:r>
      <w:r w:rsidR="006943B5">
        <w:rPr>
          <w:color w:val="1F497D"/>
        </w:rPr>
        <w:t xml:space="preserve">из </w:t>
      </w:r>
      <w:r w:rsidR="006943B5">
        <w:rPr>
          <w:color w:val="1F497D"/>
          <w:lang w:val="en-US"/>
        </w:rPr>
        <w:t>S</w:t>
      </w:r>
      <w:r w:rsidR="006943B5">
        <w:rPr>
          <w:color w:val="1F497D"/>
        </w:rPr>
        <w:t xml:space="preserve">iebel всегда </w:t>
      </w:r>
      <w:r>
        <w:rPr>
          <w:color w:val="1F497D"/>
        </w:rPr>
        <w:t xml:space="preserve">должен передаваться “основной” ДУЛ клиента.   Актуальность “основного” ДУЛ клиента отслеживается на стороне </w:t>
      </w:r>
      <w:r>
        <w:rPr>
          <w:color w:val="1F497D"/>
          <w:lang w:val="en-US"/>
        </w:rPr>
        <w:t>Siebel</w:t>
      </w:r>
      <w:r>
        <w:rPr>
          <w:color w:val="1F497D"/>
        </w:rPr>
        <w:t>.</w:t>
      </w:r>
    </w:p>
    <w:p w:rsidR="000115F5" w:rsidRPr="0050162D" w:rsidRDefault="000115F5" w:rsidP="000115F5">
      <w:pPr>
        <w:pStyle w:val="af5"/>
        <w:numPr>
          <w:ilvl w:val="0"/>
          <w:numId w:val="6"/>
        </w:numPr>
        <w:spacing w:after="160" w:line="259" w:lineRule="auto"/>
        <w:jc w:val="left"/>
      </w:pPr>
      <w:r w:rsidRPr="0050162D">
        <w:t>Старые пакеты Привилегия (без ДКО) есть, но они будут блокироваться к июню 2016</w:t>
      </w:r>
    </w:p>
    <w:p w:rsidR="00C11E0D" w:rsidRPr="0050162D" w:rsidRDefault="00C11E0D" w:rsidP="000115F5">
      <w:pPr>
        <w:pStyle w:val="af5"/>
        <w:numPr>
          <w:ilvl w:val="0"/>
          <w:numId w:val="6"/>
        </w:numPr>
        <w:spacing w:after="160" w:line="259" w:lineRule="auto"/>
        <w:jc w:val="left"/>
      </w:pPr>
      <w:r w:rsidRPr="0050162D">
        <w:t xml:space="preserve">До завершения СИС по договору,  начало следующего СИС </w:t>
      </w:r>
      <w:r w:rsidR="00B54B23" w:rsidRPr="0050162D">
        <w:t xml:space="preserve">по тому же договору </w:t>
      </w:r>
      <w:r w:rsidRPr="0050162D">
        <w:t>не возможно.</w:t>
      </w:r>
    </w:p>
    <w:p w:rsidR="004B709E" w:rsidRPr="0050162D" w:rsidRDefault="00FB711B" w:rsidP="008B3CED">
      <w:pPr>
        <w:pStyle w:val="af5"/>
        <w:numPr>
          <w:ilvl w:val="0"/>
          <w:numId w:val="6"/>
        </w:numPr>
        <w:spacing w:after="160" w:line="259" w:lineRule="auto"/>
        <w:jc w:val="left"/>
      </w:pPr>
      <w:r w:rsidRPr="0050162D">
        <w:t>Сделок с ЮЛ, являющимися кредитными организациями, в рамках данного функционала не проводится</w:t>
      </w:r>
      <w:r w:rsidR="004B709E" w:rsidRPr="0050162D">
        <w:t>.</w:t>
      </w:r>
    </w:p>
    <w:p w:rsidR="00B20FCF" w:rsidRPr="0050162D" w:rsidRDefault="00B20FCF" w:rsidP="00EB3669">
      <w:pPr>
        <w:pStyle w:val="af5"/>
        <w:numPr>
          <w:ilvl w:val="0"/>
          <w:numId w:val="6"/>
        </w:numPr>
        <w:spacing w:after="160" w:line="259" w:lineRule="auto"/>
        <w:jc w:val="left"/>
      </w:pPr>
      <w:r w:rsidRPr="0050162D">
        <w:t>При реализации  технологии расчета  с использованием Транзакционного сервиса используется  Т</w:t>
      </w:r>
      <w:r w:rsidR="00EB3669" w:rsidRPr="0050162D">
        <w:t xml:space="preserve">ранзакционный сервис </w:t>
      </w:r>
      <w:r w:rsidRPr="0050162D">
        <w:t xml:space="preserve"> версии 1.0</w:t>
      </w:r>
    </w:p>
    <w:p w:rsidR="00410CFE" w:rsidRPr="0050162D" w:rsidRDefault="00410CFE" w:rsidP="007A7576">
      <w:pPr>
        <w:pStyle w:val="af5"/>
        <w:numPr>
          <w:ilvl w:val="0"/>
          <w:numId w:val="6"/>
        </w:numPr>
        <w:spacing w:after="160" w:line="259" w:lineRule="auto"/>
        <w:jc w:val="left"/>
      </w:pPr>
      <w:r w:rsidRPr="0050162D">
        <w:t xml:space="preserve">Каждая </w:t>
      </w:r>
      <w:r w:rsidR="00EB3669" w:rsidRPr="0050162D">
        <w:t>операция</w:t>
      </w:r>
      <w:r w:rsidRPr="0050162D">
        <w:t xml:space="preserve">, требующая идентификации Клиента, начинается в Siebel, а </w:t>
      </w:r>
      <w:r w:rsidR="009B277A">
        <w:t xml:space="preserve">продолжается </w:t>
      </w:r>
      <w:r w:rsidR="009B277A" w:rsidRPr="0050162D">
        <w:t xml:space="preserve"> </w:t>
      </w:r>
      <w:r w:rsidRPr="0050162D">
        <w:t xml:space="preserve">в Спектрум, с </w:t>
      </w:r>
      <w:r w:rsidR="009B277A">
        <w:t>получением</w:t>
      </w:r>
      <w:r w:rsidR="009B277A" w:rsidRPr="0050162D">
        <w:t xml:space="preserve"> </w:t>
      </w:r>
      <w:r w:rsidRPr="0050162D">
        <w:t>контекста, соответствующего выбранной тематике.</w:t>
      </w:r>
    </w:p>
    <w:p w:rsidR="00AA7190" w:rsidRPr="0050162D" w:rsidRDefault="00AA7190" w:rsidP="007A7576">
      <w:pPr>
        <w:pStyle w:val="af5"/>
        <w:numPr>
          <w:ilvl w:val="0"/>
          <w:numId w:val="6"/>
        </w:numPr>
        <w:spacing w:after="160" w:line="259" w:lineRule="auto"/>
        <w:jc w:val="left"/>
      </w:pPr>
      <w:r w:rsidRPr="0050162D">
        <w:t xml:space="preserve">По завершении каждой </w:t>
      </w:r>
      <w:r w:rsidR="009B277A">
        <w:t>активности</w:t>
      </w:r>
      <w:r w:rsidRPr="0050162D">
        <w:t>, инициированной из Siebel, происходит возврат в интерфейс Siebel.</w:t>
      </w:r>
    </w:p>
    <w:p w:rsidR="001F1054" w:rsidRDefault="00542D3A" w:rsidP="00EB3669">
      <w:pPr>
        <w:pStyle w:val="af5"/>
        <w:numPr>
          <w:ilvl w:val="0"/>
          <w:numId w:val="6"/>
        </w:numPr>
        <w:spacing w:after="160" w:line="259" w:lineRule="auto"/>
        <w:jc w:val="left"/>
      </w:pPr>
      <w:r w:rsidRPr="0050162D">
        <w:t>Финансовые расчеты с Клиентом ФЛ производятся путем зачисления/списания средств на рублевый МС, открытый в рамках ДКО</w:t>
      </w:r>
      <w:r w:rsidR="00520E13" w:rsidRPr="0050162D">
        <w:t>.</w:t>
      </w:r>
      <w:r w:rsidRPr="0050162D">
        <w:t xml:space="preserve"> </w:t>
      </w:r>
    </w:p>
    <w:p w:rsidR="00520E13" w:rsidRDefault="00542D3A" w:rsidP="00EB3669">
      <w:pPr>
        <w:pStyle w:val="af5"/>
        <w:numPr>
          <w:ilvl w:val="0"/>
          <w:numId w:val="6"/>
        </w:numPr>
        <w:spacing w:after="160" w:line="259" w:lineRule="auto"/>
        <w:jc w:val="left"/>
      </w:pPr>
      <w:r w:rsidRPr="0050162D">
        <w:t>Разбор входящего контекста должен быть описан в разделах БФТЗ, которые будут описывать реализацию.</w:t>
      </w:r>
    </w:p>
    <w:p w:rsidR="00410E4D" w:rsidRPr="0050162D" w:rsidRDefault="00C6727E" w:rsidP="00EB3669">
      <w:pPr>
        <w:pStyle w:val="af5"/>
        <w:numPr>
          <w:ilvl w:val="0"/>
          <w:numId w:val="6"/>
        </w:numPr>
        <w:spacing w:after="160" w:line="259" w:lineRule="auto"/>
        <w:jc w:val="left"/>
      </w:pPr>
      <w:r>
        <w:t>О</w:t>
      </w:r>
      <w:r w:rsidRPr="00C6727E">
        <w:t xml:space="preserve">платой от Клиента ЮЛ/ИП в рамках Договора ИБС считается сохранение системой Спектрум данных </w:t>
      </w:r>
      <w:r>
        <w:t>о соответствующем платеже</w:t>
      </w:r>
      <w:r w:rsidR="00CC56EF">
        <w:t xml:space="preserve"> и с</w:t>
      </w:r>
      <w:r w:rsidRPr="00C6727E">
        <w:t>веркой сохраненных сумм с рассчитанными суммами Спектрум.</w:t>
      </w:r>
    </w:p>
    <w:p w:rsidR="00A019F9" w:rsidRPr="00A019F9" w:rsidRDefault="00574217" w:rsidP="00A019F9">
      <w:pPr>
        <w:pStyle w:val="af5"/>
        <w:numPr>
          <w:ilvl w:val="0"/>
          <w:numId w:val="6"/>
        </w:numPr>
        <w:spacing w:after="160" w:line="259" w:lineRule="auto"/>
        <w:jc w:val="left"/>
      </w:pPr>
      <w:r w:rsidRPr="0050162D">
        <w:t>Обслуживание Клиентов должно быть</w:t>
      </w:r>
      <w:r w:rsidR="0034373C" w:rsidRPr="0050162D">
        <w:t xml:space="preserve"> экстерриториально.</w:t>
      </w:r>
      <w:r w:rsidRPr="0050162D">
        <w:t xml:space="preserve"> </w:t>
      </w:r>
      <w:r w:rsidR="00A019F9">
        <w:t>Т</w:t>
      </w:r>
      <w:r w:rsidR="00A019F9" w:rsidRPr="00A019F9">
        <w:t>.е. для расчетов с клиентами ФЛ, имеющими МС, открытый в филиале, отличном от филиала ведения Договор ИБС, должны автоматически подключаться механизмы МФР »</w:t>
      </w:r>
    </w:p>
    <w:p w:rsidR="005F714C" w:rsidRPr="0050162D" w:rsidRDefault="005F714C" w:rsidP="007A7576">
      <w:pPr>
        <w:pStyle w:val="af5"/>
        <w:numPr>
          <w:ilvl w:val="0"/>
          <w:numId w:val="6"/>
        </w:numPr>
        <w:spacing w:after="160" w:line="259" w:lineRule="auto"/>
        <w:jc w:val="left"/>
      </w:pPr>
      <w:r w:rsidRPr="0050162D">
        <w:t>Аннулировани</w:t>
      </w:r>
      <w:r w:rsidR="0061436A" w:rsidRPr="0050162D">
        <w:t xml:space="preserve">я </w:t>
      </w:r>
      <w:r w:rsidR="00EB3669" w:rsidRPr="0050162D">
        <w:t>документов</w:t>
      </w:r>
      <w:r w:rsidR="00A019F9">
        <w:t xml:space="preserve">  с использованием МС</w:t>
      </w:r>
      <w:r w:rsidR="0061436A" w:rsidRPr="0050162D">
        <w:t xml:space="preserve">, созданных в рамках </w:t>
      </w:r>
      <w:r w:rsidR="00EB3669" w:rsidRPr="0050162D">
        <w:t>операций</w:t>
      </w:r>
      <w:r w:rsidR="0061436A" w:rsidRPr="0050162D">
        <w:t>, описанных в настоящем БФТЗ не производится.</w:t>
      </w:r>
    </w:p>
    <w:p w:rsidR="00971C85" w:rsidRPr="0050162D" w:rsidRDefault="00971C85" w:rsidP="00D3467F">
      <w:pPr>
        <w:pStyle w:val="af5"/>
        <w:numPr>
          <w:ilvl w:val="0"/>
          <w:numId w:val="6"/>
        </w:numPr>
        <w:spacing w:after="160" w:line="259" w:lineRule="auto"/>
        <w:jc w:val="left"/>
      </w:pPr>
      <w:r w:rsidRPr="0050162D">
        <w:t xml:space="preserve">Учет ключей от ИБС ведется </w:t>
      </w:r>
      <w:r w:rsidR="00B14EA2">
        <w:t xml:space="preserve"> </w:t>
      </w:r>
      <w:r w:rsidR="00B14EA2" w:rsidRPr="00B14EA2">
        <w:t>в рамках ведения Хранилица ИБС</w:t>
      </w:r>
      <w:r w:rsidR="00B14EA2">
        <w:t xml:space="preserve"> без формирования проводок по внебалансовым счетам. Требования к отчетам, которые будут поддерживать эту технологию </w:t>
      </w:r>
      <w:r w:rsidR="0034373C" w:rsidRPr="0050162D">
        <w:t>должен быть описан в БФТЗ по BR-10120 «Учет посещений, Формирование отчетов в Спектрум».</w:t>
      </w:r>
    </w:p>
    <w:p w:rsidR="00EB3669" w:rsidRDefault="00EB3669" w:rsidP="00EB3669">
      <w:pPr>
        <w:pStyle w:val="af5"/>
        <w:numPr>
          <w:ilvl w:val="0"/>
          <w:numId w:val="6"/>
        </w:numPr>
        <w:shd w:val="clear" w:color="auto" w:fill="FFFFFF"/>
        <w:spacing w:before="100" w:beforeAutospacing="1" w:after="100" w:afterAutospacing="1" w:line="312" w:lineRule="atLeast"/>
        <w:jc w:val="left"/>
      </w:pPr>
      <w:r w:rsidRPr="0050162D">
        <w:t>Каждая активность по изменению условий, инициируемая к Договору в статусе «Действует», должна совершаться самостоятельно (без возможности в рамках одной активности сформировать несколько Доп. соглашений).</w:t>
      </w:r>
    </w:p>
    <w:p w:rsidR="00225C60" w:rsidRDefault="00225C60" w:rsidP="00EB3669">
      <w:pPr>
        <w:pStyle w:val="af5"/>
        <w:numPr>
          <w:ilvl w:val="0"/>
          <w:numId w:val="6"/>
        </w:numPr>
        <w:shd w:val="clear" w:color="auto" w:fill="FFFFFF"/>
        <w:spacing w:before="100" w:beforeAutospacing="1" w:after="100" w:afterAutospacing="1" w:line="312" w:lineRule="atLeast"/>
        <w:jc w:val="left"/>
      </w:pPr>
      <w:r>
        <w:t>Выгрузка информации в КХД осуществляется в рамках BR-1</w:t>
      </w:r>
      <w:r w:rsidRPr="00225C60">
        <w:t>0122</w:t>
      </w:r>
    </w:p>
    <w:p w:rsidR="007B10AB" w:rsidRDefault="007B10AB" w:rsidP="00EB3669">
      <w:pPr>
        <w:pStyle w:val="af5"/>
        <w:numPr>
          <w:ilvl w:val="0"/>
          <w:numId w:val="6"/>
        </w:numPr>
        <w:shd w:val="clear" w:color="auto" w:fill="FFFFFF"/>
        <w:spacing w:before="100" w:beforeAutospacing="1" w:after="100" w:afterAutospacing="1" w:line="312" w:lineRule="atLeast"/>
        <w:jc w:val="left"/>
      </w:pPr>
      <w:r>
        <w:t>Платежные документы,  в том числе и по списанию с МС,  в рамках модуля ИБС не печатаются.</w:t>
      </w:r>
    </w:p>
    <w:p w:rsidR="003F0B16" w:rsidRDefault="003F0B16" w:rsidP="003F0B16">
      <w:pPr>
        <w:pStyle w:val="af5"/>
        <w:numPr>
          <w:ilvl w:val="0"/>
          <w:numId w:val="6"/>
        </w:numPr>
        <w:shd w:val="clear" w:color="auto" w:fill="FFFFFF"/>
        <w:spacing w:before="100" w:beforeAutospacing="1" w:after="100" w:afterAutospacing="1" w:line="312" w:lineRule="atLeast"/>
        <w:jc w:val="left"/>
      </w:pPr>
      <w:r>
        <w:t>Расчет рабочих дней должен производиться по календарю Спектрума для текущего ТП</w:t>
      </w:r>
    </w:p>
    <w:p w:rsidR="000C02D5" w:rsidRDefault="000C02D5" w:rsidP="000C02D5">
      <w:pPr>
        <w:pStyle w:val="af5"/>
        <w:numPr>
          <w:ilvl w:val="0"/>
          <w:numId w:val="6"/>
        </w:numPr>
        <w:jc w:val="left"/>
      </w:pPr>
      <w:r w:rsidRPr="000C02D5">
        <w:t>Операции ИБС по счетам 40702 (40802) будут выполняться в ЦФТ как операции в корреспонденции со счетами другой системы (Бисквит). Из-за этого автоматизация счетов-фактур не возможна, счета-фактуры необходимо будет формировать вручную.</w:t>
      </w:r>
    </w:p>
    <w:p w:rsidR="00AB4298" w:rsidRPr="000C02D5" w:rsidRDefault="00AB4298" w:rsidP="000C02D5">
      <w:pPr>
        <w:pStyle w:val="af5"/>
        <w:numPr>
          <w:ilvl w:val="0"/>
          <w:numId w:val="6"/>
        </w:numPr>
        <w:jc w:val="left"/>
      </w:pPr>
      <w:r>
        <w:rPr>
          <w:color w:val="1F497D"/>
          <w:lang w:eastAsia="en-US"/>
        </w:rPr>
        <w:t>Формирование отчетов для выполнения сверки аналитики по счетам 47423 договоров ИБС будет рассмотрено в рамках экспертизы по BR-10120 «Учет посещений, Формирование отчетов в Спектрум</w:t>
      </w:r>
    </w:p>
    <w:p w:rsidR="000C02D5" w:rsidRDefault="000C02D5" w:rsidP="000C02D5">
      <w:pPr>
        <w:pStyle w:val="af5"/>
        <w:shd w:val="clear" w:color="auto" w:fill="FFFFFF"/>
        <w:spacing w:before="100" w:beforeAutospacing="1" w:after="100" w:afterAutospacing="1" w:line="312" w:lineRule="atLeast"/>
        <w:jc w:val="left"/>
      </w:pPr>
    </w:p>
    <w:p w:rsidR="003F0B16" w:rsidRDefault="003F0B16" w:rsidP="003F0B16">
      <w:pPr>
        <w:pStyle w:val="af5"/>
        <w:shd w:val="clear" w:color="auto" w:fill="FFFFFF"/>
        <w:spacing w:before="100" w:beforeAutospacing="1" w:after="100" w:afterAutospacing="1" w:line="312" w:lineRule="atLeast"/>
        <w:jc w:val="left"/>
      </w:pPr>
    </w:p>
    <w:p w:rsidR="00073AF0" w:rsidRPr="0050162D" w:rsidRDefault="00073AF0" w:rsidP="00073AF0">
      <w:pPr>
        <w:shd w:val="clear" w:color="auto" w:fill="FFFFFF"/>
        <w:spacing w:before="100" w:beforeAutospacing="1" w:after="100" w:afterAutospacing="1" w:line="312" w:lineRule="atLeast"/>
        <w:ind w:left="360"/>
        <w:jc w:val="left"/>
      </w:pPr>
    </w:p>
    <w:p w:rsidR="002709E2" w:rsidRPr="0050162D" w:rsidRDefault="002709E2">
      <w:pPr>
        <w:jc w:val="left"/>
      </w:pPr>
      <w:r w:rsidRPr="0050162D">
        <w:br w:type="page"/>
      </w:r>
    </w:p>
    <w:p w:rsidR="00EB3669" w:rsidRPr="0050162D" w:rsidRDefault="00EB3669" w:rsidP="00EB3669">
      <w:pPr>
        <w:pStyle w:val="af5"/>
        <w:spacing w:after="160" w:line="259" w:lineRule="auto"/>
        <w:jc w:val="left"/>
      </w:pPr>
    </w:p>
    <w:p w:rsidR="00FE3DD9" w:rsidRPr="0050162D" w:rsidRDefault="00FE3DD9" w:rsidP="00B32ECA">
      <w:pPr>
        <w:pStyle w:val="af5"/>
        <w:spacing w:after="160" w:line="259" w:lineRule="auto"/>
        <w:jc w:val="left"/>
        <w:rPr>
          <w:color w:val="000000"/>
        </w:rPr>
      </w:pPr>
    </w:p>
    <w:p w:rsidR="0063542F" w:rsidRPr="00280C4B" w:rsidRDefault="0063542F" w:rsidP="00280C4B">
      <w:pPr>
        <w:pStyle w:val="2"/>
        <w:tabs>
          <w:tab w:val="clear" w:pos="3432"/>
          <w:tab w:val="num" w:pos="738"/>
        </w:tabs>
        <w:ind w:left="284"/>
        <w:rPr>
          <w:rFonts w:cs="Times New Roman"/>
          <w:b/>
        </w:rPr>
      </w:pPr>
      <w:bookmarkStart w:id="76" w:name="_Toc450315520"/>
      <w:bookmarkStart w:id="77" w:name="_Toc448803060"/>
      <w:bookmarkStart w:id="78" w:name="_Toc448831335"/>
      <w:bookmarkStart w:id="79" w:name="_Toc448833190"/>
      <w:bookmarkStart w:id="80" w:name="_Toc448833541"/>
      <w:bookmarkStart w:id="81" w:name="_Toc448853654"/>
      <w:bookmarkStart w:id="82" w:name="_Toc448853736"/>
      <w:bookmarkStart w:id="83" w:name="_Toc448853822"/>
      <w:bookmarkStart w:id="84" w:name="_Toc448853902"/>
      <w:bookmarkStart w:id="85" w:name="_Toc448853982"/>
      <w:bookmarkStart w:id="86" w:name="_Toc448854168"/>
      <w:bookmarkStart w:id="87" w:name="_Toc448855159"/>
      <w:bookmarkStart w:id="88" w:name="_Toc448803061"/>
      <w:bookmarkStart w:id="89" w:name="_Toc448831336"/>
      <w:bookmarkStart w:id="90" w:name="_Toc448833191"/>
      <w:bookmarkStart w:id="91" w:name="_Toc448833542"/>
      <w:bookmarkStart w:id="92" w:name="_Toc448853655"/>
      <w:bookmarkStart w:id="93" w:name="_Toc448853737"/>
      <w:bookmarkStart w:id="94" w:name="_Toc448853823"/>
      <w:bookmarkStart w:id="95" w:name="_Toc448853903"/>
      <w:bookmarkStart w:id="96" w:name="_Toc448853983"/>
      <w:bookmarkStart w:id="97" w:name="_Toc448854169"/>
      <w:bookmarkStart w:id="98" w:name="_Toc448855160"/>
      <w:bookmarkStart w:id="99" w:name="_Toc454971376"/>
      <w:bookmarkStart w:id="100" w:name="_Toc44549099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280C4B">
        <w:rPr>
          <w:rFonts w:cs="Times New Roman"/>
          <w:b/>
        </w:rPr>
        <w:t>Описание сценариев использования системы</w:t>
      </w:r>
      <w:bookmarkEnd w:id="99"/>
    </w:p>
    <w:p w:rsidR="0063542F" w:rsidRPr="0050162D" w:rsidRDefault="0063542F" w:rsidP="00B7679E">
      <w:pPr>
        <w:pStyle w:val="3"/>
        <w:ind w:left="1276"/>
        <w:jc w:val="left"/>
        <w:rPr>
          <w:u w:val="single"/>
        </w:rPr>
      </w:pPr>
      <w:bookmarkStart w:id="101" w:name="_Toc454971377"/>
      <w:r w:rsidRPr="0050162D">
        <w:rPr>
          <w:u w:val="single"/>
        </w:rPr>
        <w:t>Заключение  договора ИБС</w:t>
      </w:r>
      <w:bookmarkEnd w:id="101"/>
    </w:p>
    <w:p w:rsidR="00AF326B" w:rsidRPr="0050162D" w:rsidRDefault="003D23E7" w:rsidP="003D23E7">
      <w:pPr>
        <w:ind w:firstLine="708"/>
      </w:pPr>
      <w:r w:rsidRPr="0050162D">
        <w:t xml:space="preserve">В ходе выполнения </w:t>
      </w:r>
      <w:r w:rsidR="00AE10D3" w:rsidRPr="0050162D">
        <w:t xml:space="preserve">СИС «Заключение договора ИБС» система должна </w:t>
      </w:r>
      <w:r w:rsidRPr="0050162D">
        <w:t xml:space="preserve">обеспечить подготовку </w:t>
      </w:r>
      <w:r w:rsidR="00AE10D3" w:rsidRPr="0050162D">
        <w:t>договор</w:t>
      </w:r>
      <w:r w:rsidRPr="0050162D">
        <w:t>а</w:t>
      </w:r>
      <w:r w:rsidR="00AE10D3" w:rsidRPr="0050162D">
        <w:t xml:space="preserve"> ИБС</w:t>
      </w:r>
      <w:r w:rsidR="00C6727E">
        <w:t xml:space="preserve"> соответствующего типа</w:t>
      </w:r>
      <w:r w:rsidR="00AE10D3" w:rsidRPr="0050162D">
        <w:t xml:space="preserve">, </w:t>
      </w:r>
      <w:r w:rsidRPr="0050162D">
        <w:t>расчет</w:t>
      </w:r>
      <w:r w:rsidR="00AE10D3" w:rsidRPr="0050162D">
        <w:t xml:space="preserve"> </w:t>
      </w:r>
      <w:r w:rsidRPr="0050162D">
        <w:t>и оплату сумм</w:t>
      </w:r>
      <w:r w:rsidR="00AE10D3" w:rsidRPr="0050162D">
        <w:t xml:space="preserve"> по договору ИБС,  </w:t>
      </w:r>
      <w:r w:rsidRPr="0050162D">
        <w:t>подготовку акта приема \ передачи</w:t>
      </w:r>
      <w:r w:rsidR="00AE10D3" w:rsidRPr="0050162D">
        <w:t xml:space="preserve"> ключей от ИБС</w:t>
      </w:r>
      <w:r w:rsidRPr="0050162D">
        <w:t xml:space="preserve"> и учесть факт передачи ключей.</w:t>
      </w:r>
      <w:r w:rsidR="00AE10D3" w:rsidRPr="0050162D">
        <w:t xml:space="preserve"> </w:t>
      </w:r>
      <w:r w:rsidR="00C6727E" w:rsidRPr="00C6727E">
        <w:t>Форма и содержание Акта приема \ передачи ключей от ИБС зависят от типа договора ИБС».</w:t>
      </w:r>
    </w:p>
    <w:p w:rsidR="003D23E7" w:rsidRPr="0050162D" w:rsidRDefault="003D23E7" w:rsidP="003D23E7">
      <w:pPr>
        <w:ind w:firstLine="708"/>
      </w:pPr>
      <w:r w:rsidRPr="0050162D">
        <w:t>СИС включает в себя ряд  активностей, которые выполняются в следующей последовательности:</w:t>
      </w:r>
    </w:p>
    <w:p w:rsidR="007E13CA" w:rsidRDefault="003D23E7" w:rsidP="00195545">
      <w:pPr>
        <w:ind w:firstLine="708"/>
      </w:pPr>
      <w:r w:rsidRPr="0050162D">
        <w:t>Договор регистрируется в системе с помощью активности «</w:t>
      </w:r>
      <w:r w:rsidRPr="0050162D">
        <w:rPr>
          <w:b/>
          <w:i/>
        </w:rPr>
        <w:t>Регистрация договора ИБС</w:t>
      </w:r>
      <w:r w:rsidRPr="0050162D">
        <w:t>»,  затем,  если необходимо изменение параметров договора, он может быть отредактирован с помощью  активности «</w:t>
      </w:r>
      <w:r w:rsidRPr="0050162D">
        <w:rPr>
          <w:b/>
          <w:i/>
        </w:rPr>
        <w:t>Редактирование договора ИБС</w:t>
      </w:r>
      <w:r w:rsidRPr="0050162D">
        <w:t>»</w:t>
      </w:r>
      <w:r w:rsidR="00794EC1" w:rsidRPr="0050162D">
        <w:t>. Документы по договору могут быть распечатаны  с помощью активности «</w:t>
      </w:r>
      <w:r w:rsidRPr="0050162D">
        <w:rPr>
          <w:b/>
          <w:i/>
        </w:rPr>
        <w:t>Печать документов по договору ИБС</w:t>
      </w:r>
      <w:r w:rsidR="00794EC1" w:rsidRPr="0050162D">
        <w:t>»  в любой момент времени. После того, как договор создан, необходимо выполнить оплату сумм,  которые были рассчитаны по договору в рамках активности «</w:t>
      </w:r>
      <w:r w:rsidR="00794EC1" w:rsidRPr="0050162D">
        <w:rPr>
          <w:b/>
          <w:i/>
        </w:rPr>
        <w:t>Регистрация договора ИБС</w:t>
      </w:r>
      <w:r w:rsidR="00794EC1" w:rsidRPr="0050162D">
        <w:t>». Для  ФЛ оплата производится помощью активности «</w:t>
      </w:r>
      <w:r w:rsidR="009B277A">
        <w:rPr>
          <w:b/>
          <w:i/>
        </w:rPr>
        <w:t>Оплата/частичный возврат сумм по договору ФЛ.</w:t>
      </w:r>
      <w:r w:rsidR="00794EC1" w:rsidRPr="0050162D">
        <w:t>», Для ЮЛ производится учет оплаты с помощью тематики «</w:t>
      </w:r>
      <w:r w:rsidR="00AD1914">
        <w:rPr>
          <w:b/>
          <w:i/>
        </w:rPr>
        <w:t>Расчеты по договорам ИБС вне модуля ИБС</w:t>
      </w:r>
      <w:r w:rsidR="00794EC1" w:rsidRPr="0050162D">
        <w:t xml:space="preserve">».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выполнятся </w:t>
      </w:r>
      <w:r w:rsidR="009B277A">
        <w:t>сразу для всех рассчитанных сумм либо отдельно для каждой суммы</w:t>
      </w:r>
      <w:r w:rsidR="009B277A" w:rsidRPr="0050162D">
        <w:t>,</w:t>
      </w:r>
      <w:r w:rsidR="00794EC1" w:rsidRPr="0050162D">
        <w:t xml:space="preserve">, вплоть  до оплаты всех рассчитанных сумм. </w:t>
      </w:r>
      <w:r w:rsidR="00507A02">
        <w:t>Частичная оплата сумм не предусмотрена.</w:t>
      </w:r>
    </w:p>
    <w:p w:rsidR="007E13CA" w:rsidRDefault="00F90505" w:rsidP="00F90505">
      <w:pPr>
        <w:ind w:firstLine="708"/>
      </w:pPr>
      <w:r>
        <w:t xml:space="preserve">Суммы комиссий, рассчитанные в дату заключения договора, могут быть уплачены в течение </w:t>
      </w:r>
      <w:r w:rsidR="009A6596">
        <w:t>5-ти</w:t>
      </w:r>
      <w:r>
        <w:t xml:space="preserve"> рабочих дней, </w:t>
      </w:r>
      <w:r w:rsidR="007A424B">
        <w:t>при этом все оплаты должны быть выполнены в день</w:t>
      </w:r>
      <w:r>
        <w:t xml:space="preserve"> подписания акта приема/передачи. Отражение этих комиссий на счетах требований по концу месяца, не производится.</w:t>
      </w:r>
    </w:p>
    <w:p w:rsidR="003D23E7" w:rsidRPr="0050162D" w:rsidRDefault="00794EC1" w:rsidP="00195545">
      <w:pPr>
        <w:ind w:firstLine="708"/>
      </w:pPr>
      <w:r w:rsidRPr="0050162D">
        <w:t>После того, как были оплачены все рассчитанные суммы, необходимо сформировать акт  приема\передач ключей от ИБС</w:t>
      </w:r>
      <w:r w:rsidR="00195545" w:rsidRPr="0050162D">
        <w:t xml:space="preserve">, и учесть факт </w:t>
      </w:r>
      <w:r w:rsidR="00D33D26">
        <w:t>расходования клиентских ключей</w:t>
      </w:r>
      <w:r w:rsidR="00195545" w:rsidRPr="0050162D">
        <w:t>. Это выполняется с помощью активности «</w:t>
      </w:r>
      <w:r w:rsidR="003D23E7" w:rsidRPr="0050162D">
        <w:rPr>
          <w:b/>
          <w:i/>
        </w:rPr>
        <w:t xml:space="preserve">Передача ключей по Акту приема\передачи </w:t>
      </w:r>
      <w:r w:rsidR="00CE7957">
        <w:rPr>
          <w:b/>
          <w:i/>
        </w:rPr>
        <w:t xml:space="preserve">ИБС </w:t>
      </w:r>
      <w:r w:rsidR="003D23E7" w:rsidRPr="0050162D">
        <w:rPr>
          <w:b/>
          <w:i/>
        </w:rPr>
        <w:t>для пользования</w:t>
      </w:r>
      <w:r w:rsidR="00195545" w:rsidRPr="0050162D">
        <w:t xml:space="preserve">». </w:t>
      </w:r>
    </w:p>
    <w:p w:rsidR="00195545" w:rsidRDefault="00195545" w:rsidP="00195545">
      <w:pPr>
        <w:ind w:firstLine="708"/>
      </w:pPr>
      <w:r w:rsidRPr="0050162D">
        <w:t xml:space="preserve">После подписания акта,  договор переходит в статус «Действует». СИС «Заключение договора ИБС» считается выполненным. </w:t>
      </w:r>
    </w:p>
    <w:p w:rsidR="00F464AE" w:rsidRPr="0050162D" w:rsidRDefault="00F464AE" w:rsidP="00F464AE">
      <w:pPr>
        <w:ind w:firstLine="708"/>
        <w:rPr>
          <w:b/>
        </w:rPr>
      </w:pPr>
      <w:r>
        <w:t>Если п</w:t>
      </w:r>
      <w:r w:rsidRPr="0050162D">
        <w:t>о истечении 5 рабочих дней</w:t>
      </w:r>
      <w:r>
        <w:t xml:space="preserve"> оплата так и не произошла, д</w:t>
      </w:r>
      <w:r w:rsidRPr="0050162D">
        <w:t xml:space="preserve">оговор ИБС в статусе «Создан» должен переходить </w:t>
      </w:r>
      <w:r>
        <w:t>в окончательный статус «Закрыт» с помощью автоматической процедуры «</w:t>
      </w:r>
      <w:r w:rsidRPr="00F464AE">
        <w:rPr>
          <w:b/>
          <w:i/>
        </w:rPr>
        <w:t>Автоматическое закрытие при не поступлении оплаты</w:t>
      </w:r>
      <w:r>
        <w:t>»  см. п. 2.4.2</w:t>
      </w:r>
    </w:p>
    <w:p w:rsidR="00656B6F" w:rsidRPr="0050162D" w:rsidRDefault="00656B6F" w:rsidP="00656B6F">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656B6F" w:rsidRPr="0050162D" w:rsidRDefault="00656B6F" w:rsidP="00195545">
      <w:pPr>
        <w:ind w:firstLine="708"/>
      </w:pPr>
    </w:p>
    <w:p w:rsidR="00AF326B" w:rsidRPr="0050162D" w:rsidRDefault="00672821" w:rsidP="00B7679E">
      <w:pPr>
        <w:pStyle w:val="3"/>
        <w:ind w:left="1276"/>
        <w:jc w:val="left"/>
        <w:rPr>
          <w:u w:val="single"/>
        </w:rPr>
      </w:pPr>
      <w:bookmarkStart w:id="102" w:name="_Toc454971378"/>
      <w:r w:rsidRPr="00465CA5">
        <w:rPr>
          <w:u w:val="single"/>
        </w:rPr>
        <w:t>За</w:t>
      </w:r>
      <w:r w:rsidR="00691322" w:rsidRPr="00465CA5">
        <w:rPr>
          <w:u w:val="single"/>
        </w:rPr>
        <w:t>ключение ДС о</w:t>
      </w:r>
      <w:r w:rsidR="00691322" w:rsidRPr="0050162D">
        <w:rPr>
          <w:u w:val="single"/>
        </w:rPr>
        <w:t xml:space="preserve"> замене</w:t>
      </w:r>
      <w:r w:rsidRPr="0050162D">
        <w:rPr>
          <w:u w:val="single"/>
        </w:rPr>
        <w:t xml:space="preserve"> ИБС</w:t>
      </w:r>
      <w:bookmarkEnd w:id="102"/>
    </w:p>
    <w:p w:rsidR="00672821" w:rsidRPr="0050162D" w:rsidRDefault="00672821" w:rsidP="00672821">
      <w:pPr>
        <w:ind w:firstLine="708"/>
      </w:pPr>
      <w:r w:rsidRPr="0050162D">
        <w:t xml:space="preserve">При необходимости ремонта ИБС/замены замка ИБС в случае его неисправности или повреждения Клиенту взамен ранее предоставленного ИБС предоставляется ИБС аналогичного типоразмера (при наличии) </w:t>
      </w:r>
      <w:r w:rsidR="00465CA5">
        <w:t xml:space="preserve">для </w:t>
      </w:r>
      <w:r w:rsidRPr="0050162D">
        <w:t xml:space="preserve"> пользовани</w:t>
      </w:r>
      <w:r w:rsidR="00465CA5">
        <w:t>я</w:t>
      </w:r>
      <w:r w:rsidRPr="0050162D">
        <w:t xml:space="preserve"> до окончания срока действия Договора, но не более чем на период срока ранее предоставленного в пользование  ИБС.</w:t>
      </w:r>
      <w:r w:rsidR="00CE11F1">
        <w:t xml:space="preserve"> Если нет возможности предоставить ИБС аналогичного размера, предоставляется  ИБС другого размера.  При этом учитывается необходимость вскрытия ИБС,  по чьей вине происходит замена,  пересчитывается комиссия за пользование ИБС. Подробнее см. п. 2.3.7</w:t>
      </w:r>
    </w:p>
    <w:p w:rsidR="00672821" w:rsidRPr="0050162D" w:rsidRDefault="00672821" w:rsidP="00672821">
      <w:pPr>
        <w:ind w:firstLine="708"/>
      </w:pPr>
      <w:r w:rsidRPr="0050162D">
        <w:t>В ходе выполнения СИС «За</w:t>
      </w:r>
      <w:r w:rsidR="00870067" w:rsidRPr="0050162D">
        <w:t>ключение ДС замене</w:t>
      </w:r>
      <w:r w:rsidRPr="0050162D">
        <w:t xml:space="preserve"> ИБС» система должна обеспечить подготовку дополнительного соглашения о замене ИБС, расчет и оплату сумм по договору ИБС, </w:t>
      </w:r>
      <w:r w:rsidR="00465CA5">
        <w:t>при необходимости</w:t>
      </w:r>
      <w:r w:rsidRPr="0050162D">
        <w:t xml:space="preserve">,  подготовку акта приема \ передачи ключей от ИБС и учесть факт передачи ключей. </w:t>
      </w:r>
      <w:r w:rsidR="00AB2ED6" w:rsidRPr="00AB2ED6">
        <w:t>Форма и содержание Акта приема \ передачи ключей от ИБС зависят от типа договора</w:t>
      </w:r>
      <w:r w:rsidR="00AB2ED6">
        <w:t>.</w:t>
      </w:r>
    </w:p>
    <w:p w:rsidR="00672821" w:rsidRPr="0050162D" w:rsidRDefault="00672821" w:rsidP="00672821">
      <w:pPr>
        <w:ind w:firstLine="708"/>
      </w:pPr>
      <w:r w:rsidRPr="0050162D">
        <w:lastRenderedPageBreak/>
        <w:t>СИС включает в себя ряд  активностей, которые выполняются в следующей последовательности:</w:t>
      </w:r>
    </w:p>
    <w:p w:rsidR="00672821" w:rsidRPr="0050162D" w:rsidRDefault="00672821" w:rsidP="00672821">
      <w:pPr>
        <w:ind w:firstLine="708"/>
      </w:pPr>
      <w:r w:rsidRPr="0050162D">
        <w:t xml:space="preserve">Дополнительное соглашение регистрируется в системе с помощью активности </w:t>
      </w:r>
      <w:r w:rsidRPr="0050162D">
        <w:rPr>
          <w:b/>
          <w:i/>
        </w:rPr>
        <w:t>«Регистрация дополнительного Соглашение о замене ИБС»</w:t>
      </w:r>
      <w:r w:rsidR="008336C5" w:rsidRPr="0050162D">
        <w:t xml:space="preserve">. </w:t>
      </w:r>
      <w:r w:rsidR="00465CA5">
        <w:t>В</w:t>
      </w:r>
      <w:r w:rsidR="008336C5" w:rsidRPr="0050162D">
        <w:t xml:space="preserve"> рамках этой активности</w:t>
      </w:r>
      <w:r w:rsidR="004F113E">
        <w:t xml:space="preserve">, при необходимости, </w:t>
      </w:r>
      <w:r w:rsidR="008336C5" w:rsidRPr="0050162D">
        <w:t xml:space="preserve"> б</w:t>
      </w:r>
      <w:r w:rsidR="00465CA5">
        <w:t>удут</w:t>
      </w:r>
      <w:r w:rsidR="008336C5" w:rsidRPr="0050162D">
        <w:t xml:space="preserve"> рассчитаны суммы к уплате</w:t>
      </w:r>
      <w:r w:rsidR="00EA1C6D" w:rsidRPr="00EA1C6D">
        <w:t>/</w:t>
      </w:r>
      <w:r w:rsidR="00EA1C6D">
        <w:t xml:space="preserve">частичному возврату. </w:t>
      </w:r>
      <w:r w:rsidR="008336C5" w:rsidRPr="0050162D">
        <w:t>Для  ФЛ оплата</w:t>
      </w:r>
      <w:r w:rsidR="00EA1C6D" w:rsidRPr="00EA1C6D">
        <w:t>/в</w:t>
      </w:r>
      <w:r w:rsidR="00EA1C6D">
        <w:t>озмещение</w:t>
      </w:r>
      <w:r w:rsidR="008336C5" w:rsidRPr="0050162D">
        <w:t xml:space="preserve"> производится помощью активности «</w:t>
      </w:r>
      <w:r w:rsidR="009B277A">
        <w:rPr>
          <w:b/>
          <w:i/>
        </w:rPr>
        <w:t>Оплата/частичный возврат сумм по договору ФЛ.</w:t>
      </w:r>
      <w:r w:rsidR="008336C5" w:rsidRPr="0050162D">
        <w:t>», Для ЮЛ производится учет оплаты с помощью тематики «</w:t>
      </w:r>
      <w:r w:rsidR="00AD1914">
        <w:rPr>
          <w:b/>
          <w:i/>
        </w:rPr>
        <w:t>Расчеты по договорам ИБС вне модуля ИБС</w:t>
      </w:r>
      <w:r w:rsidR="008336C5" w:rsidRPr="0050162D">
        <w:t>». С помощью этой же активности производится учет оплаты</w:t>
      </w:r>
      <w:r w:rsidR="00EA1C6D" w:rsidRPr="00EA1C6D">
        <w:t>/возврата</w:t>
      </w:r>
      <w:r w:rsidR="008336C5" w:rsidRPr="0050162D">
        <w:t>,  которую могли выполнить ФЛ вне модуля ИБС. Например, через кассу. Оплата и учет оплаты могут выполнят</w:t>
      </w:r>
      <w:r w:rsidR="005F7124" w:rsidRPr="0050162D">
        <w:t>ь</w:t>
      </w:r>
      <w:r w:rsidR="008336C5" w:rsidRPr="0050162D">
        <w:t>ся неоднократно, вплоть  до оплаты всех рассчитанных сумм.</w:t>
      </w:r>
    </w:p>
    <w:p w:rsidR="004D5B61" w:rsidRPr="0050162D" w:rsidRDefault="008336C5" w:rsidP="004D5B61">
      <w:pPr>
        <w:ind w:firstLine="708"/>
      </w:pPr>
      <w:r w:rsidRPr="0050162D">
        <w:t>После того,  как были оплачены все рассчитанные суммы,  необходимо сформировать акт</w:t>
      </w:r>
      <w:r w:rsidR="00EA1C6D">
        <w:t>ы</w:t>
      </w:r>
      <w:r w:rsidRPr="0050162D">
        <w:t xml:space="preserve">  приема\передач ключей от ИБС, и учесть факт </w:t>
      </w:r>
      <w:r w:rsidR="00EA1C6D">
        <w:t>расходования клиентских ключей</w:t>
      </w:r>
      <w:r w:rsidRPr="0050162D">
        <w:t>. Это выполняется с помощью активности «</w:t>
      </w:r>
      <w:r w:rsidRPr="0050162D">
        <w:rPr>
          <w:b/>
          <w:i/>
        </w:rPr>
        <w:t>Передача ключей по Акту приема\передачи</w:t>
      </w:r>
      <w:r w:rsidR="00CE7957">
        <w:rPr>
          <w:b/>
          <w:i/>
        </w:rPr>
        <w:t xml:space="preserve"> ИБС</w:t>
      </w:r>
      <w:r w:rsidRPr="0050162D">
        <w:rPr>
          <w:b/>
          <w:i/>
        </w:rPr>
        <w:t xml:space="preserve"> для пользования</w:t>
      </w:r>
      <w:r w:rsidRPr="0050162D">
        <w:t xml:space="preserve">». </w:t>
      </w:r>
      <w:r w:rsidR="004D5B61">
        <w:t>При этом статус старой ИБС</w:t>
      </w:r>
      <w:r w:rsidR="004D5B61" w:rsidRPr="004D5B61">
        <w:t xml:space="preserve"> </w:t>
      </w:r>
      <w:r w:rsidR="004D5B61">
        <w:t>изменяется на «Свободен»,  автоматически проставляется дата, начиная с которой, ИБС будет доступен для бронирования</w:t>
      </w:r>
      <w:r w:rsidR="00333224">
        <w:t>(следующий рабочий день)</w:t>
      </w:r>
      <w:r w:rsidR="004D5B61">
        <w:t>.</w:t>
      </w:r>
      <w:r w:rsidR="004D5B61" w:rsidRPr="004D5B61">
        <w:t xml:space="preserve"> Статус нового ИБС изменяется на «Занят».</w:t>
      </w:r>
    </w:p>
    <w:p w:rsidR="00656B6F" w:rsidRPr="0050162D" w:rsidRDefault="00656B6F" w:rsidP="00656B6F">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8336C5" w:rsidRPr="0050162D" w:rsidRDefault="008336C5" w:rsidP="00672821">
      <w:pPr>
        <w:ind w:firstLine="708"/>
      </w:pPr>
    </w:p>
    <w:p w:rsidR="00CE5EC1" w:rsidRPr="0050162D" w:rsidRDefault="00CE5EC1" w:rsidP="00B7679E">
      <w:pPr>
        <w:pStyle w:val="3"/>
        <w:ind w:left="1276"/>
        <w:jc w:val="left"/>
        <w:rPr>
          <w:u w:val="single"/>
        </w:rPr>
      </w:pPr>
      <w:bookmarkStart w:id="103" w:name="_Toc454971379"/>
      <w:r w:rsidRPr="0050162D">
        <w:rPr>
          <w:u w:val="single"/>
        </w:rPr>
        <w:t>Замена ключей</w:t>
      </w:r>
      <w:bookmarkEnd w:id="103"/>
    </w:p>
    <w:p w:rsidR="007E070C" w:rsidRPr="0050162D" w:rsidRDefault="007E070C" w:rsidP="00CE5EC1">
      <w:pPr>
        <w:ind w:firstLine="708"/>
      </w:pPr>
      <w:r w:rsidRPr="0050162D">
        <w:t>СИС применяется в случае утраты Клиентом Клиентского ключа или обнаружении Клиентом неисправности ИБС или замка ИБС.</w:t>
      </w:r>
    </w:p>
    <w:p w:rsidR="00CE5EC1" w:rsidRPr="0050162D" w:rsidRDefault="007E070C" w:rsidP="00CE5EC1">
      <w:pPr>
        <w:ind w:firstLine="708"/>
      </w:pPr>
      <w:r w:rsidRPr="0050162D">
        <w:t xml:space="preserve"> </w:t>
      </w:r>
      <w:r w:rsidR="00CE5EC1" w:rsidRPr="0050162D">
        <w:t xml:space="preserve">В ходе выполнения СИС «Замена ключей» система должна обеспечить расчет и оплату сумм по договору ИБС, если замена происходит по вине клиента,  подготовку акта приема \ передачи ключей от ИБС и учесть факт </w:t>
      </w:r>
      <w:r w:rsidR="00914413">
        <w:t>прием</w:t>
      </w:r>
      <w:r w:rsidR="00914413" w:rsidRPr="00914413">
        <w:t>а</w:t>
      </w:r>
      <w:r w:rsidR="00914413">
        <w:t>/</w:t>
      </w:r>
      <w:r w:rsidR="00CE5EC1" w:rsidRPr="0050162D">
        <w:t xml:space="preserve">передачи ключей. </w:t>
      </w:r>
    </w:p>
    <w:p w:rsidR="00CE5EC1" w:rsidRPr="0050162D" w:rsidRDefault="00CE5EC1" w:rsidP="00CE5EC1">
      <w:pPr>
        <w:ind w:firstLine="708"/>
      </w:pPr>
      <w:r w:rsidRPr="0050162D">
        <w:t>СИС включает в себя ряд  активностей, которые выполняются в следующей последовательности: По итогам выполнения активности «</w:t>
      </w:r>
      <w:r w:rsidR="00355FEF" w:rsidRPr="0050162D">
        <w:rPr>
          <w:b/>
          <w:i/>
        </w:rPr>
        <w:t>Регистрация факта</w:t>
      </w:r>
      <w:r w:rsidR="00355FEF" w:rsidRPr="0050162D">
        <w:t xml:space="preserve"> з</w:t>
      </w:r>
      <w:r w:rsidR="00355FEF" w:rsidRPr="0050162D">
        <w:rPr>
          <w:b/>
          <w:i/>
        </w:rPr>
        <w:t>амены</w:t>
      </w:r>
      <w:r w:rsidRPr="0050162D">
        <w:rPr>
          <w:b/>
          <w:i/>
        </w:rPr>
        <w:t xml:space="preserve"> ключей</w:t>
      </w:r>
      <w:r w:rsidRPr="0050162D">
        <w:t>», если замена ключа происходит по вине клиента рассчитываются и фиксируются в договоре суммы к уплате,  которые необходимо уплатить помощью активности «</w:t>
      </w:r>
      <w:r w:rsidR="009B277A">
        <w:rPr>
          <w:b/>
          <w:i/>
        </w:rPr>
        <w:t>Оплата/частичный возврат сумм по договору ФЛ.</w:t>
      </w:r>
      <w:r w:rsidRPr="0050162D">
        <w:t>», Для ЮЛ производится учет оплаты с помощью тематики «</w:t>
      </w:r>
      <w:r w:rsidR="00AD1914">
        <w:rPr>
          <w:b/>
          <w:i/>
        </w:rPr>
        <w:t>Расчеты по договорам ИБС вне модуля ИБС</w:t>
      </w:r>
      <w:r w:rsidRPr="0050162D">
        <w:t>».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выполняться неоднократно, вплоть  до оплаты всех рассчитанных сумм.</w:t>
      </w:r>
    </w:p>
    <w:p w:rsidR="002B5B86" w:rsidRPr="0050162D" w:rsidRDefault="002B5B86" w:rsidP="002B5B86">
      <w:pPr>
        <w:ind w:firstLine="708"/>
      </w:pPr>
      <w:r w:rsidRPr="0050162D">
        <w:t xml:space="preserve">После того,  как были оплачены все рассчитанные суммы,  необходимо сформировать акт  приема\передач ключей от ИБС, и учесть факт </w:t>
      </w:r>
      <w:r w:rsidR="00914413">
        <w:t>расходования клиентских ключей</w:t>
      </w:r>
      <w:r w:rsidRPr="0050162D">
        <w:t>. Это выполняется с помощью активности «</w:t>
      </w:r>
      <w:r w:rsidRPr="0050162D">
        <w:rPr>
          <w:b/>
          <w:i/>
        </w:rPr>
        <w:t>Передача ключей по Акту приема\передачи</w:t>
      </w:r>
      <w:r w:rsidR="00CE7957">
        <w:rPr>
          <w:b/>
          <w:i/>
        </w:rPr>
        <w:t xml:space="preserve"> ИБС</w:t>
      </w:r>
      <w:r w:rsidRPr="0050162D">
        <w:rPr>
          <w:b/>
          <w:i/>
        </w:rPr>
        <w:t xml:space="preserve"> для пользования</w:t>
      </w:r>
      <w:r w:rsidRPr="0050162D">
        <w:t xml:space="preserve">». </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CE5EC1" w:rsidRPr="0050162D" w:rsidRDefault="00CE5EC1" w:rsidP="00CE5EC1">
      <w:pPr>
        <w:ind w:firstLine="708"/>
      </w:pPr>
    </w:p>
    <w:p w:rsidR="00691322" w:rsidRPr="0050162D" w:rsidRDefault="00691322" w:rsidP="00B7679E">
      <w:pPr>
        <w:pStyle w:val="3"/>
        <w:ind w:left="1276"/>
        <w:jc w:val="left"/>
        <w:rPr>
          <w:u w:val="single"/>
        </w:rPr>
      </w:pPr>
      <w:bookmarkStart w:id="104" w:name="_Toc454971380"/>
      <w:r w:rsidRPr="0050162D">
        <w:rPr>
          <w:u w:val="single"/>
        </w:rPr>
        <w:t>Заключение ДС об изменении местоположения ИБС</w:t>
      </w:r>
      <w:bookmarkEnd w:id="104"/>
    </w:p>
    <w:p w:rsidR="00870067" w:rsidRPr="0050162D" w:rsidRDefault="007E070C" w:rsidP="00870067">
      <w:pPr>
        <w:pStyle w:val="af5"/>
        <w:spacing w:after="160" w:line="259" w:lineRule="auto"/>
        <w:ind w:left="0" w:firstLine="708"/>
      </w:pPr>
      <w:r w:rsidRPr="0050162D">
        <w:t xml:space="preserve">СИС применяется в случае, если ИБС перемещается из одного подразделения банка  в другое. </w:t>
      </w:r>
      <w:r w:rsidR="00870067" w:rsidRPr="0050162D">
        <w:t xml:space="preserve">В ходе выполнения СИС «Заключение ДС об изменении местоположения ИБС» система должна обеспечить  возможность формирования  ДС об изменении местоположения ИБС  по соответствующему шаблону, в котором отражаются измененные данные ИБС – адрес ТП и номер ИБС. </w:t>
      </w:r>
    </w:p>
    <w:p w:rsidR="00870067" w:rsidRPr="0050162D" w:rsidRDefault="00870067" w:rsidP="00870067">
      <w:pPr>
        <w:pStyle w:val="af5"/>
        <w:spacing w:after="160" w:line="259" w:lineRule="auto"/>
        <w:ind w:left="0" w:firstLine="708"/>
      </w:pPr>
      <w:r w:rsidRPr="0050162D">
        <w:t>СИС состоит из одной  активности «</w:t>
      </w:r>
      <w:r w:rsidRPr="0050162D">
        <w:rPr>
          <w:b/>
          <w:i/>
        </w:rPr>
        <w:t>Регистрация дополнительного соглашения об изменении местоположения ИБС</w:t>
      </w:r>
      <w:r w:rsidRPr="0050162D">
        <w:t>».</w:t>
      </w:r>
    </w:p>
    <w:p w:rsidR="00691322" w:rsidRPr="0050162D" w:rsidRDefault="00870067" w:rsidP="00870067">
      <w:pPr>
        <w:ind w:firstLine="708"/>
      </w:pPr>
      <w:r w:rsidRPr="0050162D">
        <w:lastRenderedPageBreak/>
        <w:t xml:space="preserve">Изменение  принадлежности ИБС к тому или иному подразделению  происходит вне рамок данного СИС при помощи механизмов администрирования </w:t>
      </w:r>
      <w:r w:rsidR="00914413">
        <w:t>справочника</w:t>
      </w:r>
      <w:r w:rsidR="00914413" w:rsidRPr="0050162D">
        <w:t xml:space="preserve"> </w:t>
      </w:r>
      <w:r w:rsidRPr="0050162D">
        <w:t>ИБС.</w:t>
      </w:r>
    </w:p>
    <w:p w:rsidR="00D9482A" w:rsidRPr="0050162D" w:rsidRDefault="00D9482A" w:rsidP="00B7679E">
      <w:pPr>
        <w:pStyle w:val="3"/>
        <w:ind w:left="1276"/>
        <w:jc w:val="left"/>
        <w:rPr>
          <w:u w:val="single"/>
        </w:rPr>
      </w:pPr>
      <w:bookmarkStart w:id="105" w:name="_Toc454971381"/>
      <w:r w:rsidRPr="0050162D">
        <w:rPr>
          <w:u w:val="single"/>
        </w:rPr>
        <w:t>Заключение ДС о внесении изменений в условия доступа к ИБС</w:t>
      </w:r>
      <w:bookmarkEnd w:id="105"/>
    </w:p>
    <w:p w:rsidR="00D9482A" w:rsidRPr="0050162D" w:rsidRDefault="004A2130" w:rsidP="00D9482A">
      <w:pPr>
        <w:pStyle w:val="af5"/>
        <w:spacing w:after="160" w:line="259" w:lineRule="auto"/>
        <w:ind w:left="0" w:firstLine="708"/>
      </w:pPr>
      <w:r w:rsidRPr="0050162D">
        <w:t xml:space="preserve">СИС применяется в случае если клиент захотел изменить условия доступа к ИБС. </w:t>
      </w:r>
      <w:r w:rsidR="00D9482A" w:rsidRPr="0050162D">
        <w:t>В ходе выполнения СИС «Заключение ДС о внесении изменений в условия доступа к ИБС» система должна обеспечить  возможность формирования  ДС о изменении в условиях доступа к ИБС  по соответствующему шаблону.</w:t>
      </w:r>
    </w:p>
    <w:p w:rsidR="00D9482A" w:rsidRPr="0050162D" w:rsidRDefault="00D9482A" w:rsidP="00D9482A">
      <w:pPr>
        <w:pStyle w:val="af5"/>
        <w:spacing w:after="160" w:line="259" w:lineRule="auto"/>
        <w:ind w:left="0" w:firstLine="708"/>
      </w:pPr>
      <w:r w:rsidRPr="0050162D">
        <w:t>СИС состоит из одной  активности «</w:t>
      </w:r>
      <w:r w:rsidRPr="0050162D">
        <w:rPr>
          <w:b/>
          <w:i/>
        </w:rPr>
        <w:t>Регистрация дополнительного соглашения внесении изменений в условия доступа к ИБС</w:t>
      </w:r>
      <w:r w:rsidRPr="0050162D">
        <w:t>».</w:t>
      </w:r>
    </w:p>
    <w:p w:rsidR="00D9482A" w:rsidRPr="0050162D" w:rsidRDefault="00AE5AB8" w:rsidP="00B7679E">
      <w:pPr>
        <w:pStyle w:val="3"/>
        <w:ind w:left="1276"/>
        <w:jc w:val="left"/>
        <w:rPr>
          <w:u w:val="single"/>
        </w:rPr>
      </w:pPr>
      <w:bookmarkStart w:id="106" w:name="_Toc454971382"/>
      <w:r w:rsidRPr="0050162D">
        <w:rPr>
          <w:u w:val="single"/>
        </w:rPr>
        <w:t>Заключение ДС о продлении срока пользования ИБС (пролонгация).</w:t>
      </w:r>
      <w:bookmarkEnd w:id="106"/>
    </w:p>
    <w:p w:rsidR="00AE5AB8" w:rsidRPr="0050162D" w:rsidRDefault="004A2130" w:rsidP="00AE5AB8">
      <w:pPr>
        <w:ind w:firstLine="708"/>
      </w:pPr>
      <w:r w:rsidRPr="0050162D">
        <w:t>СИС применяется в случае</w:t>
      </w:r>
      <w:r w:rsidR="00610615" w:rsidRPr="0050162D">
        <w:t>,</w:t>
      </w:r>
      <w:r w:rsidRPr="0050162D">
        <w:t xml:space="preserve"> если клиент захотел продлить срок действия договора ИБС. </w:t>
      </w:r>
      <w:r w:rsidR="00AE5AB8" w:rsidRPr="0050162D">
        <w:t>Продление Договора осуществляется путем подписания соответствующего Дополнительного соглашения не позднее 14 календарных дней со дня окончания срока пользования ИБС, установленного Договором или ранее заключенным Дополнительным соглашением к Договору, при этом каждый новый срок пользования исчисляется заново со дня, следующего за днем окончания каждого предшествующего срока пользования.</w:t>
      </w:r>
      <w:r w:rsidR="00AB2ED6">
        <w:t xml:space="preserve"> Если последний день этого периода попадает на не рабочий день подразделения, в котором находится ИБС, предоставленный в пользование по данному Договору, то заключение Доп. Соглашения возможно еще и в первый рабочий день после окончания оговоренного периода.</w:t>
      </w:r>
    </w:p>
    <w:p w:rsidR="00AE5AB8" w:rsidRPr="0050162D" w:rsidRDefault="00AE5AB8" w:rsidP="00AE5AB8">
      <w:pPr>
        <w:ind w:firstLine="708"/>
      </w:pPr>
      <w:r w:rsidRPr="0050162D">
        <w:t>В ходе выполнения СИС «</w:t>
      </w:r>
      <w:r w:rsidRPr="0050162D">
        <w:rPr>
          <w:b/>
          <w:i/>
        </w:rPr>
        <w:t>Заключение ДС  о продлении срока пользования ИБС</w:t>
      </w:r>
      <w:r w:rsidRPr="0050162D">
        <w:t xml:space="preserve">» система должна обеспечить подготовку ДС о продлении срока, расчет и оплату сумм по договору ИБС. </w:t>
      </w:r>
    </w:p>
    <w:p w:rsidR="00AE5AB8" w:rsidRPr="0050162D" w:rsidRDefault="00AE5AB8" w:rsidP="00AE5AB8">
      <w:pPr>
        <w:ind w:firstLine="708"/>
      </w:pPr>
      <w:r w:rsidRPr="0050162D">
        <w:t xml:space="preserve">СИС включает в себя ряд  активностей, которые выполняются в следующей последовательности: </w:t>
      </w:r>
    </w:p>
    <w:p w:rsidR="00AE5AB8" w:rsidRPr="0050162D" w:rsidRDefault="00AE5AB8" w:rsidP="00AE5AB8">
      <w:pPr>
        <w:ind w:firstLine="708"/>
      </w:pPr>
      <w:r w:rsidRPr="0050162D">
        <w:t>ДС регистрируется в системе с помощью активности «</w:t>
      </w:r>
      <w:r w:rsidRPr="0050162D">
        <w:rPr>
          <w:b/>
          <w:i/>
        </w:rPr>
        <w:t>Регистрация дополнительного соглашения  о продлении срока пользования ИБС (пролонгация)</w:t>
      </w:r>
      <w:r w:rsidRPr="0050162D">
        <w:t>».</w:t>
      </w:r>
    </w:p>
    <w:p w:rsidR="00791E03" w:rsidRPr="0050162D" w:rsidRDefault="00791E03" w:rsidP="00791E03">
      <w:pPr>
        <w:ind w:firstLine="708"/>
      </w:pPr>
      <w:r w:rsidRPr="0050162D">
        <w:t>После того, как ДС создано, необходимо выполнить оплату сумм,  которые были рассчитаны по договору в рамках этой активности. Для  ФЛ оплата производится помощью активности «</w:t>
      </w:r>
      <w:r w:rsidR="00914413">
        <w:rPr>
          <w:b/>
          <w:i/>
        </w:rPr>
        <w:t>Оплата/частичный возврат сумм по договору ФЛ</w:t>
      </w:r>
      <w:r w:rsidRPr="0050162D">
        <w:t>», Для ЮЛ производится учет оплаты с помощью тематики «</w:t>
      </w:r>
      <w:r w:rsidR="00AD1914">
        <w:rPr>
          <w:b/>
          <w:i/>
        </w:rPr>
        <w:t>Расчеты по договорам ИБС вне модуля ИБС</w:t>
      </w:r>
      <w:r w:rsidRPr="0050162D">
        <w:t xml:space="preserve">».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выполнятся неоднократно, вплоть  до оплаты всех рассчитанных сумм. </w:t>
      </w:r>
    </w:p>
    <w:p w:rsidR="00791E03" w:rsidRPr="0050162D" w:rsidRDefault="00791E03" w:rsidP="00791E03">
      <w:pPr>
        <w:ind w:firstLine="708"/>
      </w:pPr>
      <w:r w:rsidRPr="0050162D">
        <w:t>После выполнения оплаты договор считается пролонгированным.</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AE5AB8" w:rsidRPr="0050162D" w:rsidRDefault="00AE5AB8" w:rsidP="00AE5AB8">
      <w:pPr>
        <w:ind w:firstLine="708"/>
      </w:pPr>
    </w:p>
    <w:p w:rsidR="000837D7" w:rsidRPr="0050162D" w:rsidRDefault="000837D7" w:rsidP="00B7679E">
      <w:pPr>
        <w:pStyle w:val="3"/>
        <w:ind w:left="1276"/>
        <w:jc w:val="left"/>
        <w:rPr>
          <w:u w:val="single"/>
        </w:rPr>
      </w:pPr>
      <w:bookmarkStart w:id="107" w:name="_Toc454971383"/>
      <w:r w:rsidRPr="0050162D">
        <w:rPr>
          <w:u w:val="single"/>
        </w:rPr>
        <w:t xml:space="preserve">Заключение ДС </w:t>
      </w:r>
      <w:r w:rsidR="0076680B" w:rsidRPr="0050162D">
        <w:rPr>
          <w:u w:val="single"/>
        </w:rPr>
        <w:t>об</w:t>
      </w:r>
      <w:r w:rsidRPr="0050162D">
        <w:rPr>
          <w:u w:val="single"/>
        </w:rPr>
        <w:t xml:space="preserve"> изменение порядка продления срока пользования ИБС</w:t>
      </w:r>
      <w:r w:rsidR="00DA5946">
        <w:rPr>
          <w:u w:val="single"/>
        </w:rPr>
        <w:t>(автопролонгация)</w:t>
      </w:r>
      <w:bookmarkEnd w:id="107"/>
    </w:p>
    <w:p w:rsidR="000837D7" w:rsidRDefault="00610615" w:rsidP="002A5F14">
      <w:pPr>
        <w:pStyle w:val="af5"/>
        <w:spacing w:after="160" w:line="259" w:lineRule="auto"/>
        <w:ind w:left="0" w:firstLine="708"/>
      </w:pPr>
      <w:r w:rsidRPr="0050162D">
        <w:t xml:space="preserve">СИС применяется в случае, если клиент захотел обеспечить автоматическое продление срока действия договора. </w:t>
      </w:r>
      <w:r w:rsidR="002A5F14" w:rsidRPr="0050162D">
        <w:t>В ходе выполнения этого СИС  система должна обеспечить  возможность формирование  ДС об изменение порядка продления срока пользования ИБС и простановку в договоре ИБС признака о том,  что по договору может быть проведена автоматическая пролонгация.</w:t>
      </w:r>
      <w:r w:rsidR="00207297" w:rsidRPr="0050162D">
        <w:t xml:space="preserve"> </w:t>
      </w:r>
    </w:p>
    <w:p w:rsidR="00980740" w:rsidRDefault="00AB2ED6" w:rsidP="00980740">
      <w:pPr>
        <w:pStyle w:val="af5"/>
        <w:spacing w:after="160" w:line="259" w:lineRule="auto"/>
        <w:ind w:left="0" w:firstLine="708"/>
      </w:pPr>
      <w:r>
        <w:t>З</w:t>
      </w:r>
      <w:r w:rsidRPr="00AB2ED6">
        <w:t>аключение такого Доп. Соглашения возможно для Договора в статусах «Действует» и «Истек срок пользования». Для статуса «Истек срок пользования» - 14 календарных дней включительно с даты окончания срока действия Договора.</w:t>
      </w:r>
      <w:r>
        <w:t xml:space="preserve"> </w:t>
      </w:r>
      <w:r w:rsidRPr="00AB2ED6">
        <w:t>Если последний день этого периода попадает на не рабочий день подразделения, в котором находится ИБС, предоставленный в пользование по данному Договору, то заключение Доп. Соглашения возможно еще и в первый рабочий день после окончания оговоренного периода</w:t>
      </w:r>
      <w:r w:rsidR="00980740">
        <w:t xml:space="preserve">. Если после этого автопролонгации не </w:t>
      </w:r>
      <w:r w:rsidR="00980740">
        <w:lastRenderedPageBreak/>
        <w:t>произошло договор ИБС находится в статусе «Истек срок действия» и продолжает обрабатывается стандартно для договора с таким статусом.</w:t>
      </w:r>
    </w:p>
    <w:p w:rsidR="00980740" w:rsidRPr="0050162D" w:rsidRDefault="00980740" w:rsidP="002A5F14">
      <w:pPr>
        <w:pStyle w:val="af5"/>
        <w:spacing w:after="160" w:line="259" w:lineRule="auto"/>
        <w:ind w:left="0" w:firstLine="708"/>
      </w:pPr>
    </w:p>
    <w:p w:rsidR="002A5F14" w:rsidRPr="0050162D" w:rsidRDefault="002A5F14" w:rsidP="002A5F14">
      <w:pPr>
        <w:pStyle w:val="af5"/>
        <w:spacing w:after="160" w:line="259" w:lineRule="auto"/>
        <w:ind w:left="0" w:firstLine="708"/>
      </w:pPr>
      <w:r w:rsidRPr="0050162D">
        <w:t>СИС состоит из одной  активности «</w:t>
      </w:r>
      <w:r w:rsidR="00DA5946" w:rsidRPr="00DA5946">
        <w:rPr>
          <w:b/>
          <w:i/>
        </w:rPr>
        <w:t>Регистрация дополнительного соглашения  на изменение порядка продления срока пользования ИБС (автопролонгация)</w:t>
      </w:r>
      <w:r w:rsidRPr="0050162D">
        <w:t xml:space="preserve">». </w:t>
      </w:r>
    </w:p>
    <w:p w:rsidR="002A5F14" w:rsidRPr="0050162D" w:rsidRDefault="002A5F14" w:rsidP="002A5F14">
      <w:pPr>
        <w:pStyle w:val="af5"/>
        <w:spacing w:after="160" w:line="259" w:lineRule="auto"/>
        <w:ind w:left="0" w:firstLine="708"/>
      </w:pPr>
    </w:p>
    <w:p w:rsidR="00D76C97" w:rsidRPr="0050162D" w:rsidRDefault="00D76C97" w:rsidP="00B7679E">
      <w:pPr>
        <w:pStyle w:val="3"/>
        <w:ind w:left="1276"/>
        <w:jc w:val="left"/>
        <w:rPr>
          <w:u w:val="single"/>
        </w:rPr>
      </w:pPr>
      <w:bookmarkStart w:id="108" w:name="_Toc454971384"/>
      <w:r w:rsidRPr="0050162D">
        <w:rPr>
          <w:u w:val="single"/>
        </w:rPr>
        <w:t>Формирование уведомлений.</w:t>
      </w:r>
      <w:bookmarkEnd w:id="108"/>
    </w:p>
    <w:p w:rsidR="00D76C97" w:rsidRPr="0050162D" w:rsidRDefault="00D76C97" w:rsidP="00207297">
      <w:pPr>
        <w:ind w:firstLine="708"/>
      </w:pPr>
      <w:r w:rsidRPr="0050162D">
        <w:t>Предполагается реализации двух СИС по формированию уведомлений.</w:t>
      </w:r>
      <w:r w:rsidR="00207297" w:rsidRPr="0050162D">
        <w:t xml:space="preserve"> Один предполагает формирование уведомления для выбранного договора и состоит из активности «Формирование уведомлений».  Другой формирует уведомления по всем договорам в определенном статусе и состоит из активности «Массовое формирование уведомлений».  </w:t>
      </w:r>
    </w:p>
    <w:p w:rsidR="00207297" w:rsidRPr="0050162D" w:rsidRDefault="00207297" w:rsidP="00B7679E">
      <w:pPr>
        <w:pStyle w:val="3"/>
        <w:ind w:left="1276"/>
        <w:jc w:val="left"/>
        <w:rPr>
          <w:u w:val="single"/>
        </w:rPr>
      </w:pPr>
      <w:bookmarkStart w:id="109" w:name="_Toc454971385"/>
      <w:r w:rsidRPr="0050162D">
        <w:rPr>
          <w:u w:val="single"/>
        </w:rPr>
        <w:t>Возврат ключ</w:t>
      </w:r>
      <w:r w:rsidR="00D8322D">
        <w:rPr>
          <w:u w:val="single"/>
        </w:rPr>
        <w:t>а</w:t>
      </w:r>
      <w:r w:rsidR="00B119E6">
        <w:rPr>
          <w:u w:val="single"/>
        </w:rPr>
        <w:t>.</w:t>
      </w:r>
      <w:bookmarkEnd w:id="109"/>
    </w:p>
    <w:p w:rsidR="00035E54" w:rsidRDefault="00610615" w:rsidP="003768A0">
      <w:pPr>
        <w:ind w:firstLine="708"/>
      </w:pPr>
      <w:r w:rsidRPr="0050162D">
        <w:t>СИС применяется в случае, если один из клиент</w:t>
      </w:r>
      <w:r w:rsidR="00A336A6">
        <w:t>ов по договору ИБС</w:t>
      </w:r>
      <w:r w:rsidRPr="0050162D">
        <w:t xml:space="preserve"> захотел сдать свой ключ</w:t>
      </w:r>
      <w:r w:rsidR="00B70742">
        <w:t>(первый из двух)</w:t>
      </w:r>
      <w:r w:rsidRPr="0050162D">
        <w:t xml:space="preserve"> от ИБС</w:t>
      </w:r>
      <w:r w:rsidR="001C14C1">
        <w:t xml:space="preserve"> вне СИС «Досрочное расторжение договора ИБИ» или «</w:t>
      </w:r>
      <w:r w:rsidR="001C14C1" w:rsidRPr="001C14C1">
        <w:t>Закрытие Договора ИБС по истечении срока действия</w:t>
      </w:r>
      <w:r w:rsidR="001C14C1">
        <w:t>»</w:t>
      </w:r>
      <w:r w:rsidRPr="0050162D">
        <w:t xml:space="preserve">. </w:t>
      </w:r>
      <w:r w:rsidR="00207297" w:rsidRPr="0050162D">
        <w:t>В ходе выполнения этого СИС  система должна обеспечить  возможность учета</w:t>
      </w:r>
      <w:r w:rsidR="003768A0" w:rsidRPr="0050162D">
        <w:t xml:space="preserve"> факт</w:t>
      </w:r>
      <w:r w:rsidR="00A336A6">
        <w:t>а</w:t>
      </w:r>
      <w:r w:rsidR="003768A0" w:rsidRPr="0050162D">
        <w:t xml:space="preserve"> возврата клиентского экземпляра</w:t>
      </w:r>
      <w:r w:rsidR="00207297" w:rsidRPr="0050162D">
        <w:t xml:space="preserve"> ключей от ИБС. </w:t>
      </w:r>
      <w:r w:rsidR="003768A0" w:rsidRPr="0050162D">
        <w:t>Так же система должна обеспечить формирование и  печать  документа  «</w:t>
      </w:r>
      <w:r w:rsidR="00207297" w:rsidRPr="0050162D">
        <w:t>Акт п/п ключа от ИБС</w:t>
      </w:r>
      <w:r w:rsidR="003768A0" w:rsidRPr="0050162D">
        <w:t>»</w:t>
      </w:r>
      <w:r w:rsidR="00AB2ED6">
        <w:t xml:space="preserve"> </w:t>
      </w:r>
      <w:r w:rsidR="00AB2ED6" w:rsidRPr="00AB2ED6">
        <w:t>с идентифицированным Клиентом. Форма и содержание Акта Акт п/п ключа от ИБС зависят от типа договора».</w:t>
      </w:r>
    </w:p>
    <w:p w:rsidR="00207297" w:rsidRPr="0050162D" w:rsidRDefault="00035E54" w:rsidP="003768A0">
      <w:pPr>
        <w:ind w:firstLine="708"/>
      </w:pPr>
      <w:r>
        <w:t>СИС применим</w:t>
      </w:r>
      <w:r w:rsidRPr="0050162D">
        <w:t xml:space="preserve"> только к Договорам ИБС 2 и 4 типа (с двумя арендаторами и возможностью раздельного доступа к ИБС).</w:t>
      </w:r>
    </w:p>
    <w:p w:rsidR="00207297" w:rsidRPr="0050162D" w:rsidRDefault="00207297" w:rsidP="00207297">
      <w:pPr>
        <w:pStyle w:val="af5"/>
        <w:spacing w:after="160" w:line="259" w:lineRule="auto"/>
        <w:ind w:left="0" w:firstLine="708"/>
      </w:pPr>
      <w:r w:rsidRPr="0050162D">
        <w:t>СИС состоит из одной  активности «</w:t>
      </w:r>
      <w:r w:rsidR="003768A0" w:rsidRPr="0050162D">
        <w:rPr>
          <w:b/>
          <w:i/>
        </w:rPr>
        <w:t>Возврат ключ</w:t>
      </w:r>
      <w:r w:rsidR="000F12E4">
        <w:rPr>
          <w:b/>
          <w:i/>
        </w:rPr>
        <w:t>ей</w:t>
      </w:r>
      <w:r w:rsidRPr="0050162D">
        <w:t xml:space="preserve">». </w:t>
      </w:r>
    </w:p>
    <w:p w:rsidR="00207297" w:rsidRPr="0050162D" w:rsidRDefault="00207297" w:rsidP="00207297"/>
    <w:p w:rsidR="00747455" w:rsidRPr="0050162D" w:rsidRDefault="00747455" w:rsidP="00B7679E">
      <w:pPr>
        <w:pStyle w:val="3"/>
        <w:ind w:left="1276"/>
        <w:jc w:val="left"/>
        <w:rPr>
          <w:u w:val="single"/>
        </w:rPr>
      </w:pPr>
      <w:bookmarkStart w:id="110" w:name="_Toc454971386"/>
      <w:r w:rsidRPr="0050162D">
        <w:rPr>
          <w:u w:val="single"/>
        </w:rPr>
        <w:t>Досрочное расторжение Договора ИБС</w:t>
      </w:r>
      <w:bookmarkEnd w:id="110"/>
    </w:p>
    <w:p w:rsidR="00284602" w:rsidRPr="0050162D" w:rsidRDefault="008375FD" w:rsidP="00284602">
      <w:pPr>
        <w:ind w:firstLine="708"/>
      </w:pPr>
      <w:r w:rsidRPr="0050162D">
        <w:t xml:space="preserve">СИС применяется в случае, если </w:t>
      </w:r>
      <w:r w:rsidR="004306BE">
        <w:t xml:space="preserve">банк, или </w:t>
      </w:r>
      <w:r w:rsidRPr="0050162D">
        <w:t>один из клиентов</w:t>
      </w:r>
      <w:r w:rsidR="00D64175">
        <w:t xml:space="preserve">(только, </w:t>
      </w:r>
      <w:r w:rsidR="00D64175" w:rsidRPr="0050162D">
        <w:t>если второй из Клиентов ранее сдал свой ключ от ИБС</w:t>
      </w:r>
      <w:r w:rsidR="00D64175">
        <w:t>)</w:t>
      </w:r>
      <w:r w:rsidRPr="0050162D">
        <w:t xml:space="preserve"> </w:t>
      </w:r>
      <w:r w:rsidR="004306BE">
        <w:t>и</w:t>
      </w:r>
      <w:r w:rsidRPr="0050162D">
        <w:t xml:space="preserve">ли оба клиента захотели </w:t>
      </w:r>
      <w:r w:rsidR="0020186E" w:rsidRPr="0050162D">
        <w:t xml:space="preserve">досрочно </w:t>
      </w:r>
      <w:r w:rsidRPr="0050162D">
        <w:t xml:space="preserve">расторгнуть договор. </w:t>
      </w:r>
      <w:r w:rsidR="00284602" w:rsidRPr="0050162D">
        <w:t>В ходе выполнения этого СИС система должна обеспечить расчет и оплату сумм по договору ИБС,  подготовку акта приема \ передачи ключей от ИБС</w:t>
      </w:r>
      <w:r w:rsidR="00E355FA">
        <w:t xml:space="preserve"> для приема ключей от ИБС</w:t>
      </w:r>
      <w:r w:rsidR="00F74AF8" w:rsidRPr="0050162D">
        <w:t>, изменение статуса договора ИБС и сейфа,</w:t>
      </w:r>
      <w:r w:rsidR="00284602" w:rsidRPr="0050162D">
        <w:t xml:space="preserve"> учесть факт передачи ключей. </w:t>
      </w:r>
      <w:r w:rsidR="001B1C68" w:rsidRPr="0050162D">
        <w:t>В случае успешно</w:t>
      </w:r>
      <w:r w:rsidR="004306BE">
        <w:t>го</w:t>
      </w:r>
      <w:r w:rsidR="001B1C68" w:rsidRPr="0050162D">
        <w:t xml:space="preserve"> выполнения СИС договор ИБС изменяет свой статус.</w:t>
      </w:r>
    </w:p>
    <w:p w:rsidR="001B1C68" w:rsidRPr="0050162D" w:rsidRDefault="00284602" w:rsidP="001B1C68">
      <w:pPr>
        <w:ind w:firstLine="708"/>
      </w:pPr>
      <w:r w:rsidRPr="0050162D">
        <w:t>СИС включает в себя ряд  активностей, которые выполняются в следующей последовательности:</w:t>
      </w:r>
      <w:r w:rsidR="001B1C68" w:rsidRPr="0050162D">
        <w:t xml:space="preserve"> Договор подготавливается к расторжению с помощью активности «</w:t>
      </w:r>
      <w:r w:rsidR="001B1C68" w:rsidRPr="0050162D">
        <w:rPr>
          <w:b/>
          <w:i/>
        </w:rPr>
        <w:t xml:space="preserve">Досрочное расторжение Договора ИБС». </w:t>
      </w:r>
      <w:r w:rsidR="001B1C68" w:rsidRPr="0050162D">
        <w:t>Затем необходимо выполнить оплату сумм,  которые были рассчитаны по договору в рамках активности «</w:t>
      </w:r>
      <w:r w:rsidR="001B1C68" w:rsidRPr="0050162D">
        <w:rPr>
          <w:b/>
          <w:i/>
        </w:rPr>
        <w:t>Досрочное расторжение Договора ИБС</w:t>
      </w:r>
      <w:r w:rsidR="001B1C68" w:rsidRPr="0050162D">
        <w:t>». Для  ФЛ оплата производится помощью активности «</w:t>
      </w:r>
      <w:r w:rsidR="009B277A">
        <w:rPr>
          <w:b/>
          <w:i/>
        </w:rPr>
        <w:t>Оплата/частичный возврат сумм по договору ФЛ.</w:t>
      </w:r>
      <w:r w:rsidR="001B1C68" w:rsidRPr="0050162D">
        <w:t>», Для ЮЛ производится учет оплаты с помощью тематики «</w:t>
      </w:r>
      <w:r w:rsidR="00AD1914">
        <w:rPr>
          <w:b/>
          <w:i/>
        </w:rPr>
        <w:t>Расчеты по договорам ИБС вне модуля ИБС</w:t>
      </w:r>
      <w:r w:rsidR="001B1C68" w:rsidRPr="0050162D">
        <w:t xml:space="preserve">».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выполнятся неоднократно, вплоть  до оплаты всех рассчитанных сумм. После того,  как были оплачены все рассчитанные суммы,  необходимо сформировать акт  приема\передач ключей от ИБС, и учесть факт его подписания. Это выполняется с помощью активности </w:t>
      </w:r>
      <w:r w:rsidR="00317B3E" w:rsidRPr="0050162D">
        <w:rPr>
          <w:b/>
          <w:i/>
        </w:rPr>
        <w:t>«Возврат ключ</w:t>
      </w:r>
      <w:r w:rsidR="00B119E6">
        <w:rPr>
          <w:b/>
          <w:i/>
        </w:rPr>
        <w:t>ей</w:t>
      </w:r>
      <w:r w:rsidR="00317B3E" w:rsidRPr="0050162D">
        <w:rPr>
          <w:b/>
          <w:i/>
        </w:rPr>
        <w:t>»</w:t>
      </w:r>
      <w:r w:rsidR="004306BE">
        <w:t>.</w:t>
      </w:r>
      <w:r w:rsidR="004306BE" w:rsidRPr="004306BE">
        <w:t xml:space="preserve"> </w:t>
      </w:r>
      <w:r w:rsidR="004306BE">
        <w:t>При этом статус ИБС</w:t>
      </w:r>
      <w:r w:rsidR="004D5B61" w:rsidRPr="004D5B61">
        <w:t xml:space="preserve"> </w:t>
      </w:r>
      <w:r w:rsidR="004D5B61">
        <w:t>изменяется на «Свободен»,  автоматически проставляется дата</w:t>
      </w:r>
      <w:r w:rsidR="00333224">
        <w:t>(следующий рабочий день)</w:t>
      </w:r>
      <w:r w:rsidR="004D5B61">
        <w:t>, начиная с которой, ИБС будет доступен для бронирования</w:t>
      </w:r>
      <w:r w:rsidR="004306BE">
        <w:t>.</w:t>
      </w:r>
      <w:r w:rsidR="001B1C68" w:rsidRPr="0050162D">
        <w:rPr>
          <w:b/>
          <w:i/>
        </w:rPr>
        <w:t xml:space="preserve"> </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1B1C68" w:rsidRPr="0050162D" w:rsidRDefault="001B1C68" w:rsidP="00284602"/>
    <w:p w:rsidR="007E070C" w:rsidRPr="0050162D" w:rsidRDefault="00430339" w:rsidP="00B7679E">
      <w:pPr>
        <w:pStyle w:val="3"/>
        <w:ind w:left="1276"/>
        <w:jc w:val="left"/>
        <w:rPr>
          <w:u w:val="single"/>
        </w:rPr>
      </w:pPr>
      <w:bookmarkStart w:id="111" w:name="_Toc454971387"/>
      <w:r>
        <w:rPr>
          <w:u w:val="single"/>
        </w:rPr>
        <w:lastRenderedPageBreak/>
        <w:t xml:space="preserve">Закрытие </w:t>
      </w:r>
      <w:r w:rsidRPr="0050162D">
        <w:rPr>
          <w:u w:val="single"/>
        </w:rPr>
        <w:t>Договора ИБС</w:t>
      </w:r>
      <w:r>
        <w:rPr>
          <w:u w:val="single"/>
        </w:rPr>
        <w:t xml:space="preserve"> по истечении срока действия</w:t>
      </w:r>
      <w:bookmarkEnd w:id="111"/>
      <w:r>
        <w:rPr>
          <w:u w:val="single"/>
        </w:rPr>
        <w:t xml:space="preserve"> </w:t>
      </w:r>
    </w:p>
    <w:p w:rsidR="00F026A4" w:rsidRDefault="0020186E" w:rsidP="0020186E">
      <w:pPr>
        <w:ind w:firstLine="708"/>
      </w:pPr>
      <w:r w:rsidRPr="0050162D">
        <w:t>СИС применяется в случае, если один из клиентов ли оба клиента захотели расторгнуть договор после его окончания.</w:t>
      </w:r>
      <w:r w:rsidR="00F026A4">
        <w:t xml:space="preserve"> Ограничения на участие клиентов в данной активности будет регулироваться Правилами пользования ИБС. Ограничений системы не требуется.</w:t>
      </w:r>
    </w:p>
    <w:p w:rsidR="0020186E" w:rsidRPr="0050162D" w:rsidRDefault="0020186E" w:rsidP="0020186E">
      <w:pPr>
        <w:ind w:firstLine="708"/>
      </w:pPr>
      <w:r w:rsidRPr="0050162D">
        <w:t xml:space="preserve"> В ходе выполнения этого СИС система должна обеспечить расчет и оплату сумм по договору ИБС,  подготовку акта приема \ передачи ключей от ИБС</w:t>
      </w:r>
      <w:r w:rsidR="00F74AF8" w:rsidRPr="0050162D">
        <w:t>, изменение статуса договора ИБС и сейфа,</w:t>
      </w:r>
      <w:r w:rsidRPr="0050162D">
        <w:t xml:space="preserve"> учесть факт передачи ключей. В случае успешно выполнения СИС договор ИБС изменяет свой статус.</w:t>
      </w:r>
    </w:p>
    <w:p w:rsidR="006D0A8D" w:rsidRPr="0050162D" w:rsidRDefault="0020186E" w:rsidP="006D0A8D">
      <w:pPr>
        <w:ind w:firstLine="708"/>
      </w:pPr>
      <w:r w:rsidRPr="0050162D">
        <w:t>СИС включает в себя ряд  активностей, которые выполняются в следующей последовательности: Договор подготавливается к расторжению с помощью активности «</w:t>
      </w:r>
      <w:r w:rsidRPr="0050162D">
        <w:rPr>
          <w:b/>
          <w:i/>
        </w:rPr>
        <w:t xml:space="preserve">Расторжение Договора ИБС». </w:t>
      </w:r>
      <w:r w:rsidRPr="0050162D">
        <w:t>Затем необходимо выполнить оплату сумм,  которые были рассчитаны по договору в рамках активности «</w:t>
      </w:r>
      <w:r w:rsidRPr="0050162D">
        <w:rPr>
          <w:b/>
          <w:i/>
        </w:rPr>
        <w:t>Расторжение Договора ИБС»</w:t>
      </w:r>
      <w:r w:rsidRPr="0050162D">
        <w:t>». Для  ФЛ оплата производится помощью активности «</w:t>
      </w:r>
      <w:r w:rsidR="009B277A">
        <w:rPr>
          <w:b/>
          <w:i/>
        </w:rPr>
        <w:t>Оплата/частичный возврат сумм по договору ФЛ.</w:t>
      </w:r>
      <w:r w:rsidRPr="0050162D">
        <w:t>», Для ЮЛ производится учет оплаты с помощью тематики «</w:t>
      </w:r>
      <w:r w:rsidR="00AD1914">
        <w:rPr>
          <w:b/>
          <w:i/>
        </w:rPr>
        <w:t>Расчеты по договорам ИБС вне модуля ИБС</w:t>
      </w:r>
      <w:r w:rsidRPr="0050162D">
        <w:t xml:space="preserve">».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выполнятся неоднократно, вплоть  до оплаты всех рассчитанных сумм. После того,  как были оплачены все рассчитанные суммы,  необходимо сформировать акт  приема\передач ключей от ИБС, и учесть факт его подписания. Это выполняется с помощью активности </w:t>
      </w:r>
      <w:r w:rsidRPr="0050162D">
        <w:rPr>
          <w:b/>
          <w:i/>
        </w:rPr>
        <w:t>«Возврат ключ</w:t>
      </w:r>
      <w:r w:rsidR="00B119E6">
        <w:rPr>
          <w:b/>
          <w:i/>
        </w:rPr>
        <w:t>ей</w:t>
      </w:r>
      <w:r w:rsidRPr="0050162D">
        <w:rPr>
          <w:b/>
          <w:i/>
        </w:rPr>
        <w:t>».</w:t>
      </w:r>
      <w:r w:rsidR="006D0A8D" w:rsidRPr="006D0A8D">
        <w:t xml:space="preserve"> </w:t>
      </w:r>
      <w:r w:rsidR="006D0A8D">
        <w:t>При этом</w:t>
      </w:r>
      <w:r w:rsidR="001D0CB6">
        <w:t>, если все рассчитанные суммы оплачены,</w:t>
      </w:r>
      <w:r w:rsidR="006D0A8D">
        <w:t xml:space="preserve"> статус ИБС</w:t>
      </w:r>
      <w:r w:rsidR="006D0A8D" w:rsidRPr="004D5B61">
        <w:t xml:space="preserve"> </w:t>
      </w:r>
      <w:r w:rsidR="006D0A8D">
        <w:t>изменяется на «Свободен»,  автоматически проставляется дата, начиная с которой, ИБС будет доступен для бронирования</w:t>
      </w:r>
      <w:r w:rsidR="00333224">
        <w:t>(следующий рабочий день)</w:t>
      </w:r>
      <w:r w:rsidR="006D0A8D">
        <w:t>.</w:t>
      </w:r>
      <w:r w:rsidR="006D0A8D" w:rsidRPr="0050162D">
        <w:rPr>
          <w:b/>
          <w:i/>
        </w:rPr>
        <w:t xml:space="preserve"> </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20186E" w:rsidRPr="0050162D" w:rsidRDefault="0020186E" w:rsidP="007E070C"/>
    <w:p w:rsidR="0020186E" w:rsidRPr="0050162D" w:rsidRDefault="0020186E" w:rsidP="007E070C"/>
    <w:p w:rsidR="00F74AF8" w:rsidRPr="0050162D" w:rsidRDefault="00F74AF8" w:rsidP="00B7679E">
      <w:pPr>
        <w:pStyle w:val="3"/>
        <w:ind w:left="1276"/>
        <w:jc w:val="left"/>
        <w:rPr>
          <w:u w:val="single"/>
        </w:rPr>
      </w:pPr>
      <w:bookmarkStart w:id="112" w:name="_Toc454971388"/>
      <w:r w:rsidRPr="0050162D">
        <w:rPr>
          <w:u w:val="single"/>
        </w:rPr>
        <w:t>Вскрытие ИБС с прекращением действия Договора в присутствии Клиента</w:t>
      </w:r>
      <w:bookmarkEnd w:id="112"/>
    </w:p>
    <w:p w:rsidR="00F026A4" w:rsidRDefault="00F74AF8" w:rsidP="00AE16D7">
      <w:pPr>
        <w:ind w:firstLine="708"/>
      </w:pPr>
      <w:r w:rsidRPr="0050162D">
        <w:t>СИС применяется в случае, если один из клиентов ли оба клиента захотели вскрыть ИБС.</w:t>
      </w:r>
      <w:r w:rsidR="00F026A4">
        <w:t xml:space="preserve"> Ограничения на участие клиентов в данной активности будет регулироваться Правилами пользования ИБС. Ограничений системы не требуется.</w:t>
      </w:r>
    </w:p>
    <w:p w:rsidR="00F74AF8" w:rsidRPr="0050162D" w:rsidRDefault="00F74AF8" w:rsidP="00AE16D7">
      <w:pPr>
        <w:ind w:firstLine="708"/>
      </w:pPr>
      <w:r w:rsidRPr="0050162D">
        <w:t xml:space="preserve"> В ходе выполнения этого СИС система должна обеспечить расчет и оплату сумм по договору ИБС, изменение статуса договора ИБС и сейфа. </w:t>
      </w:r>
    </w:p>
    <w:p w:rsidR="00AE16D7" w:rsidRPr="0050162D" w:rsidRDefault="00AE16D7" w:rsidP="00AE16D7">
      <w:pPr>
        <w:ind w:firstLine="708"/>
      </w:pPr>
      <w:r w:rsidRPr="0050162D">
        <w:t>СИС включает в себя ряд  активностей, которые выполняются в следующей последовательности: ИБС подготавливается к вскрытию с помощью активности «</w:t>
      </w:r>
      <w:r w:rsidRPr="0050162D">
        <w:rPr>
          <w:b/>
          <w:i/>
        </w:rPr>
        <w:t xml:space="preserve">Вскрытие ИБС с прекращением действия Договора в присутствии Клиента». </w:t>
      </w:r>
      <w:r w:rsidRPr="0050162D">
        <w:t>Затем необходимо выполнить оплату сумм,  которые были рассчитаны по договору в рамках активности «</w:t>
      </w:r>
      <w:r w:rsidRPr="0050162D">
        <w:rPr>
          <w:b/>
          <w:i/>
        </w:rPr>
        <w:t>Вскрытие ИБС с прекращением действия Договора в присутствии Клиента»</w:t>
      </w:r>
      <w:r w:rsidRPr="0050162D">
        <w:t>». Для  ФЛ оплата производится помощью активности «</w:t>
      </w:r>
      <w:r w:rsidR="009B277A">
        <w:rPr>
          <w:b/>
          <w:i/>
        </w:rPr>
        <w:t>Оплата/частичный возврат сумм по договору ФЛ.</w:t>
      </w:r>
      <w:r w:rsidRPr="0050162D">
        <w:t>», Для ЮЛ производится учет оплаты с помощью тематики «</w:t>
      </w:r>
      <w:r w:rsidR="00AD1914">
        <w:rPr>
          <w:b/>
          <w:i/>
        </w:rPr>
        <w:t>Расчеты по договорам ИБС вне модуля ИБС</w:t>
      </w:r>
      <w:r w:rsidRPr="0050162D">
        <w:t>». С помощью этой же активности производится учет оплаты,  которую могли выполнить ФЛ вне модуля ИБС. Например, через кассу. Оплата и учет оплаты могут выполнятся неоднократно, вплоть  до оплаты всех рассчитанных сумм.</w:t>
      </w:r>
      <w:r w:rsidR="000D5014" w:rsidRPr="000D5014">
        <w:t xml:space="preserve"> </w:t>
      </w:r>
      <w:r w:rsidR="000D5014">
        <w:t>При этом, если все рассчитанные суммы оплачены, статус ИБС</w:t>
      </w:r>
      <w:r w:rsidR="000D5014" w:rsidRPr="004D5B61">
        <w:t xml:space="preserve"> </w:t>
      </w:r>
      <w:r w:rsidR="000D5014">
        <w:t>изменяется на «Свободен»,  автоматически проставляется дата, начиная с которой, ИБС будет доступен для бронирования</w:t>
      </w:r>
      <w:r w:rsidR="00333224">
        <w:t>(следующий рабочий день)</w:t>
      </w:r>
      <w:r w:rsidR="000D5014">
        <w:t>.</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9B3329" w:rsidRPr="0050162D" w:rsidRDefault="009B3329" w:rsidP="00AE16D7">
      <w:pPr>
        <w:ind w:firstLine="708"/>
      </w:pPr>
    </w:p>
    <w:p w:rsidR="00AE16D7" w:rsidRPr="0050162D" w:rsidRDefault="00AE16D7" w:rsidP="00B7679E">
      <w:pPr>
        <w:pStyle w:val="3"/>
        <w:ind w:left="1276"/>
        <w:jc w:val="left"/>
        <w:rPr>
          <w:u w:val="single"/>
        </w:rPr>
      </w:pPr>
      <w:bookmarkStart w:id="113" w:name="_Toc454971389"/>
      <w:r w:rsidRPr="0050162D">
        <w:rPr>
          <w:u w:val="single"/>
        </w:rPr>
        <w:lastRenderedPageBreak/>
        <w:t>Вскрытие ИБС с прекращением действия Договора без Клиента</w:t>
      </w:r>
      <w:bookmarkEnd w:id="113"/>
    </w:p>
    <w:p w:rsidR="00AE16D7" w:rsidRPr="0050162D" w:rsidRDefault="00AE16D7" w:rsidP="00AE16D7">
      <w:pPr>
        <w:ind w:firstLine="708"/>
      </w:pPr>
      <w:r w:rsidRPr="0050162D">
        <w:t>СИС применяется в случае, если банк принял решение о вскрытии ИБС без участия клиента. В ходе выполнения этого СИС система должна обеспечить расчет и оплату сумм по договору ИБС, изменение статуса договора ИБС и сейфа, переучет суммы задолженности по комиссии за использование ИБС сверх срока на отдельный счет.</w:t>
      </w:r>
      <w:r w:rsidR="000B3010">
        <w:t xml:space="preserve"> </w:t>
      </w:r>
    </w:p>
    <w:p w:rsidR="00AE16D7" w:rsidRPr="0050162D" w:rsidRDefault="00AE16D7" w:rsidP="00AE16D7">
      <w:pPr>
        <w:ind w:firstLine="708"/>
      </w:pPr>
      <w:r w:rsidRPr="0050162D">
        <w:t>СИС включает в себя ряд  активностей, которые выполняются в следующей последовательности: ИБС подготавливается к вскрытию с помощью активности «</w:t>
      </w:r>
      <w:r w:rsidRPr="0050162D">
        <w:rPr>
          <w:b/>
          <w:i/>
        </w:rPr>
        <w:t xml:space="preserve">Вскрытие ИБС с прекращением действия Договора без Клиента». </w:t>
      </w:r>
      <w:r w:rsidRPr="0050162D">
        <w:t>Затем необходимо выполнить оплату сумм,  которые были рассчитаны по договору в рамках активности «</w:t>
      </w:r>
      <w:r w:rsidRPr="0050162D">
        <w:rPr>
          <w:b/>
          <w:i/>
        </w:rPr>
        <w:t>Вскрытие ИБС с прекращением действия Договора без Клиента»</w:t>
      </w:r>
      <w:r w:rsidRPr="0050162D">
        <w:t>». Для  ФЛ оплата производится помощью активности «</w:t>
      </w:r>
      <w:r w:rsidR="00F90D04" w:rsidRPr="0050162D">
        <w:rPr>
          <w:b/>
          <w:i/>
        </w:rPr>
        <w:t>Безакцептная уплата с выбором клиента</w:t>
      </w:r>
      <w:r w:rsidRPr="0050162D">
        <w:t>», Для ЮЛ производится учет оплаты с помощью тематики «</w:t>
      </w:r>
      <w:r w:rsidR="00AD1914">
        <w:rPr>
          <w:b/>
          <w:i/>
        </w:rPr>
        <w:t>Расчеты по договорам ИБС вне модуля ИБС</w:t>
      </w:r>
      <w:r w:rsidRPr="0050162D">
        <w:t>». С помощью этой же активности производится учет оплаты,  которую могли выполнить ФЛ вне моду</w:t>
      </w:r>
      <w:r w:rsidR="004A3E65" w:rsidRPr="0050162D">
        <w:t>ля ИБС. Например, через кассу. У</w:t>
      </w:r>
      <w:r w:rsidRPr="0050162D">
        <w:t>плата и учет оплаты могут выполнятся неоднократно, вплоть  до оплаты всех рассчитанных сумм.</w:t>
      </w:r>
      <w:r w:rsidR="00226E4C">
        <w:t xml:space="preserve"> Для случая безакцептного списания полная оплата рассчитанных сумм не обязательна.</w:t>
      </w:r>
    </w:p>
    <w:p w:rsidR="009B3329" w:rsidRPr="0050162D" w:rsidRDefault="009B3329" w:rsidP="009B3329">
      <w:pPr>
        <w:pStyle w:val="af5"/>
        <w:spacing w:after="160" w:line="259" w:lineRule="auto"/>
        <w:ind w:left="0" w:firstLine="708"/>
        <w:jc w:val="left"/>
      </w:pPr>
      <w:r w:rsidRPr="0050162D">
        <w:t>Для отмены СИС необходимо чтобы все, выполненные в его рамках оплаты, были возвращены клиенту.  Для этого используются активности: «</w:t>
      </w:r>
      <w:r w:rsidR="00D51523">
        <w:rPr>
          <w:b/>
          <w:i/>
        </w:rPr>
        <w:t xml:space="preserve">Отмена оплаты по договору ФЛ </w:t>
      </w:r>
      <w:r w:rsidRPr="0050162D">
        <w:t>» и «</w:t>
      </w:r>
      <w:r w:rsidR="00AD1914">
        <w:rPr>
          <w:b/>
          <w:i/>
        </w:rPr>
        <w:t>Расчеты по договорам ИБС вне модуля ИБС</w:t>
      </w:r>
      <w:r w:rsidRPr="0050162D">
        <w:t>».</w:t>
      </w:r>
    </w:p>
    <w:p w:rsidR="009B3329" w:rsidRPr="0050162D" w:rsidRDefault="00AE16D7" w:rsidP="009B3329">
      <w:pPr>
        <w:pStyle w:val="af5"/>
        <w:spacing w:after="160" w:line="259" w:lineRule="auto"/>
        <w:ind w:left="0" w:firstLine="708"/>
        <w:jc w:val="left"/>
      </w:pPr>
      <w:r w:rsidRPr="0050162D">
        <w:t xml:space="preserve">После </w:t>
      </w:r>
      <w:r w:rsidR="009942C7" w:rsidRPr="0050162D">
        <w:t>выполнения безакцептного списания</w:t>
      </w:r>
      <w:r w:rsidRPr="0050162D">
        <w:t xml:space="preserve"> необходимо, </w:t>
      </w:r>
      <w:r w:rsidR="009942C7" w:rsidRPr="0050162D">
        <w:t>изменить статус сейфа и договора ИБС, при необходимости,</w:t>
      </w:r>
      <w:r w:rsidRPr="0050162D">
        <w:t xml:space="preserve"> переучесть суммы задолженности по комиссии за использование ИБС сверх срока на отдельный счет.</w:t>
      </w:r>
    </w:p>
    <w:p w:rsidR="009B3329" w:rsidRPr="0050162D" w:rsidRDefault="00AE16D7" w:rsidP="009B3329">
      <w:pPr>
        <w:pStyle w:val="af5"/>
        <w:spacing w:after="160" w:line="259" w:lineRule="auto"/>
        <w:ind w:left="0" w:firstLine="708"/>
        <w:jc w:val="left"/>
      </w:pPr>
      <w:r w:rsidRPr="0050162D">
        <w:t>Это выполняется с помощью активности «</w:t>
      </w:r>
      <w:r w:rsidR="00A87683">
        <w:rPr>
          <w:b/>
          <w:i/>
        </w:rPr>
        <w:t>Завершение вскрытия ИБС</w:t>
      </w:r>
      <w:r w:rsidRPr="0050162D">
        <w:t>».</w:t>
      </w:r>
      <w:r w:rsidR="004A3E65" w:rsidRPr="0050162D">
        <w:t xml:space="preserve">  На </w:t>
      </w:r>
      <w:r w:rsidR="009B3329" w:rsidRPr="0050162D">
        <w:t>этом выполнение СИС завершается.</w:t>
      </w:r>
    </w:p>
    <w:p w:rsidR="009B3329" w:rsidRPr="0050162D" w:rsidRDefault="004A3E65" w:rsidP="009B3329">
      <w:pPr>
        <w:pStyle w:val="af5"/>
        <w:spacing w:after="160" w:line="259" w:lineRule="auto"/>
        <w:ind w:left="0" w:firstLine="708"/>
        <w:jc w:val="left"/>
      </w:pPr>
      <w:r w:rsidRPr="0050162D">
        <w:t>После того как договор закрылся в статусе «Закрыт с обязательствами», задолженности по договору  ведутся в  Спектруме. В этом статусе возможно выполнение уплат задолженностей по договору из Спектрума с использованием активностей «</w:t>
      </w:r>
      <w:r w:rsidR="00914413">
        <w:rPr>
          <w:b/>
          <w:i/>
        </w:rPr>
        <w:t>Оплата/частичный возврат сумм по договору ФЛ</w:t>
      </w:r>
      <w:r w:rsidRPr="0050162D">
        <w:t>» и «</w:t>
      </w:r>
      <w:r w:rsidR="00AD1914">
        <w:rPr>
          <w:b/>
          <w:i/>
        </w:rPr>
        <w:t>Расчеты по договорам ИБС вне модуля ИБС</w:t>
      </w:r>
      <w:r w:rsidRPr="0050162D">
        <w:t>».</w:t>
      </w:r>
    </w:p>
    <w:p w:rsidR="004A3E65" w:rsidRPr="0050162D" w:rsidRDefault="004A3E65" w:rsidP="009B3329">
      <w:pPr>
        <w:pStyle w:val="af5"/>
        <w:spacing w:after="160" w:line="259" w:lineRule="auto"/>
        <w:ind w:left="0" w:firstLine="708"/>
        <w:jc w:val="left"/>
      </w:pPr>
      <w:r w:rsidRPr="0050162D">
        <w:t xml:space="preserve">После принятия решения о списании задолженности </w:t>
      </w:r>
      <w:r w:rsidR="000B15C4">
        <w:t>за счет резервов</w:t>
      </w:r>
      <w:r w:rsidRPr="0050162D">
        <w:t>, в Бисквит выполняется проводка  по списанию со сводного счет 47423</w:t>
      </w:r>
      <w:r w:rsidR="005C3131">
        <w:t>(3)</w:t>
      </w:r>
      <w:r w:rsidRPr="0050162D">
        <w:t xml:space="preserve">. Затем </w:t>
      </w:r>
      <w:r w:rsidR="00D32718">
        <w:t>уполномоченный сотрудник</w:t>
      </w:r>
      <w:r w:rsidR="00D32718" w:rsidRPr="0050162D">
        <w:t xml:space="preserve"> </w:t>
      </w:r>
      <w:r w:rsidRPr="0050162D">
        <w:t xml:space="preserve">в модуле ИБС выполняет СИС </w:t>
      </w:r>
      <w:r w:rsidRPr="0050162D">
        <w:rPr>
          <w:b/>
          <w:i/>
        </w:rPr>
        <w:t>«</w:t>
      </w:r>
      <w:r w:rsidR="000313D2">
        <w:rPr>
          <w:b/>
          <w:i/>
        </w:rPr>
        <w:t>Списание задолженности за счет сформированных резервов</w:t>
      </w:r>
      <w:r w:rsidRPr="0050162D">
        <w:rPr>
          <w:b/>
          <w:i/>
        </w:rPr>
        <w:t>»</w:t>
      </w:r>
      <w:r w:rsidRPr="0050162D">
        <w:t> </w:t>
      </w:r>
      <w:r w:rsidR="005C3131">
        <w:t xml:space="preserve"> (см. п. 2.3.24)</w:t>
      </w:r>
      <w:r w:rsidRPr="0050162D">
        <w:t xml:space="preserve"> по списанию задолженности по договору. При этом, все задолженности по договору обнуляются (комиссии, штрафы, расходы по вскрытию),  остаток сводного счета 47423</w:t>
      </w:r>
      <w:r w:rsidR="00905406">
        <w:t>(3)</w:t>
      </w:r>
      <w:r w:rsidRPr="0050162D">
        <w:t xml:space="preserve"> в Спектурме урегулируется на сумму обнуленной  комиссии. В Бисквите ничего не выгружается.  Договор переводится в статус «Закрыт».</w:t>
      </w:r>
    </w:p>
    <w:p w:rsidR="00AE16D7" w:rsidRPr="0050162D" w:rsidRDefault="00AE16D7" w:rsidP="00AE16D7">
      <w:pPr>
        <w:ind w:firstLine="708"/>
      </w:pPr>
    </w:p>
    <w:p w:rsidR="00AE16D7" w:rsidRPr="0050162D" w:rsidRDefault="00AE16D7" w:rsidP="00AE16D7"/>
    <w:p w:rsidR="00883CC1" w:rsidRPr="0050162D" w:rsidRDefault="00CF0D6B" w:rsidP="00B7679E">
      <w:pPr>
        <w:pStyle w:val="3"/>
        <w:ind w:left="1276"/>
        <w:jc w:val="left"/>
        <w:rPr>
          <w:u w:val="single"/>
        </w:rPr>
      </w:pPr>
      <w:bookmarkStart w:id="114" w:name="_Toc454971390"/>
      <w:r w:rsidRPr="0050162D">
        <w:rPr>
          <w:u w:val="single"/>
        </w:rPr>
        <w:t>Фиксация в договоре расходов</w:t>
      </w:r>
      <w:r w:rsidR="00883CC1" w:rsidRPr="0050162D">
        <w:rPr>
          <w:u w:val="single"/>
        </w:rPr>
        <w:t xml:space="preserve"> банка сверх тарифа</w:t>
      </w:r>
      <w:bookmarkEnd w:id="114"/>
    </w:p>
    <w:p w:rsidR="00883CC1" w:rsidRPr="0050162D" w:rsidRDefault="00883CC1" w:rsidP="00B7679E">
      <w:pPr>
        <w:ind w:firstLine="708"/>
      </w:pPr>
      <w:r w:rsidRPr="0050162D">
        <w:t>СИС применяется в случае, если после вскрытие ИБС, выполненного по вине клиента, возникли дополнительные расходы,  которые необходимо удержать с клиента.</w:t>
      </w:r>
      <w:r w:rsidR="00CF0D6B" w:rsidRPr="0050162D">
        <w:t xml:space="preserve"> В ходе выполнения этого СИС система должна обеспечить учет в договоре этих дополнительных расходов.</w:t>
      </w:r>
      <w:r w:rsidR="00312E11">
        <w:t xml:space="preserve"> Перед выполнением активности в Спектруме,  в Бисквите должна быть выполнена проводка по зачислению на счет 47423(3) суммы расходов банка верх тарифа.</w:t>
      </w:r>
      <w:r w:rsidR="00FC11E2">
        <w:t xml:space="preserve"> см. п. 4.7.7 пп.8</w:t>
      </w:r>
    </w:p>
    <w:p w:rsidR="00CF0D6B" w:rsidRPr="0050162D" w:rsidRDefault="00CF0D6B" w:rsidP="00B7679E">
      <w:r w:rsidRPr="0050162D">
        <w:t>СИС состоит из одной  активности «</w:t>
      </w:r>
      <w:r w:rsidRPr="0050162D">
        <w:rPr>
          <w:b/>
          <w:i/>
        </w:rPr>
        <w:t>Расходы банка сверх тарифа</w:t>
      </w:r>
      <w:r w:rsidRPr="0050162D">
        <w:t>».</w:t>
      </w:r>
    </w:p>
    <w:p w:rsidR="004B5BC2" w:rsidRPr="0050162D" w:rsidRDefault="004B5BC2" w:rsidP="00B7679E">
      <w:r w:rsidRPr="0050162D">
        <w:t>После завершения СИС,  введенные суммы должны быть учтены в договоре и доступны к оплате с помощью активностей «</w:t>
      </w:r>
      <w:r w:rsidR="009B277A">
        <w:rPr>
          <w:b/>
          <w:i/>
        </w:rPr>
        <w:t>Оплата/частичный возврат сумм по договору ФЛ.</w:t>
      </w:r>
      <w:r w:rsidRPr="0050162D">
        <w:t>» для ФЛ и «</w:t>
      </w:r>
      <w:r w:rsidR="00AD1914">
        <w:rPr>
          <w:b/>
          <w:i/>
        </w:rPr>
        <w:t>Расчеты по договорам ИБС вне модуля ИБС</w:t>
      </w:r>
      <w:r w:rsidRPr="0050162D">
        <w:t>» для ЮЛ и ФЛ у которых нет возможности использовать МС. Так же возможно списание этих задолженностей с помощью  активности «</w:t>
      </w:r>
      <w:r w:rsidRPr="0050162D">
        <w:rPr>
          <w:b/>
          <w:i/>
        </w:rPr>
        <w:t>Безакцептная уплата с выбором клиента</w:t>
      </w:r>
      <w:r w:rsidRPr="0050162D">
        <w:t>»</w:t>
      </w:r>
    </w:p>
    <w:p w:rsidR="00DF051D" w:rsidRPr="0050162D" w:rsidRDefault="00DF051D" w:rsidP="00B7679E">
      <w:pPr>
        <w:pStyle w:val="3"/>
        <w:ind w:left="1276"/>
        <w:jc w:val="left"/>
        <w:rPr>
          <w:u w:val="single"/>
        </w:rPr>
      </w:pPr>
      <w:bookmarkStart w:id="115" w:name="_Toc454971391"/>
      <w:r w:rsidRPr="0050162D">
        <w:rPr>
          <w:u w:val="single"/>
        </w:rPr>
        <w:lastRenderedPageBreak/>
        <w:t>Фиксация в договоре ИБС информации о действиях</w:t>
      </w:r>
      <w:r w:rsidR="00DA1500" w:rsidRPr="0050162D">
        <w:rPr>
          <w:u w:val="single"/>
        </w:rPr>
        <w:t xml:space="preserve"> вне модуля ИБС</w:t>
      </w:r>
      <w:bookmarkEnd w:id="115"/>
    </w:p>
    <w:p w:rsidR="00DF051D" w:rsidRPr="0050162D" w:rsidRDefault="00DF051D" w:rsidP="00F114D8">
      <w:r w:rsidRPr="0050162D">
        <w:t xml:space="preserve">СИС применяется в случае, если по договору,  находящемуся в статусе «Закрыт с обязательствами» необходимо учесть события, выполненные </w:t>
      </w:r>
      <w:r w:rsidR="003C0457" w:rsidRPr="0050162D">
        <w:t xml:space="preserve">по договору </w:t>
      </w:r>
      <w:r w:rsidRPr="0050162D">
        <w:t>вне рамок модуля ИБС.</w:t>
      </w:r>
    </w:p>
    <w:p w:rsidR="00DF051D" w:rsidRPr="0050162D" w:rsidRDefault="00DF051D" w:rsidP="00F114D8">
      <w:r w:rsidRPr="0050162D">
        <w:t>СИС состоит из одной  активности «</w:t>
      </w:r>
      <w:r w:rsidR="00377A28">
        <w:rPr>
          <w:b/>
          <w:i/>
        </w:rPr>
        <w:t>Фиксация в договоре ИБС информации о действиях вне модуля ИБС</w:t>
      </w:r>
      <w:r w:rsidRPr="0050162D">
        <w:t>».</w:t>
      </w:r>
    </w:p>
    <w:p w:rsidR="00DF051D" w:rsidRPr="0050162D" w:rsidRDefault="00DF051D" w:rsidP="00F114D8"/>
    <w:p w:rsidR="0063542F" w:rsidRPr="0050162D" w:rsidRDefault="00BF3E71" w:rsidP="00B7679E">
      <w:pPr>
        <w:pStyle w:val="3"/>
        <w:ind w:left="1276"/>
        <w:jc w:val="left"/>
        <w:rPr>
          <w:u w:val="single"/>
        </w:rPr>
      </w:pPr>
      <w:bookmarkStart w:id="116" w:name="_Toc454971392"/>
      <w:r w:rsidRPr="0050162D">
        <w:rPr>
          <w:u w:val="single"/>
        </w:rPr>
        <w:t xml:space="preserve">Списание задолженностей </w:t>
      </w:r>
      <w:r w:rsidR="000313D2">
        <w:rPr>
          <w:u w:val="single"/>
        </w:rPr>
        <w:t xml:space="preserve"> </w:t>
      </w:r>
      <w:r w:rsidR="00460E6D">
        <w:rPr>
          <w:u w:val="single"/>
        </w:rPr>
        <w:t xml:space="preserve">за счет </w:t>
      </w:r>
      <w:r w:rsidR="000313D2">
        <w:rPr>
          <w:u w:val="single"/>
        </w:rPr>
        <w:t xml:space="preserve">сформированных </w:t>
      </w:r>
      <w:r w:rsidR="00460E6D">
        <w:rPr>
          <w:u w:val="single"/>
        </w:rPr>
        <w:t>резервов</w:t>
      </w:r>
      <w:bookmarkEnd w:id="116"/>
      <w:r w:rsidRPr="0050162D">
        <w:rPr>
          <w:u w:val="single"/>
        </w:rPr>
        <w:t xml:space="preserve"> </w:t>
      </w:r>
    </w:p>
    <w:p w:rsidR="00905406" w:rsidRDefault="00BF3E71" w:rsidP="008E6B64">
      <w:pPr>
        <w:ind w:firstLine="708"/>
        <w:jc w:val="left"/>
      </w:pPr>
      <w:r w:rsidRPr="0050162D">
        <w:t>СИС применяется после принятия решения о сп</w:t>
      </w:r>
      <w:r w:rsidR="00E102C5" w:rsidRPr="0050162D">
        <w:t xml:space="preserve">исании задолженности по договору ИБС </w:t>
      </w:r>
      <w:r w:rsidR="00553F95">
        <w:t>за счет сформированного резерва</w:t>
      </w:r>
      <w:r w:rsidR="00E102C5" w:rsidRPr="00BB13D1">
        <w:t xml:space="preserve">. </w:t>
      </w:r>
      <w:r w:rsidRPr="00BB13D1">
        <w:t xml:space="preserve"> </w:t>
      </w:r>
      <w:r w:rsidR="00460E6D" w:rsidRPr="00BB13D1">
        <w:t>Операции по списанию задолженностей выполняется в</w:t>
      </w:r>
      <w:r w:rsidR="00905406" w:rsidRPr="00BB13D1">
        <w:t xml:space="preserve"> </w:t>
      </w:r>
      <w:r w:rsidR="00460E6D" w:rsidRPr="00BB13D1">
        <w:t>учетной системе(ЦФТ, Бисквит) пользователем в ручном режиме</w:t>
      </w:r>
      <w:r w:rsidR="00905406" w:rsidRPr="00BB13D1">
        <w:t xml:space="preserve"> со сводного счет 47423(3) в части задолженности по данному договору.</w:t>
      </w:r>
      <w:r w:rsidR="00905406" w:rsidRPr="0050162D">
        <w:t xml:space="preserve"> </w:t>
      </w:r>
    </w:p>
    <w:p w:rsidR="00BF3E71" w:rsidRPr="0050162D" w:rsidRDefault="00BF3E71" w:rsidP="008E6B64">
      <w:pPr>
        <w:ind w:firstLine="708"/>
        <w:jc w:val="left"/>
      </w:pPr>
      <w:r w:rsidRPr="0050162D">
        <w:t xml:space="preserve">Затем операционист в спектруме выполняет </w:t>
      </w:r>
      <w:r w:rsidR="00E102C5" w:rsidRPr="0050162D">
        <w:t>активность</w:t>
      </w:r>
      <w:r w:rsidRPr="0050162D">
        <w:t>  по списанию задолженности по договору. При этом, все задолженности по договору обнуляются (комиссии, штрафы, расходы по вскрытию),  остаток сводного счета 47423</w:t>
      </w:r>
      <w:r w:rsidR="00905406">
        <w:t>(3)</w:t>
      </w:r>
      <w:r w:rsidRPr="0050162D">
        <w:t xml:space="preserve"> в Спектурме урегулируется на сумму обнуленной  комиссии. В Бисквит ничего не выгружается.  Договор переводится в статус «Закрыт».</w:t>
      </w:r>
    </w:p>
    <w:p w:rsidR="00E102C5" w:rsidRPr="0050162D" w:rsidRDefault="00E102C5" w:rsidP="008E6B64">
      <w:pPr>
        <w:jc w:val="left"/>
      </w:pPr>
      <w:r w:rsidRPr="0050162D">
        <w:t xml:space="preserve">СИС состоит из одной  активности </w:t>
      </w:r>
      <w:r w:rsidRPr="0050162D">
        <w:rPr>
          <w:b/>
          <w:i/>
        </w:rPr>
        <w:t>«</w:t>
      </w:r>
      <w:r w:rsidR="000313D2">
        <w:rPr>
          <w:b/>
          <w:i/>
        </w:rPr>
        <w:t>Списание задолженности за счет сформированных резервов</w:t>
      </w:r>
      <w:r w:rsidRPr="0050162D">
        <w:rPr>
          <w:b/>
          <w:i/>
        </w:rPr>
        <w:t>».</w:t>
      </w:r>
    </w:p>
    <w:p w:rsidR="00E102C5" w:rsidRPr="0050162D" w:rsidRDefault="00E102C5" w:rsidP="00BF3E71">
      <w:pPr>
        <w:ind w:firstLine="708"/>
      </w:pPr>
    </w:p>
    <w:p w:rsidR="00E102C5" w:rsidRPr="0050162D" w:rsidRDefault="00E102C5" w:rsidP="00BF3E71">
      <w:pPr>
        <w:ind w:firstLine="708"/>
      </w:pPr>
    </w:p>
    <w:p w:rsidR="002709E2" w:rsidRPr="0050162D" w:rsidRDefault="002709E2">
      <w:pPr>
        <w:jc w:val="left"/>
      </w:pPr>
      <w:r w:rsidRPr="0050162D">
        <w:br w:type="page"/>
      </w:r>
    </w:p>
    <w:p w:rsidR="00AA7190" w:rsidRPr="00280C4B" w:rsidRDefault="0063542F" w:rsidP="00280C4B">
      <w:pPr>
        <w:pStyle w:val="2"/>
        <w:tabs>
          <w:tab w:val="clear" w:pos="3432"/>
          <w:tab w:val="num" w:pos="738"/>
        </w:tabs>
        <w:ind w:left="284"/>
        <w:rPr>
          <w:rFonts w:cs="Times New Roman"/>
          <w:b/>
        </w:rPr>
      </w:pPr>
      <w:bookmarkStart w:id="117" w:name="_Toc454971393"/>
      <w:bookmarkEnd w:id="100"/>
      <w:r w:rsidRPr="00280C4B">
        <w:rPr>
          <w:rFonts w:cs="Times New Roman"/>
          <w:b/>
        </w:rPr>
        <w:lastRenderedPageBreak/>
        <w:t>Описание активностей по договору ИБС.</w:t>
      </w:r>
      <w:bookmarkEnd w:id="117"/>
    </w:p>
    <w:p w:rsidR="00AA7190" w:rsidRPr="0050162D" w:rsidRDefault="00EB3669" w:rsidP="00AA7190">
      <w:r w:rsidRPr="0050162D">
        <w:t xml:space="preserve">Данный раздел содержит описание </w:t>
      </w:r>
      <w:r w:rsidR="00AF326B" w:rsidRPr="0050162D">
        <w:rPr>
          <w:color w:val="000000"/>
        </w:rPr>
        <w:t>активностей</w:t>
      </w:r>
      <w:r w:rsidRPr="0050162D">
        <w:t xml:space="preserve">, выполняемых в рамках </w:t>
      </w:r>
      <w:r w:rsidR="00AF326B" w:rsidRPr="0050162D">
        <w:t>СИС</w:t>
      </w:r>
      <w:r w:rsidRPr="0050162D">
        <w:t xml:space="preserve"> по созданию, обслуживанию и закрытию договоров ИБС.</w:t>
      </w:r>
    </w:p>
    <w:p w:rsidR="00AA7190" w:rsidRPr="0050162D" w:rsidRDefault="00A8597D" w:rsidP="00B7679E">
      <w:pPr>
        <w:pStyle w:val="3"/>
        <w:ind w:left="1276"/>
        <w:jc w:val="left"/>
        <w:rPr>
          <w:u w:val="single"/>
        </w:rPr>
      </w:pPr>
      <w:bookmarkStart w:id="118" w:name="_Toc454971394"/>
      <w:r w:rsidRPr="0050162D">
        <w:rPr>
          <w:u w:val="single"/>
        </w:rPr>
        <w:t>Регистрация  договора ИБС</w:t>
      </w:r>
      <w:bookmarkEnd w:id="118"/>
    </w:p>
    <w:p w:rsidR="003848D5" w:rsidRPr="0050162D" w:rsidRDefault="003848D5" w:rsidP="00F114D8">
      <w:pPr>
        <w:rPr>
          <w:b/>
        </w:rPr>
      </w:pPr>
      <w:r w:rsidRPr="0050162D">
        <w:rPr>
          <w:b/>
        </w:rPr>
        <w:t>Входы процесса</w:t>
      </w:r>
    </w:p>
    <w:p w:rsidR="003848D5" w:rsidRPr="0050162D" w:rsidRDefault="003848D5" w:rsidP="003848D5">
      <w:pPr>
        <w:ind w:firstLine="708"/>
      </w:pPr>
      <w:r w:rsidRPr="0050162D">
        <w:t xml:space="preserve">Для создания нового Договора ИБС необходимо чтобы в </w:t>
      </w:r>
      <w:r w:rsidRPr="0050162D">
        <w:rPr>
          <w:lang w:val="en-US"/>
        </w:rPr>
        <w:t>Siebel</w:t>
      </w:r>
      <w:r w:rsidRPr="0050162D">
        <w:t xml:space="preserve"> был</w:t>
      </w:r>
      <w:r w:rsidR="007C0AD8" w:rsidRPr="0050162D">
        <w:t>а</w:t>
      </w:r>
      <w:r w:rsidRPr="0050162D">
        <w:t xml:space="preserve"> предварительно заведена Карточка клиента для каждого Клиента и </w:t>
      </w:r>
      <w:r w:rsidR="007C0AD8" w:rsidRPr="0050162D">
        <w:t>Представителя</w:t>
      </w:r>
      <w:r w:rsidRPr="0050162D">
        <w:t>.</w:t>
      </w:r>
      <w:r w:rsidR="00353916" w:rsidRPr="0050162D">
        <w:t xml:space="preserve"> Карточка клиента</w:t>
      </w:r>
      <w:r w:rsidR="00385098" w:rsidRPr="0050162D">
        <w:t>/Представителя клиента</w:t>
      </w:r>
      <w:r w:rsidR="00353916" w:rsidRPr="0050162D">
        <w:t xml:space="preserve"> создается в </w:t>
      </w:r>
      <w:r w:rsidR="00353916" w:rsidRPr="0050162D">
        <w:rPr>
          <w:lang w:val="en-US"/>
        </w:rPr>
        <w:t>Siebel</w:t>
      </w:r>
      <w:r w:rsidRPr="0050162D">
        <w:t xml:space="preserve"> </w:t>
      </w:r>
      <w:r w:rsidR="00353916" w:rsidRPr="0050162D">
        <w:t xml:space="preserve">по существующей технологии. </w:t>
      </w:r>
      <w:r w:rsidR="007C0AD8" w:rsidRPr="0050162D">
        <w:t xml:space="preserve">Представитель </w:t>
      </w:r>
      <w:r w:rsidRPr="0050162D">
        <w:t xml:space="preserve">должен быть обозначен как доверенное лицо соответствующего Клиента. </w:t>
      </w:r>
    </w:p>
    <w:p w:rsidR="00EB2BB5" w:rsidRDefault="00EB2BB5" w:rsidP="00EB2BB5">
      <w:pPr>
        <w:ind w:firstLine="708"/>
      </w:pPr>
      <w:r>
        <w:t>Для ЮЛ и ИП  договор ИБС заключают те же сотрудники, которые обслуживают ФЛ. При этом, если требуется завести или скорректировать карточку клиента ЮЛ, и у сотрудника не достаточно полномочий, то этот сотрудник  должен отменить выполнение СИС, и обратиться к сотруднику с ТРМ МОК, у которого есть права для  заведения/изменения как карточки клиента ФЛ , так  ЮЛ в ЕФР.</w:t>
      </w:r>
    </w:p>
    <w:p w:rsidR="003848D5" w:rsidRPr="0050162D" w:rsidRDefault="003848D5" w:rsidP="00EB2BB5">
      <w:pPr>
        <w:autoSpaceDE w:val="0"/>
        <w:autoSpaceDN w:val="0"/>
        <w:adjustRightInd w:val="0"/>
        <w:ind w:firstLine="708"/>
        <w:jc w:val="left"/>
      </w:pPr>
      <w:r w:rsidRPr="0050162D">
        <w:t>Сохраняются все проверки Карточки клиента</w:t>
      </w:r>
      <w:del w:id="119" w:author="Perelygin" w:date="2016-07-14T14:07:00Z">
        <w:r w:rsidR="00385098" w:rsidRPr="0050162D" w:rsidDel="00E6721B">
          <w:delText>/Представителя клиента</w:delText>
        </w:r>
      </w:del>
      <w:r w:rsidRPr="0050162D">
        <w:t xml:space="preserve">, проводимые на стороне </w:t>
      </w:r>
      <w:r w:rsidRPr="0050162D">
        <w:rPr>
          <w:lang w:val="en-US"/>
        </w:rPr>
        <w:t>Siebel</w:t>
      </w:r>
      <w:r w:rsidRPr="0050162D">
        <w:t xml:space="preserve"> в рамках существующей технологии («черные списки»).</w:t>
      </w:r>
    </w:p>
    <w:p w:rsidR="007177E4" w:rsidRPr="0050162D" w:rsidRDefault="007177E4" w:rsidP="008A3520">
      <w:pPr>
        <w:ind w:left="709" w:hanging="1"/>
      </w:pPr>
      <w:r w:rsidRPr="0050162D">
        <w:t>Возможные типы Договоров ИБС:</w:t>
      </w:r>
    </w:p>
    <w:p w:rsidR="007177E4" w:rsidRPr="0050162D" w:rsidRDefault="00311F84" w:rsidP="00195545">
      <w:pPr>
        <w:shd w:val="clear" w:color="auto" w:fill="FFFFFF"/>
        <w:ind w:left="1066"/>
      </w:pPr>
      <w:r w:rsidRPr="0050162D">
        <w:t xml:space="preserve">Тип </w:t>
      </w:r>
      <w:r w:rsidR="007177E4" w:rsidRPr="0050162D">
        <w:t xml:space="preserve">1.       Договор пользования ИБС (с одним </w:t>
      </w:r>
      <w:r w:rsidR="000A332E">
        <w:t>клиентом</w:t>
      </w:r>
      <w:r w:rsidR="007177E4" w:rsidRPr="0050162D">
        <w:t>).</w:t>
      </w:r>
    </w:p>
    <w:p w:rsidR="007177E4" w:rsidRPr="0050162D" w:rsidRDefault="00311F84" w:rsidP="00195545">
      <w:pPr>
        <w:shd w:val="clear" w:color="auto" w:fill="FFFFFF"/>
        <w:ind w:left="1066"/>
      </w:pPr>
      <w:r w:rsidRPr="0050162D">
        <w:t xml:space="preserve">Тип </w:t>
      </w:r>
      <w:r w:rsidR="007177E4" w:rsidRPr="0050162D">
        <w:t>2.       Договор пользования ИБС с особыми условиями.</w:t>
      </w:r>
    </w:p>
    <w:p w:rsidR="007177E4" w:rsidRPr="0050162D" w:rsidRDefault="00311F84" w:rsidP="00195545">
      <w:pPr>
        <w:shd w:val="clear" w:color="auto" w:fill="FFFFFF"/>
        <w:ind w:left="1066"/>
      </w:pPr>
      <w:r w:rsidRPr="0050162D">
        <w:t xml:space="preserve">Тип </w:t>
      </w:r>
      <w:r w:rsidR="007177E4" w:rsidRPr="0050162D">
        <w:t>3.       Договор пользования ИБС совместного доступа.</w:t>
      </w:r>
    </w:p>
    <w:p w:rsidR="007177E4" w:rsidRPr="0050162D" w:rsidRDefault="00311F84" w:rsidP="00195545">
      <w:pPr>
        <w:shd w:val="clear" w:color="auto" w:fill="FFFFFF"/>
        <w:ind w:left="1066"/>
      </w:pPr>
      <w:r w:rsidRPr="0050162D">
        <w:t xml:space="preserve">Тип </w:t>
      </w:r>
      <w:r w:rsidR="007177E4" w:rsidRPr="0050162D">
        <w:t>4.       Договор пользования ИБС при ипотечных кредитных сделках. </w:t>
      </w:r>
    </w:p>
    <w:p w:rsidR="007177E4" w:rsidRPr="0050162D" w:rsidRDefault="00495958" w:rsidP="00495958">
      <w:pPr>
        <w:ind w:firstLine="708"/>
      </w:pPr>
      <w:r w:rsidRPr="0050162D">
        <w:t xml:space="preserve">Все действия по Договорам ИБС четвертого типа должны сопровождаться специалистом Ипотечного модуля. Данное сопровождение должно обеспечиваться административно на основании внутренних регламентов Банка. Системного контроля во время проведения операций в Спектрум не требуется. </w:t>
      </w:r>
    </w:p>
    <w:p w:rsidR="003848D5" w:rsidRPr="0050162D" w:rsidRDefault="003848D5" w:rsidP="003848D5"/>
    <w:p w:rsidR="003848D5" w:rsidRPr="0050162D" w:rsidRDefault="003848D5" w:rsidP="00F114D8">
      <w:pPr>
        <w:rPr>
          <w:b/>
        </w:rPr>
      </w:pPr>
      <w:r w:rsidRPr="0050162D">
        <w:rPr>
          <w:b/>
        </w:rPr>
        <w:t>Описание процесса</w:t>
      </w:r>
    </w:p>
    <w:p w:rsidR="004274BC" w:rsidRPr="0050162D" w:rsidRDefault="003848D5" w:rsidP="004274BC">
      <w:pPr>
        <w:pStyle w:val="af5"/>
        <w:spacing w:after="160" w:line="259" w:lineRule="auto"/>
        <w:ind w:left="0" w:firstLine="708"/>
      </w:pPr>
      <w:r w:rsidRPr="0050162D">
        <w:t xml:space="preserve">Создание в Спектрум нового Договора ИБС </w:t>
      </w:r>
      <w:r w:rsidR="008475A2" w:rsidRPr="0050162D">
        <w:t xml:space="preserve">требует идентификации всех Клиентов и </w:t>
      </w:r>
      <w:r w:rsidRPr="0050162D">
        <w:t xml:space="preserve">инициируется в </w:t>
      </w:r>
      <w:r w:rsidRPr="0050162D">
        <w:rPr>
          <w:lang w:val="en-US"/>
        </w:rPr>
        <w:t>Siebel</w:t>
      </w:r>
      <w:r w:rsidR="00B54B23" w:rsidRPr="0050162D">
        <w:t xml:space="preserve"> по тематикам «</w:t>
      </w:r>
      <w:r w:rsidR="0027455B" w:rsidRPr="0027455B">
        <w:t>Создание и обслуживание договора ИБС с ФЛ и двухстороннего договора</w:t>
      </w:r>
      <w:r w:rsidR="00B54B23" w:rsidRPr="0050162D">
        <w:t xml:space="preserve">»  </w:t>
      </w:r>
      <w:r w:rsidR="00612860">
        <w:t>или</w:t>
      </w:r>
      <w:r w:rsidR="00B54B23" w:rsidRPr="0050162D">
        <w:t xml:space="preserve"> «Создание</w:t>
      </w:r>
      <w:r w:rsidR="00C01E64">
        <w:t xml:space="preserve"> и обслуживание</w:t>
      </w:r>
      <w:r w:rsidR="00B54B23" w:rsidRPr="0050162D">
        <w:t xml:space="preserve"> договора ИБС с ЮЛ». </w:t>
      </w:r>
      <w:r w:rsidR="004274BC" w:rsidRPr="0050162D">
        <w:t xml:space="preserve">Идентификационные данные, полученные в рамках </w:t>
      </w:r>
      <w:r w:rsidR="004D3F4C" w:rsidRPr="0050162D">
        <w:rPr>
          <w:color w:val="000000"/>
        </w:rPr>
        <w:t>СИС</w:t>
      </w:r>
      <w:r w:rsidR="004D3F4C" w:rsidRPr="0050162D">
        <w:t xml:space="preserve"> </w:t>
      </w:r>
      <w:r w:rsidR="004274BC" w:rsidRPr="0050162D">
        <w:t xml:space="preserve">из других систем, должны отображаться на экранной форме в процессе всей работы Пользователя. Если на любом этапе </w:t>
      </w:r>
      <w:r w:rsidR="00AE2F34" w:rsidRPr="0050162D">
        <w:t>выполнения СИС</w:t>
      </w:r>
      <w:r w:rsidR="004274BC" w:rsidRPr="0050162D">
        <w:t xml:space="preserve"> обнаруживается ошибка в идентификационных данных, необходимо отменить </w:t>
      </w:r>
      <w:r w:rsidR="00AE2F34" w:rsidRPr="0050162D">
        <w:t>его выполнение</w:t>
      </w:r>
      <w:r w:rsidR="004274BC" w:rsidRPr="0050162D">
        <w:t xml:space="preserve"> и после необходимых исправлений инициировать </w:t>
      </w:r>
      <w:r w:rsidR="00AE2F34" w:rsidRPr="0050162D">
        <w:t>с</w:t>
      </w:r>
      <w:r w:rsidR="004274BC" w:rsidRPr="0050162D">
        <w:t>нов</w:t>
      </w:r>
      <w:r w:rsidR="00AE2F34" w:rsidRPr="0050162D">
        <w:t>а</w:t>
      </w:r>
      <w:r w:rsidR="004274BC" w:rsidRPr="0050162D">
        <w:t>.</w:t>
      </w:r>
    </w:p>
    <w:p w:rsidR="00965FAA" w:rsidRPr="0050162D" w:rsidRDefault="003848D5" w:rsidP="008A3520">
      <w:pPr>
        <w:pStyle w:val="af5"/>
        <w:spacing w:after="160" w:line="259" w:lineRule="auto"/>
        <w:ind w:left="0" w:firstLine="709"/>
        <w:jc w:val="left"/>
      </w:pPr>
      <w:r w:rsidRPr="0050162D">
        <w:t>В Спектрум, при получении контекста, отображается выборка Договоров ИБС, заключенных этим Клиентом/Клиентами.</w:t>
      </w:r>
    </w:p>
    <w:p w:rsidR="003848D5" w:rsidRPr="0050162D" w:rsidRDefault="00EA1E7B" w:rsidP="008A3520">
      <w:pPr>
        <w:pStyle w:val="af5"/>
        <w:spacing w:after="160" w:line="259" w:lineRule="auto"/>
        <w:ind w:left="0" w:firstLine="709"/>
        <w:jc w:val="left"/>
      </w:pPr>
      <w:r w:rsidRPr="0050162D">
        <w:t>О</w:t>
      </w:r>
      <w:r w:rsidR="003848D5" w:rsidRPr="0050162D">
        <w:t xml:space="preserve">тображаются </w:t>
      </w:r>
      <w:r w:rsidR="00612860">
        <w:t xml:space="preserve">по умолчанию </w:t>
      </w:r>
      <w:r w:rsidR="003848D5" w:rsidRPr="0050162D">
        <w:t>все Договоры выборки в статусах, отличных от «Закрыт».</w:t>
      </w:r>
      <w:r w:rsidR="00A8396C" w:rsidRPr="0050162D">
        <w:t xml:space="preserve"> Договор</w:t>
      </w:r>
      <w:r w:rsidR="007666B9">
        <w:t>ы</w:t>
      </w:r>
      <w:r w:rsidR="00A8396C" w:rsidRPr="0050162D">
        <w:t xml:space="preserve"> в статусе «Закрыт», должны отображаться в этом списке при проставлении в специальном поле признака (галочки)  «Показать закрытые».</w:t>
      </w:r>
    </w:p>
    <w:p w:rsidR="00030E69" w:rsidRPr="0050162D" w:rsidRDefault="003848D5" w:rsidP="00B2395E">
      <w:pPr>
        <w:pStyle w:val="af5"/>
        <w:spacing w:after="160" w:line="259" w:lineRule="auto"/>
        <w:ind w:left="0" w:firstLine="708"/>
      </w:pPr>
      <w:r w:rsidRPr="0050162D">
        <w:t>Сотрудник банка,  регистрирующий договор, должен иметь возможность создать новый</w:t>
      </w:r>
      <w:r w:rsidR="00030E69" w:rsidRPr="0050162D">
        <w:t xml:space="preserve"> </w:t>
      </w:r>
      <w:r w:rsidRPr="0050162D">
        <w:t>Договор ИБС</w:t>
      </w:r>
      <w:r w:rsidR="00030E69" w:rsidRPr="0050162D">
        <w:t>, выбрав соответствующ</w:t>
      </w:r>
      <w:r w:rsidR="002422B8">
        <w:t>ее действие</w:t>
      </w:r>
      <w:r w:rsidR="00030E69" w:rsidRPr="0050162D">
        <w:t>.</w:t>
      </w:r>
    </w:p>
    <w:p w:rsidR="00030E69" w:rsidRPr="0050162D" w:rsidRDefault="00030E69" w:rsidP="00030E69">
      <w:pPr>
        <w:pStyle w:val="af5"/>
        <w:spacing w:after="160" w:line="259" w:lineRule="auto"/>
        <w:ind w:left="0" w:firstLine="708"/>
      </w:pPr>
      <w:r w:rsidRPr="0050162D">
        <w:t xml:space="preserve"> При этом, если в контексте получены данные одного Клиента, то по умолчанию создается Договор ИБС с типом 1. Если в контексте  получены данные двух Клиентов,  то сотрудник банка выби</w:t>
      </w:r>
      <w:r w:rsidR="00FA4141" w:rsidRPr="0050162D">
        <w:t xml:space="preserve">рает  один из типов Договоров 2 или </w:t>
      </w:r>
      <w:r w:rsidRPr="0050162D">
        <w:t>3 или 4.</w:t>
      </w:r>
    </w:p>
    <w:p w:rsidR="00030E69" w:rsidRPr="0050162D" w:rsidRDefault="00A8396C" w:rsidP="00B2395E">
      <w:pPr>
        <w:pStyle w:val="af5"/>
        <w:spacing w:after="160" w:line="259" w:lineRule="auto"/>
        <w:ind w:left="0" w:firstLine="708"/>
      </w:pPr>
      <w:r w:rsidRPr="0050162D">
        <w:t>Номер Договора ИБС формируется с</w:t>
      </w:r>
      <w:r w:rsidR="00030E69" w:rsidRPr="0050162D">
        <w:t xml:space="preserve">истемой автоматически </w:t>
      </w:r>
      <w:r w:rsidR="00431DEB" w:rsidRPr="0050162D">
        <w:t>в</w:t>
      </w:r>
      <w:r w:rsidR="00030E69" w:rsidRPr="0050162D">
        <w:t xml:space="preserve"> формате </w:t>
      </w:r>
      <w:r w:rsidRPr="0050162D">
        <w:t xml:space="preserve">XXXXДДММГГPPPPPNNNN, где </w:t>
      </w:r>
    </w:p>
    <w:p w:rsidR="00030E69" w:rsidRPr="0050162D" w:rsidRDefault="00030E69" w:rsidP="00B2395E">
      <w:pPr>
        <w:pStyle w:val="af5"/>
        <w:spacing w:after="160" w:line="259" w:lineRule="auto"/>
        <w:ind w:left="0" w:firstLine="708"/>
      </w:pPr>
      <w:r w:rsidRPr="0050162D">
        <w:t>XXXX</w:t>
      </w:r>
      <w:r w:rsidR="00A8396C" w:rsidRPr="0050162D">
        <w:t xml:space="preserve"> – код ТП</w:t>
      </w:r>
      <w:r w:rsidRPr="0050162D">
        <w:t xml:space="preserve">, </w:t>
      </w:r>
    </w:p>
    <w:p w:rsidR="00030E69" w:rsidRPr="0050162D" w:rsidRDefault="00A8396C" w:rsidP="00B2395E">
      <w:pPr>
        <w:pStyle w:val="af5"/>
        <w:spacing w:after="160" w:line="259" w:lineRule="auto"/>
        <w:ind w:left="0" w:firstLine="708"/>
      </w:pPr>
      <w:r w:rsidRPr="0050162D">
        <w:t>ДД</w:t>
      </w:r>
      <w:r w:rsidR="00030E69" w:rsidRPr="0050162D">
        <w:t xml:space="preserve">ММГГ – дата заключения договора </w:t>
      </w:r>
      <w:r w:rsidRPr="0050162D">
        <w:t>(</w:t>
      </w:r>
      <w:r w:rsidR="00030E69" w:rsidRPr="0050162D">
        <w:t>дата присвоения номера</w:t>
      </w:r>
      <w:r w:rsidRPr="0050162D">
        <w:t>)</w:t>
      </w:r>
      <w:r w:rsidR="00030E69" w:rsidRPr="0050162D">
        <w:t xml:space="preserve">, </w:t>
      </w:r>
    </w:p>
    <w:p w:rsidR="00030E69" w:rsidRPr="0050162D" w:rsidRDefault="00030E69" w:rsidP="00B2395E">
      <w:pPr>
        <w:pStyle w:val="af5"/>
        <w:spacing w:after="160" w:line="259" w:lineRule="auto"/>
        <w:ind w:left="0" w:firstLine="708"/>
      </w:pPr>
      <w:r w:rsidRPr="0050162D">
        <w:t>PPPPP</w:t>
      </w:r>
      <w:r w:rsidR="00A8396C" w:rsidRPr="0050162D">
        <w:t xml:space="preserve">– сквозной порядковый номер договора в рамках </w:t>
      </w:r>
      <w:r w:rsidRPr="0050162D">
        <w:t xml:space="preserve">данного подразделения, </w:t>
      </w:r>
    </w:p>
    <w:p w:rsidR="00C45126" w:rsidRPr="0050162D" w:rsidRDefault="00030E69" w:rsidP="00B2395E">
      <w:pPr>
        <w:pStyle w:val="af5"/>
        <w:spacing w:after="160" w:line="259" w:lineRule="auto"/>
        <w:ind w:left="0" w:firstLine="708"/>
      </w:pPr>
      <w:r w:rsidRPr="0050162D">
        <w:t>NNNN</w:t>
      </w:r>
      <w:r w:rsidR="00A8396C" w:rsidRPr="0050162D">
        <w:t xml:space="preserve"> – номер ИБС</w:t>
      </w:r>
      <w:r w:rsidR="00C45126" w:rsidRPr="0050162D">
        <w:t xml:space="preserve">. </w:t>
      </w:r>
    </w:p>
    <w:p w:rsidR="00030E69" w:rsidRPr="0050162D" w:rsidRDefault="00C45126" w:rsidP="00B2395E">
      <w:pPr>
        <w:pStyle w:val="af5"/>
        <w:spacing w:after="160" w:line="259" w:lineRule="auto"/>
        <w:ind w:left="0" w:firstLine="708"/>
      </w:pPr>
      <w:r w:rsidRPr="0050162D">
        <w:lastRenderedPageBreak/>
        <w:t>Недостающие знаки заменяются нулями</w:t>
      </w:r>
      <w:r w:rsidR="00A8396C" w:rsidRPr="0050162D">
        <w:t>.</w:t>
      </w:r>
      <w:r w:rsidRPr="0050162D">
        <w:t xml:space="preserve"> (Пример: 3010210416000010004 – Первый договор п/</w:t>
      </w:r>
      <w:r w:rsidR="00612860">
        <w:t>н</w:t>
      </w:r>
      <w:r w:rsidRPr="0050162D">
        <w:t xml:space="preserve"> в ТП №3010, созданный 21.04.2016г предоставляет в пользование ИБС №4)</w:t>
      </w:r>
    </w:p>
    <w:p w:rsidR="00705E73" w:rsidRDefault="00FA4141" w:rsidP="00705E73">
      <w:pPr>
        <w:pStyle w:val="af5"/>
        <w:spacing w:after="160" w:line="259" w:lineRule="auto"/>
        <w:ind w:left="0" w:firstLine="708"/>
      </w:pPr>
      <w:r w:rsidRPr="0050162D">
        <w:t xml:space="preserve">Для договора  с типом 2 или 3 или 4 система должна обеспечить  получение </w:t>
      </w:r>
      <w:r w:rsidR="00D73F11" w:rsidRPr="0050162D">
        <w:t>и</w:t>
      </w:r>
      <w:r w:rsidRPr="0050162D">
        <w:t xml:space="preserve"> фиксацию в договоре мастер </w:t>
      </w:r>
      <w:r w:rsidR="00BE7827">
        <w:t>–</w:t>
      </w:r>
      <w:r w:rsidRPr="0050162D">
        <w:t xml:space="preserve"> счета</w:t>
      </w:r>
      <w:r w:rsidR="00BE7827">
        <w:t xml:space="preserve">  </w:t>
      </w:r>
      <w:r w:rsidR="00612860">
        <w:t>п</w:t>
      </w:r>
      <w:r w:rsidR="00BE7827">
        <w:t xml:space="preserve">акета ДКО </w:t>
      </w:r>
      <w:r w:rsidRPr="0050162D">
        <w:t xml:space="preserve"> </w:t>
      </w:r>
      <w:r w:rsidR="00D73F11" w:rsidRPr="0050162D">
        <w:t>по К</w:t>
      </w:r>
      <w:r w:rsidRPr="0050162D">
        <w:t>лиенту 2</w:t>
      </w:r>
      <w:r w:rsidR="00612860">
        <w:t>(ФЛ)</w:t>
      </w:r>
      <w:r w:rsidRPr="0050162D">
        <w:t>.</w:t>
      </w:r>
      <w:r w:rsidR="00705E73" w:rsidRPr="0050162D">
        <w:t xml:space="preserve"> </w:t>
      </w:r>
    </w:p>
    <w:p w:rsidR="00580A71" w:rsidRDefault="00580A71" w:rsidP="00580A71">
      <w:pPr>
        <w:pStyle w:val="af5"/>
        <w:spacing w:after="160" w:line="259" w:lineRule="auto"/>
        <w:ind w:left="0" w:firstLine="708"/>
      </w:pPr>
      <w:r>
        <w:t>После того, как тип договора определен, сотрудник банка должен иметь возможность задать в интерфейсе Системы следующие  реквизиты договора:</w:t>
      </w:r>
    </w:p>
    <w:p w:rsidR="00580A71" w:rsidRDefault="00580A71" w:rsidP="00580A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
        <w:gridCol w:w="2544"/>
        <w:gridCol w:w="1859"/>
        <w:gridCol w:w="1860"/>
        <w:gridCol w:w="1859"/>
        <w:gridCol w:w="1860"/>
      </w:tblGrid>
      <w:tr w:rsidR="00580A71" w:rsidTr="00F837C8">
        <w:tc>
          <w:tcPr>
            <w:tcW w:w="474" w:type="dxa"/>
          </w:tcPr>
          <w:p w:rsidR="00580A71" w:rsidRPr="00B77F0F" w:rsidRDefault="00580A71" w:rsidP="00F837C8">
            <w:pPr>
              <w:jc w:val="center"/>
              <w:rPr>
                <w:b/>
              </w:rPr>
            </w:pPr>
            <w:r w:rsidRPr="00B77F0F">
              <w:rPr>
                <w:b/>
              </w:rPr>
              <w:t xml:space="preserve">                 № п\п</w:t>
            </w:r>
          </w:p>
        </w:tc>
        <w:tc>
          <w:tcPr>
            <w:tcW w:w="2544" w:type="dxa"/>
          </w:tcPr>
          <w:p w:rsidR="00580A71" w:rsidRPr="00B77F0F" w:rsidRDefault="00580A71" w:rsidP="00F837C8">
            <w:pPr>
              <w:jc w:val="center"/>
              <w:rPr>
                <w:b/>
              </w:rPr>
            </w:pPr>
          </w:p>
          <w:p w:rsidR="00580A71" w:rsidRPr="00B77F0F" w:rsidRDefault="00580A71" w:rsidP="00F837C8">
            <w:pPr>
              <w:jc w:val="center"/>
              <w:rPr>
                <w:b/>
              </w:rPr>
            </w:pPr>
          </w:p>
          <w:p w:rsidR="00580A71" w:rsidRPr="00B77F0F" w:rsidRDefault="00580A71" w:rsidP="00F837C8">
            <w:pPr>
              <w:jc w:val="center"/>
              <w:rPr>
                <w:b/>
              </w:rPr>
            </w:pPr>
            <w:r>
              <w:rPr>
                <w:b/>
              </w:rPr>
              <w:t>Д</w:t>
            </w:r>
            <w:r w:rsidRPr="00EA6CB7">
              <w:rPr>
                <w:b/>
              </w:rPr>
              <w:t>анные, отображаемые на ЭФ</w:t>
            </w:r>
          </w:p>
        </w:tc>
        <w:tc>
          <w:tcPr>
            <w:tcW w:w="1859" w:type="dxa"/>
          </w:tcPr>
          <w:p w:rsidR="00580A71" w:rsidRDefault="00580A71" w:rsidP="00F837C8">
            <w:pPr>
              <w:jc w:val="center"/>
              <w:rPr>
                <w:b/>
                <w:i/>
              </w:rPr>
            </w:pPr>
            <w:r w:rsidRPr="00B77F0F">
              <w:rPr>
                <w:i/>
              </w:rPr>
              <w:t>Договор пользования ИБС</w:t>
            </w:r>
            <w:r w:rsidRPr="00B77F0F">
              <w:rPr>
                <w:b/>
                <w:i/>
              </w:rPr>
              <w:t xml:space="preserve"> с одним арендатором</w:t>
            </w:r>
          </w:p>
          <w:p w:rsidR="00580A71" w:rsidRPr="00B77F0F" w:rsidRDefault="00580A71" w:rsidP="00F837C8">
            <w:pPr>
              <w:jc w:val="center"/>
              <w:rPr>
                <w:b/>
                <w:i/>
              </w:rPr>
            </w:pPr>
            <w:r>
              <w:rPr>
                <w:b/>
                <w:i/>
              </w:rPr>
              <w:t>1 тип</w:t>
            </w:r>
          </w:p>
        </w:tc>
        <w:tc>
          <w:tcPr>
            <w:tcW w:w="1860" w:type="dxa"/>
          </w:tcPr>
          <w:p w:rsidR="00580A71" w:rsidRPr="00B77F0F" w:rsidRDefault="00580A71" w:rsidP="00F837C8">
            <w:pPr>
              <w:jc w:val="center"/>
              <w:rPr>
                <w:b/>
                <w:i/>
              </w:rPr>
            </w:pPr>
            <w:r w:rsidRPr="00B77F0F">
              <w:rPr>
                <w:i/>
              </w:rPr>
              <w:t>Договор пользования ИБС</w:t>
            </w:r>
            <w:r w:rsidRPr="00B77F0F">
              <w:rPr>
                <w:b/>
                <w:i/>
              </w:rPr>
              <w:t xml:space="preserve"> с особыми условиями</w:t>
            </w:r>
            <w:r>
              <w:rPr>
                <w:b/>
                <w:i/>
              </w:rPr>
              <w:br/>
              <w:t>2 тип</w:t>
            </w:r>
          </w:p>
        </w:tc>
        <w:tc>
          <w:tcPr>
            <w:tcW w:w="1859" w:type="dxa"/>
          </w:tcPr>
          <w:p w:rsidR="00580A71" w:rsidRPr="00B77F0F" w:rsidRDefault="00580A71" w:rsidP="00F837C8">
            <w:pPr>
              <w:jc w:val="center"/>
              <w:rPr>
                <w:b/>
                <w:i/>
              </w:rPr>
            </w:pPr>
            <w:r w:rsidRPr="00B77F0F">
              <w:rPr>
                <w:i/>
              </w:rPr>
              <w:t xml:space="preserve">Договор пользования ИБС </w:t>
            </w:r>
            <w:r w:rsidRPr="00B77F0F">
              <w:rPr>
                <w:b/>
                <w:i/>
              </w:rPr>
              <w:t>совместн</w:t>
            </w:r>
            <w:r>
              <w:rPr>
                <w:b/>
                <w:i/>
              </w:rPr>
              <w:t>ого</w:t>
            </w:r>
            <w:r w:rsidRPr="00B77F0F">
              <w:rPr>
                <w:b/>
                <w:i/>
              </w:rPr>
              <w:t xml:space="preserve"> доступ</w:t>
            </w:r>
            <w:r>
              <w:rPr>
                <w:b/>
                <w:i/>
              </w:rPr>
              <w:t>а</w:t>
            </w:r>
            <w:r>
              <w:rPr>
                <w:b/>
                <w:i/>
              </w:rPr>
              <w:br/>
              <w:t>3 тип</w:t>
            </w:r>
          </w:p>
        </w:tc>
        <w:tc>
          <w:tcPr>
            <w:tcW w:w="1860" w:type="dxa"/>
          </w:tcPr>
          <w:p w:rsidR="00580A71" w:rsidRPr="00B77F0F" w:rsidRDefault="00580A71" w:rsidP="00F837C8">
            <w:pPr>
              <w:jc w:val="center"/>
              <w:rPr>
                <w:b/>
                <w:i/>
              </w:rPr>
            </w:pPr>
            <w:r w:rsidRPr="00B77F0F">
              <w:rPr>
                <w:i/>
              </w:rPr>
              <w:t>Договор пользования ИБС</w:t>
            </w:r>
            <w:r w:rsidRPr="00B77F0F">
              <w:rPr>
                <w:b/>
                <w:i/>
              </w:rPr>
              <w:t xml:space="preserve"> при ипотечных кредитных сделках</w:t>
            </w:r>
            <w:r>
              <w:rPr>
                <w:b/>
                <w:i/>
              </w:rPr>
              <w:br/>
              <w:t>4 тип</w:t>
            </w:r>
          </w:p>
        </w:tc>
      </w:tr>
      <w:tr w:rsidR="00580A71" w:rsidTr="00F837C8">
        <w:tc>
          <w:tcPr>
            <w:tcW w:w="474" w:type="dxa"/>
          </w:tcPr>
          <w:p w:rsidR="00580A71" w:rsidRDefault="00580A71" w:rsidP="00F837C8">
            <w:pPr>
              <w:jc w:val="center"/>
            </w:pPr>
            <w:r>
              <w:t>1</w:t>
            </w:r>
          </w:p>
        </w:tc>
        <w:tc>
          <w:tcPr>
            <w:tcW w:w="2544" w:type="dxa"/>
          </w:tcPr>
          <w:p w:rsidR="00580A71" w:rsidRDefault="00580A71" w:rsidP="00F837C8">
            <w:r>
              <w:t>№ ИБС</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r>
      <w:tr w:rsidR="00580A71" w:rsidTr="00F837C8">
        <w:tc>
          <w:tcPr>
            <w:tcW w:w="474" w:type="dxa"/>
          </w:tcPr>
          <w:p w:rsidR="00580A71" w:rsidRDefault="00580A71" w:rsidP="00F837C8">
            <w:pPr>
              <w:jc w:val="center"/>
            </w:pPr>
            <w:r>
              <w:t>2</w:t>
            </w:r>
          </w:p>
        </w:tc>
        <w:tc>
          <w:tcPr>
            <w:tcW w:w="2544" w:type="dxa"/>
          </w:tcPr>
          <w:p w:rsidR="00580A71" w:rsidRDefault="00580A71" w:rsidP="00F837C8">
            <w:r>
              <w:t>Срок пользования</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r>
      <w:tr w:rsidR="00580A71" w:rsidTr="00F837C8">
        <w:tc>
          <w:tcPr>
            <w:tcW w:w="474" w:type="dxa"/>
          </w:tcPr>
          <w:p w:rsidR="00580A71" w:rsidRDefault="00580A71" w:rsidP="00F837C8">
            <w:pPr>
              <w:jc w:val="center"/>
            </w:pPr>
            <w:r>
              <w:t>3</w:t>
            </w:r>
          </w:p>
        </w:tc>
        <w:tc>
          <w:tcPr>
            <w:tcW w:w="2544" w:type="dxa"/>
          </w:tcPr>
          <w:p w:rsidR="00580A71" w:rsidRDefault="00580A71" w:rsidP="00F837C8">
            <w:r>
              <w:t>Суммы к уплате клиентом</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c>
          <w:tcPr>
            <w:tcW w:w="1859" w:type="dxa"/>
          </w:tcPr>
          <w:p w:rsidR="00580A71" w:rsidRDefault="00580A71" w:rsidP="00F837C8">
            <w:pPr>
              <w:jc w:val="center"/>
            </w:pPr>
            <w:r>
              <w:t>обязательное</w:t>
            </w:r>
          </w:p>
        </w:tc>
        <w:tc>
          <w:tcPr>
            <w:tcW w:w="1860" w:type="dxa"/>
          </w:tcPr>
          <w:p w:rsidR="00580A71" w:rsidRDefault="00580A71" w:rsidP="00F837C8">
            <w:pPr>
              <w:jc w:val="center"/>
            </w:pPr>
            <w:r>
              <w:t>обязательное</w:t>
            </w:r>
          </w:p>
        </w:tc>
      </w:tr>
      <w:tr w:rsidR="00580A71" w:rsidTr="00F837C8">
        <w:tc>
          <w:tcPr>
            <w:tcW w:w="474" w:type="dxa"/>
          </w:tcPr>
          <w:p w:rsidR="00580A71" w:rsidRDefault="00580A71" w:rsidP="00F837C8">
            <w:pPr>
              <w:jc w:val="center"/>
            </w:pPr>
            <w:r>
              <w:t>4</w:t>
            </w:r>
          </w:p>
        </w:tc>
        <w:tc>
          <w:tcPr>
            <w:tcW w:w="2544" w:type="dxa"/>
          </w:tcPr>
          <w:p w:rsidR="00580A71" w:rsidRDefault="00580A71" w:rsidP="00F837C8">
            <w:r>
              <w:t>Периоды доступа</w:t>
            </w:r>
          </w:p>
        </w:tc>
        <w:tc>
          <w:tcPr>
            <w:tcW w:w="1859" w:type="dxa"/>
          </w:tcPr>
          <w:p w:rsidR="00580A71" w:rsidRDefault="00580A71" w:rsidP="00F837C8">
            <w:pPr>
              <w:jc w:val="center"/>
            </w:pPr>
            <w:r>
              <w:t>нет</w:t>
            </w:r>
          </w:p>
        </w:tc>
        <w:tc>
          <w:tcPr>
            <w:tcW w:w="1860" w:type="dxa"/>
          </w:tcPr>
          <w:p w:rsidR="00580A71" w:rsidRDefault="00580A71" w:rsidP="00F837C8">
            <w:pPr>
              <w:jc w:val="center"/>
            </w:pPr>
            <w:r>
              <w:t>обязательное</w:t>
            </w:r>
          </w:p>
        </w:tc>
        <w:tc>
          <w:tcPr>
            <w:tcW w:w="1859" w:type="dxa"/>
          </w:tcPr>
          <w:p w:rsidR="00580A71" w:rsidRDefault="00580A71" w:rsidP="00F837C8">
            <w:pPr>
              <w:jc w:val="center"/>
            </w:pPr>
            <w:r>
              <w:t>нет</w:t>
            </w:r>
          </w:p>
        </w:tc>
        <w:tc>
          <w:tcPr>
            <w:tcW w:w="1860" w:type="dxa"/>
          </w:tcPr>
          <w:p w:rsidR="00580A71" w:rsidRDefault="00580A71" w:rsidP="00F837C8">
            <w:pPr>
              <w:jc w:val="center"/>
            </w:pPr>
            <w:r>
              <w:t>обязательное</w:t>
            </w:r>
          </w:p>
        </w:tc>
      </w:tr>
      <w:tr w:rsidR="00580A71" w:rsidTr="00F837C8">
        <w:tc>
          <w:tcPr>
            <w:tcW w:w="474" w:type="dxa"/>
          </w:tcPr>
          <w:p w:rsidR="00580A71" w:rsidRDefault="00580A71" w:rsidP="00F837C8">
            <w:pPr>
              <w:jc w:val="center"/>
            </w:pPr>
            <w:r>
              <w:t>5</w:t>
            </w:r>
          </w:p>
        </w:tc>
        <w:tc>
          <w:tcPr>
            <w:tcW w:w="2544" w:type="dxa"/>
          </w:tcPr>
          <w:p w:rsidR="00580A71" w:rsidRDefault="00580A71" w:rsidP="00F837C8">
            <w:r>
              <w:t xml:space="preserve">Документы, требуемые для доступа </w:t>
            </w:r>
          </w:p>
        </w:tc>
        <w:tc>
          <w:tcPr>
            <w:tcW w:w="1859" w:type="dxa"/>
          </w:tcPr>
          <w:p w:rsidR="00580A71" w:rsidRDefault="00580A71" w:rsidP="00F837C8">
            <w:pPr>
              <w:jc w:val="center"/>
            </w:pPr>
            <w:r>
              <w:t>нет</w:t>
            </w:r>
          </w:p>
        </w:tc>
        <w:tc>
          <w:tcPr>
            <w:tcW w:w="1860" w:type="dxa"/>
          </w:tcPr>
          <w:p w:rsidR="00580A71" w:rsidRDefault="00580A71" w:rsidP="00F837C8">
            <w:pPr>
              <w:jc w:val="center"/>
            </w:pPr>
            <w:r>
              <w:t>обязательное</w:t>
            </w:r>
          </w:p>
        </w:tc>
        <w:tc>
          <w:tcPr>
            <w:tcW w:w="1859" w:type="dxa"/>
          </w:tcPr>
          <w:p w:rsidR="00580A71" w:rsidRDefault="00580A71" w:rsidP="00F837C8">
            <w:pPr>
              <w:jc w:val="center"/>
            </w:pPr>
            <w:r>
              <w:t>не обязательное</w:t>
            </w:r>
          </w:p>
        </w:tc>
        <w:tc>
          <w:tcPr>
            <w:tcW w:w="1860" w:type="dxa"/>
          </w:tcPr>
          <w:p w:rsidR="00580A71" w:rsidRDefault="00580A71" w:rsidP="00F837C8">
            <w:pPr>
              <w:jc w:val="center"/>
            </w:pPr>
            <w:r>
              <w:t>обязательное</w:t>
            </w:r>
          </w:p>
        </w:tc>
      </w:tr>
      <w:tr w:rsidR="00580A71" w:rsidTr="00F837C8">
        <w:tc>
          <w:tcPr>
            <w:tcW w:w="474" w:type="dxa"/>
          </w:tcPr>
          <w:p w:rsidR="00580A71" w:rsidRDefault="00580A71" w:rsidP="00F837C8">
            <w:pPr>
              <w:jc w:val="center"/>
            </w:pPr>
            <w:r>
              <w:t>6</w:t>
            </w:r>
          </w:p>
        </w:tc>
        <w:tc>
          <w:tcPr>
            <w:tcW w:w="2544" w:type="dxa"/>
          </w:tcPr>
          <w:p w:rsidR="00580A71" w:rsidRDefault="00580A71" w:rsidP="00F837C8">
            <w:r>
              <w:t>Сопровождающие</w:t>
            </w:r>
          </w:p>
        </w:tc>
        <w:tc>
          <w:tcPr>
            <w:tcW w:w="1859" w:type="dxa"/>
          </w:tcPr>
          <w:p w:rsidR="00580A71" w:rsidRDefault="00580A71" w:rsidP="00F837C8">
            <w:pPr>
              <w:jc w:val="center"/>
            </w:pPr>
            <w:r>
              <w:t>не обязательное</w:t>
            </w:r>
          </w:p>
        </w:tc>
        <w:tc>
          <w:tcPr>
            <w:tcW w:w="1860" w:type="dxa"/>
          </w:tcPr>
          <w:p w:rsidR="00580A71" w:rsidRDefault="00580A71" w:rsidP="00F837C8">
            <w:pPr>
              <w:jc w:val="center"/>
            </w:pPr>
            <w:r>
              <w:t>не обязательное</w:t>
            </w:r>
          </w:p>
        </w:tc>
        <w:tc>
          <w:tcPr>
            <w:tcW w:w="1859" w:type="dxa"/>
          </w:tcPr>
          <w:p w:rsidR="00580A71" w:rsidRDefault="00580A71" w:rsidP="00F837C8">
            <w:pPr>
              <w:jc w:val="center"/>
            </w:pPr>
            <w:r>
              <w:t>не обязательное</w:t>
            </w:r>
          </w:p>
        </w:tc>
        <w:tc>
          <w:tcPr>
            <w:tcW w:w="1860" w:type="dxa"/>
          </w:tcPr>
          <w:p w:rsidR="00580A71" w:rsidRDefault="00580A71" w:rsidP="00F837C8">
            <w:pPr>
              <w:jc w:val="center"/>
            </w:pPr>
            <w:r>
              <w:t>не обязательное</w:t>
            </w:r>
          </w:p>
        </w:tc>
      </w:tr>
      <w:tr w:rsidR="00507A02" w:rsidTr="00F837C8">
        <w:tc>
          <w:tcPr>
            <w:tcW w:w="474" w:type="dxa"/>
          </w:tcPr>
          <w:p w:rsidR="00507A02" w:rsidRDefault="00507A02" w:rsidP="00F837C8">
            <w:pPr>
              <w:jc w:val="center"/>
            </w:pPr>
            <w:r>
              <w:t>7</w:t>
            </w:r>
          </w:p>
        </w:tc>
        <w:tc>
          <w:tcPr>
            <w:tcW w:w="2544" w:type="dxa"/>
          </w:tcPr>
          <w:p w:rsidR="00507A02" w:rsidRDefault="00507A02" w:rsidP="00F837C8">
            <w:r>
              <w:t>Признак основного клиента</w:t>
            </w:r>
          </w:p>
        </w:tc>
        <w:tc>
          <w:tcPr>
            <w:tcW w:w="1859" w:type="dxa"/>
          </w:tcPr>
          <w:p w:rsidR="00507A02" w:rsidRDefault="00507A02" w:rsidP="00F837C8">
            <w:pPr>
              <w:jc w:val="center"/>
            </w:pPr>
            <w:r>
              <w:t>нет</w:t>
            </w:r>
          </w:p>
        </w:tc>
        <w:tc>
          <w:tcPr>
            <w:tcW w:w="1860" w:type="dxa"/>
          </w:tcPr>
          <w:p w:rsidR="00507A02" w:rsidRDefault="00507A02" w:rsidP="00F837C8">
            <w:pPr>
              <w:jc w:val="center"/>
            </w:pPr>
            <w:r>
              <w:t xml:space="preserve">обязательное </w:t>
            </w:r>
          </w:p>
        </w:tc>
        <w:tc>
          <w:tcPr>
            <w:tcW w:w="1859" w:type="dxa"/>
          </w:tcPr>
          <w:p w:rsidR="00507A02" w:rsidRDefault="00507A02" w:rsidP="00F837C8">
            <w:pPr>
              <w:jc w:val="center"/>
            </w:pPr>
            <w:r>
              <w:t xml:space="preserve">обязательное </w:t>
            </w:r>
          </w:p>
        </w:tc>
        <w:tc>
          <w:tcPr>
            <w:tcW w:w="1860" w:type="dxa"/>
          </w:tcPr>
          <w:p w:rsidR="00507A02" w:rsidRDefault="00507A02" w:rsidP="00F837C8">
            <w:pPr>
              <w:jc w:val="center"/>
            </w:pPr>
            <w:r>
              <w:t xml:space="preserve">обязательное </w:t>
            </w:r>
          </w:p>
        </w:tc>
      </w:tr>
      <w:tr w:rsidR="00507A02" w:rsidTr="00F837C8">
        <w:tc>
          <w:tcPr>
            <w:tcW w:w="474" w:type="dxa"/>
          </w:tcPr>
          <w:p w:rsidR="00507A02" w:rsidRDefault="00507A02" w:rsidP="00F837C8">
            <w:pPr>
              <w:jc w:val="center"/>
            </w:pPr>
            <w:r>
              <w:t>8</w:t>
            </w:r>
          </w:p>
        </w:tc>
        <w:tc>
          <w:tcPr>
            <w:tcW w:w="2544" w:type="dxa"/>
          </w:tcPr>
          <w:p w:rsidR="00507A02" w:rsidRDefault="00507A02" w:rsidP="00F837C8">
            <w:r>
              <w:t>Номер МС для ФЛ /платежные реквизиты для ЮЛ/ИП</w:t>
            </w:r>
          </w:p>
        </w:tc>
        <w:tc>
          <w:tcPr>
            <w:tcW w:w="1859" w:type="dxa"/>
          </w:tcPr>
          <w:p w:rsidR="00507A02" w:rsidRDefault="00507A02" w:rsidP="00F837C8">
            <w:pPr>
              <w:jc w:val="center"/>
            </w:pPr>
            <w:r>
              <w:t xml:space="preserve">обязательное </w:t>
            </w:r>
          </w:p>
        </w:tc>
        <w:tc>
          <w:tcPr>
            <w:tcW w:w="1860" w:type="dxa"/>
          </w:tcPr>
          <w:p w:rsidR="00507A02" w:rsidRDefault="00507A02" w:rsidP="00F837C8">
            <w:pPr>
              <w:jc w:val="center"/>
            </w:pPr>
            <w:r>
              <w:t xml:space="preserve">обязательное </w:t>
            </w:r>
          </w:p>
        </w:tc>
        <w:tc>
          <w:tcPr>
            <w:tcW w:w="1859" w:type="dxa"/>
          </w:tcPr>
          <w:p w:rsidR="00507A02" w:rsidRDefault="00507A02" w:rsidP="00F837C8">
            <w:pPr>
              <w:jc w:val="center"/>
            </w:pPr>
            <w:r>
              <w:t xml:space="preserve">обязательное </w:t>
            </w:r>
          </w:p>
        </w:tc>
        <w:tc>
          <w:tcPr>
            <w:tcW w:w="1860" w:type="dxa"/>
          </w:tcPr>
          <w:p w:rsidR="00507A02" w:rsidRDefault="00507A02" w:rsidP="00F837C8">
            <w:pPr>
              <w:jc w:val="center"/>
            </w:pPr>
            <w:r>
              <w:t xml:space="preserve">обязательное </w:t>
            </w:r>
          </w:p>
        </w:tc>
      </w:tr>
      <w:tr w:rsidR="00507A02" w:rsidTr="00F837C8">
        <w:tc>
          <w:tcPr>
            <w:tcW w:w="474" w:type="dxa"/>
          </w:tcPr>
          <w:p w:rsidR="00507A02" w:rsidRDefault="00507A02" w:rsidP="00F837C8">
            <w:pPr>
              <w:jc w:val="center"/>
            </w:pPr>
            <w:r>
              <w:t>9</w:t>
            </w:r>
          </w:p>
        </w:tc>
        <w:tc>
          <w:tcPr>
            <w:tcW w:w="2544" w:type="dxa"/>
          </w:tcPr>
          <w:p w:rsidR="00507A02" w:rsidRDefault="00507A02" w:rsidP="00F837C8">
            <w:r>
              <w:t>Признак «Витрина залогового имущества»</w:t>
            </w:r>
          </w:p>
        </w:tc>
        <w:tc>
          <w:tcPr>
            <w:tcW w:w="1859" w:type="dxa"/>
          </w:tcPr>
          <w:p w:rsidR="00507A02" w:rsidRDefault="00507A02" w:rsidP="00F837C8">
            <w:pPr>
              <w:jc w:val="center"/>
            </w:pPr>
            <w:r>
              <w:t>нет</w:t>
            </w:r>
          </w:p>
        </w:tc>
        <w:tc>
          <w:tcPr>
            <w:tcW w:w="1860" w:type="dxa"/>
          </w:tcPr>
          <w:p w:rsidR="00507A02" w:rsidRDefault="00507A02" w:rsidP="00F837C8">
            <w:pPr>
              <w:jc w:val="center"/>
            </w:pPr>
            <w:r>
              <w:t>нет</w:t>
            </w:r>
          </w:p>
        </w:tc>
        <w:tc>
          <w:tcPr>
            <w:tcW w:w="1859" w:type="dxa"/>
          </w:tcPr>
          <w:p w:rsidR="00507A02" w:rsidRDefault="00507A02" w:rsidP="00F837C8">
            <w:pPr>
              <w:jc w:val="center"/>
            </w:pPr>
            <w:r>
              <w:t>нет</w:t>
            </w:r>
          </w:p>
        </w:tc>
        <w:tc>
          <w:tcPr>
            <w:tcW w:w="1860" w:type="dxa"/>
          </w:tcPr>
          <w:p w:rsidR="00507A02" w:rsidRDefault="00507A02" w:rsidP="00F837C8">
            <w:pPr>
              <w:jc w:val="center"/>
            </w:pPr>
            <w:r>
              <w:t>не обязательное</w:t>
            </w:r>
          </w:p>
        </w:tc>
      </w:tr>
      <w:tr w:rsidR="003F0B16" w:rsidTr="00F837C8">
        <w:tc>
          <w:tcPr>
            <w:tcW w:w="474" w:type="dxa"/>
          </w:tcPr>
          <w:p w:rsidR="003F0B16" w:rsidRDefault="003F0B16" w:rsidP="00F837C8">
            <w:pPr>
              <w:jc w:val="center"/>
            </w:pPr>
            <w:r>
              <w:t>10</w:t>
            </w:r>
          </w:p>
        </w:tc>
        <w:tc>
          <w:tcPr>
            <w:tcW w:w="2544" w:type="dxa"/>
          </w:tcPr>
          <w:p w:rsidR="003F0B16" w:rsidRDefault="003F0B16" w:rsidP="00F837C8">
            <w:r>
              <w:t>Признак «Без возможности аккредитивной формы оплаты»</w:t>
            </w:r>
          </w:p>
        </w:tc>
        <w:tc>
          <w:tcPr>
            <w:tcW w:w="1859" w:type="dxa"/>
          </w:tcPr>
          <w:p w:rsidR="003F0B16" w:rsidRDefault="003F0B16" w:rsidP="00F837C8">
            <w:pPr>
              <w:jc w:val="center"/>
            </w:pPr>
            <w:r>
              <w:t>нет</w:t>
            </w:r>
          </w:p>
        </w:tc>
        <w:tc>
          <w:tcPr>
            <w:tcW w:w="1860" w:type="dxa"/>
          </w:tcPr>
          <w:p w:rsidR="003F0B16" w:rsidRDefault="003F0B16" w:rsidP="00F837C8">
            <w:pPr>
              <w:jc w:val="center"/>
            </w:pPr>
            <w:r>
              <w:t>нет</w:t>
            </w:r>
          </w:p>
        </w:tc>
        <w:tc>
          <w:tcPr>
            <w:tcW w:w="1859" w:type="dxa"/>
          </w:tcPr>
          <w:p w:rsidR="003F0B16" w:rsidRDefault="003F0B16" w:rsidP="00F837C8">
            <w:pPr>
              <w:jc w:val="center"/>
            </w:pPr>
            <w:r>
              <w:t>нет</w:t>
            </w:r>
          </w:p>
        </w:tc>
        <w:tc>
          <w:tcPr>
            <w:tcW w:w="1860" w:type="dxa"/>
          </w:tcPr>
          <w:p w:rsidR="003F0B16" w:rsidRDefault="003F0B16" w:rsidP="00F837C8">
            <w:pPr>
              <w:jc w:val="center"/>
            </w:pPr>
            <w:r>
              <w:t>не обязательное</w:t>
            </w:r>
          </w:p>
        </w:tc>
      </w:tr>
    </w:tbl>
    <w:p w:rsidR="00580A71" w:rsidRPr="0004667E" w:rsidRDefault="00580A71" w:rsidP="00580A71">
      <w:r>
        <w:br/>
        <w:t>Пояснения, к содержанию полей приведены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900"/>
        <w:gridCol w:w="6373"/>
      </w:tblGrid>
      <w:tr w:rsidR="00580A71" w:rsidTr="00F837C8">
        <w:tc>
          <w:tcPr>
            <w:tcW w:w="704" w:type="dxa"/>
          </w:tcPr>
          <w:p w:rsidR="00580A71" w:rsidRPr="00B77F0F" w:rsidRDefault="00580A71" w:rsidP="00F837C8">
            <w:pPr>
              <w:jc w:val="center"/>
              <w:rPr>
                <w:b/>
              </w:rPr>
            </w:pPr>
            <w:r w:rsidRPr="00B77F0F">
              <w:rPr>
                <w:b/>
              </w:rPr>
              <w:t xml:space="preserve">                 № п\п</w:t>
            </w:r>
          </w:p>
        </w:tc>
        <w:tc>
          <w:tcPr>
            <w:tcW w:w="2900" w:type="dxa"/>
          </w:tcPr>
          <w:p w:rsidR="00580A71" w:rsidRPr="00B77F0F" w:rsidRDefault="00580A71" w:rsidP="00F837C8">
            <w:pPr>
              <w:jc w:val="center"/>
              <w:rPr>
                <w:b/>
              </w:rPr>
            </w:pPr>
          </w:p>
          <w:p w:rsidR="00580A71" w:rsidRPr="00B77F0F" w:rsidRDefault="00580A71" w:rsidP="00F837C8">
            <w:pPr>
              <w:jc w:val="center"/>
              <w:rPr>
                <w:b/>
              </w:rPr>
            </w:pPr>
          </w:p>
          <w:p w:rsidR="00580A71" w:rsidRPr="00B77F0F" w:rsidRDefault="00580A71" w:rsidP="00F837C8">
            <w:pPr>
              <w:jc w:val="center"/>
              <w:rPr>
                <w:b/>
              </w:rPr>
            </w:pPr>
            <w:r w:rsidRPr="00B77F0F">
              <w:rPr>
                <w:b/>
              </w:rPr>
              <w:t>Название поля</w:t>
            </w:r>
          </w:p>
        </w:tc>
        <w:tc>
          <w:tcPr>
            <w:tcW w:w="6373" w:type="dxa"/>
          </w:tcPr>
          <w:p w:rsidR="00580A71" w:rsidRPr="00B77F0F" w:rsidRDefault="00580A71" w:rsidP="00F837C8">
            <w:pPr>
              <w:jc w:val="center"/>
              <w:rPr>
                <w:b/>
              </w:rPr>
            </w:pPr>
            <w:r w:rsidRPr="00B77F0F">
              <w:rPr>
                <w:b/>
              </w:rPr>
              <w:br/>
              <w:t>Описание</w:t>
            </w:r>
          </w:p>
        </w:tc>
      </w:tr>
      <w:tr w:rsidR="00580A71" w:rsidTr="00F837C8">
        <w:tc>
          <w:tcPr>
            <w:tcW w:w="704" w:type="dxa"/>
          </w:tcPr>
          <w:p w:rsidR="00580A71" w:rsidRDefault="00580A71" w:rsidP="00F837C8">
            <w:pPr>
              <w:jc w:val="center"/>
            </w:pPr>
            <w:r>
              <w:t>1</w:t>
            </w:r>
          </w:p>
        </w:tc>
        <w:tc>
          <w:tcPr>
            <w:tcW w:w="2900" w:type="dxa"/>
          </w:tcPr>
          <w:p w:rsidR="00580A71" w:rsidRDefault="00580A71" w:rsidP="00F837C8">
            <w:r>
              <w:t>№ ИБС</w:t>
            </w:r>
          </w:p>
        </w:tc>
        <w:tc>
          <w:tcPr>
            <w:tcW w:w="6373" w:type="dxa"/>
          </w:tcPr>
          <w:p w:rsidR="00580A71" w:rsidRPr="00B2395E" w:rsidRDefault="00580A71" w:rsidP="00F837C8">
            <w:pPr>
              <w:rPr>
                <w:sz w:val="22"/>
                <w:szCs w:val="22"/>
              </w:rPr>
            </w:pPr>
            <w:r>
              <w:t xml:space="preserve">Выбирается ИБС из списка, который содержит как свободные ИБС  данного ТП, так и забронированные (с указанием данных брони). Бронирование будет реализовано в рамках BR-10123 «Поиск ячеек, бронирование » Наименование и адрес местонахождения ТП </w:t>
            </w:r>
            <w:r w:rsidRPr="00BB2FE4">
              <w:t>должен проставляться автоматически</w:t>
            </w:r>
            <w:r>
              <w:t>.</w:t>
            </w:r>
          </w:p>
        </w:tc>
      </w:tr>
      <w:tr w:rsidR="00580A71" w:rsidTr="00F837C8">
        <w:tc>
          <w:tcPr>
            <w:tcW w:w="704" w:type="dxa"/>
          </w:tcPr>
          <w:p w:rsidR="00580A71" w:rsidRDefault="00580A71" w:rsidP="00F837C8">
            <w:pPr>
              <w:jc w:val="center"/>
            </w:pPr>
            <w:r>
              <w:t>2</w:t>
            </w:r>
          </w:p>
        </w:tc>
        <w:tc>
          <w:tcPr>
            <w:tcW w:w="2900" w:type="dxa"/>
          </w:tcPr>
          <w:p w:rsidR="00580A71" w:rsidRDefault="00580A71" w:rsidP="00F837C8">
            <w:r>
              <w:t>Срок пользования</w:t>
            </w:r>
          </w:p>
        </w:tc>
        <w:tc>
          <w:tcPr>
            <w:tcW w:w="6373" w:type="dxa"/>
          </w:tcPr>
          <w:p w:rsidR="00580A71" w:rsidRDefault="00580A71" w:rsidP="00F837C8">
            <w:r>
              <w:t>Указывается в днях. Срок пользования рассчитывается со дня, следующего за днем подписания Акта п/п ключей для пользования.</w:t>
            </w:r>
          </w:p>
        </w:tc>
      </w:tr>
      <w:tr w:rsidR="00580A71" w:rsidTr="00F837C8">
        <w:tc>
          <w:tcPr>
            <w:tcW w:w="704" w:type="dxa"/>
          </w:tcPr>
          <w:p w:rsidR="00580A71" w:rsidRDefault="00580A71" w:rsidP="00F837C8">
            <w:pPr>
              <w:jc w:val="center"/>
            </w:pPr>
            <w:r>
              <w:t>3</w:t>
            </w:r>
          </w:p>
        </w:tc>
        <w:tc>
          <w:tcPr>
            <w:tcW w:w="2900" w:type="dxa"/>
          </w:tcPr>
          <w:p w:rsidR="00580A71" w:rsidRDefault="00580A71" w:rsidP="00F837C8">
            <w:r>
              <w:t>Суммы к уплате клиентом</w:t>
            </w:r>
          </w:p>
        </w:tc>
        <w:tc>
          <w:tcPr>
            <w:tcW w:w="6373" w:type="dxa"/>
          </w:tcPr>
          <w:p w:rsidR="00580A71" w:rsidRDefault="00580A71" w:rsidP="00F837C8">
            <w:r>
              <w:t xml:space="preserve">Поля заполняются системно по данным полей №1 и №2, согласно тарифам, соответствующим сделке. Каждый вид </w:t>
            </w:r>
            <w:r>
              <w:lastRenderedPageBreak/>
              <w:t>комиссии отображается отдельно и сопровождается наименованием, в том числе вознаграждение за обеспечение доступа к ИБС (включая НДС) и задаток, при наличии.</w:t>
            </w:r>
          </w:p>
        </w:tc>
      </w:tr>
      <w:tr w:rsidR="00580A71" w:rsidTr="00F837C8">
        <w:tc>
          <w:tcPr>
            <w:tcW w:w="704" w:type="dxa"/>
          </w:tcPr>
          <w:p w:rsidR="00580A71" w:rsidRDefault="00580A71" w:rsidP="00F837C8">
            <w:pPr>
              <w:jc w:val="center"/>
            </w:pPr>
            <w:r>
              <w:lastRenderedPageBreak/>
              <w:t>4</w:t>
            </w:r>
          </w:p>
        </w:tc>
        <w:tc>
          <w:tcPr>
            <w:tcW w:w="2900" w:type="dxa"/>
          </w:tcPr>
          <w:p w:rsidR="00580A71" w:rsidRDefault="00580A71" w:rsidP="00F837C8">
            <w:r>
              <w:t>Периоды доступа</w:t>
            </w:r>
          </w:p>
        </w:tc>
        <w:tc>
          <w:tcPr>
            <w:tcW w:w="6373" w:type="dxa"/>
          </w:tcPr>
          <w:p w:rsidR="00580A71" w:rsidRDefault="00580A71" w:rsidP="007F70F4">
            <w:r>
              <w:t>Указываются в днях, не должны превышать срок пользования. Каждый период привязывается к Клиенту или к паре Клиентов. Возможно не более 3 периодов. При Учете посещений требуется системная проверка соответствия идентифицированного Клиента/Клиентов данному периоду.</w:t>
            </w:r>
            <w:r w:rsidR="007F70F4" w:rsidRPr="007F70F4">
              <w:t xml:space="preserve"> </w:t>
            </w:r>
          </w:p>
        </w:tc>
      </w:tr>
      <w:tr w:rsidR="00580A71" w:rsidTr="00F837C8">
        <w:tc>
          <w:tcPr>
            <w:tcW w:w="704" w:type="dxa"/>
          </w:tcPr>
          <w:p w:rsidR="00580A71" w:rsidRDefault="00580A71" w:rsidP="00F837C8">
            <w:pPr>
              <w:jc w:val="center"/>
            </w:pPr>
            <w:r>
              <w:t>5</w:t>
            </w:r>
          </w:p>
        </w:tc>
        <w:tc>
          <w:tcPr>
            <w:tcW w:w="2900" w:type="dxa"/>
          </w:tcPr>
          <w:p w:rsidR="00580A71" w:rsidRDefault="00580A71" w:rsidP="00F837C8">
            <w:r>
              <w:t xml:space="preserve">Документы, требуемые для доступа </w:t>
            </w:r>
          </w:p>
        </w:tc>
        <w:tc>
          <w:tcPr>
            <w:tcW w:w="6373" w:type="dxa"/>
          </w:tcPr>
          <w:p w:rsidR="009E5535" w:rsidRDefault="009E5535" w:rsidP="009E5535">
            <w:r>
              <w:t>Раздел заполняется с разбивкой по периодам доступа 1..3 (для типов договоров 2,3,4) и без разбивки для типа 1.</w:t>
            </w:r>
          </w:p>
          <w:p w:rsidR="009E5535" w:rsidRDefault="009E5535" w:rsidP="009E5535">
            <w:r>
              <w:t>На экране будет выведен список предопределенных наименований документов. Пользователь сможет выбрать из списка документов нужные путем простановки "галочки" в первой позиции и выполнить ручное заполнение доп.параметров документа (помеченных как "____"). Для договоров типа 2,3,4 должен быть предусмотрен вариант "прочие документы" (последний в списке) с возможностью свободного ввода информации о неограниченном количестве документов с помощью многострочного поля ввода. </w:t>
            </w:r>
          </w:p>
          <w:p w:rsidR="009E5535" w:rsidRDefault="009E5535" w:rsidP="009E5535">
            <w:r>
              <w:t xml:space="preserve">Выбранные "галочкой" документы должны выводиться в печатной форме Договора и на ЭФ Учета посещений. </w:t>
            </w:r>
          </w:p>
          <w:p w:rsidR="00580A71" w:rsidRDefault="007F70F4" w:rsidP="009E5535">
            <w:r>
              <w:t>Д</w:t>
            </w:r>
            <w:r w:rsidRPr="007F70F4">
              <w:t>ля ипотечных сделок в каждый из периодов доступа проверка комплекта документов, предназначенных  для доступа в течение него будет проверяться вне</w:t>
            </w:r>
            <w:r>
              <w:t xml:space="preserve"> модуля ИБС</w:t>
            </w:r>
            <w:r w:rsidRPr="007F70F4">
              <w:t>, регулироваться действующими регламентами Банка / или будет включено в регламенты Банка</w:t>
            </w:r>
          </w:p>
        </w:tc>
      </w:tr>
      <w:tr w:rsidR="00580A71" w:rsidTr="00F837C8">
        <w:tc>
          <w:tcPr>
            <w:tcW w:w="704" w:type="dxa"/>
          </w:tcPr>
          <w:p w:rsidR="00580A71" w:rsidRDefault="00580A71" w:rsidP="00F837C8">
            <w:pPr>
              <w:jc w:val="center"/>
            </w:pPr>
            <w:r>
              <w:t>6</w:t>
            </w:r>
          </w:p>
        </w:tc>
        <w:tc>
          <w:tcPr>
            <w:tcW w:w="2900" w:type="dxa"/>
          </w:tcPr>
          <w:p w:rsidR="00580A71" w:rsidRDefault="00580A71" w:rsidP="00F837C8">
            <w:r>
              <w:t>Сопровождающие</w:t>
            </w:r>
          </w:p>
        </w:tc>
        <w:tc>
          <w:tcPr>
            <w:tcW w:w="6373" w:type="dxa"/>
          </w:tcPr>
          <w:p w:rsidR="00580A71" w:rsidRDefault="00580A71" w:rsidP="00F837C8">
            <w:r>
              <w:t>Для каждого Клиента может быть не более одного Сопровождающего. Для каждого из них необходимо указать ФИО, дату рождения, данные ДУЛ и проставить отметку «присутствие возможно/обязательно». Эти данные выводятся в печатной форме Договора и на ЭФ Учет посещений. Не требуют системной идентификации ФЛ.</w:t>
            </w:r>
          </w:p>
        </w:tc>
      </w:tr>
      <w:tr w:rsidR="00507A02" w:rsidTr="00F837C8">
        <w:tc>
          <w:tcPr>
            <w:tcW w:w="704" w:type="dxa"/>
          </w:tcPr>
          <w:p w:rsidR="00507A02" w:rsidRDefault="00507A02" w:rsidP="00F837C8">
            <w:pPr>
              <w:jc w:val="center"/>
            </w:pPr>
            <w:r>
              <w:t>7</w:t>
            </w:r>
          </w:p>
        </w:tc>
        <w:tc>
          <w:tcPr>
            <w:tcW w:w="2900" w:type="dxa"/>
          </w:tcPr>
          <w:p w:rsidR="00507A02" w:rsidRDefault="00507A02" w:rsidP="00F837C8">
            <w:r>
              <w:t>Признак основного клиента</w:t>
            </w:r>
          </w:p>
        </w:tc>
        <w:tc>
          <w:tcPr>
            <w:tcW w:w="6373" w:type="dxa"/>
          </w:tcPr>
          <w:p w:rsidR="00507A02" w:rsidRDefault="00E54959" w:rsidP="00F837C8">
            <w:r>
              <w:t>Для договоров типа 2,3,4 один из клиентов должен быть помечен как основной.  Оплату комиссий по договору может производить только основной клиент. Оплату штрафов и расходов банка сверх тарифа может производить любой из клиентов по договору.</w:t>
            </w:r>
          </w:p>
        </w:tc>
      </w:tr>
      <w:tr w:rsidR="00580A71" w:rsidTr="00F837C8">
        <w:tc>
          <w:tcPr>
            <w:tcW w:w="704" w:type="dxa"/>
          </w:tcPr>
          <w:p w:rsidR="00580A71" w:rsidRDefault="00580A71" w:rsidP="00F837C8">
            <w:pPr>
              <w:jc w:val="center"/>
            </w:pPr>
            <w:r>
              <w:t>8</w:t>
            </w:r>
          </w:p>
        </w:tc>
        <w:tc>
          <w:tcPr>
            <w:tcW w:w="2900" w:type="dxa"/>
          </w:tcPr>
          <w:p w:rsidR="00580A71" w:rsidRDefault="00580A71" w:rsidP="00F837C8">
            <w:pPr>
              <w:rPr>
                <w:rFonts w:ascii="Tahoma" w:hAnsi="Tahoma" w:cs="Tahoma"/>
              </w:rPr>
            </w:pPr>
            <w:r>
              <w:t>Номер МС для ФЛ /платежные реквизиты для ЮЛ/ИП</w:t>
            </w:r>
          </w:p>
        </w:tc>
        <w:tc>
          <w:tcPr>
            <w:tcW w:w="6373" w:type="dxa"/>
          </w:tcPr>
          <w:p w:rsidR="00580A71" w:rsidRDefault="00580A71" w:rsidP="00F837C8">
            <w:r>
              <w:t>Для каждого Клиента – ФЛ должен быть указан номер МС в рублях. Проверка соответствия типа счета и валюты счета производится в Спектрум. Для ЮЛ/ИП данные вводятся с ЭФ в объеме, необходимом для формирования Договора</w:t>
            </w:r>
          </w:p>
        </w:tc>
      </w:tr>
      <w:tr w:rsidR="00580A71" w:rsidTr="00F837C8">
        <w:tc>
          <w:tcPr>
            <w:tcW w:w="704" w:type="dxa"/>
          </w:tcPr>
          <w:p w:rsidR="00580A71" w:rsidRDefault="00580A71" w:rsidP="00F837C8">
            <w:pPr>
              <w:jc w:val="center"/>
            </w:pPr>
            <w:r>
              <w:t>9</w:t>
            </w:r>
          </w:p>
        </w:tc>
        <w:tc>
          <w:tcPr>
            <w:tcW w:w="2900" w:type="dxa"/>
          </w:tcPr>
          <w:p w:rsidR="00580A71" w:rsidRPr="00D55B45" w:rsidRDefault="00580A71" w:rsidP="00F837C8">
            <w:r>
              <w:t>Признак «Витрина залогового имущества»</w:t>
            </w:r>
          </w:p>
        </w:tc>
        <w:tc>
          <w:tcPr>
            <w:tcW w:w="6373" w:type="dxa"/>
          </w:tcPr>
          <w:p w:rsidR="00580A71" w:rsidRDefault="00580A71" w:rsidP="003F0B16">
            <w:r w:rsidRPr="00D55B45">
              <w:t xml:space="preserve">При регистрации Договора ИБС </w:t>
            </w:r>
            <w:r>
              <w:t>с типом 4</w:t>
            </w:r>
            <w:r w:rsidRPr="00D55B45">
              <w:t xml:space="preserve"> </w:t>
            </w:r>
            <w:r>
              <w:t>(</w:t>
            </w:r>
            <w:r w:rsidRPr="00D55B45">
              <w:t>ипотечных</w:t>
            </w:r>
            <w:r>
              <w:t>)</w:t>
            </w:r>
            <w:r w:rsidRPr="00D55B45">
              <w:t xml:space="preserve"> необходимо поле для проставления </w:t>
            </w:r>
            <w:r>
              <w:t>признака</w:t>
            </w:r>
            <w:r w:rsidRPr="00D55B45">
              <w:t xml:space="preserve"> </w:t>
            </w:r>
            <w:r>
              <w:t>«Витрина залогового имущества». При проставлении «галочки» в этом поле,</w:t>
            </w:r>
            <w:r w:rsidRPr="00D55B45">
              <w:t xml:space="preserve"> не должна взиматься комиссия </w:t>
            </w:r>
            <w:r>
              <w:t>за предоставление в пользование ИБС</w:t>
            </w:r>
            <w:r w:rsidRPr="00D55B45">
              <w:t>.</w:t>
            </w:r>
            <w:r>
              <w:t xml:space="preserve"> П</w:t>
            </w:r>
            <w:r w:rsidRPr="000A2B6D">
              <w:t>рименяется для сделок с типом 4 проводимых в рамках «Витрина залогового имущества»</w:t>
            </w:r>
            <w:r w:rsidR="003F0B16">
              <w:t>.</w:t>
            </w:r>
          </w:p>
        </w:tc>
      </w:tr>
      <w:tr w:rsidR="003F0B16" w:rsidTr="00F837C8">
        <w:tc>
          <w:tcPr>
            <w:tcW w:w="704" w:type="dxa"/>
          </w:tcPr>
          <w:p w:rsidR="003F0B16" w:rsidRDefault="003F0B16" w:rsidP="00F837C8">
            <w:pPr>
              <w:jc w:val="center"/>
            </w:pPr>
            <w:r>
              <w:t>10</w:t>
            </w:r>
          </w:p>
        </w:tc>
        <w:tc>
          <w:tcPr>
            <w:tcW w:w="2900" w:type="dxa"/>
          </w:tcPr>
          <w:p w:rsidR="003F0B16" w:rsidRDefault="003F0B16" w:rsidP="00F837C8">
            <w:r>
              <w:t>Признак «Без возможности аккредитивной формы оплаты»</w:t>
            </w:r>
          </w:p>
        </w:tc>
        <w:tc>
          <w:tcPr>
            <w:tcW w:w="6373" w:type="dxa"/>
          </w:tcPr>
          <w:p w:rsidR="009E5535" w:rsidRPr="009E5535" w:rsidRDefault="003F0B16" w:rsidP="009E5535">
            <w:pPr>
              <w:jc w:val="left"/>
            </w:pPr>
            <w:r w:rsidRPr="00D55B45">
              <w:t xml:space="preserve">При регистрации Договора ИБС </w:t>
            </w:r>
            <w:r>
              <w:t>с типом 4</w:t>
            </w:r>
            <w:r w:rsidRPr="00D55B45">
              <w:t xml:space="preserve"> </w:t>
            </w:r>
            <w:r>
              <w:t xml:space="preserve">(ипотечный) возможно применение специальных тарифов </w:t>
            </w:r>
            <w:r w:rsidR="009E5535" w:rsidRPr="009E5535">
              <w:t xml:space="preserve">при предоставлении в пользование индивидуального банковского сейфа при кредитных ипотечных сделках (при </w:t>
            </w:r>
            <w:r w:rsidR="009E5535" w:rsidRPr="009E5535">
              <w:lastRenderedPageBreak/>
              <w:t>наличии альтернативы в ипотечной сделке и/или иных обстоятельств, препятствующих осуществлению аккредитивной формы расчетов).</w:t>
            </w:r>
          </w:p>
          <w:p w:rsidR="003F0B16" w:rsidRPr="00D55B45" w:rsidRDefault="003F0B16" w:rsidP="00F837C8"/>
        </w:tc>
      </w:tr>
    </w:tbl>
    <w:p w:rsidR="00580A71" w:rsidRDefault="009E5535" w:rsidP="009E5535">
      <w:pPr>
        <w:ind w:firstLine="360"/>
      </w:pPr>
      <w:r w:rsidRPr="009E5535">
        <w:lastRenderedPageBreak/>
        <w:t>С</w:t>
      </w:r>
      <w:r>
        <w:t>писок предопределенных наименований документов, используемый для заполнения Раздела 5 Договора ИБС должен настраиваться в справочнике системы "Шаблоны наименований документов, требуемых для доступа к ИБС". Это позволит при изменении Законодательства оперативно менять списки требуемых для доступа к ИБС документов и их настройки. Справочник шаблонов должен позволять для каждого типа Договора ИБС задавать отдельный список наименований документов, при необходимости с разбивкой по периодам доступа. Каждый шаблон наименования документа должен содержать текст с возможными параметрами, обозначенными как "____", который будет выведен в Разделе 5 Договора ИБС.</w:t>
      </w:r>
    </w:p>
    <w:p w:rsidR="00FA4141" w:rsidRPr="0050162D" w:rsidRDefault="00FA4141" w:rsidP="00FA4141">
      <w:pPr>
        <w:ind w:firstLine="360"/>
      </w:pPr>
      <w:r w:rsidRPr="0050162D">
        <w:t xml:space="preserve">В </w:t>
      </w:r>
      <w:r w:rsidR="007D5AF1" w:rsidRPr="0050162D">
        <w:t xml:space="preserve">рамках данной активности </w:t>
      </w:r>
      <w:r w:rsidRPr="0050162D">
        <w:t>система рассчитывает на основании тарифов следующие суммы  по договору:</w:t>
      </w:r>
    </w:p>
    <w:p w:rsidR="004F671F" w:rsidRPr="007A3882" w:rsidRDefault="000A332E" w:rsidP="0084209F">
      <w:pPr>
        <w:pStyle w:val="af5"/>
        <w:numPr>
          <w:ilvl w:val="0"/>
          <w:numId w:val="15"/>
        </w:numPr>
        <w:rPr>
          <w:i/>
          <w:sz w:val="20"/>
          <w:szCs w:val="20"/>
        </w:rPr>
      </w:pPr>
      <w:r w:rsidRPr="000A332E">
        <w:t>Для всех типов Договоров ИБС</w:t>
      </w:r>
      <w:r>
        <w:t xml:space="preserve">. </w:t>
      </w:r>
      <w:r w:rsidR="00FA4141" w:rsidRPr="0050162D">
        <w:t>Сумма  комиссии за предоставление в пользование индивидуального банковского сейфа в зависимости от указанного срока</w:t>
      </w:r>
      <w:r w:rsidR="00C01E64">
        <w:t>, размера ИБС, пакета ДКО, типа договора(см. треб</w:t>
      </w:r>
      <w:r w:rsidR="00612860">
        <w:t>о</w:t>
      </w:r>
      <w:r w:rsidR="00C01E64">
        <w:t>вания к тарификации п. 2.1.4)</w:t>
      </w:r>
      <w:r w:rsidR="00FA4141" w:rsidRPr="0050162D">
        <w:t>.</w:t>
      </w:r>
      <w:r w:rsidR="004F671F">
        <w:t xml:space="preserve"> </w:t>
      </w:r>
      <w:r w:rsidR="004F671F" w:rsidRPr="007A3882">
        <w:rPr>
          <w:i/>
          <w:sz w:val="20"/>
          <w:szCs w:val="20"/>
        </w:rPr>
        <w:t xml:space="preserve">Проводки для ФЛ по оплате см.  п.   9.1.1  Приложения 1, по отмене оплаты см. п. 9.1.2. Проводки для ЮЛ по оплате см.  п.   9.2.1  Приложения 1, по отмене оплаты см. п. 9.2.2 </w:t>
      </w:r>
    </w:p>
    <w:p w:rsidR="00FA4141" w:rsidRDefault="00FA4141" w:rsidP="004F671F">
      <w:pPr>
        <w:pStyle w:val="af5"/>
      </w:pPr>
    </w:p>
    <w:p w:rsidR="004F671F" w:rsidRPr="0050162D" w:rsidRDefault="004F671F" w:rsidP="004F671F">
      <w:pPr>
        <w:pStyle w:val="af5"/>
      </w:pPr>
    </w:p>
    <w:p w:rsidR="007A3882" w:rsidRPr="0050162D" w:rsidRDefault="00FA4141" w:rsidP="0084209F">
      <w:pPr>
        <w:pStyle w:val="af5"/>
        <w:numPr>
          <w:ilvl w:val="0"/>
          <w:numId w:val="15"/>
        </w:numPr>
      </w:pPr>
      <w:r w:rsidRPr="0050162D">
        <w:t>Для  Договоров с типом 2 и 3 рассчитывается  вознаграждение за обеспечение доступа к ИБС.</w:t>
      </w:r>
      <w:r w:rsidR="007A3882" w:rsidRPr="007A3882">
        <w:t xml:space="preserve"> </w:t>
      </w:r>
      <w:r w:rsidR="007A3882" w:rsidRPr="007A3882">
        <w:rPr>
          <w:i/>
          <w:sz w:val="20"/>
          <w:szCs w:val="20"/>
        </w:rPr>
        <w:t>Проводки для ФЛ по оплате см.  п.   9.1.1  Приложения 1, по отмене оплаты см. п. 9.1.2. Проводки для ЮЛ по оплате см.  п.   9.2.1  Приложения 1, по отмене оплаты см. п. 9.2.2</w:t>
      </w:r>
      <w:r w:rsidR="007A3882">
        <w:t xml:space="preserve"> </w:t>
      </w:r>
    </w:p>
    <w:p w:rsidR="00FA4141" w:rsidRPr="0050162D" w:rsidRDefault="00FA4141" w:rsidP="007A3882">
      <w:pPr>
        <w:pStyle w:val="af5"/>
      </w:pPr>
    </w:p>
    <w:p w:rsidR="00FA4141" w:rsidRPr="0050162D" w:rsidRDefault="00FA4141" w:rsidP="00FA4141">
      <w:pPr>
        <w:ind w:firstLine="360"/>
      </w:pPr>
    </w:p>
    <w:p w:rsidR="00DA1500" w:rsidRPr="0050162D" w:rsidRDefault="00FA4141" w:rsidP="007D5AF1">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7D5AF1" w:rsidRPr="0050162D" w:rsidRDefault="007D5AF1" w:rsidP="007D5AF1">
      <w:pPr>
        <w:ind w:firstLine="708"/>
      </w:pPr>
      <w:r w:rsidRPr="0050162D">
        <w:t xml:space="preserve">Для договора с типом 4 система должна обеспечить простановку признака «Витрина залогового имущества». Наличие этого признака в договоре означает, что комиссии за пользование ИБС </w:t>
      </w:r>
      <w:r w:rsidR="009130A0">
        <w:t xml:space="preserve">должны </w:t>
      </w:r>
      <w:r w:rsidRPr="0050162D">
        <w:t>быть равны 0.</w:t>
      </w:r>
      <w:r w:rsidR="000F3A75">
        <w:t xml:space="preserve"> Так же для договоров с типом  4 система должна обеспечить простановку признака использования аккредитивной формы расчетов.  Наличие этого признака означает необходимость использования  особых тарифов для заключаемого договора. </w:t>
      </w:r>
    </w:p>
    <w:p w:rsidR="00FA4141" w:rsidRPr="0050162D" w:rsidRDefault="007D5AF1" w:rsidP="00FA4141">
      <w:pPr>
        <w:ind w:firstLine="708"/>
      </w:pPr>
      <w:r w:rsidRPr="0050162D">
        <w:t>После этого</w:t>
      </w:r>
      <w:r w:rsidR="009A6F49">
        <w:t xml:space="preserve"> формируется договор пользования ИБС, договор получает статус «Создан». </w:t>
      </w:r>
      <w:r w:rsidR="009A6F49" w:rsidRPr="0050162D">
        <w:t xml:space="preserve"> </w:t>
      </w:r>
      <w:r w:rsidRPr="0050162D">
        <w:t xml:space="preserve"> </w:t>
      </w:r>
      <w:r w:rsidR="009A6F49">
        <w:t>А</w:t>
      </w:r>
      <w:r w:rsidRPr="0050162D">
        <w:t xml:space="preserve">ктивность по регистрации договора </w:t>
      </w:r>
      <w:r w:rsidR="00FA4141" w:rsidRPr="0050162D">
        <w:t>считается законченной.</w:t>
      </w:r>
      <w:r w:rsidR="00107308" w:rsidRPr="0050162D">
        <w:t xml:space="preserve"> Для завершения СИС </w:t>
      </w:r>
      <w:r w:rsidRPr="0050162D">
        <w:t xml:space="preserve">«Заключение договора ИБС» </w:t>
      </w:r>
      <w:r w:rsidR="00107308" w:rsidRPr="0050162D">
        <w:t xml:space="preserve">необходимо выполнить </w:t>
      </w:r>
      <w:r w:rsidRPr="0050162D">
        <w:t>активность по оплате</w:t>
      </w:r>
      <w:r w:rsidR="00107308" w:rsidRPr="0050162D">
        <w:t xml:space="preserve">, которая инициируется отдельной тематикой </w:t>
      </w:r>
      <w:r w:rsidR="00107308" w:rsidRPr="0050162D">
        <w:rPr>
          <w:lang w:val="en-US"/>
        </w:rPr>
        <w:t>Siebel</w:t>
      </w:r>
      <w:r w:rsidR="00107308" w:rsidRPr="0050162D">
        <w:t>.</w:t>
      </w:r>
      <w:r w:rsidR="006437B8" w:rsidRPr="0050162D">
        <w:t xml:space="preserve">  </w:t>
      </w:r>
      <w:r w:rsidR="006437B8" w:rsidRPr="004F671F">
        <w:t>Пр</w:t>
      </w:r>
      <w:r w:rsidRPr="004F671F">
        <w:t>и этом должны быть сформированы про</w:t>
      </w:r>
      <w:r w:rsidR="006437B8" w:rsidRPr="004F671F">
        <w:t xml:space="preserve">водки, которые </w:t>
      </w:r>
      <w:r w:rsidRPr="004F671F">
        <w:t xml:space="preserve">указаны </w:t>
      </w:r>
      <w:r w:rsidR="006437B8" w:rsidRPr="004F671F">
        <w:t>в Приложении 1</w:t>
      </w:r>
      <w:r w:rsidR="004F671F" w:rsidRPr="004F671F">
        <w:t>.</w:t>
      </w:r>
      <w:r w:rsidR="006437B8" w:rsidRPr="004F671F">
        <w:t xml:space="preserve"> </w:t>
      </w:r>
    </w:p>
    <w:p w:rsidR="00FA4141" w:rsidRPr="0050162D" w:rsidRDefault="00FA4141" w:rsidP="00FA4141">
      <w:pPr>
        <w:pStyle w:val="af5"/>
        <w:spacing w:after="160" w:line="259" w:lineRule="auto"/>
        <w:ind w:left="0" w:firstLine="708"/>
      </w:pPr>
      <w:r w:rsidRPr="0050162D">
        <w:t xml:space="preserve">После того, как создан договор ИБС,  Исполнитель имеет возможность  просмотреть  и распечатать Договор в формате </w:t>
      </w:r>
      <w:r w:rsidRPr="0050162D">
        <w:rPr>
          <w:lang w:val="en-US"/>
        </w:rPr>
        <w:t>PDF</w:t>
      </w:r>
      <w:r w:rsidRPr="0050162D">
        <w:t xml:space="preserve">. Все необходимые данные для печатной формы Договора, не описанные выше, заполняются автоматически на основании системных данных. </w:t>
      </w:r>
    </w:p>
    <w:p w:rsidR="00FA4141" w:rsidRPr="0050162D" w:rsidRDefault="00FA4141" w:rsidP="004D3F4C">
      <w:pPr>
        <w:pStyle w:val="af5"/>
        <w:spacing w:after="160" w:line="259" w:lineRule="auto"/>
        <w:ind w:left="0" w:firstLine="708"/>
      </w:pPr>
    </w:p>
    <w:p w:rsidR="003848D5" w:rsidRPr="0050162D" w:rsidRDefault="003848D5" w:rsidP="00F114D8"/>
    <w:p w:rsidR="003848D5" w:rsidRPr="0050162D" w:rsidRDefault="003848D5" w:rsidP="00F114D8">
      <w:pPr>
        <w:rPr>
          <w:b/>
        </w:rPr>
      </w:pPr>
      <w:r w:rsidRPr="0050162D">
        <w:rPr>
          <w:b/>
        </w:rPr>
        <w:t>Выходы процесса</w:t>
      </w:r>
    </w:p>
    <w:p w:rsidR="003848D5" w:rsidRPr="0050162D" w:rsidRDefault="000215A8" w:rsidP="00F114D8">
      <w:r w:rsidRPr="0050162D">
        <w:t>В системе</w:t>
      </w:r>
      <w:r w:rsidR="000E6BAD" w:rsidRPr="0050162D">
        <w:t xml:space="preserve"> Спектрум</w:t>
      </w:r>
      <w:r w:rsidRPr="0050162D">
        <w:t xml:space="preserve"> сохранен новый </w:t>
      </w:r>
      <w:r w:rsidR="00754B99" w:rsidRPr="0050162D">
        <w:t>Д</w:t>
      </w:r>
      <w:r w:rsidR="003848D5" w:rsidRPr="0050162D">
        <w:t>оговор ИБС, в статусе «Создан».</w:t>
      </w:r>
      <w:r w:rsidR="00D73F11" w:rsidRPr="0050162D">
        <w:t xml:space="preserve"> Рассчитаны суммы по СИС «</w:t>
      </w:r>
      <w:r w:rsidR="007D5AF1" w:rsidRPr="0050162D">
        <w:t>Заключение</w:t>
      </w:r>
      <w:r w:rsidR="00D73F11" w:rsidRPr="0050162D">
        <w:t xml:space="preserve"> договора</w:t>
      </w:r>
      <w:r w:rsidR="007D5AF1" w:rsidRPr="0050162D">
        <w:t xml:space="preserve"> ИБС</w:t>
      </w:r>
      <w:r w:rsidR="00D73F11" w:rsidRPr="0050162D">
        <w:t xml:space="preserve">».  </w:t>
      </w:r>
      <w:r w:rsidR="00FC5721">
        <w:t>ИБС находится в статусе «Занят»</w:t>
      </w:r>
    </w:p>
    <w:p w:rsidR="003848D5" w:rsidRPr="0050162D" w:rsidRDefault="003848D5" w:rsidP="00F114D8"/>
    <w:p w:rsidR="003848D5" w:rsidRPr="0050162D" w:rsidRDefault="003848D5" w:rsidP="00F114D8">
      <w:pPr>
        <w:rPr>
          <w:b/>
        </w:rPr>
      </w:pPr>
      <w:r w:rsidRPr="0050162D">
        <w:rPr>
          <w:b/>
        </w:rPr>
        <w:t>Ограничения процесса</w:t>
      </w:r>
    </w:p>
    <w:p w:rsidR="008046A6" w:rsidRDefault="00F3338A" w:rsidP="00940436">
      <w:pPr>
        <w:ind w:firstLine="708"/>
      </w:pPr>
      <w:r w:rsidRPr="0050162D">
        <w:t xml:space="preserve">Для Клиентов ФЛ обязательно </w:t>
      </w:r>
      <w:r w:rsidR="008475A2" w:rsidRPr="0050162D">
        <w:t xml:space="preserve">наличие </w:t>
      </w:r>
      <w:r w:rsidRPr="0050162D">
        <w:t xml:space="preserve">ДКО. Все расчеты по Договору ИБС производятся через </w:t>
      </w:r>
      <w:r w:rsidR="000130FB" w:rsidRPr="0050162D">
        <w:t xml:space="preserve">рублевый </w:t>
      </w:r>
      <w:r w:rsidRPr="0050162D">
        <w:t>МС Клиента</w:t>
      </w:r>
      <w:r w:rsidR="004D7D89">
        <w:t xml:space="preserve">, </w:t>
      </w:r>
      <w:r w:rsidR="004D7D89" w:rsidRPr="004D7D89">
        <w:t>в случае осуществления оплаты по Договору ИБС Клиентом ФЛ</w:t>
      </w:r>
      <w:r w:rsidRPr="0050162D">
        <w:t>.</w:t>
      </w:r>
      <w:r w:rsidR="00137333" w:rsidRPr="0050162D">
        <w:t xml:space="preserve"> </w:t>
      </w:r>
      <w:r w:rsidR="008046A6" w:rsidRPr="0050162D">
        <w:t xml:space="preserve">Максимальный срок аренды - 365 дней, по большим срокам реализация только через </w:t>
      </w:r>
      <w:r w:rsidR="009A6F49">
        <w:t xml:space="preserve">заключение </w:t>
      </w:r>
      <w:r w:rsidR="008046A6" w:rsidRPr="0050162D">
        <w:t>ДС на пролонгацию</w:t>
      </w:r>
      <w:r w:rsidR="004D7D89" w:rsidRPr="004D7D89">
        <w:t xml:space="preserve"> (возможна для всех типов Договоров ИБС)</w:t>
      </w:r>
      <w:r w:rsidR="008046A6" w:rsidRPr="0050162D">
        <w:t>/автопролонгацию</w:t>
      </w:r>
      <w:r w:rsidR="004D7D89">
        <w:t xml:space="preserve"> (</w:t>
      </w:r>
      <w:r w:rsidR="004D7D89" w:rsidRPr="004D7D89">
        <w:t>возможна только для Договора ИБС с типом 1</w:t>
      </w:r>
      <w:r w:rsidR="004D7D89">
        <w:t>)</w:t>
      </w:r>
      <w:r w:rsidR="008046A6" w:rsidRPr="0050162D">
        <w:t>.</w:t>
      </w:r>
    </w:p>
    <w:p w:rsidR="00940436" w:rsidRPr="0050162D" w:rsidRDefault="00940436" w:rsidP="00940436">
      <w:pPr>
        <w:spacing w:after="160" w:line="259" w:lineRule="auto"/>
        <w:ind w:firstLine="708"/>
        <w:jc w:val="left"/>
      </w:pPr>
      <w:r w:rsidRPr="00940436">
        <w:lastRenderedPageBreak/>
        <w:t>Для клиентов</w:t>
      </w:r>
      <w:r>
        <w:t xml:space="preserve"> ЮЛ, о</w:t>
      </w:r>
      <w:r w:rsidRPr="00C6727E">
        <w:t>плат</w:t>
      </w:r>
      <w:r>
        <w:t>а производится вне модуля ИБС и учитывается по договору с помощью активности «Расчеты по Договорам ИБС вне модуля ИБС» см. п. 2.3.6</w:t>
      </w:r>
    </w:p>
    <w:p w:rsidR="00940436" w:rsidRPr="0050162D" w:rsidRDefault="00940436" w:rsidP="00940436">
      <w:pPr>
        <w:ind w:firstLine="708"/>
      </w:pPr>
    </w:p>
    <w:p w:rsidR="00F3338A" w:rsidRPr="0050162D" w:rsidRDefault="00F3338A" w:rsidP="00965FAA">
      <w:pPr>
        <w:pStyle w:val="af5"/>
        <w:spacing w:after="160" w:line="259" w:lineRule="auto"/>
        <w:ind w:left="0" w:firstLine="851"/>
        <w:rPr>
          <w:color w:val="000000"/>
        </w:rPr>
      </w:pPr>
    </w:p>
    <w:p w:rsidR="00AA7190" w:rsidRPr="0050162D" w:rsidRDefault="00A8597D" w:rsidP="00B7679E">
      <w:pPr>
        <w:pStyle w:val="3"/>
        <w:rPr>
          <w:u w:val="single"/>
          <w:lang w:val="en-US"/>
        </w:rPr>
      </w:pPr>
      <w:bookmarkStart w:id="120" w:name="_Toc454971395"/>
      <w:r w:rsidRPr="0050162D">
        <w:rPr>
          <w:u w:val="single"/>
        </w:rPr>
        <w:t>Редактирование договора ИБС</w:t>
      </w:r>
      <w:bookmarkEnd w:id="120"/>
    </w:p>
    <w:p w:rsidR="008233AD" w:rsidRPr="0050162D" w:rsidRDefault="008233AD" w:rsidP="00F114D8">
      <w:pPr>
        <w:rPr>
          <w:b/>
        </w:rPr>
      </w:pPr>
      <w:r w:rsidRPr="0050162D">
        <w:rPr>
          <w:b/>
        </w:rPr>
        <w:t>Входы процесса</w:t>
      </w:r>
    </w:p>
    <w:p w:rsidR="008233AD" w:rsidRPr="0050162D" w:rsidRDefault="008233AD" w:rsidP="00F114D8">
      <w:r w:rsidRPr="0050162D">
        <w:t xml:space="preserve">Договор  ИБС  должен </w:t>
      </w:r>
      <w:r w:rsidR="000215A8" w:rsidRPr="0050162D">
        <w:t xml:space="preserve">иметь </w:t>
      </w:r>
      <w:r w:rsidRPr="0050162D">
        <w:t>статус «Создан»</w:t>
      </w:r>
      <w:r w:rsidR="009A6F49">
        <w:t xml:space="preserve"> без оплаты/учета оплат рассчитанных сумм</w:t>
      </w:r>
      <w:r w:rsidRPr="0050162D">
        <w:t>.</w:t>
      </w:r>
      <w:r w:rsidR="000D0BD4" w:rsidRPr="0050162D">
        <w:t xml:space="preserve"> По договору выполнена активность «регистрация договора ИБС»</w:t>
      </w:r>
    </w:p>
    <w:p w:rsidR="008233AD" w:rsidRPr="0050162D" w:rsidRDefault="008233AD" w:rsidP="00F114D8"/>
    <w:p w:rsidR="008233AD" w:rsidRPr="0050162D" w:rsidRDefault="008233AD" w:rsidP="00F114D8">
      <w:pPr>
        <w:rPr>
          <w:b/>
        </w:rPr>
      </w:pPr>
      <w:r w:rsidRPr="0050162D">
        <w:rPr>
          <w:b/>
        </w:rPr>
        <w:t>Описание процесса</w:t>
      </w:r>
    </w:p>
    <w:p w:rsidR="000E6BAD" w:rsidRPr="0050162D" w:rsidRDefault="008233AD" w:rsidP="00F114D8">
      <w:r w:rsidRPr="0050162D">
        <w:t xml:space="preserve">Сотрудник банка </w:t>
      </w:r>
      <w:r w:rsidR="005B46F9">
        <w:t>имеющий полномочия на работу с ИБС</w:t>
      </w:r>
      <w:r w:rsidRPr="0050162D">
        <w:t xml:space="preserve"> выбирает </w:t>
      </w:r>
      <w:r w:rsidR="000E6BAD" w:rsidRPr="0050162D">
        <w:t xml:space="preserve">в Спектрум </w:t>
      </w:r>
      <w:r w:rsidRPr="0050162D">
        <w:t>Договор ИБС</w:t>
      </w:r>
      <w:r w:rsidR="000E6BAD" w:rsidRPr="0050162D">
        <w:t xml:space="preserve">. Поиск необходимо осуществлять по № Договора, или по № ИБС, или по ФИО Клиента. </w:t>
      </w:r>
    </w:p>
    <w:p w:rsidR="008233AD" w:rsidRPr="0050162D" w:rsidRDefault="008233AD" w:rsidP="00F114D8">
      <w:r w:rsidRPr="0050162D">
        <w:t xml:space="preserve"> </w:t>
      </w:r>
      <w:r w:rsidR="000E6BAD" w:rsidRPr="0050162D">
        <w:t>Договор в статусе «Создан» может быть</w:t>
      </w:r>
      <w:r w:rsidRPr="0050162D">
        <w:t xml:space="preserve"> </w:t>
      </w:r>
      <w:r w:rsidR="000E6BAD" w:rsidRPr="0050162D">
        <w:t>отредактирован</w:t>
      </w:r>
      <w:r w:rsidRPr="0050162D">
        <w:t xml:space="preserve">. При этом изменению подлежат любые данные по договору </w:t>
      </w:r>
      <w:r w:rsidR="00137333" w:rsidRPr="0050162D">
        <w:t>за исключением типа договора и</w:t>
      </w:r>
      <w:r w:rsidRPr="0050162D">
        <w:t xml:space="preserve"> данных</w:t>
      </w:r>
      <w:r w:rsidR="000130FB" w:rsidRPr="0050162D">
        <w:t>, получаемых из внешних систем</w:t>
      </w:r>
      <w:r w:rsidR="008475A2" w:rsidRPr="0050162D">
        <w:t>.</w:t>
      </w:r>
      <w:r w:rsidR="000130FB" w:rsidRPr="0050162D">
        <w:t xml:space="preserve"> </w:t>
      </w:r>
      <w:r w:rsidR="008475A2" w:rsidRPr="0050162D">
        <w:t>Э</w:t>
      </w:r>
      <w:r w:rsidR="00D0467D" w:rsidRPr="0050162D">
        <w:t>то</w:t>
      </w:r>
      <w:r w:rsidR="000130FB" w:rsidRPr="0050162D">
        <w:t xml:space="preserve"> данные</w:t>
      </w:r>
      <w:r w:rsidRPr="0050162D">
        <w:t xml:space="preserve"> Клиента/Клиентов</w:t>
      </w:r>
      <w:r w:rsidR="004E388B" w:rsidRPr="0050162D">
        <w:t>,</w:t>
      </w:r>
      <w:r w:rsidRPr="0050162D">
        <w:t xml:space="preserve"> </w:t>
      </w:r>
      <w:r w:rsidR="000130FB" w:rsidRPr="0050162D">
        <w:t>их Представителей</w:t>
      </w:r>
      <w:r w:rsidRPr="0050162D">
        <w:t>, при наличии</w:t>
      </w:r>
      <w:r w:rsidR="00EA5F7F" w:rsidRPr="0050162D">
        <w:t>, и номер рублевого МС</w:t>
      </w:r>
      <w:r w:rsidR="004E388B" w:rsidRPr="0050162D">
        <w:t xml:space="preserve"> </w:t>
      </w:r>
      <w:r w:rsidR="000E6BAD" w:rsidRPr="0050162D">
        <w:t>для Клиента ФЛ</w:t>
      </w:r>
      <w:r w:rsidRPr="0050162D">
        <w:t>. По окончании редактирования должна предлагаться возможность просмотреть/распечатать Договор ИБС.</w:t>
      </w:r>
    </w:p>
    <w:p w:rsidR="008233AD" w:rsidRPr="0050162D" w:rsidRDefault="008233AD" w:rsidP="00F114D8">
      <w:pPr>
        <w:rPr>
          <w:b/>
        </w:rPr>
      </w:pPr>
      <w:r w:rsidRPr="0050162D">
        <w:rPr>
          <w:b/>
        </w:rPr>
        <w:t>Выходы процесса</w:t>
      </w:r>
    </w:p>
    <w:p w:rsidR="008233AD" w:rsidRPr="0050162D" w:rsidRDefault="009F04EC" w:rsidP="00F114D8">
      <w:r w:rsidRPr="0050162D">
        <w:t xml:space="preserve">В </w:t>
      </w:r>
      <w:r w:rsidR="008233AD" w:rsidRPr="0050162D">
        <w:t>Договор</w:t>
      </w:r>
      <w:r w:rsidRPr="0050162D">
        <w:t>е</w:t>
      </w:r>
      <w:r w:rsidR="008233AD" w:rsidRPr="0050162D">
        <w:t xml:space="preserve"> ИБС </w:t>
      </w:r>
      <w:r w:rsidRPr="0050162D">
        <w:t xml:space="preserve">сохранены сделанные </w:t>
      </w:r>
      <w:r w:rsidR="008233AD" w:rsidRPr="0050162D">
        <w:t>изменен</w:t>
      </w:r>
      <w:r w:rsidRPr="0050162D">
        <w:t>ия</w:t>
      </w:r>
      <w:r w:rsidR="008233AD" w:rsidRPr="0050162D">
        <w:t>.</w:t>
      </w:r>
    </w:p>
    <w:p w:rsidR="008233AD" w:rsidRPr="0050162D" w:rsidRDefault="008233AD" w:rsidP="00F114D8"/>
    <w:p w:rsidR="008233AD" w:rsidRPr="0050162D" w:rsidRDefault="008233AD" w:rsidP="00F114D8">
      <w:pPr>
        <w:rPr>
          <w:b/>
        </w:rPr>
      </w:pPr>
      <w:r w:rsidRPr="0050162D">
        <w:rPr>
          <w:b/>
        </w:rPr>
        <w:t>Ограничения процесса</w:t>
      </w:r>
    </w:p>
    <w:p w:rsidR="00DE1120" w:rsidRPr="004F1641" w:rsidRDefault="008233AD" w:rsidP="004F1641">
      <w:pPr>
        <w:autoSpaceDE w:val="0"/>
        <w:autoSpaceDN w:val="0"/>
        <w:adjustRightInd w:val="0"/>
        <w:jc w:val="left"/>
      </w:pPr>
      <w:r w:rsidRPr="0050162D">
        <w:t>Производится без идентификации Клиента/Клиентов.</w:t>
      </w:r>
      <w:r w:rsidR="00DE1120" w:rsidRPr="0050162D">
        <w:t xml:space="preserve"> </w:t>
      </w:r>
      <w:r w:rsidR="004F1641">
        <w:t>Если п</w:t>
      </w:r>
      <w:r w:rsidR="003B50F5" w:rsidRPr="0050162D">
        <w:t>о итогам выполнения а</w:t>
      </w:r>
      <w:r w:rsidR="003B50F5" w:rsidRPr="004F1641">
        <w:t xml:space="preserve">ктивности </w:t>
      </w:r>
      <w:r w:rsidR="004F1641" w:rsidRPr="004F1641">
        <w:t xml:space="preserve">будет изменен срок пользования ИБС, тип ИБС и прочие параметры договора ИБС, влияющие на наличие и размер сумм комиссий,  то выполняется </w:t>
      </w:r>
      <w:r w:rsidR="009A6F49">
        <w:t>пере</w:t>
      </w:r>
      <w:r w:rsidR="003B50F5" w:rsidRPr="004F1641">
        <w:t xml:space="preserve">расчет сумм к оплате. </w:t>
      </w:r>
    </w:p>
    <w:p w:rsidR="008233AD" w:rsidRPr="0050162D" w:rsidRDefault="008233AD" w:rsidP="00965FAA">
      <w:pPr>
        <w:ind w:firstLine="851"/>
      </w:pPr>
    </w:p>
    <w:p w:rsidR="00BD03DE" w:rsidRPr="0050162D" w:rsidRDefault="00A8597D" w:rsidP="00B7679E">
      <w:pPr>
        <w:pStyle w:val="3"/>
        <w:rPr>
          <w:u w:val="single"/>
        </w:rPr>
      </w:pPr>
      <w:bookmarkStart w:id="121" w:name="_Toc454971396"/>
      <w:r w:rsidRPr="0050162D">
        <w:rPr>
          <w:u w:val="single"/>
        </w:rPr>
        <w:t>Печать документов по Договору ИБС</w:t>
      </w:r>
      <w:bookmarkEnd w:id="121"/>
    </w:p>
    <w:p w:rsidR="00965FAA" w:rsidRPr="005F12AE" w:rsidRDefault="00965FAA" w:rsidP="005F12AE">
      <w:pPr>
        <w:rPr>
          <w:b/>
        </w:rPr>
      </w:pPr>
      <w:r w:rsidRPr="005F12AE">
        <w:rPr>
          <w:b/>
        </w:rPr>
        <w:t>Входы процесса</w:t>
      </w:r>
    </w:p>
    <w:p w:rsidR="00965FAA" w:rsidRPr="005F12AE" w:rsidRDefault="00965FAA" w:rsidP="005F12AE">
      <w:r w:rsidRPr="005F12AE">
        <w:t xml:space="preserve">Печать документов должна быть доступна для Договора независимо от его статуса. </w:t>
      </w:r>
    </w:p>
    <w:p w:rsidR="00965FAA" w:rsidRPr="0050162D" w:rsidRDefault="00965FAA" w:rsidP="008A3520"/>
    <w:p w:rsidR="00965FAA" w:rsidRPr="005F12AE" w:rsidRDefault="00965FAA" w:rsidP="005F12AE">
      <w:pPr>
        <w:rPr>
          <w:b/>
        </w:rPr>
      </w:pPr>
      <w:r w:rsidRPr="005F12AE">
        <w:rPr>
          <w:b/>
        </w:rPr>
        <w:t>Описание процесса</w:t>
      </w:r>
    </w:p>
    <w:p w:rsidR="000E6BAD" w:rsidRPr="0050162D" w:rsidRDefault="00D1463B" w:rsidP="00D1463B">
      <w:pPr>
        <w:ind w:firstLine="851"/>
      </w:pPr>
      <w:r>
        <w:t>Уполномоченный с</w:t>
      </w:r>
      <w:r w:rsidR="000E6BAD" w:rsidRPr="0050162D">
        <w:t>отрудник банка выбирает в Спектрум Договор ИБС. Поиск необходимо осуществлять по № Договора, или по № ИБС, или по ФИО Клиента.</w:t>
      </w:r>
    </w:p>
    <w:p w:rsidR="00965FAA" w:rsidRDefault="00965FAA" w:rsidP="008A3520">
      <w:pPr>
        <w:pStyle w:val="af5"/>
        <w:spacing w:after="160" w:line="259" w:lineRule="auto"/>
        <w:ind w:left="0" w:firstLine="720"/>
        <w:jc w:val="left"/>
      </w:pPr>
      <w:r w:rsidRPr="0050162D">
        <w:t xml:space="preserve">Должна быть возможность </w:t>
      </w:r>
      <w:r w:rsidR="000E6BAD" w:rsidRPr="0050162D">
        <w:t xml:space="preserve">для выбранного Договора ИБС в любом статусе </w:t>
      </w:r>
      <w:r w:rsidRPr="0050162D">
        <w:t>из единого интерфейса произвести просмотр/печать документ</w:t>
      </w:r>
      <w:r w:rsidR="00080405" w:rsidRPr="0050162D">
        <w:t>ов</w:t>
      </w:r>
      <w:r w:rsidRPr="0050162D">
        <w:t>, сформированного</w:t>
      </w:r>
      <w:r w:rsidR="00352E9B" w:rsidRPr="0050162D">
        <w:t xml:space="preserve"> в Спектрум</w:t>
      </w:r>
      <w:r w:rsidRPr="0050162D">
        <w:t xml:space="preserve"> с момента создания выбранного Договора ИБС. </w:t>
      </w:r>
      <w:r w:rsidR="0024328B" w:rsidRPr="0050162D">
        <w:t xml:space="preserve">Перечень печатных форм приведен </w:t>
      </w:r>
      <w:r w:rsidR="000C4688">
        <w:t xml:space="preserve"> в Таблице 2.</w:t>
      </w:r>
    </w:p>
    <w:p w:rsidR="000C4688" w:rsidRDefault="000C4688" w:rsidP="008A3520">
      <w:pPr>
        <w:pStyle w:val="af5"/>
        <w:spacing w:after="160" w:line="259" w:lineRule="auto"/>
        <w:ind w:left="0" w:firstLine="720"/>
        <w:jc w:val="left"/>
      </w:pPr>
    </w:p>
    <w:p w:rsidR="000C4688" w:rsidRDefault="000C4688" w:rsidP="000C4688">
      <w:pPr>
        <w:pStyle w:val="aff0"/>
        <w:keepNext/>
      </w:pPr>
      <w:r>
        <w:t xml:space="preserve">Таблица </w:t>
      </w:r>
      <w:r w:rsidR="00944E60">
        <w:fldChar w:fldCharType="begin"/>
      </w:r>
      <w:r>
        <w:instrText xml:space="preserve"> SEQ Таблица \* ARABIC </w:instrText>
      </w:r>
      <w:r w:rsidR="00944E60">
        <w:fldChar w:fldCharType="separate"/>
      </w:r>
      <w:r w:rsidR="00E42ED9">
        <w:rPr>
          <w:noProof/>
        </w:rPr>
        <w:t>2</w:t>
      </w:r>
      <w:r w:rsidR="00944E60">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316"/>
      </w:tblGrid>
      <w:tr w:rsidR="00F026A4" w:rsidRPr="005723A4" w:rsidTr="00F026A4">
        <w:tc>
          <w:tcPr>
            <w:tcW w:w="0" w:type="auto"/>
            <w:shd w:val="clear" w:color="auto" w:fill="auto"/>
            <w:hideMark/>
          </w:tcPr>
          <w:p w:rsidR="00F026A4" w:rsidRPr="005723A4" w:rsidRDefault="00F026A4" w:rsidP="00F026A4">
            <w:r w:rsidRPr="0004151E">
              <w:rPr>
                <w:rFonts w:ascii="Calibri" w:hAnsi="Calibri"/>
                <w:b/>
                <w:bCs/>
                <w:color w:val="FFFFFF"/>
                <w:sz w:val="20"/>
                <w:szCs w:val="20"/>
              </w:rPr>
              <w:t>№ п/п</w:t>
            </w:r>
          </w:p>
        </w:tc>
        <w:tc>
          <w:tcPr>
            <w:tcW w:w="0" w:type="auto"/>
            <w:shd w:val="clear" w:color="auto" w:fill="auto"/>
            <w:hideMark/>
          </w:tcPr>
          <w:p w:rsidR="00F026A4" w:rsidRPr="005723A4" w:rsidRDefault="00F026A4" w:rsidP="00F026A4">
            <w:r w:rsidRPr="0004151E">
              <w:rPr>
                <w:rFonts w:ascii="Calibri" w:hAnsi="Calibri"/>
                <w:b/>
                <w:bCs/>
                <w:color w:val="FFFFFF"/>
                <w:sz w:val="20"/>
                <w:szCs w:val="20"/>
              </w:rPr>
              <w:t>Печатная форма</w:t>
            </w:r>
          </w:p>
        </w:tc>
      </w:tr>
      <w:tr w:rsidR="00F026A4" w:rsidRPr="005723A4" w:rsidTr="00F026A4">
        <w:tc>
          <w:tcPr>
            <w:tcW w:w="0" w:type="auto"/>
            <w:shd w:val="clear" w:color="auto" w:fill="auto"/>
            <w:hideMark/>
          </w:tcPr>
          <w:p w:rsidR="00F026A4" w:rsidRPr="005723A4" w:rsidRDefault="00F026A4" w:rsidP="00F026A4">
            <w:r w:rsidRPr="0004151E">
              <w:rPr>
                <w:rFonts w:ascii="Calibri" w:hAnsi="Calibri"/>
                <w:color w:val="000000"/>
                <w:sz w:val="18"/>
                <w:szCs w:val="18"/>
              </w:rPr>
              <w:t>1</w:t>
            </w:r>
          </w:p>
        </w:tc>
        <w:tc>
          <w:tcPr>
            <w:tcW w:w="0" w:type="auto"/>
            <w:shd w:val="clear" w:color="auto" w:fill="auto"/>
            <w:hideMark/>
          </w:tcPr>
          <w:p w:rsidR="00F026A4" w:rsidRPr="005723A4" w:rsidRDefault="00F026A4" w:rsidP="00F026A4">
            <w:r w:rsidRPr="0004151E">
              <w:rPr>
                <w:rFonts w:ascii="Calibri" w:hAnsi="Calibri"/>
                <w:color w:val="000000"/>
                <w:sz w:val="18"/>
                <w:szCs w:val="18"/>
              </w:rPr>
              <w:t>Тип 1. Договор пользования ИБС (с одним клиентом)</w:t>
            </w:r>
          </w:p>
        </w:tc>
      </w:tr>
      <w:tr w:rsidR="00F026A4" w:rsidRPr="005723A4" w:rsidTr="00F026A4">
        <w:tc>
          <w:tcPr>
            <w:tcW w:w="0" w:type="auto"/>
            <w:shd w:val="clear" w:color="auto" w:fill="auto"/>
            <w:hideMark/>
          </w:tcPr>
          <w:p w:rsidR="00F026A4" w:rsidRPr="005723A4" w:rsidRDefault="00F026A4" w:rsidP="00F026A4">
            <w:r w:rsidRPr="0004151E">
              <w:rPr>
                <w:rFonts w:ascii="Calibri" w:hAnsi="Calibri"/>
                <w:color w:val="000000"/>
                <w:sz w:val="18"/>
                <w:szCs w:val="18"/>
              </w:rPr>
              <w:t>2</w:t>
            </w:r>
          </w:p>
        </w:tc>
        <w:tc>
          <w:tcPr>
            <w:tcW w:w="0" w:type="auto"/>
            <w:shd w:val="clear" w:color="auto" w:fill="auto"/>
            <w:hideMark/>
          </w:tcPr>
          <w:p w:rsidR="00F026A4" w:rsidRPr="005723A4" w:rsidRDefault="00F026A4" w:rsidP="00F026A4">
            <w:r w:rsidRPr="0004151E">
              <w:rPr>
                <w:rFonts w:ascii="Calibri" w:hAnsi="Calibri"/>
                <w:color w:val="000000"/>
                <w:sz w:val="18"/>
                <w:szCs w:val="18"/>
              </w:rPr>
              <w:t>Тип 2. Договор пользования ИБС с особыми условиями</w:t>
            </w:r>
          </w:p>
        </w:tc>
      </w:tr>
      <w:tr w:rsidR="00F026A4" w:rsidRPr="005723A4" w:rsidTr="00F026A4">
        <w:tc>
          <w:tcPr>
            <w:tcW w:w="0" w:type="auto"/>
            <w:shd w:val="clear" w:color="auto" w:fill="auto"/>
            <w:hideMark/>
          </w:tcPr>
          <w:p w:rsidR="00F026A4" w:rsidRPr="005723A4" w:rsidRDefault="00F026A4" w:rsidP="00F026A4">
            <w:r w:rsidRPr="0004151E">
              <w:rPr>
                <w:rFonts w:ascii="Calibri" w:hAnsi="Calibri"/>
                <w:color w:val="000000"/>
                <w:sz w:val="18"/>
                <w:szCs w:val="18"/>
              </w:rPr>
              <w:t>3</w:t>
            </w:r>
          </w:p>
        </w:tc>
        <w:tc>
          <w:tcPr>
            <w:tcW w:w="0" w:type="auto"/>
            <w:shd w:val="clear" w:color="auto" w:fill="auto"/>
            <w:hideMark/>
          </w:tcPr>
          <w:p w:rsidR="00F026A4" w:rsidRPr="005723A4" w:rsidRDefault="00F026A4" w:rsidP="00F026A4">
            <w:r w:rsidRPr="0004151E">
              <w:rPr>
                <w:rFonts w:ascii="Calibri" w:hAnsi="Calibri"/>
                <w:color w:val="000000"/>
                <w:sz w:val="18"/>
                <w:szCs w:val="18"/>
              </w:rPr>
              <w:t>Тип 3. Договор пользования ИБС совместного доступа</w:t>
            </w:r>
          </w:p>
        </w:tc>
      </w:tr>
      <w:tr w:rsidR="00F026A4" w:rsidRPr="005723A4" w:rsidTr="00F026A4">
        <w:tc>
          <w:tcPr>
            <w:tcW w:w="0" w:type="auto"/>
            <w:shd w:val="clear" w:color="auto" w:fill="auto"/>
            <w:hideMark/>
          </w:tcPr>
          <w:p w:rsidR="00F026A4" w:rsidRPr="005723A4" w:rsidRDefault="00F026A4" w:rsidP="00F026A4">
            <w:r w:rsidRPr="0004151E">
              <w:rPr>
                <w:rFonts w:ascii="Calibri" w:hAnsi="Calibri"/>
                <w:color w:val="000000"/>
                <w:sz w:val="18"/>
                <w:szCs w:val="18"/>
              </w:rPr>
              <w:t>4</w:t>
            </w:r>
          </w:p>
        </w:tc>
        <w:tc>
          <w:tcPr>
            <w:tcW w:w="0" w:type="auto"/>
            <w:shd w:val="clear" w:color="auto" w:fill="auto"/>
            <w:hideMark/>
          </w:tcPr>
          <w:p w:rsidR="00F026A4" w:rsidRPr="005723A4" w:rsidRDefault="00F026A4" w:rsidP="00F026A4">
            <w:r w:rsidRPr="0004151E">
              <w:rPr>
                <w:rFonts w:ascii="Calibri" w:hAnsi="Calibri"/>
                <w:color w:val="000000"/>
                <w:sz w:val="18"/>
                <w:szCs w:val="18"/>
              </w:rPr>
              <w:t>Тип 4. Договор пользования ИБС при ипотечных кредитных сделках</w:t>
            </w:r>
          </w:p>
        </w:tc>
      </w:tr>
      <w:tr w:rsidR="00F026A4" w:rsidRPr="005723A4" w:rsidTr="00F026A4">
        <w:trPr>
          <w:trHeight w:val="248"/>
        </w:trPr>
        <w:tc>
          <w:tcPr>
            <w:tcW w:w="0" w:type="auto"/>
            <w:shd w:val="clear" w:color="auto" w:fill="auto"/>
            <w:hideMark/>
          </w:tcPr>
          <w:p w:rsidR="00F026A4" w:rsidRPr="005723A4" w:rsidRDefault="00F026A4" w:rsidP="00F026A4">
            <w:r w:rsidRPr="0004151E">
              <w:rPr>
                <w:rFonts w:ascii="Calibri" w:hAnsi="Calibri"/>
                <w:color w:val="000000"/>
                <w:sz w:val="18"/>
                <w:szCs w:val="18"/>
              </w:rPr>
              <w:t>5</w:t>
            </w:r>
          </w:p>
        </w:tc>
        <w:tc>
          <w:tcPr>
            <w:tcW w:w="0" w:type="auto"/>
            <w:shd w:val="clear" w:color="auto" w:fill="auto"/>
            <w:hideMark/>
          </w:tcPr>
          <w:p w:rsidR="00F026A4" w:rsidRPr="005723A4" w:rsidRDefault="00F026A4" w:rsidP="00F026A4">
            <w:r w:rsidRPr="0004151E">
              <w:rPr>
                <w:rFonts w:ascii="Calibri" w:hAnsi="Calibri"/>
                <w:color w:val="000000"/>
                <w:sz w:val="18"/>
                <w:szCs w:val="18"/>
              </w:rPr>
              <w:t xml:space="preserve">ДС о замене ИБС для Договора </w:t>
            </w:r>
            <w:r>
              <w:rPr>
                <w:rFonts w:ascii="Calibri" w:hAnsi="Calibri"/>
                <w:color w:val="000000"/>
                <w:sz w:val="18"/>
                <w:szCs w:val="18"/>
              </w:rPr>
              <w:t>для всех типов договоров</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6</w:t>
            </w:r>
          </w:p>
        </w:tc>
        <w:tc>
          <w:tcPr>
            <w:tcW w:w="0" w:type="auto"/>
            <w:shd w:val="clear" w:color="auto" w:fill="auto"/>
            <w:hideMark/>
          </w:tcPr>
          <w:p w:rsidR="00F026A4" w:rsidRPr="005723A4" w:rsidRDefault="00F026A4" w:rsidP="00F026A4">
            <w:r w:rsidRPr="0004151E">
              <w:rPr>
                <w:rFonts w:ascii="Calibri" w:hAnsi="Calibri"/>
                <w:color w:val="000000"/>
                <w:sz w:val="18"/>
                <w:szCs w:val="18"/>
              </w:rPr>
              <w:t xml:space="preserve">ДС об изменении местоположения ИБС для </w:t>
            </w:r>
            <w:r>
              <w:rPr>
                <w:rFonts w:ascii="Calibri" w:hAnsi="Calibri"/>
                <w:color w:val="000000"/>
                <w:sz w:val="18"/>
                <w:szCs w:val="18"/>
              </w:rPr>
              <w:t>всех типов договоров</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7</w:t>
            </w:r>
          </w:p>
        </w:tc>
        <w:tc>
          <w:tcPr>
            <w:tcW w:w="0" w:type="auto"/>
            <w:shd w:val="clear" w:color="auto" w:fill="auto"/>
            <w:hideMark/>
          </w:tcPr>
          <w:p w:rsidR="00F026A4" w:rsidRPr="005723A4" w:rsidRDefault="00F026A4" w:rsidP="00F026A4">
            <w:r w:rsidRPr="0004151E">
              <w:rPr>
                <w:rFonts w:ascii="Calibri" w:hAnsi="Calibri"/>
                <w:color w:val="000000"/>
                <w:sz w:val="18"/>
                <w:szCs w:val="18"/>
              </w:rPr>
              <w:t>ДС об изменении условий доступа ИБС для Договора с типом 2 и 3</w:t>
            </w:r>
            <w:r w:rsidR="009913DD">
              <w:rPr>
                <w:rFonts w:ascii="Calibri" w:hAnsi="Calibri"/>
                <w:color w:val="000000"/>
                <w:sz w:val="18"/>
                <w:szCs w:val="18"/>
              </w:rPr>
              <w:t xml:space="preserve"> и 4</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8</w:t>
            </w:r>
          </w:p>
        </w:tc>
        <w:tc>
          <w:tcPr>
            <w:tcW w:w="0" w:type="auto"/>
            <w:shd w:val="clear" w:color="auto" w:fill="auto"/>
            <w:hideMark/>
          </w:tcPr>
          <w:p w:rsidR="00F026A4" w:rsidRPr="005723A4" w:rsidRDefault="00F026A4" w:rsidP="00F026A4">
            <w:r w:rsidRPr="0004151E">
              <w:rPr>
                <w:rFonts w:ascii="Calibri" w:hAnsi="Calibri"/>
                <w:color w:val="000000"/>
                <w:sz w:val="18"/>
                <w:szCs w:val="18"/>
              </w:rPr>
              <w:t xml:space="preserve">ДС о продлении срока пользования ИБС для </w:t>
            </w:r>
            <w:r>
              <w:rPr>
                <w:rFonts w:ascii="Calibri" w:hAnsi="Calibri"/>
                <w:color w:val="000000"/>
                <w:sz w:val="18"/>
                <w:szCs w:val="18"/>
              </w:rPr>
              <w:t xml:space="preserve">всех типов </w:t>
            </w:r>
            <w:r w:rsidRPr="0004151E">
              <w:rPr>
                <w:rFonts w:ascii="Calibri" w:hAnsi="Calibri"/>
                <w:color w:val="000000"/>
                <w:sz w:val="18"/>
                <w:szCs w:val="18"/>
              </w:rPr>
              <w:t xml:space="preserve">Договора </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9</w:t>
            </w:r>
          </w:p>
        </w:tc>
        <w:tc>
          <w:tcPr>
            <w:tcW w:w="0" w:type="auto"/>
            <w:shd w:val="clear" w:color="auto" w:fill="auto"/>
            <w:hideMark/>
          </w:tcPr>
          <w:p w:rsidR="00F026A4" w:rsidRPr="005723A4" w:rsidRDefault="00F026A4" w:rsidP="00F026A4">
            <w:r w:rsidRPr="0004151E">
              <w:rPr>
                <w:rFonts w:ascii="Calibri" w:hAnsi="Calibri"/>
                <w:color w:val="000000"/>
                <w:sz w:val="18"/>
                <w:szCs w:val="18"/>
              </w:rPr>
              <w:t>ДС об изменении порядка продления срока пользования ИБС (автопролонгация) для Договора с типом 1</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10</w:t>
            </w:r>
          </w:p>
        </w:tc>
        <w:tc>
          <w:tcPr>
            <w:tcW w:w="0" w:type="auto"/>
            <w:shd w:val="clear" w:color="auto" w:fill="auto"/>
            <w:hideMark/>
          </w:tcPr>
          <w:p w:rsidR="00F026A4" w:rsidRPr="005723A4" w:rsidRDefault="00F026A4" w:rsidP="00F026A4">
            <w:r w:rsidRPr="0004151E">
              <w:rPr>
                <w:rFonts w:ascii="Calibri" w:hAnsi="Calibri"/>
                <w:color w:val="000000"/>
                <w:sz w:val="18"/>
                <w:szCs w:val="18"/>
              </w:rPr>
              <w:t>Все формы уведомлений</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11</w:t>
            </w:r>
          </w:p>
        </w:tc>
        <w:tc>
          <w:tcPr>
            <w:tcW w:w="0" w:type="auto"/>
            <w:shd w:val="clear" w:color="auto" w:fill="auto"/>
            <w:hideMark/>
          </w:tcPr>
          <w:p w:rsidR="00F026A4" w:rsidRPr="005723A4" w:rsidRDefault="00F026A4" w:rsidP="00F026A4">
            <w:r w:rsidRPr="0004151E">
              <w:rPr>
                <w:rFonts w:ascii="Calibri" w:hAnsi="Calibri"/>
                <w:color w:val="000000"/>
                <w:sz w:val="18"/>
                <w:szCs w:val="18"/>
              </w:rPr>
              <w:t>Все формы актов приема-передачи ИБС</w:t>
            </w:r>
          </w:p>
        </w:tc>
      </w:tr>
      <w:tr w:rsidR="00F026A4" w:rsidRPr="005723A4" w:rsidTr="00F026A4">
        <w:tc>
          <w:tcPr>
            <w:tcW w:w="0" w:type="auto"/>
            <w:shd w:val="clear" w:color="auto" w:fill="auto"/>
            <w:hideMark/>
          </w:tcPr>
          <w:p w:rsidR="00F026A4" w:rsidRPr="005723A4" w:rsidRDefault="00F026A4" w:rsidP="00F026A4">
            <w:r>
              <w:rPr>
                <w:rFonts w:ascii="Calibri" w:hAnsi="Calibri"/>
                <w:color w:val="000000"/>
                <w:sz w:val="18"/>
                <w:szCs w:val="18"/>
              </w:rPr>
              <w:t>12</w:t>
            </w:r>
          </w:p>
        </w:tc>
        <w:tc>
          <w:tcPr>
            <w:tcW w:w="0" w:type="auto"/>
            <w:shd w:val="clear" w:color="auto" w:fill="auto"/>
            <w:hideMark/>
          </w:tcPr>
          <w:p w:rsidR="00F026A4" w:rsidRPr="005723A4" w:rsidRDefault="00F026A4" w:rsidP="00F026A4">
            <w:r w:rsidRPr="0004151E">
              <w:rPr>
                <w:rFonts w:ascii="Calibri" w:hAnsi="Calibri"/>
                <w:color w:val="000000"/>
                <w:sz w:val="18"/>
                <w:szCs w:val="18"/>
              </w:rPr>
              <w:t>Заявление об утере ключей/неисправности ИБС/замка ИБС</w:t>
            </w:r>
          </w:p>
        </w:tc>
      </w:tr>
      <w:tr w:rsidR="00511504" w:rsidRPr="005723A4" w:rsidTr="00F026A4">
        <w:tc>
          <w:tcPr>
            <w:tcW w:w="0" w:type="auto"/>
            <w:shd w:val="clear" w:color="auto" w:fill="auto"/>
            <w:hideMark/>
          </w:tcPr>
          <w:p w:rsidR="00511504" w:rsidRDefault="00511504" w:rsidP="00F026A4">
            <w:pPr>
              <w:rPr>
                <w:rFonts w:ascii="Calibri" w:hAnsi="Calibri"/>
                <w:color w:val="000000"/>
                <w:sz w:val="18"/>
                <w:szCs w:val="18"/>
              </w:rPr>
            </w:pPr>
            <w:r>
              <w:rPr>
                <w:rFonts w:ascii="Calibri" w:hAnsi="Calibri"/>
                <w:color w:val="000000"/>
                <w:sz w:val="18"/>
                <w:szCs w:val="18"/>
              </w:rPr>
              <w:t>13</w:t>
            </w:r>
          </w:p>
        </w:tc>
        <w:tc>
          <w:tcPr>
            <w:tcW w:w="0" w:type="auto"/>
            <w:shd w:val="clear" w:color="auto" w:fill="auto"/>
            <w:hideMark/>
          </w:tcPr>
          <w:p w:rsidR="00511504" w:rsidRPr="0004151E" w:rsidRDefault="00511504" w:rsidP="00F026A4">
            <w:pPr>
              <w:rPr>
                <w:rFonts w:ascii="Calibri" w:hAnsi="Calibri"/>
                <w:color w:val="000000"/>
                <w:sz w:val="18"/>
                <w:szCs w:val="18"/>
              </w:rPr>
            </w:pPr>
            <w:r w:rsidRPr="0050162D">
              <w:t>Соглашение о досрочном расторжении Договора ИБС</w:t>
            </w:r>
          </w:p>
        </w:tc>
      </w:tr>
    </w:tbl>
    <w:p w:rsidR="000C4688" w:rsidRPr="0050162D" w:rsidRDefault="000C4688" w:rsidP="008A3520">
      <w:pPr>
        <w:pStyle w:val="af5"/>
        <w:spacing w:after="160" w:line="259" w:lineRule="auto"/>
        <w:ind w:left="0" w:firstLine="720"/>
        <w:jc w:val="left"/>
      </w:pPr>
    </w:p>
    <w:p w:rsidR="00965FAA" w:rsidRPr="005F12AE" w:rsidRDefault="00965FAA" w:rsidP="005F12AE">
      <w:pPr>
        <w:rPr>
          <w:b/>
        </w:rPr>
      </w:pPr>
      <w:r w:rsidRPr="005F12AE">
        <w:rPr>
          <w:b/>
        </w:rPr>
        <w:lastRenderedPageBreak/>
        <w:t>Выходы процесса</w:t>
      </w:r>
    </w:p>
    <w:p w:rsidR="00352E9B" w:rsidRPr="005F12AE" w:rsidRDefault="00352E9B" w:rsidP="005F12AE">
      <w:r w:rsidRPr="005F12AE">
        <w:t>Сформирован документ и доступна функция печати.</w:t>
      </w:r>
    </w:p>
    <w:p w:rsidR="00965FAA" w:rsidRPr="0050162D" w:rsidRDefault="00965FAA" w:rsidP="008A3520"/>
    <w:p w:rsidR="00965FAA" w:rsidRPr="005F12AE" w:rsidRDefault="00965FAA" w:rsidP="005F12AE">
      <w:pPr>
        <w:rPr>
          <w:b/>
        </w:rPr>
      </w:pPr>
      <w:r w:rsidRPr="005F12AE">
        <w:rPr>
          <w:b/>
        </w:rPr>
        <w:t>Ограничения процесса</w:t>
      </w:r>
    </w:p>
    <w:p w:rsidR="005D6036" w:rsidRPr="0050162D" w:rsidRDefault="00965FAA" w:rsidP="005D6036">
      <w:pPr>
        <w:pStyle w:val="af5"/>
        <w:spacing w:after="160" w:line="259" w:lineRule="auto"/>
        <w:ind w:left="0" w:firstLine="851"/>
        <w:rPr>
          <w:color w:val="000000"/>
        </w:rPr>
      </w:pPr>
      <w:r w:rsidRPr="0050162D">
        <w:t>Производится без</w:t>
      </w:r>
      <w:r w:rsidRPr="0050162D">
        <w:rPr>
          <w:b/>
        </w:rPr>
        <w:t xml:space="preserve"> </w:t>
      </w:r>
      <w:r w:rsidR="002956FA" w:rsidRPr="0050162D">
        <w:t>идентификации Клиента/Клиентов. Инициируется в Спектрум.</w:t>
      </w:r>
      <w:r w:rsidR="003B50F5" w:rsidRPr="0050162D">
        <w:t xml:space="preserve"> По итогам выполнения а</w:t>
      </w:r>
      <w:r w:rsidR="003B50F5" w:rsidRPr="0050162D">
        <w:rPr>
          <w:color w:val="000000"/>
        </w:rPr>
        <w:t>ктивности расчет сумм к оплате не происходит.</w:t>
      </w:r>
      <w:r w:rsidR="00803635">
        <w:rPr>
          <w:color w:val="000000"/>
        </w:rPr>
        <w:t xml:space="preserve"> При выполнении печати без предварительного просмотра,  на принтер выводится один экземпляр. </w:t>
      </w:r>
    </w:p>
    <w:p w:rsidR="00965FAA" w:rsidRPr="0050162D" w:rsidRDefault="00965FAA" w:rsidP="00352E9B">
      <w:pPr>
        <w:ind w:firstLine="851"/>
      </w:pPr>
    </w:p>
    <w:p w:rsidR="00AA7190" w:rsidRPr="0050162D" w:rsidRDefault="00A8597D" w:rsidP="00B7679E">
      <w:pPr>
        <w:pStyle w:val="3"/>
        <w:rPr>
          <w:u w:val="single"/>
        </w:rPr>
      </w:pPr>
      <w:bookmarkStart w:id="122" w:name="_Toc445486588"/>
      <w:bookmarkStart w:id="123" w:name="_Toc454971397"/>
      <w:r w:rsidRPr="0050162D">
        <w:rPr>
          <w:u w:val="single"/>
        </w:rPr>
        <w:t xml:space="preserve">Передача ключей по Акту </w:t>
      </w:r>
      <w:r w:rsidR="00A471DC" w:rsidRPr="0050162D">
        <w:rPr>
          <w:u w:val="single"/>
        </w:rPr>
        <w:t>приема\передачи</w:t>
      </w:r>
      <w:r w:rsidRPr="0050162D">
        <w:rPr>
          <w:u w:val="single"/>
        </w:rPr>
        <w:t xml:space="preserve"> </w:t>
      </w:r>
      <w:r w:rsidR="00CE7957">
        <w:rPr>
          <w:u w:val="single"/>
        </w:rPr>
        <w:t xml:space="preserve">ИБС </w:t>
      </w:r>
      <w:r w:rsidRPr="0050162D">
        <w:rPr>
          <w:u w:val="single"/>
        </w:rPr>
        <w:t>для пользования</w:t>
      </w:r>
      <w:bookmarkEnd w:id="122"/>
      <w:bookmarkEnd w:id="123"/>
    </w:p>
    <w:p w:rsidR="008233AD" w:rsidRPr="005F12AE" w:rsidRDefault="008233AD" w:rsidP="005F12AE">
      <w:pPr>
        <w:rPr>
          <w:b/>
        </w:rPr>
      </w:pPr>
      <w:r w:rsidRPr="005F12AE">
        <w:rPr>
          <w:b/>
        </w:rPr>
        <w:t>Входы процесса</w:t>
      </w:r>
    </w:p>
    <w:p w:rsidR="000D0BD4" w:rsidRPr="0050162D" w:rsidRDefault="004D2B4B" w:rsidP="004D2B4B">
      <w:pPr>
        <w:ind w:firstLine="708"/>
      </w:pPr>
      <w:r w:rsidRPr="0050162D">
        <w:t>Активность применяется для фиксации факта передачи</w:t>
      </w:r>
      <w:r w:rsidR="009A6F49">
        <w:t xml:space="preserve"> Кленту/Клиентам</w:t>
      </w:r>
      <w:r w:rsidRPr="0050162D">
        <w:t xml:space="preserve"> ключей от ИБС. </w:t>
      </w:r>
      <w:r w:rsidR="000D0BD4" w:rsidRPr="0050162D">
        <w:t xml:space="preserve">По договору выполнены активности </w:t>
      </w:r>
      <w:r w:rsidR="000D0BD4" w:rsidRPr="0050162D">
        <w:rPr>
          <w:b/>
          <w:i/>
        </w:rPr>
        <w:t>«Заключение договора ИБС»</w:t>
      </w:r>
      <w:r w:rsidR="000D0BD4" w:rsidRPr="0050162D">
        <w:t xml:space="preserve"> или </w:t>
      </w:r>
      <w:r w:rsidR="000D0BD4" w:rsidRPr="0050162D">
        <w:rPr>
          <w:b/>
          <w:i/>
        </w:rPr>
        <w:t>«Заключение ДС о замене ИБС</w:t>
      </w:r>
      <w:r w:rsidR="000D0BD4" w:rsidRPr="0050162D">
        <w:t>» или «</w:t>
      </w:r>
      <w:r w:rsidR="000D0BD4" w:rsidRPr="0050162D">
        <w:rPr>
          <w:b/>
          <w:i/>
        </w:rPr>
        <w:t>Регистрация факта</w:t>
      </w:r>
      <w:r w:rsidR="000D0BD4" w:rsidRPr="0050162D">
        <w:t xml:space="preserve"> з</w:t>
      </w:r>
      <w:r w:rsidR="000D0BD4" w:rsidRPr="0050162D">
        <w:rPr>
          <w:b/>
          <w:i/>
        </w:rPr>
        <w:t>амены ключей»</w:t>
      </w:r>
      <w:r w:rsidR="000D0BD4" w:rsidRPr="0050162D">
        <w:t>, выполнены активности по оплате</w:t>
      </w:r>
      <w:r w:rsidR="009A6F49">
        <w:t>/учету оплаты</w:t>
      </w:r>
      <w:r w:rsidR="000D0BD4" w:rsidRPr="0050162D">
        <w:t>,  по которым оплачены все суммы по соответствующим СИС.</w:t>
      </w:r>
    </w:p>
    <w:p w:rsidR="00085268" w:rsidRPr="0050162D" w:rsidRDefault="00085268" w:rsidP="005D6036">
      <w:pPr>
        <w:rPr>
          <w:b/>
        </w:rPr>
      </w:pPr>
    </w:p>
    <w:p w:rsidR="008233AD" w:rsidRPr="005F12AE" w:rsidRDefault="008233AD" w:rsidP="005F12AE">
      <w:pPr>
        <w:rPr>
          <w:b/>
        </w:rPr>
      </w:pPr>
      <w:r w:rsidRPr="005F12AE">
        <w:rPr>
          <w:b/>
        </w:rPr>
        <w:t>Описание процесса</w:t>
      </w:r>
    </w:p>
    <w:p w:rsidR="008133C5" w:rsidRPr="0050162D" w:rsidRDefault="00E872DC" w:rsidP="008A3520">
      <w:pPr>
        <w:ind w:firstLine="851"/>
      </w:pPr>
      <w:r w:rsidRPr="0050162D">
        <w:t>Данн</w:t>
      </w:r>
      <w:r w:rsidR="003B50F5" w:rsidRPr="0050162D">
        <w:t xml:space="preserve">ая  активность </w:t>
      </w:r>
      <w:r w:rsidR="00F70CE4" w:rsidRPr="0050162D">
        <w:t>инициируется в Siebel</w:t>
      </w:r>
      <w:r w:rsidR="00D73F11" w:rsidRPr="0050162D">
        <w:t xml:space="preserve">  с помощью тематики «</w:t>
      </w:r>
      <w:r w:rsidR="00B87727">
        <w:rPr>
          <w:b/>
        </w:rPr>
        <w:t>Создание и обслуживание договоров ИБС с ЮЛ</w:t>
      </w:r>
      <w:r w:rsidR="00D73F11" w:rsidRPr="0050162D">
        <w:t>» или «</w:t>
      </w:r>
      <w:r w:rsidR="0027455B" w:rsidRPr="0027455B">
        <w:rPr>
          <w:b/>
        </w:rPr>
        <w:t>Создание и обслуживание договора ИБС с ФЛ и двухстороннего договора</w:t>
      </w:r>
      <w:r w:rsidR="00D73F11" w:rsidRPr="0050162D">
        <w:t xml:space="preserve">». </w:t>
      </w:r>
      <w:r w:rsidR="00F70CE4" w:rsidRPr="0050162D">
        <w:t xml:space="preserve"> При этом должны быть идентифицированы все Клиенты по Договору ИБС. В</w:t>
      </w:r>
      <w:r w:rsidR="00796DB4" w:rsidRPr="0050162D">
        <w:t xml:space="preserve"> </w:t>
      </w:r>
      <w:r w:rsidR="00F70CE4" w:rsidRPr="0050162D">
        <w:t>Спектрум формируется</w:t>
      </w:r>
      <w:r w:rsidR="00796DB4" w:rsidRPr="0050162D">
        <w:t xml:space="preserve"> </w:t>
      </w:r>
      <w:r w:rsidR="00F70CE4" w:rsidRPr="0050162D">
        <w:t>соответствующая выборка</w:t>
      </w:r>
      <w:r w:rsidR="00796DB4" w:rsidRPr="0050162D">
        <w:t xml:space="preserve"> Договоров ИБС идентифицированных Клиенто</w:t>
      </w:r>
      <w:r w:rsidR="00F70CE4" w:rsidRPr="0050162D">
        <w:t>в.</w:t>
      </w:r>
      <w:r w:rsidR="00796DB4" w:rsidRPr="0050162D">
        <w:t xml:space="preserve"> </w:t>
      </w:r>
    </w:p>
    <w:p w:rsidR="003C089A" w:rsidRDefault="00D1463B" w:rsidP="003C089A">
      <w:pPr>
        <w:ind w:firstLine="708"/>
      </w:pPr>
      <w:r>
        <w:t>Уполномоченный с</w:t>
      </w:r>
      <w:r w:rsidR="00796DB4" w:rsidRPr="0050162D">
        <w:t xml:space="preserve">отрудник </w:t>
      </w:r>
      <w:r>
        <w:t xml:space="preserve">банка </w:t>
      </w:r>
      <w:r w:rsidR="00796DB4" w:rsidRPr="0050162D">
        <w:t>выбирает Договор</w:t>
      </w:r>
      <w:r w:rsidR="003C089A" w:rsidRPr="0050162D">
        <w:t xml:space="preserve">. Затем </w:t>
      </w:r>
      <w:r w:rsidR="00BF6BCB">
        <w:t xml:space="preserve">по </w:t>
      </w:r>
      <w:r w:rsidR="002422B8">
        <w:t xml:space="preserve">активости </w:t>
      </w:r>
      <w:r w:rsidR="00BF6BCB">
        <w:t xml:space="preserve"> «</w:t>
      </w:r>
      <w:r w:rsidR="00BF6BCB" w:rsidRPr="0050162D">
        <w:t>Передача ключей по Акту п\п для пользования</w:t>
      </w:r>
      <w:r w:rsidR="00BF6BCB">
        <w:t xml:space="preserve">» </w:t>
      </w:r>
      <w:r w:rsidR="003C089A" w:rsidRPr="0050162D">
        <w:t>формирует, распечатывает и подписывает с клиентом акт приема-передачи ИБС и ключей от него. Форма акта зависит от типа заключенного Договора</w:t>
      </w:r>
      <w:r w:rsidR="00576FFF" w:rsidRPr="0050162D">
        <w:t xml:space="preserve"> или ДС</w:t>
      </w:r>
      <w:r w:rsidR="003C089A" w:rsidRPr="0050162D">
        <w:t>.</w:t>
      </w:r>
    </w:p>
    <w:p w:rsidR="00744874" w:rsidRPr="0050162D" w:rsidRDefault="00744874" w:rsidP="003C089A">
      <w:pPr>
        <w:ind w:firstLine="708"/>
      </w:pPr>
      <w:r>
        <w:t>Система должна предусматривать признак,  при установке которого пол</w:t>
      </w:r>
      <w:r w:rsidR="00B75706">
        <w:t>ь</w:t>
      </w:r>
      <w:r>
        <w:t>зователь сможет сформировать еще и акт  приема передачи для возвращаемых ключей.</w:t>
      </w:r>
    </w:p>
    <w:p w:rsidR="003C089A" w:rsidRPr="00CE7957" w:rsidRDefault="003C089A" w:rsidP="00CE7957">
      <w:pPr>
        <w:pStyle w:val="af2"/>
        <w:rPr>
          <w:sz w:val="24"/>
          <w:szCs w:val="24"/>
        </w:rPr>
      </w:pPr>
      <w:r w:rsidRPr="00CE7957">
        <w:rPr>
          <w:sz w:val="24"/>
          <w:szCs w:val="24"/>
        </w:rPr>
        <w:t xml:space="preserve">После подписания акта </w:t>
      </w:r>
      <w:r w:rsidR="00CE7957">
        <w:rPr>
          <w:sz w:val="24"/>
          <w:szCs w:val="24"/>
        </w:rPr>
        <w:t>д</w:t>
      </w:r>
      <w:r w:rsidR="00CE7957" w:rsidRPr="00CE7957">
        <w:rPr>
          <w:sz w:val="24"/>
          <w:szCs w:val="24"/>
        </w:rPr>
        <w:t>ля СИС «Заключение договора ИБС»</w:t>
      </w:r>
      <w:r w:rsidR="00CE7957">
        <w:rPr>
          <w:sz w:val="24"/>
          <w:szCs w:val="24"/>
        </w:rPr>
        <w:t xml:space="preserve"> </w:t>
      </w:r>
      <w:r w:rsidR="00EE25F3" w:rsidRPr="00CE7957">
        <w:rPr>
          <w:sz w:val="24"/>
          <w:szCs w:val="24"/>
        </w:rPr>
        <w:t>д</w:t>
      </w:r>
      <w:r w:rsidRPr="00CE7957">
        <w:rPr>
          <w:sz w:val="24"/>
          <w:szCs w:val="24"/>
        </w:rPr>
        <w:t>оговор изменя</w:t>
      </w:r>
      <w:r w:rsidR="00DA1500" w:rsidRPr="00CE7957">
        <w:rPr>
          <w:sz w:val="24"/>
          <w:szCs w:val="24"/>
        </w:rPr>
        <w:t>е</w:t>
      </w:r>
      <w:r w:rsidRPr="00CE7957">
        <w:rPr>
          <w:sz w:val="24"/>
          <w:szCs w:val="24"/>
        </w:rPr>
        <w:t>т свой статус на «Действует».</w:t>
      </w:r>
    </w:p>
    <w:p w:rsidR="008133C5" w:rsidRPr="0050162D" w:rsidRDefault="00762CE4" w:rsidP="0024328B">
      <w:pPr>
        <w:ind w:firstLine="708"/>
      </w:pPr>
      <w:r w:rsidRPr="0050162D">
        <w:t xml:space="preserve">После завершения </w:t>
      </w:r>
      <w:r w:rsidR="00EE25F3">
        <w:t>активности</w:t>
      </w:r>
      <w:r w:rsidR="004839C7" w:rsidRPr="0050162D">
        <w:t xml:space="preserve"> Спектрум должен учитывать факт передачи клиентских экземпляров ключей от ИБС</w:t>
      </w:r>
      <w:r w:rsidR="000A30E2" w:rsidRPr="0050162D">
        <w:t xml:space="preserve"> каждому из Клиентов.</w:t>
      </w:r>
      <w:r w:rsidR="00A73123" w:rsidRPr="0050162D">
        <w:t xml:space="preserve"> </w:t>
      </w:r>
    </w:p>
    <w:p w:rsidR="003C089A" w:rsidRPr="0050162D" w:rsidRDefault="003C089A" w:rsidP="005D6036">
      <w:pPr>
        <w:rPr>
          <w:b/>
        </w:rPr>
      </w:pPr>
    </w:p>
    <w:p w:rsidR="008233AD" w:rsidRPr="005F12AE" w:rsidRDefault="008233AD" w:rsidP="005F12AE">
      <w:pPr>
        <w:rPr>
          <w:b/>
        </w:rPr>
      </w:pPr>
      <w:r w:rsidRPr="005F12AE">
        <w:rPr>
          <w:b/>
        </w:rPr>
        <w:t>Выходы процесса</w:t>
      </w:r>
    </w:p>
    <w:p w:rsidR="008150A9" w:rsidRPr="0050162D" w:rsidRDefault="008150A9" w:rsidP="005F12AE">
      <w:pPr>
        <w:ind w:firstLine="708"/>
      </w:pPr>
      <w:r w:rsidRPr="0050162D">
        <w:t>Договор ИБС в статусе «Действует».</w:t>
      </w:r>
      <w:r w:rsidR="00AA6A1B" w:rsidRPr="0050162D">
        <w:t xml:space="preserve"> </w:t>
      </w:r>
    </w:p>
    <w:p w:rsidR="00C341A6" w:rsidRPr="0050162D" w:rsidRDefault="00C341A6" w:rsidP="008A3520"/>
    <w:p w:rsidR="008233AD" w:rsidRPr="005F12AE" w:rsidRDefault="008233AD" w:rsidP="005F12AE">
      <w:pPr>
        <w:rPr>
          <w:b/>
        </w:rPr>
      </w:pPr>
      <w:r w:rsidRPr="005F12AE">
        <w:rPr>
          <w:b/>
        </w:rPr>
        <w:t>Ограничения процесса</w:t>
      </w:r>
    </w:p>
    <w:p w:rsidR="00C34365" w:rsidRDefault="00C341A6" w:rsidP="00C34365">
      <w:pPr>
        <w:pStyle w:val="af5"/>
        <w:spacing w:after="160" w:line="259" w:lineRule="auto"/>
        <w:ind w:left="0" w:firstLine="851"/>
        <w:rPr>
          <w:color w:val="000000"/>
        </w:rPr>
      </w:pPr>
      <w:r w:rsidRPr="0050162D">
        <w:t xml:space="preserve">Данная активность инициируется в </w:t>
      </w:r>
      <w:r w:rsidRPr="0050162D">
        <w:rPr>
          <w:lang w:val="en-US"/>
        </w:rPr>
        <w:t>Siebel</w:t>
      </w:r>
      <w:r w:rsidRPr="0050162D">
        <w:t>. При этом должны быть идентифицированы все Клиенты по Договору ИБС.  Один Клиент ФЛ или ЮЛ</w:t>
      </w:r>
      <w:r w:rsidR="002F3897" w:rsidRPr="0050162D">
        <w:t>/ИП</w:t>
      </w:r>
      <w:r w:rsidRPr="0050162D">
        <w:t xml:space="preserve"> для договоров 1 типа. Два Клиента для договоров 2, 3 или 4 типа, один из которых может быть ЮЛ</w:t>
      </w:r>
      <w:r w:rsidR="002F3897" w:rsidRPr="0050162D">
        <w:t>/ИП</w:t>
      </w:r>
      <w:r w:rsidRPr="0050162D">
        <w:t>.   </w:t>
      </w:r>
      <w:r w:rsidR="00762CE4" w:rsidRPr="0050162D">
        <w:t xml:space="preserve"> </w:t>
      </w:r>
      <w:r w:rsidR="003B50F5" w:rsidRPr="0050162D">
        <w:t>По итогам выполнения а</w:t>
      </w:r>
      <w:r w:rsidR="003B50F5" w:rsidRPr="0050162D">
        <w:rPr>
          <w:color w:val="000000"/>
        </w:rPr>
        <w:t>ктивности расчет сумм к оплате не происходит.</w:t>
      </w:r>
      <w:r w:rsidR="00C34365">
        <w:rPr>
          <w:color w:val="000000"/>
        </w:rPr>
        <w:t xml:space="preserve"> </w:t>
      </w:r>
    </w:p>
    <w:p w:rsidR="00C34365" w:rsidRPr="00C34365" w:rsidRDefault="00C34365" w:rsidP="00C34365">
      <w:pPr>
        <w:pStyle w:val="af5"/>
        <w:spacing w:after="160" w:line="259" w:lineRule="auto"/>
        <w:ind w:left="0" w:firstLine="851"/>
      </w:pPr>
      <w:r w:rsidRPr="00C34365">
        <w:t>Система должна предусматривать фиксацию факта прием/передачи ключей и формирование отчета о движении ключей (BR-10120),  с помощью которого в конце смены сотрудник смог внести информацию в журнал учета ключей (вне системы, на бумаге).</w:t>
      </w:r>
    </w:p>
    <w:p w:rsidR="00C34365" w:rsidRPr="0050162D" w:rsidRDefault="00C34365" w:rsidP="00107308">
      <w:pPr>
        <w:pStyle w:val="af5"/>
        <w:spacing w:after="160" w:line="259" w:lineRule="auto"/>
        <w:ind w:left="0" w:firstLine="851"/>
        <w:rPr>
          <w:color w:val="000000"/>
        </w:rPr>
      </w:pPr>
    </w:p>
    <w:p w:rsidR="00C341A6" w:rsidRPr="0050162D" w:rsidRDefault="00C341A6" w:rsidP="008A3520">
      <w:pPr>
        <w:pStyle w:val="af5"/>
        <w:spacing w:after="160" w:line="259" w:lineRule="auto"/>
        <w:ind w:left="0" w:firstLine="708"/>
      </w:pPr>
      <w:r w:rsidRPr="0050162D">
        <w:t xml:space="preserve"> </w:t>
      </w:r>
    </w:p>
    <w:p w:rsidR="00BA53A1" w:rsidRPr="0050162D" w:rsidRDefault="009B277A" w:rsidP="00B7679E">
      <w:pPr>
        <w:pStyle w:val="3"/>
        <w:rPr>
          <w:u w:val="single"/>
        </w:rPr>
      </w:pPr>
      <w:bookmarkStart w:id="124" w:name="_Toc454971398"/>
      <w:r>
        <w:rPr>
          <w:u w:val="single"/>
        </w:rPr>
        <w:t>Оплата/частичный возврат сумм по договору ФЛ.</w:t>
      </w:r>
      <w:bookmarkEnd w:id="124"/>
    </w:p>
    <w:p w:rsidR="00BA53A1" w:rsidRPr="005F12AE" w:rsidRDefault="00BA53A1" w:rsidP="005F12AE">
      <w:pPr>
        <w:rPr>
          <w:b/>
        </w:rPr>
      </w:pPr>
      <w:r w:rsidRPr="005F12AE">
        <w:rPr>
          <w:b/>
        </w:rPr>
        <w:t>Входы процесса</w:t>
      </w:r>
    </w:p>
    <w:p w:rsidR="003B50F5" w:rsidRPr="0050162D" w:rsidRDefault="003B50F5" w:rsidP="005B77BB">
      <w:pPr>
        <w:ind w:firstLine="708"/>
      </w:pPr>
      <w:r w:rsidRPr="0050162D">
        <w:t xml:space="preserve">По некоторому </w:t>
      </w:r>
      <w:r w:rsidRPr="0050162D">
        <w:rPr>
          <w:color w:val="000000"/>
        </w:rPr>
        <w:t>СИС</w:t>
      </w:r>
      <w:r w:rsidRPr="0050162D">
        <w:t xml:space="preserve"> выполнена активность в рамках которой рассчитаны и зафиксированы в договоре</w:t>
      </w:r>
      <w:r w:rsidR="00EB5BFB">
        <w:t xml:space="preserve"> или ДС</w:t>
      </w:r>
      <w:r w:rsidRPr="0050162D">
        <w:t xml:space="preserve"> суммы к уплате</w:t>
      </w:r>
      <w:r w:rsidR="005B77BB">
        <w:t xml:space="preserve"> или частичному возврату (например, при замене ИБС а меньший)</w:t>
      </w:r>
      <w:r w:rsidRPr="0050162D">
        <w:t>.</w:t>
      </w:r>
    </w:p>
    <w:p w:rsidR="00F015F0" w:rsidRPr="0050162D" w:rsidRDefault="00F015F0" w:rsidP="005F12AE"/>
    <w:p w:rsidR="00BA53A1" w:rsidRPr="005F12AE" w:rsidRDefault="00BA53A1" w:rsidP="005F12AE">
      <w:pPr>
        <w:rPr>
          <w:b/>
        </w:rPr>
      </w:pPr>
      <w:r w:rsidRPr="005F12AE">
        <w:rPr>
          <w:b/>
        </w:rPr>
        <w:t>Описание процесса</w:t>
      </w:r>
    </w:p>
    <w:p w:rsidR="00A93D04" w:rsidRPr="0050162D" w:rsidRDefault="00C5530D" w:rsidP="005B77BB">
      <w:pPr>
        <w:ind w:firstLine="708"/>
      </w:pPr>
      <w:r w:rsidRPr="0050162D">
        <w:lastRenderedPageBreak/>
        <w:t>Активность</w:t>
      </w:r>
      <w:r w:rsidR="00A93D04" w:rsidRPr="0050162D">
        <w:t xml:space="preserve"> инициируется в Siebel</w:t>
      </w:r>
      <w:r w:rsidR="009522BF" w:rsidRPr="0050162D">
        <w:t xml:space="preserve"> с помощью тематики «</w:t>
      </w:r>
      <w:r w:rsidR="0027455B" w:rsidRPr="0027455B">
        <w:t>Расчеты ФЛ по договору ИБС</w:t>
      </w:r>
      <w:r w:rsidR="009522BF" w:rsidRPr="0050162D">
        <w:t>»</w:t>
      </w:r>
      <w:r w:rsidR="00A93D04" w:rsidRPr="0050162D">
        <w:t xml:space="preserve">. </w:t>
      </w:r>
      <w:r w:rsidR="003B50F5" w:rsidRPr="0050162D">
        <w:t xml:space="preserve">Идентифицируется </w:t>
      </w:r>
      <w:r w:rsidR="00A93D04" w:rsidRPr="0050162D">
        <w:t>Клиент, с чьего мастер – счета будет производиться оплата</w:t>
      </w:r>
      <w:r w:rsidR="009522BF" w:rsidRPr="0050162D">
        <w:t>.</w:t>
      </w:r>
      <w:r w:rsidR="00A93D04" w:rsidRPr="0050162D">
        <w:t xml:space="preserve"> </w:t>
      </w:r>
    </w:p>
    <w:p w:rsidR="00A93D04" w:rsidRPr="0050162D" w:rsidRDefault="00A93D04" w:rsidP="00CE7957">
      <w:pPr>
        <w:pStyle w:val="af2"/>
      </w:pPr>
      <w:r w:rsidRPr="00CE7957">
        <w:rPr>
          <w:sz w:val="24"/>
          <w:szCs w:val="24"/>
        </w:rPr>
        <w:t>В Спектрум формируется соответствующая выборка Договоров ИБС</w:t>
      </w:r>
      <w:r w:rsidR="00CE7957" w:rsidRPr="00CE7957">
        <w:rPr>
          <w:sz w:val="24"/>
          <w:szCs w:val="24"/>
        </w:rPr>
        <w:t xml:space="preserve"> в статусе «создан» и «действует»</w:t>
      </w:r>
      <w:r w:rsidR="00AA6A1B" w:rsidRPr="0050162D">
        <w:t xml:space="preserve">, </w:t>
      </w:r>
      <w:r w:rsidR="00AA6A1B" w:rsidRPr="00CE7957">
        <w:rPr>
          <w:sz w:val="24"/>
          <w:szCs w:val="24"/>
        </w:rPr>
        <w:t>принадлежащих идентифицирован</w:t>
      </w:r>
      <w:r w:rsidR="009522BF" w:rsidRPr="00CE7957">
        <w:rPr>
          <w:sz w:val="24"/>
          <w:szCs w:val="24"/>
        </w:rPr>
        <w:t>ному Клиенту</w:t>
      </w:r>
      <w:r w:rsidRPr="00CE7957">
        <w:rPr>
          <w:sz w:val="24"/>
          <w:szCs w:val="24"/>
        </w:rPr>
        <w:t>.</w:t>
      </w:r>
      <w:r w:rsidRPr="0050162D">
        <w:t xml:space="preserve"> </w:t>
      </w:r>
    </w:p>
    <w:p w:rsidR="00A93D04" w:rsidRPr="0050162D" w:rsidRDefault="00D1463B" w:rsidP="00EB5BFB">
      <w:pPr>
        <w:ind w:firstLine="708"/>
      </w:pPr>
      <w:r>
        <w:t>Уполномоченный с</w:t>
      </w:r>
      <w:r w:rsidR="00A93D04" w:rsidRPr="0050162D">
        <w:t xml:space="preserve">отрудник </w:t>
      </w:r>
      <w:r>
        <w:t xml:space="preserve">банка </w:t>
      </w:r>
      <w:r w:rsidR="00A93D04" w:rsidRPr="0050162D">
        <w:t>выбирает Договор по которому будет производит</w:t>
      </w:r>
      <w:r w:rsidR="00AA6A1B" w:rsidRPr="0050162D">
        <w:t>ь</w:t>
      </w:r>
      <w:r w:rsidR="00A93D04" w:rsidRPr="0050162D">
        <w:t>ся оплата</w:t>
      </w:r>
      <w:r w:rsidR="005B77BB" w:rsidRPr="005B77BB">
        <w:t>/</w:t>
      </w:r>
      <w:r w:rsidR="005B77BB">
        <w:t>частичный возврат</w:t>
      </w:r>
      <w:r w:rsidR="00A93D04" w:rsidRPr="0050162D">
        <w:t xml:space="preserve"> и инициирует </w:t>
      </w:r>
      <w:r w:rsidR="002422B8">
        <w:t>активность</w:t>
      </w:r>
      <w:r w:rsidR="00EB5BFB">
        <w:t xml:space="preserve"> </w:t>
      </w:r>
      <w:r w:rsidR="00A93D04" w:rsidRPr="0050162D">
        <w:t>«Оплата</w:t>
      </w:r>
      <w:r w:rsidR="00EB5BFB">
        <w:t>/возврат ФЛ суммы с МС</w:t>
      </w:r>
      <w:r w:rsidR="00A93D04" w:rsidRPr="0050162D">
        <w:t>».</w:t>
      </w:r>
    </w:p>
    <w:p w:rsidR="007673E2" w:rsidRPr="0050162D" w:rsidRDefault="007673E2" w:rsidP="005F12AE">
      <w:r w:rsidRPr="0050162D">
        <w:t xml:space="preserve">Система должна предложить выбрать те суммы по выбранному  договору ИБС,  которые предполагается погасить. Списание производится в соответствии с технологией расчетов,  описанной в разделе «Архитектура решения». Списание средств производится с Мастер – счета Клиента. Схемы бухгалтерских проводок, которые порождаются при выполнении фазы оплаты, приведены в Приложении 1 </w:t>
      </w:r>
      <w:r w:rsidR="00AA6A1B" w:rsidRPr="0050162D">
        <w:t xml:space="preserve">в разделах,  соответствующих тем </w:t>
      </w:r>
      <w:r w:rsidR="006A32B4" w:rsidRPr="0050162D">
        <w:rPr>
          <w:color w:val="000000"/>
        </w:rPr>
        <w:t>СИС</w:t>
      </w:r>
      <w:r w:rsidR="00AA6A1B" w:rsidRPr="0050162D">
        <w:t>,  по которым происходит оплата.</w:t>
      </w:r>
    </w:p>
    <w:p w:rsidR="0024328B" w:rsidRPr="0050162D" w:rsidRDefault="0024328B" w:rsidP="005F12AE">
      <w:r w:rsidRPr="0050162D">
        <w:t xml:space="preserve">Если в ходе выполнения </w:t>
      </w:r>
      <w:r w:rsidR="00EB5BFB">
        <w:t xml:space="preserve">активности </w:t>
      </w:r>
      <w:r w:rsidRPr="0050162D">
        <w:t xml:space="preserve">погашены все </w:t>
      </w:r>
      <w:r w:rsidR="00C5530D" w:rsidRPr="0050162D">
        <w:t xml:space="preserve">рассчитанные </w:t>
      </w:r>
      <w:r w:rsidRPr="0050162D">
        <w:t>суммы</w:t>
      </w:r>
      <w:r w:rsidR="00C5530D" w:rsidRPr="0050162D">
        <w:t xml:space="preserve"> по договору</w:t>
      </w:r>
      <w:r w:rsidRPr="0050162D">
        <w:t xml:space="preserve">,  </w:t>
      </w:r>
      <w:r w:rsidR="006A32B4" w:rsidRPr="0050162D">
        <w:t>то</w:t>
      </w:r>
      <w:r w:rsidR="00C5530D" w:rsidRPr="0050162D">
        <w:t xml:space="preserve"> возможно продолжение выполнени</w:t>
      </w:r>
      <w:r w:rsidR="00EB5BFB">
        <w:t>я</w:t>
      </w:r>
      <w:r w:rsidR="00C5530D" w:rsidRPr="0050162D">
        <w:t xml:space="preserve"> активностей в соответствии с </w:t>
      </w:r>
      <w:r w:rsidR="006A32B4" w:rsidRPr="0050162D">
        <w:t xml:space="preserve"> </w:t>
      </w:r>
      <w:r w:rsidR="00C5530D" w:rsidRPr="0050162D">
        <w:t xml:space="preserve"> СИС.</w:t>
      </w:r>
    </w:p>
    <w:p w:rsidR="00A93D04" w:rsidRPr="0050162D" w:rsidRDefault="00A93D04" w:rsidP="005F12AE"/>
    <w:p w:rsidR="00BA53A1" w:rsidRPr="005F12AE" w:rsidRDefault="00BA53A1" w:rsidP="005F12AE">
      <w:pPr>
        <w:rPr>
          <w:b/>
        </w:rPr>
      </w:pPr>
      <w:r w:rsidRPr="005F12AE">
        <w:rPr>
          <w:b/>
        </w:rPr>
        <w:t>Выходы процесса</w:t>
      </w:r>
    </w:p>
    <w:p w:rsidR="00720E1B" w:rsidRDefault="00317E48" w:rsidP="005F12AE">
      <w:r w:rsidRPr="0050162D">
        <w:t xml:space="preserve">Сформированы </w:t>
      </w:r>
      <w:r w:rsidR="006A32B4" w:rsidRPr="0050162D">
        <w:t xml:space="preserve">операции </w:t>
      </w:r>
      <w:r w:rsidRPr="0050162D">
        <w:t>по оплате</w:t>
      </w:r>
      <w:r w:rsidR="00227047">
        <w:t>/возврату</w:t>
      </w:r>
      <w:r w:rsidRPr="0050162D">
        <w:t xml:space="preserve"> соответствующих </w:t>
      </w:r>
      <w:r w:rsidR="00227047">
        <w:t>сумм</w:t>
      </w:r>
      <w:r w:rsidRPr="0050162D">
        <w:t xml:space="preserve">. </w:t>
      </w:r>
    </w:p>
    <w:p w:rsidR="00720E1B" w:rsidRDefault="00AB69BD" w:rsidP="00720E1B">
      <w:pPr>
        <w:ind w:firstLine="708"/>
      </w:pPr>
      <w:r>
        <w:t xml:space="preserve">В случае,  если </w:t>
      </w:r>
      <w:r w:rsidR="00227047">
        <w:t xml:space="preserve"> </w:t>
      </w:r>
      <w:r>
        <w:t>оплата происходила по СИС «Заключение договора», то  после  полной оплаты сумм статус договора ИБС заменяется на «Оплачен»</w:t>
      </w:r>
      <w:r w:rsidRPr="0050162D">
        <w:t>.</w:t>
      </w:r>
      <w:r w:rsidR="00720E1B">
        <w:t xml:space="preserve"> </w:t>
      </w:r>
    </w:p>
    <w:p w:rsidR="00317E48" w:rsidRPr="0050162D" w:rsidRDefault="00720E1B" w:rsidP="00720E1B">
      <w:pPr>
        <w:ind w:firstLine="708"/>
      </w:pPr>
      <w:r>
        <w:t>Если оплата происходила по договору в статусе «Закрыт с обязательствами», система проверяет наличие задолженностей в договоре  ИБС по итогам оплаты, и при их отсутствии, переводит договор в статус «Закрыт».</w:t>
      </w:r>
    </w:p>
    <w:p w:rsidR="007673E2" w:rsidRPr="0050162D" w:rsidRDefault="007673E2" w:rsidP="005F12AE"/>
    <w:p w:rsidR="00BA53A1" w:rsidRPr="005F12AE" w:rsidRDefault="00BA53A1" w:rsidP="005F12AE">
      <w:pPr>
        <w:rPr>
          <w:b/>
        </w:rPr>
      </w:pPr>
      <w:r w:rsidRPr="005F12AE">
        <w:rPr>
          <w:b/>
        </w:rPr>
        <w:t>Ограничения процесса</w:t>
      </w:r>
    </w:p>
    <w:p w:rsidR="00BA53A1" w:rsidRDefault="00317E48" w:rsidP="00236403">
      <w:pPr>
        <w:ind w:firstLine="708"/>
      </w:pPr>
      <w:r w:rsidRPr="0050162D">
        <w:t xml:space="preserve">Данная активность инициируется в </w:t>
      </w:r>
      <w:r w:rsidRPr="0050162D">
        <w:rPr>
          <w:lang w:val="en-US"/>
        </w:rPr>
        <w:t>Siebel</w:t>
      </w:r>
      <w:r w:rsidRPr="0050162D">
        <w:t>.</w:t>
      </w:r>
      <w:r w:rsidR="009522BF" w:rsidRPr="0050162D">
        <w:t xml:space="preserve"> С помощью данно</w:t>
      </w:r>
      <w:r w:rsidR="003B50F5" w:rsidRPr="0050162D">
        <w:t>й</w:t>
      </w:r>
      <w:r w:rsidR="009522BF" w:rsidRPr="0050162D">
        <w:t xml:space="preserve"> </w:t>
      </w:r>
      <w:r w:rsidR="003B50F5" w:rsidRPr="0050162D">
        <w:t>активности</w:t>
      </w:r>
      <w:r w:rsidR="009522BF" w:rsidRPr="0050162D">
        <w:t xml:space="preserve"> можно оплатить суммы только </w:t>
      </w:r>
      <w:r w:rsidR="002249C9">
        <w:t xml:space="preserve">ФЛ </w:t>
      </w:r>
      <w:r w:rsidR="009522BF" w:rsidRPr="0050162D">
        <w:t>по договорам</w:t>
      </w:r>
      <w:r w:rsidR="00165E17">
        <w:t xml:space="preserve"> и дополнительным соглашениям</w:t>
      </w:r>
      <w:r w:rsidR="009522BF" w:rsidRPr="0050162D">
        <w:t xml:space="preserve"> </w:t>
      </w:r>
      <w:r w:rsidR="002249C9">
        <w:t>ИБС</w:t>
      </w:r>
      <w:r w:rsidR="009522BF" w:rsidRPr="0050162D">
        <w:t>.</w:t>
      </w:r>
      <w:r w:rsidR="00F33DE6" w:rsidRPr="0050162D">
        <w:t xml:space="preserve"> Оплата рассчитанных сумм по СИС может быть произведена только в день выполнения расчета. Так как на следующей день суммы комиссий </w:t>
      </w:r>
      <w:r w:rsidR="002249C9">
        <w:t xml:space="preserve">могут </w:t>
      </w:r>
      <w:r w:rsidR="00F33DE6" w:rsidRPr="0050162D">
        <w:t>б</w:t>
      </w:r>
      <w:r w:rsidR="002249C9">
        <w:t>ыть</w:t>
      </w:r>
      <w:r w:rsidR="00F33DE6" w:rsidRPr="0050162D">
        <w:t xml:space="preserve"> уже другими. </w:t>
      </w:r>
      <w:r w:rsidR="002249C9">
        <w:t xml:space="preserve">Исключением является оплата сумм </w:t>
      </w:r>
      <w:r w:rsidR="0067176B">
        <w:t>при заключении договора</w:t>
      </w:r>
      <w:r w:rsidR="002249C9">
        <w:t xml:space="preserve"> ИБС (в течение 5 дней).</w:t>
      </w:r>
    </w:p>
    <w:p w:rsidR="00AD1FFE" w:rsidRPr="0050162D" w:rsidRDefault="00AD1FFE" w:rsidP="00236403">
      <w:pPr>
        <w:ind w:firstLine="708"/>
      </w:pPr>
      <w:r>
        <w:t>В рамках данной активности  частичная оплата рассчитанных сумм не предусмотрена.</w:t>
      </w:r>
    </w:p>
    <w:p w:rsidR="0066794E" w:rsidRPr="0050162D" w:rsidRDefault="0034356D" w:rsidP="0034356D">
      <w:pPr>
        <w:ind w:firstLine="708"/>
      </w:pPr>
      <w:r>
        <w:t>Оплату комиссий по договору может производить только основной клиент. Оплату штрафов и расходов банка сверх тарифа может производить любой из клиентов по договору.</w:t>
      </w:r>
    </w:p>
    <w:p w:rsidR="0066794E" w:rsidRPr="0050162D" w:rsidRDefault="00AD1914" w:rsidP="00B7679E">
      <w:pPr>
        <w:pStyle w:val="3"/>
        <w:rPr>
          <w:u w:val="single"/>
        </w:rPr>
      </w:pPr>
      <w:bookmarkStart w:id="125" w:name="_Toc454971399"/>
      <w:r>
        <w:rPr>
          <w:u w:val="single"/>
        </w:rPr>
        <w:t>Расчеты по договорам ИБС вне модуля ИБС</w:t>
      </w:r>
      <w:bookmarkEnd w:id="125"/>
    </w:p>
    <w:p w:rsidR="0066794E" w:rsidRPr="005F12AE" w:rsidRDefault="0066794E" w:rsidP="005F12AE">
      <w:pPr>
        <w:rPr>
          <w:b/>
        </w:rPr>
      </w:pPr>
      <w:r w:rsidRPr="005F12AE">
        <w:rPr>
          <w:b/>
        </w:rPr>
        <w:t>Входы процесса</w:t>
      </w:r>
    </w:p>
    <w:p w:rsidR="003B50F5" w:rsidRPr="0050162D" w:rsidRDefault="003B50F5" w:rsidP="005B46F9">
      <w:pPr>
        <w:ind w:firstLine="708"/>
      </w:pPr>
      <w:r w:rsidRPr="0050162D">
        <w:t xml:space="preserve">По некоторому </w:t>
      </w:r>
      <w:r w:rsidRPr="0050162D">
        <w:rPr>
          <w:color w:val="000000"/>
        </w:rPr>
        <w:t>СИС</w:t>
      </w:r>
      <w:r w:rsidRPr="0050162D">
        <w:t xml:space="preserve"> выполнена активность в рамках которой рассчитаны и зафиксированы в договоре суммы к уплате.</w:t>
      </w:r>
    </w:p>
    <w:p w:rsidR="0066794E" w:rsidRPr="0050162D" w:rsidRDefault="0066794E" w:rsidP="005F12AE"/>
    <w:p w:rsidR="0066794E" w:rsidRPr="005F12AE" w:rsidRDefault="0066794E" w:rsidP="005F12AE">
      <w:pPr>
        <w:rPr>
          <w:b/>
        </w:rPr>
      </w:pPr>
      <w:r w:rsidRPr="005F12AE">
        <w:rPr>
          <w:b/>
        </w:rPr>
        <w:t>Описание процесса</w:t>
      </w:r>
    </w:p>
    <w:p w:rsidR="00C46D93" w:rsidRPr="0050162D" w:rsidRDefault="00C46D93" w:rsidP="00236403">
      <w:pPr>
        <w:ind w:firstLine="708"/>
      </w:pPr>
      <w:r w:rsidRPr="0050162D">
        <w:t>Юридические лица оплачивают суммы по договору</w:t>
      </w:r>
      <w:r w:rsidR="00165E17">
        <w:t xml:space="preserve"> и дополнительным соглашениям</w:t>
      </w:r>
      <w:r w:rsidRPr="0050162D">
        <w:t xml:space="preserve"> ИБС вне модуля ИБС.</w:t>
      </w:r>
      <w:r w:rsidRPr="0050162D">
        <w:tab/>
        <w:t>Физические лица так же могут оплатить  суммы по договору</w:t>
      </w:r>
      <w:r w:rsidR="00413748">
        <w:t xml:space="preserve"> и дополнительным соглашениям</w:t>
      </w:r>
      <w:r w:rsidRPr="0050162D">
        <w:t xml:space="preserve"> ИБС вне модуля ИБС.  </w:t>
      </w:r>
      <w:r w:rsidR="00C5530D" w:rsidRPr="0050162D">
        <w:t xml:space="preserve">В этом случае </w:t>
      </w:r>
      <w:r w:rsidR="00236403">
        <w:t xml:space="preserve">факт оплаты </w:t>
      </w:r>
      <w:r w:rsidRPr="0050162D">
        <w:t xml:space="preserve">может быть </w:t>
      </w:r>
      <w:r w:rsidR="00236403">
        <w:t>зафиксирован</w:t>
      </w:r>
      <w:r w:rsidR="00236403" w:rsidRPr="0050162D">
        <w:t xml:space="preserve"> </w:t>
      </w:r>
      <w:r w:rsidRPr="0050162D">
        <w:t>при помощи механизма учета оплат,  выполненных вне модуля ИБС.</w:t>
      </w:r>
    </w:p>
    <w:p w:rsidR="008C6B45" w:rsidRDefault="00C5530D" w:rsidP="00236403">
      <w:pPr>
        <w:ind w:firstLine="708"/>
      </w:pPr>
      <w:r w:rsidRPr="0050162D">
        <w:t>Активность</w:t>
      </w:r>
      <w:r w:rsidR="00AE2CFA" w:rsidRPr="0050162D">
        <w:t xml:space="preserve"> инициируется в Спектруме. </w:t>
      </w:r>
      <w:r w:rsidR="00D1463B">
        <w:t>Уполномоченный с</w:t>
      </w:r>
      <w:r w:rsidR="008C6B45" w:rsidRPr="0050162D">
        <w:t xml:space="preserve">отрудник </w:t>
      </w:r>
      <w:r w:rsidR="00D1463B">
        <w:t>банка</w:t>
      </w:r>
      <w:r w:rsidR="008C6B45" w:rsidRPr="0050162D">
        <w:t xml:space="preserve"> выбирает Договор по которому будет производиться </w:t>
      </w:r>
      <w:r w:rsidR="00236403">
        <w:t xml:space="preserve">учет </w:t>
      </w:r>
      <w:r w:rsidR="008C6B45" w:rsidRPr="0050162D">
        <w:t>оплат</w:t>
      </w:r>
      <w:r w:rsidR="00236403">
        <w:t>ы</w:t>
      </w:r>
      <w:r w:rsidR="008C6B45" w:rsidRPr="0050162D">
        <w:t xml:space="preserve"> и инициирует </w:t>
      </w:r>
      <w:r w:rsidR="002422B8">
        <w:t>активность</w:t>
      </w:r>
      <w:r w:rsidR="00236403" w:rsidRPr="0050162D">
        <w:t xml:space="preserve"> </w:t>
      </w:r>
      <w:r w:rsidR="008C6B45" w:rsidRPr="0050162D">
        <w:t>«</w:t>
      </w:r>
      <w:r w:rsidR="00A24EF6" w:rsidRPr="00A24EF6">
        <w:t>Расчеты по договорам ИБС вне модуля ИБС</w:t>
      </w:r>
      <w:r w:rsidR="008C6B45" w:rsidRPr="0050162D">
        <w:t>».</w:t>
      </w:r>
    </w:p>
    <w:p w:rsidR="005B46F9" w:rsidRPr="0050162D" w:rsidRDefault="005B46F9" w:rsidP="00236403">
      <w:pPr>
        <w:ind w:firstLine="708"/>
      </w:pPr>
      <w:r>
        <w:t>Активность позволяет как погасить суммы, так и выполнить отмену ранее погашенных сумм.</w:t>
      </w:r>
    </w:p>
    <w:p w:rsidR="00DA6EFA" w:rsidRPr="0050162D" w:rsidRDefault="008C6B45" w:rsidP="00236403">
      <w:pPr>
        <w:ind w:firstLine="708"/>
      </w:pPr>
      <w:r w:rsidRPr="0050162D">
        <w:t xml:space="preserve">Система должна предложить выбрать те суммы по выбранному  договору </w:t>
      </w:r>
      <w:r w:rsidR="00413748">
        <w:t>и дополнительным соглашениям</w:t>
      </w:r>
      <w:r w:rsidR="00413748" w:rsidRPr="0050162D">
        <w:t xml:space="preserve"> </w:t>
      </w:r>
      <w:r w:rsidRPr="0050162D">
        <w:t>ИБС,  которые предполагается погасить</w:t>
      </w:r>
      <w:r w:rsidR="00DA6EFA" w:rsidRPr="0050162D">
        <w:t xml:space="preserve"> или отменить погашение</w:t>
      </w:r>
      <w:r w:rsidRPr="0050162D">
        <w:t xml:space="preserve">. </w:t>
      </w:r>
      <w:r w:rsidR="00DA6EFA" w:rsidRPr="0050162D">
        <w:t>Для каждой суммы должен быть указан признак того,  погашена она или нет.</w:t>
      </w:r>
    </w:p>
    <w:p w:rsidR="0067792D" w:rsidRPr="0050162D" w:rsidRDefault="00DA6EFA" w:rsidP="00236403">
      <w:pPr>
        <w:ind w:firstLine="708"/>
      </w:pPr>
      <w:r w:rsidRPr="0050162D">
        <w:t xml:space="preserve">Если выбран вариант погашения, то система должна предоставить возможность </w:t>
      </w:r>
      <w:r w:rsidR="008C6B45" w:rsidRPr="0050162D">
        <w:t>указать реквизиты документа в третьей системе</w:t>
      </w:r>
      <w:r w:rsidR="0076159B">
        <w:t>(ЦФТ, Бисквит</w:t>
      </w:r>
      <w:r w:rsidR="00A24EF6">
        <w:t>, через кассу</w:t>
      </w:r>
      <w:r w:rsidR="0076159B">
        <w:t>)</w:t>
      </w:r>
      <w:r w:rsidRPr="0050162D">
        <w:t xml:space="preserve"> по каждой сумме</w:t>
      </w:r>
      <w:r w:rsidR="008C6B45" w:rsidRPr="0050162D">
        <w:t xml:space="preserve">, с помощью которого происходила оплата. Это такие реквизиты как: </w:t>
      </w:r>
      <w:r w:rsidR="00AE2CFA" w:rsidRPr="0050162D">
        <w:t>н</w:t>
      </w:r>
      <w:r w:rsidR="008C6B45" w:rsidRPr="0050162D">
        <w:t xml:space="preserve">азвание, сумма и дата документа, </w:t>
      </w:r>
      <w:r w:rsidR="00AE2CFA" w:rsidRPr="0050162D">
        <w:t>назначение платежа,  комментарий.</w:t>
      </w:r>
      <w:r w:rsidR="00ED091B" w:rsidRPr="0050162D">
        <w:t xml:space="preserve"> По факту заполнения указанных полей, система должна проверить соответствие вводимых сумм значениям, которые были рассчитаны в ходе выполнения </w:t>
      </w:r>
      <w:r w:rsidR="00C5530D" w:rsidRPr="0050162D">
        <w:t>активности по расчету</w:t>
      </w:r>
      <w:r w:rsidR="00ED091B" w:rsidRPr="0050162D">
        <w:t xml:space="preserve">. </w:t>
      </w:r>
      <w:r w:rsidR="0067792D" w:rsidRPr="0050162D">
        <w:t xml:space="preserve">При совпадении, оплата считается состоявшейся. При расхождении для </w:t>
      </w:r>
      <w:r w:rsidR="0067792D" w:rsidRPr="0050162D">
        <w:lastRenderedPageBreak/>
        <w:t xml:space="preserve">пользователя выводится информационное сообщение, а поле «сумма» </w:t>
      </w:r>
      <w:r w:rsidR="00D857D2">
        <w:t xml:space="preserve">может </w:t>
      </w:r>
      <w:r w:rsidR="0067792D" w:rsidRPr="0050162D">
        <w:t>быть отредактировано</w:t>
      </w:r>
      <w:r w:rsidR="00EF7BD3">
        <w:t xml:space="preserve"> выполнение операции может быть продолжено</w:t>
      </w:r>
      <w:r w:rsidR="0067792D" w:rsidRPr="0050162D">
        <w:t>.</w:t>
      </w:r>
    </w:p>
    <w:p w:rsidR="00DA6EFA" w:rsidRPr="0050162D" w:rsidRDefault="00DA6EFA" w:rsidP="005B46F9">
      <w:pPr>
        <w:ind w:firstLine="708"/>
      </w:pPr>
      <w:r w:rsidRPr="0050162D">
        <w:t xml:space="preserve">Если выбран вариант отмены погашения, система должна обнулить реквизиты погашения и изменить признак того что выбранная сумма погашена. </w:t>
      </w:r>
    </w:p>
    <w:p w:rsidR="00C5530D" w:rsidRPr="0050162D" w:rsidRDefault="00C5530D" w:rsidP="005B46F9">
      <w:pPr>
        <w:ind w:firstLine="708"/>
      </w:pPr>
      <w:r w:rsidRPr="0050162D">
        <w:t>Если в ходе выполнения оплаты погашены все рассчитанные суммы по договору,  то возможно продолжение выполнение активностей в соответствии с   СИС.</w:t>
      </w:r>
    </w:p>
    <w:p w:rsidR="0066794E" w:rsidRPr="0050162D" w:rsidRDefault="0066794E" w:rsidP="005F12AE"/>
    <w:p w:rsidR="0066794E" w:rsidRPr="005F12AE" w:rsidRDefault="0066794E" w:rsidP="005F12AE">
      <w:pPr>
        <w:rPr>
          <w:b/>
        </w:rPr>
      </w:pPr>
      <w:r w:rsidRPr="005F12AE">
        <w:rPr>
          <w:b/>
        </w:rPr>
        <w:t>Выходы процесса</w:t>
      </w:r>
    </w:p>
    <w:p w:rsidR="00720E1B" w:rsidRDefault="0066794E" w:rsidP="00236403">
      <w:pPr>
        <w:ind w:firstLine="708"/>
      </w:pPr>
      <w:r w:rsidRPr="0050162D">
        <w:t xml:space="preserve">В рамках данной активности изменений в реквизитах или статусах по Договору ИБС нет. </w:t>
      </w:r>
      <w:r w:rsidR="00236403">
        <w:t>В случае,  если  оплата происходила по СИС «Заключение договора», то  после  полной оплаты сумм статус договора ИБС заменяется на «Оплачен»</w:t>
      </w:r>
      <w:r w:rsidR="00236403" w:rsidRPr="0050162D">
        <w:t>.</w:t>
      </w:r>
      <w:r w:rsidR="00D40E24">
        <w:t xml:space="preserve"> </w:t>
      </w:r>
    </w:p>
    <w:p w:rsidR="00720E1B" w:rsidRPr="0050162D" w:rsidRDefault="00720E1B" w:rsidP="00720E1B">
      <w:pPr>
        <w:ind w:firstLine="708"/>
      </w:pPr>
      <w:r>
        <w:t>Если оплата происходила по договору в статусе «Закрыт с обязательствами», система проверяет наличие задолженностей в договоре  ИБС по итогам оплаты, и при их отсутствии, переводит договор в статус «Закрыт».</w:t>
      </w:r>
    </w:p>
    <w:p w:rsidR="0066794E" w:rsidRPr="0050162D" w:rsidRDefault="0066794E" w:rsidP="00236403">
      <w:pPr>
        <w:ind w:firstLine="708"/>
      </w:pPr>
      <w:r w:rsidRPr="0050162D">
        <w:t>Информация о наличии непогашенной задолженности доступна к просмотру в интерфейсе со списком Договоров.</w:t>
      </w:r>
    </w:p>
    <w:p w:rsidR="0066794E" w:rsidRPr="0050162D" w:rsidRDefault="0066794E" w:rsidP="005F12AE">
      <w:pPr>
        <w:rPr>
          <w:highlight w:val="yellow"/>
        </w:rPr>
      </w:pPr>
    </w:p>
    <w:p w:rsidR="0066794E" w:rsidRPr="005F12AE" w:rsidRDefault="0066794E" w:rsidP="005F12AE">
      <w:pPr>
        <w:rPr>
          <w:b/>
        </w:rPr>
      </w:pPr>
      <w:r w:rsidRPr="005F12AE">
        <w:rPr>
          <w:b/>
        </w:rPr>
        <w:t>Ограничения процесса</w:t>
      </w:r>
    </w:p>
    <w:p w:rsidR="004948CA" w:rsidRPr="0050162D" w:rsidRDefault="0066794E" w:rsidP="00D40E24">
      <w:pPr>
        <w:ind w:firstLine="708"/>
      </w:pPr>
      <w:r w:rsidRPr="0050162D">
        <w:t>Данная активность проводится без идентификации Клиента. Инициируется в Спектрум сотрудником</w:t>
      </w:r>
      <w:r w:rsidR="005B46F9">
        <w:t>,</w:t>
      </w:r>
      <w:r w:rsidR="00793A66">
        <w:t xml:space="preserve"> </w:t>
      </w:r>
      <w:r w:rsidR="005B46F9">
        <w:t>имеющим полномочия на работу с ИБС</w:t>
      </w:r>
      <w:r w:rsidRPr="0050162D">
        <w:t xml:space="preserve">. </w:t>
      </w:r>
      <w:r w:rsidR="004948CA" w:rsidRPr="0050162D">
        <w:t xml:space="preserve">Возможность проведения приходных/расходных операций через кассу для обработки исключительных ситуаций по ИБС (наследники и др.) должно быть описано в BR 10038  «Взимание комиссий наличными через кассу». </w:t>
      </w:r>
    </w:p>
    <w:p w:rsidR="0066794E" w:rsidRPr="0050162D" w:rsidRDefault="004948CA" w:rsidP="005F12AE">
      <w:r w:rsidRPr="0050162D">
        <w:t>В рамках данной активности проводки не порождаются.</w:t>
      </w:r>
    </w:p>
    <w:p w:rsidR="008447B9" w:rsidRPr="0050162D" w:rsidRDefault="008447B9" w:rsidP="00D40E24">
      <w:pPr>
        <w:ind w:firstLine="708"/>
      </w:pPr>
      <w:r w:rsidRPr="0050162D">
        <w:t>В рамках данной активности отменить погашение можно только по суммам</w:t>
      </w:r>
      <w:r w:rsidR="00D40E24">
        <w:t xml:space="preserve"> текущего СИС</w:t>
      </w:r>
      <w:r w:rsidRPr="0050162D">
        <w:t>, по которым ранее было проведен учет погашения. Для  договоров ФЛ , отменить оплату сумм,  по которым ранее были сформированы проводки(с помощью активности «Оплат</w:t>
      </w:r>
      <w:r w:rsidR="00590428">
        <w:t>а/частичный возврат</w:t>
      </w:r>
      <w:r w:rsidRPr="0050162D">
        <w:t xml:space="preserve"> сумм по договору ФЛ»),  с помощью этой активности нельзя. </w:t>
      </w:r>
    </w:p>
    <w:p w:rsidR="00F33DE6" w:rsidRPr="0050162D" w:rsidRDefault="00F33DE6" w:rsidP="00793A66">
      <w:pPr>
        <w:ind w:firstLine="708"/>
      </w:pPr>
      <w:r w:rsidRPr="0050162D">
        <w:t>Учет погашения рассчитанных сумм по СИС может быть произведен только в день выполнения расчета. Так как на следующей день суммы комиссий</w:t>
      </w:r>
      <w:r w:rsidR="00D70234">
        <w:t xml:space="preserve"> могут</w:t>
      </w:r>
      <w:r w:rsidRPr="0050162D">
        <w:t xml:space="preserve"> будут уже другими. </w:t>
      </w:r>
      <w:r w:rsidR="00D70234">
        <w:t xml:space="preserve">Исключением является учет оплаты сумм </w:t>
      </w:r>
      <w:r w:rsidR="0067176B">
        <w:t>при заключении  договора</w:t>
      </w:r>
      <w:r w:rsidR="00D70234">
        <w:t xml:space="preserve"> ИБС</w:t>
      </w:r>
      <w:r w:rsidR="0067176B">
        <w:t xml:space="preserve"> (в течение 5 дней)</w:t>
      </w:r>
      <w:r w:rsidR="00D70234">
        <w:t>.</w:t>
      </w:r>
    </w:p>
    <w:p w:rsidR="00F33DE6" w:rsidRPr="0050162D" w:rsidRDefault="00F33DE6" w:rsidP="005F12AE"/>
    <w:p w:rsidR="008447B9" w:rsidRPr="0050162D" w:rsidRDefault="008447B9" w:rsidP="0066794E">
      <w:pPr>
        <w:ind w:firstLine="851"/>
      </w:pPr>
    </w:p>
    <w:p w:rsidR="0066794E" w:rsidRPr="0050162D" w:rsidRDefault="0066794E" w:rsidP="0066794E"/>
    <w:p w:rsidR="00E4211B" w:rsidRPr="0050162D" w:rsidRDefault="00830EF7" w:rsidP="00B7679E">
      <w:pPr>
        <w:pStyle w:val="3"/>
        <w:rPr>
          <w:u w:val="single"/>
        </w:rPr>
      </w:pPr>
      <w:bookmarkStart w:id="126" w:name="_Toc454971400"/>
      <w:r w:rsidRPr="0050162D">
        <w:rPr>
          <w:u w:val="single"/>
        </w:rPr>
        <w:t>Регистрация д</w:t>
      </w:r>
      <w:r w:rsidR="00A8597D" w:rsidRPr="0050162D">
        <w:rPr>
          <w:u w:val="single"/>
        </w:rPr>
        <w:t>ополнительно</w:t>
      </w:r>
      <w:r w:rsidRPr="0050162D">
        <w:rPr>
          <w:u w:val="single"/>
        </w:rPr>
        <w:t>го</w:t>
      </w:r>
      <w:r w:rsidR="00A8597D" w:rsidRPr="0050162D">
        <w:rPr>
          <w:u w:val="single"/>
        </w:rPr>
        <w:t xml:space="preserve"> Соглашение о замене ИБС</w:t>
      </w:r>
      <w:bookmarkEnd w:id="126"/>
      <w:r w:rsidR="00A8597D" w:rsidRPr="0050162D">
        <w:rPr>
          <w:u w:val="single"/>
        </w:rPr>
        <w:t xml:space="preserve"> </w:t>
      </w:r>
    </w:p>
    <w:p w:rsidR="00E4211B" w:rsidRPr="005F12AE" w:rsidRDefault="00E4211B" w:rsidP="005F12AE">
      <w:pPr>
        <w:rPr>
          <w:b/>
        </w:rPr>
      </w:pPr>
      <w:r w:rsidRPr="005F12AE">
        <w:rPr>
          <w:b/>
        </w:rPr>
        <w:t>Входы процесса</w:t>
      </w:r>
    </w:p>
    <w:p w:rsidR="00A33D12" w:rsidRPr="0050162D" w:rsidRDefault="00A33D12" w:rsidP="005F12AE">
      <w:r w:rsidRPr="0050162D">
        <w:t>Договор ИБС в статусе «Действует».</w:t>
      </w:r>
    </w:p>
    <w:p w:rsidR="002956FA" w:rsidRPr="0050162D" w:rsidRDefault="002956FA" w:rsidP="005F12AE"/>
    <w:p w:rsidR="00E4211B" w:rsidRPr="005F12AE" w:rsidRDefault="00E4211B" w:rsidP="005F12AE">
      <w:pPr>
        <w:rPr>
          <w:b/>
        </w:rPr>
      </w:pPr>
      <w:r w:rsidRPr="005F12AE">
        <w:rPr>
          <w:b/>
        </w:rPr>
        <w:t>Описание процесса</w:t>
      </w:r>
    </w:p>
    <w:p w:rsidR="002956FA" w:rsidRPr="0050162D" w:rsidRDefault="002956FA" w:rsidP="005F12AE">
      <w:r w:rsidRPr="0050162D">
        <w:t>Данн</w:t>
      </w:r>
      <w:r w:rsidR="004948CA" w:rsidRPr="0050162D">
        <w:t xml:space="preserve">ая активность </w:t>
      </w:r>
      <w:r w:rsidRPr="0050162D">
        <w:t>инициируется в Siebel</w:t>
      </w:r>
      <w:r w:rsidR="003372D7" w:rsidRPr="0050162D">
        <w:t xml:space="preserve"> с помощью тематики «</w:t>
      </w:r>
      <w:r w:rsidR="00B87727">
        <w:t>Создание и обслуживание договоров ИБС с ЮЛ</w:t>
      </w:r>
      <w:r w:rsidR="003372D7" w:rsidRPr="0050162D">
        <w:t>» или «</w:t>
      </w:r>
      <w:r w:rsidR="0027455B" w:rsidRPr="0027455B">
        <w:t>Создание и обслуживание договора ИБС с ФЛ и двухстороннего договора</w:t>
      </w:r>
      <w:r w:rsidR="003372D7" w:rsidRPr="0050162D">
        <w:t>»</w:t>
      </w:r>
      <w:r w:rsidRPr="0050162D">
        <w:t>. При этом должны быть идентифицированы все Клиенты по Договору ИБС.  Один Клиент ФЛ или ЮЛ</w:t>
      </w:r>
      <w:r w:rsidR="002F3897" w:rsidRPr="0050162D">
        <w:t>/ИП</w:t>
      </w:r>
      <w:r w:rsidRPr="0050162D">
        <w:t xml:space="preserve"> для договоров 1 типа. Два Клиента для договоров 2, 3 или 4 типа, один из которых может быть ЮЛ</w:t>
      </w:r>
      <w:r w:rsidR="002F3897" w:rsidRPr="0050162D">
        <w:t>/ИП</w:t>
      </w:r>
      <w:r w:rsidRPr="0050162D">
        <w:t>. </w:t>
      </w:r>
    </w:p>
    <w:p w:rsidR="00441A64" w:rsidRPr="0050162D" w:rsidRDefault="0093133B" w:rsidP="005F12AE">
      <w:pPr>
        <w:ind w:firstLine="708"/>
      </w:pPr>
      <w:r>
        <w:t>Уполномоченный с</w:t>
      </w:r>
      <w:r w:rsidR="009724AF" w:rsidRPr="0050162D">
        <w:t xml:space="preserve">отрудник </w:t>
      </w:r>
      <w:r>
        <w:t>банка</w:t>
      </w:r>
      <w:r w:rsidR="009724AF" w:rsidRPr="0050162D">
        <w:t xml:space="preserve"> выбирает Договор. </w:t>
      </w:r>
      <w:r w:rsidR="00540C3F" w:rsidRPr="0050162D">
        <w:t>Проведение данно</w:t>
      </w:r>
      <w:r w:rsidR="004948CA" w:rsidRPr="0050162D">
        <w:t>й активности</w:t>
      </w:r>
      <w:r w:rsidR="006A32B4" w:rsidRPr="0050162D">
        <w:t xml:space="preserve"> </w:t>
      </w:r>
      <w:r w:rsidR="00540C3F" w:rsidRPr="0050162D">
        <w:t xml:space="preserve">зависит от того, возможно ли технически использование ИБС на момент её исполнения. </w:t>
      </w:r>
      <w:r w:rsidR="00441A64" w:rsidRPr="0050162D">
        <w:t xml:space="preserve">Замена исправного ИБС по желанию Клиента проводится путем расторжения текущего Договора и заключения нового посредством соответствующих активностей. </w:t>
      </w:r>
    </w:p>
    <w:p w:rsidR="008827AA" w:rsidRPr="0050162D" w:rsidRDefault="001A3977" w:rsidP="005F12AE">
      <w:pPr>
        <w:ind w:firstLine="708"/>
      </w:pPr>
      <w:r w:rsidRPr="0050162D">
        <w:t>В</w:t>
      </w:r>
      <w:r w:rsidR="004948CA" w:rsidRPr="0050162D">
        <w:t xml:space="preserve"> рамках данной активности</w:t>
      </w:r>
      <w:r w:rsidRPr="0050162D">
        <w:t xml:space="preserve"> н</w:t>
      </w:r>
      <w:r w:rsidR="00835E1C" w:rsidRPr="0050162D">
        <w:t xml:space="preserve">еобходимо выбрать </w:t>
      </w:r>
      <w:r w:rsidR="00412B92" w:rsidRPr="0050162D">
        <w:t xml:space="preserve">ИБС для замены </w:t>
      </w:r>
      <w:r w:rsidR="00835E1C" w:rsidRPr="0050162D">
        <w:t>из списка ИБС свободных и забронированных (с указанием данных брони и параметров ИБС)</w:t>
      </w:r>
      <w:r w:rsidR="00861603">
        <w:t>в текущей ТП</w:t>
      </w:r>
      <w:r w:rsidR="00835E1C" w:rsidRPr="0050162D">
        <w:t xml:space="preserve">. </w:t>
      </w:r>
    </w:p>
    <w:p w:rsidR="008827AA" w:rsidRPr="0050162D" w:rsidRDefault="008827AA" w:rsidP="005F12AE">
      <w:pPr>
        <w:ind w:firstLine="708"/>
      </w:pPr>
      <w:r w:rsidRPr="0050162D">
        <w:t>Система должна проверять наличие ИБС равного размера по высоте. Если исполнитель выбрал из предоставленного списка ИБС другого размера (по высоте) при наличии равного, на ЭФ должно выводиться информационное сообщение, при этом операцию провести можно.</w:t>
      </w:r>
    </w:p>
    <w:p w:rsidR="00F22331" w:rsidRDefault="00F22331" w:rsidP="005F12AE">
      <w:r w:rsidRPr="0050162D">
        <w:t>При замене ИБС на ячейку аналогичного размера финансовых расчетов не  требуется.</w:t>
      </w:r>
    </w:p>
    <w:p w:rsidR="00385B62" w:rsidRDefault="00385B62" w:rsidP="005F12AE">
      <w:r>
        <w:tab/>
        <w:t xml:space="preserve">Система должна предоставить возможность указать следующие реквизиты активности: </w:t>
      </w:r>
    </w:p>
    <w:p w:rsidR="00385B62" w:rsidRDefault="00385B62" w:rsidP="0084209F">
      <w:pPr>
        <w:pStyle w:val="af5"/>
        <w:numPr>
          <w:ilvl w:val="0"/>
          <w:numId w:val="23"/>
        </w:numPr>
      </w:pPr>
      <w:r>
        <w:lastRenderedPageBreak/>
        <w:t>По чьей  вине производится замена. Банка или клиента.</w:t>
      </w:r>
    </w:p>
    <w:p w:rsidR="00385B62" w:rsidRDefault="00385B62" w:rsidP="0084209F">
      <w:pPr>
        <w:pStyle w:val="af5"/>
        <w:numPr>
          <w:ilvl w:val="0"/>
          <w:numId w:val="23"/>
        </w:numPr>
      </w:pPr>
      <w:r>
        <w:t>Необходимость вскрытия. Да или нет.</w:t>
      </w:r>
    </w:p>
    <w:p w:rsidR="003B2BD0" w:rsidRDefault="003B2BD0" w:rsidP="005F12AE">
      <w:r w:rsidRPr="0050162D">
        <w:t>В рамках данной активности система рассчитывает на основании тарифов следующие суммы  по договору:</w:t>
      </w:r>
    </w:p>
    <w:p w:rsidR="00177844" w:rsidRPr="00177844" w:rsidRDefault="00517371" w:rsidP="0084209F">
      <w:pPr>
        <w:pStyle w:val="af5"/>
        <w:numPr>
          <w:ilvl w:val="0"/>
          <w:numId w:val="16"/>
        </w:numPr>
        <w:spacing w:after="160" w:line="259" w:lineRule="auto"/>
        <w:jc w:val="left"/>
      </w:pPr>
      <w:r w:rsidRPr="0050162D">
        <w:t xml:space="preserve">Сумма комиссии,  которую необходимо  дополнительно удержать с клиента в случае, если новый ИБС тарифицируется выше в сравнении текущих тарифов для старого и нового ИБС по Договору (больше по высоте). </w:t>
      </w:r>
      <w:r w:rsidR="00385B62">
        <w:t>Сумма комиссии рассчитывается только если  замена происходит по вине клиента.</w:t>
      </w:r>
      <w:r w:rsidR="00177844">
        <w:t xml:space="preserve"> Сумма комиссии рассчитывается по формуле: </w:t>
      </w:r>
      <w:r w:rsidR="00177844">
        <w:rPr>
          <w:rFonts w:ascii="Calibri" w:hAnsi="Calibri" w:cs="Calibri"/>
          <w:color w:val="000000"/>
        </w:rPr>
        <w:t>Кд = Кб/Д*Н - (Ку-Ку/Д*И)  где:</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Кд - сумма доплаты клиентом</w:t>
      </w:r>
      <w:r>
        <w:rPr>
          <w:rFonts w:ascii="Calibri" w:hAnsi="Calibri" w:cs="Calibri"/>
          <w:color w:val="000000"/>
        </w:rPr>
        <w:t>.</w:t>
      </w:r>
      <w:r w:rsidRPr="00177844">
        <w:rPr>
          <w:rFonts w:ascii="Calibri" w:hAnsi="Calibri" w:cs="Calibri"/>
          <w:color w:val="000000"/>
        </w:rPr>
        <w:t xml:space="preserve"> Кд - уже содержит НДС, т.е. сумма доплаты должна быть разнесена: часть на счет дохо</w:t>
      </w:r>
      <w:r>
        <w:rPr>
          <w:rFonts w:ascii="Calibri" w:hAnsi="Calibri" w:cs="Calibri"/>
          <w:color w:val="000000"/>
        </w:rPr>
        <w:t>д</w:t>
      </w:r>
      <w:r w:rsidRPr="00177844">
        <w:rPr>
          <w:rFonts w:ascii="Calibri" w:hAnsi="Calibri" w:cs="Calibri"/>
          <w:color w:val="000000"/>
        </w:rPr>
        <w:t>ов 70601 и часть на счет НДС.</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Кб - комиссия за ИБС большего размера по тарифам на момент заключения основного договора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Ку - уплаченная комиссия за ИБС по основном договору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Д - основной срок пользования (дней)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Н - неиспользованный срок пользования (дн.)</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И - использованные дни срока </w:t>
      </w:r>
    </w:p>
    <w:p w:rsidR="005F12AE" w:rsidRPr="0050162D" w:rsidRDefault="005F12AE" w:rsidP="00177844">
      <w:pPr>
        <w:pStyle w:val="af5"/>
        <w:spacing w:after="160" w:line="259" w:lineRule="auto"/>
        <w:ind w:left="1571"/>
        <w:jc w:val="left"/>
      </w:pPr>
      <w:r w:rsidRPr="00722E99">
        <w:rPr>
          <w:i/>
          <w:sz w:val="20"/>
          <w:szCs w:val="20"/>
        </w:rPr>
        <w:t>Проводки для ФЛ по оплате см.  п.   9.1.1  Приложения 1, по отмене оплаты см. п. 9.1.2. Проводки для ЮЛ по оплате см.  п.   9.2.1  Приложения 1, по отмене оплаты см. п. 9.2.2</w:t>
      </w:r>
      <w:r>
        <w:t xml:space="preserve"> </w:t>
      </w:r>
    </w:p>
    <w:p w:rsidR="00623EE6" w:rsidRPr="0050162D" w:rsidRDefault="00623EE6" w:rsidP="00623EE6">
      <w:pPr>
        <w:pStyle w:val="af5"/>
        <w:spacing w:after="160" w:line="259" w:lineRule="auto"/>
        <w:ind w:left="1571"/>
        <w:jc w:val="left"/>
      </w:pPr>
    </w:p>
    <w:p w:rsidR="00177844" w:rsidRPr="00177844" w:rsidRDefault="00623EE6" w:rsidP="0084209F">
      <w:pPr>
        <w:pStyle w:val="af5"/>
        <w:numPr>
          <w:ilvl w:val="0"/>
          <w:numId w:val="16"/>
        </w:numPr>
        <w:spacing w:after="160" w:line="259" w:lineRule="auto"/>
        <w:jc w:val="left"/>
        <w:rPr>
          <w:i/>
          <w:sz w:val="20"/>
          <w:szCs w:val="20"/>
        </w:rPr>
      </w:pPr>
      <w:r w:rsidRPr="0050162D">
        <w:t>Сумма комиссии,  которую необходимо  вернуть клиенту в случае е</w:t>
      </w:r>
      <w:r w:rsidR="00517371" w:rsidRPr="0050162D">
        <w:t>сли новый ИБС тарифицируется ниже в сравнении текущих тарифов для старого и нового ИБС по Договору (меньше по высоте)</w:t>
      </w:r>
      <w:r w:rsidRPr="0050162D">
        <w:t xml:space="preserve">. </w:t>
      </w:r>
      <w:r w:rsidR="00177844">
        <w:t xml:space="preserve">Сумма комиссии </w:t>
      </w:r>
      <w:r w:rsidR="00196739">
        <w:t xml:space="preserve">не зависит от того, по чьей вине производится замена и </w:t>
      </w:r>
      <w:r w:rsidR="00177844">
        <w:t>рассчитывается по формуле:</w:t>
      </w:r>
    </w:p>
    <w:p w:rsidR="00177844" w:rsidRDefault="00177844" w:rsidP="00177844">
      <w:pPr>
        <w:pStyle w:val="af5"/>
        <w:spacing w:after="160" w:line="259" w:lineRule="auto"/>
        <w:ind w:left="1571"/>
        <w:jc w:val="left"/>
        <w:rPr>
          <w:rFonts w:ascii="Calibri" w:hAnsi="Calibri" w:cs="Calibri"/>
          <w:color w:val="000000"/>
        </w:rPr>
      </w:pPr>
      <w:r>
        <w:rPr>
          <w:rFonts w:ascii="Calibri" w:hAnsi="Calibri" w:cs="Calibri"/>
          <w:color w:val="000000"/>
        </w:rPr>
        <w:t>Кв = Ку - Ку/Д*И - Км/Д*Н  где:</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Кв - сумма к возврату клиенту. В том числе Кв уже содержит НДС, который должен быть возвращен со счета НДС. НДС = Кв/118*18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Км - комиссия за ИБС меньшего размера по тарифам на момент заключения основного договора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Ку - уплаченная комиссия за ИБС по основном договору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Д - основной срок пользования (дней) </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Н - неиспользованный срок пользования (дн.)</w:t>
      </w:r>
    </w:p>
    <w:p w:rsidR="00177844" w:rsidRPr="00177844" w:rsidRDefault="00177844" w:rsidP="0084209F">
      <w:pPr>
        <w:pStyle w:val="af5"/>
        <w:numPr>
          <w:ilvl w:val="1"/>
          <w:numId w:val="16"/>
        </w:numPr>
        <w:autoSpaceDE w:val="0"/>
        <w:autoSpaceDN w:val="0"/>
        <w:adjustRightInd w:val="0"/>
        <w:jc w:val="left"/>
        <w:rPr>
          <w:rFonts w:ascii="Segoe UI" w:hAnsi="Segoe UI" w:cs="Segoe UI"/>
          <w:color w:val="141414"/>
          <w:sz w:val="18"/>
          <w:szCs w:val="18"/>
        </w:rPr>
      </w:pPr>
      <w:r w:rsidRPr="00177844">
        <w:rPr>
          <w:rFonts w:ascii="Calibri" w:hAnsi="Calibri" w:cs="Calibri"/>
          <w:color w:val="000000"/>
        </w:rPr>
        <w:t xml:space="preserve">И - использованные дни срока </w:t>
      </w:r>
    </w:p>
    <w:p w:rsidR="00177844" w:rsidRPr="00177844" w:rsidRDefault="00177844" w:rsidP="00177844">
      <w:pPr>
        <w:pStyle w:val="af5"/>
        <w:spacing w:after="160" w:line="259" w:lineRule="auto"/>
        <w:ind w:left="1571"/>
        <w:jc w:val="left"/>
        <w:rPr>
          <w:i/>
          <w:sz w:val="20"/>
          <w:szCs w:val="20"/>
        </w:rPr>
      </w:pPr>
    </w:p>
    <w:p w:rsidR="005F12AE" w:rsidRPr="00722E99" w:rsidRDefault="005F12AE" w:rsidP="00177844">
      <w:pPr>
        <w:pStyle w:val="af5"/>
        <w:spacing w:after="160" w:line="259" w:lineRule="auto"/>
        <w:ind w:left="1571"/>
        <w:jc w:val="left"/>
        <w:rPr>
          <w:i/>
          <w:sz w:val="20"/>
          <w:szCs w:val="20"/>
        </w:rPr>
      </w:pPr>
      <w:r w:rsidRPr="00722E99">
        <w:rPr>
          <w:i/>
          <w:sz w:val="20"/>
          <w:szCs w:val="20"/>
        </w:rPr>
        <w:t xml:space="preserve">Проводки для ФЛ по </w:t>
      </w:r>
      <w:r w:rsidR="001C7F6C">
        <w:rPr>
          <w:i/>
          <w:sz w:val="20"/>
          <w:szCs w:val="20"/>
        </w:rPr>
        <w:t>возврату</w:t>
      </w:r>
      <w:r w:rsidR="001C7F6C" w:rsidRPr="00722E99">
        <w:rPr>
          <w:i/>
          <w:sz w:val="20"/>
          <w:szCs w:val="20"/>
        </w:rPr>
        <w:t xml:space="preserve"> </w:t>
      </w:r>
      <w:r w:rsidRPr="00722E99">
        <w:rPr>
          <w:i/>
          <w:sz w:val="20"/>
          <w:szCs w:val="20"/>
        </w:rPr>
        <w:t>см.  п.   9.1.2</w:t>
      </w:r>
      <w:r w:rsidR="00615EA1">
        <w:rPr>
          <w:i/>
          <w:sz w:val="20"/>
          <w:szCs w:val="20"/>
        </w:rPr>
        <w:t xml:space="preserve"> и 9.1.3</w:t>
      </w:r>
      <w:r w:rsidRPr="00722E99">
        <w:rPr>
          <w:i/>
          <w:sz w:val="20"/>
          <w:szCs w:val="20"/>
        </w:rPr>
        <w:t xml:space="preserve">  Приложения 1, по отмене оплаты см. п. 9.1.1</w:t>
      </w:r>
      <w:r w:rsidR="00615EA1">
        <w:rPr>
          <w:i/>
          <w:sz w:val="20"/>
          <w:szCs w:val="20"/>
        </w:rPr>
        <w:t xml:space="preserve"> и 9.1.14</w:t>
      </w:r>
      <w:r w:rsidRPr="00722E99">
        <w:rPr>
          <w:i/>
          <w:sz w:val="20"/>
          <w:szCs w:val="20"/>
        </w:rPr>
        <w:t xml:space="preserve"> Проводки для ЮЛ по </w:t>
      </w:r>
      <w:r w:rsidR="001C7F6C">
        <w:rPr>
          <w:i/>
          <w:sz w:val="20"/>
          <w:szCs w:val="20"/>
        </w:rPr>
        <w:t>возврату</w:t>
      </w:r>
      <w:r w:rsidR="001C7F6C" w:rsidRPr="00722E99">
        <w:rPr>
          <w:i/>
          <w:sz w:val="20"/>
          <w:szCs w:val="20"/>
        </w:rPr>
        <w:t xml:space="preserve"> </w:t>
      </w:r>
      <w:r w:rsidRPr="00722E99">
        <w:rPr>
          <w:i/>
          <w:sz w:val="20"/>
          <w:szCs w:val="20"/>
        </w:rPr>
        <w:t>см.  п.   9.2.2</w:t>
      </w:r>
      <w:r w:rsidR="00615EA1">
        <w:rPr>
          <w:i/>
          <w:sz w:val="20"/>
          <w:szCs w:val="20"/>
        </w:rPr>
        <w:t xml:space="preserve"> и 9.2.3</w:t>
      </w:r>
      <w:r w:rsidRPr="00722E99">
        <w:rPr>
          <w:i/>
          <w:sz w:val="20"/>
          <w:szCs w:val="20"/>
        </w:rPr>
        <w:t xml:space="preserve">  Приложения 1, по отмене оплаты см. п. 9.2.1 </w:t>
      </w:r>
      <w:r w:rsidR="00615EA1">
        <w:rPr>
          <w:i/>
          <w:sz w:val="20"/>
          <w:szCs w:val="20"/>
        </w:rPr>
        <w:t>и 9.2.14</w:t>
      </w:r>
    </w:p>
    <w:p w:rsidR="00623EE6" w:rsidRPr="0050162D" w:rsidRDefault="00623EE6" w:rsidP="00623EE6">
      <w:pPr>
        <w:pStyle w:val="af5"/>
      </w:pPr>
    </w:p>
    <w:p w:rsidR="00623EE6" w:rsidRPr="00424516" w:rsidRDefault="00ED0986" w:rsidP="0084209F">
      <w:pPr>
        <w:pStyle w:val="af5"/>
        <w:numPr>
          <w:ilvl w:val="0"/>
          <w:numId w:val="16"/>
        </w:numPr>
        <w:spacing w:after="160" w:line="259" w:lineRule="auto"/>
        <w:jc w:val="left"/>
      </w:pPr>
      <w:r>
        <w:t>Штраф за порчу и/или  вскрытие ИБС</w:t>
      </w:r>
      <w:r w:rsidR="00623EE6" w:rsidRPr="00424516">
        <w:t>, рассчитанный системой по тарифам Банка,  если  замена ИБС производится по вине клиента.</w:t>
      </w:r>
      <w:r w:rsidR="00385B62">
        <w:t xml:space="preserve"> Штраф рассчитывается только если на форме указана необходимость вскрытия. </w:t>
      </w:r>
      <w:r w:rsidR="00722E99" w:rsidRPr="00424516">
        <w:rPr>
          <w:i/>
          <w:sz w:val="20"/>
          <w:szCs w:val="20"/>
        </w:rPr>
        <w:t xml:space="preserve"> Проводки для ФЛ по оплате см.  п.   9.1.4  Приложения 1, по отмене оплаты см. п. 9.1.5. Проводки для ЮЛ по оплате см.  п.   9.2.4  Приложения 1, по отмене оплаты см. п. 9.2.5</w:t>
      </w:r>
    </w:p>
    <w:p w:rsidR="00623EE6" w:rsidRPr="00424516" w:rsidRDefault="00623EE6" w:rsidP="00623EE6">
      <w:pPr>
        <w:pStyle w:val="af5"/>
      </w:pPr>
    </w:p>
    <w:p w:rsidR="00623EE6" w:rsidRPr="00424516" w:rsidRDefault="00623EE6" w:rsidP="00424516">
      <w:pPr>
        <w:pStyle w:val="af5"/>
        <w:spacing w:after="160" w:line="259" w:lineRule="auto"/>
        <w:ind w:left="1571"/>
        <w:jc w:val="left"/>
      </w:pPr>
    </w:p>
    <w:p w:rsidR="00DA1500" w:rsidRPr="0050162D" w:rsidRDefault="006A32B4" w:rsidP="003B2BD0">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3A5A0F" w:rsidRPr="0050162D" w:rsidRDefault="003B2BD0" w:rsidP="003A5A0F">
      <w:pPr>
        <w:ind w:firstLine="708"/>
      </w:pPr>
      <w:r w:rsidRPr="0050162D">
        <w:t>После этого активность по регистрации ДС на замену ИБС законченной.</w:t>
      </w:r>
      <w:r w:rsidR="003A5A0F" w:rsidRPr="003A5A0F">
        <w:t xml:space="preserve"> </w:t>
      </w:r>
      <w:r w:rsidR="003A5A0F" w:rsidRPr="0050162D">
        <w:t>По факту завершения активности должны быть доступны просмотр и печать документов:</w:t>
      </w:r>
    </w:p>
    <w:p w:rsidR="003A5A0F" w:rsidRPr="0050162D" w:rsidRDefault="003A5A0F" w:rsidP="003A5A0F">
      <w:pPr>
        <w:pStyle w:val="af5"/>
        <w:spacing w:after="160" w:line="259" w:lineRule="auto"/>
        <w:ind w:left="0" w:firstLine="708"/>
      </w:pPr>
      <w:r w:rsidRPr="0050162D">
        <w:t>·         Доп. Соглашение о замене ИБС.</w:t>
      </w:r>
    </w:p>
    <w:p w:rsidR="003B2BD0" w:rsidRPr="0050162D" w:rsidRDefault="003B2BD0" w:rsidP="003B2BD0">
      <w:pPr>
        <w:ind w:firstLine="708"/>
        <w:rPr>
          <w:highlight w:val="yellow"/>
        </w:rPr>
      </w:pPr>
      <w:r w:rsidRPr="0050162D">
        <w:lastRenderedPageBreak/>
        <w:t xml:space="preserve"> Для завершения СИС «</w:t>
      </w:r>
      <w:r w:rsidR="003A5A0F" w:rsidRPr="003A5A0F">
        <w:t>Заключение ДС о замене ИБС</w:t>
      </w:r>
      <w:r w:rsidRPr="0050162D">
        <w:t>» необходимо выполнить активность по оплате, которая инициируется отдельной тематикой Siebel</w:t>
      </w:r>
      <w:r w:rsidR="003A5A0F">
        <w:t>, и активность  «</w:t>
      </w:r>
      <w:r w:rsidR="003A5A0F" w:rsidRPr="003A5A0F">
        <w:t>Передача ключей по Акту приема\передачи ИБС для пользования</w:t>
      </w:r>
      <w:r w:rsidR="003A5A0F">
        <w:t>». Печать документов:</w:t>
      </w:r>
    </w:p>
    <w:p w:rsidR="006A32B4" w:rsidRPr="0050162D" w:rsidRDefault="006A32B4" w:rsidP="006A32B4">
      <w:pPr>
        <w:pStyle w:val="af5"/>
        <w:spacing w:after="160" w:line="259" w:lineRule="auto"/>
        <w:ind w:left="0" w:firstLine="708"/>
      </w:pPr>
      <w:r w:rsidRPr="0050162D">
        <w:t>·         Акт приема/передачи старых ключей / Акт приема/передачи новых ключей. Выбор формы Акта п/п осуществляется Пользователем на ЭФ. Форма  акта приема-передачи ключей зависит от типа заключенного Договора.</w:t>
      </w:r>
    </w:p>
    <w:p w:rsidR="00E4211B" w:rsidRPr="0050162D" w:rsidRDefault="00E4211B" w:rsidP="00424516">
      <w:pPr>
        <w:rPr>
          <w:b/>
        </w:rPr>
      </w:pPr>
      <w:r w:rsidRPr="0050162D">
        <w:rPr>
          <w:b/>
        </w:rPr>
        <w:t>Выходы процесса</w:t>
      </w:r>
    </w:p>
    <w:p w:rsidR="00FC5721" w:rsidRPr="0050162D" w:rsidRDefault="00E324C1" w:rsidP="003A5A0F">
      <w:pPr>
        <w:ind w:firstLine="708"/>
      </w:pPr>
      <w:r w:rsidRPr="0050162D">
        <w:t xml:space="preserve">Договор ИБС остается в статусе «действует». </w:t>
      </w:r>
    </w:p>
    <w:p w:rsidR="00FC5721" w:rsidRPr="0050162D" w:rsidRDefault="00FC5721" w:rsidP="00424516"/>
    <w:p w:rsidR="00A33D12" w:rsidRPr="0050162D" w:rsidRDefault="00A33D12" w:rsidP="00424516"/>
    <w:p w:rsidR="00E4211B" w:rsidRPr="0050162D" w:rsidRDefault="00E4211B" w:rsidP="00424516">
      <w:pPr>
        <w:rPr>
          <w:b/>
        </w:rPr>
      </w:pPr>
      <w:r w:rsidRPr="0050162D">
        <w:rPr>
          <w:b/>
        </w:rPr>
        <w:t>Ограничения процесса</w:t>
      </w:r>
    </w:p>
    <w:p w:rsidR="001F14F0" w:rsidRPr="0050162D" w:rsidRDefault="00F37E24" w:rsidP="00424516">
      <w:pPr>
        <w:rPr>
          <w:b/>
        </w:rPr>
      </w:pPr>
      <w:r w:rsidRPr="0050162D">
        <w:t>Данн</w:t>
      </w:r>
      <w:r w:rsidR="0098409B">
        <w:t xml:space="preserve">ая </w:t>
      </w:r>
      <w:r w:rsidR="002956FA" w:rsidRPr="0050162D">
        <w:t xml:space="preserve"> </w:t>
      </w:r>
      <w:r w:rsidR="0098409B">
        <w:t xml:space="preserve">активность </w:t>
      </w:r>
      <w:r w:rsidR="00396AB9" w:rsidRPr="0050162D">
        <w:t>требует идентификации</w:t>
      </w:r>
      <w:r w:rsidR="002956FA" w:rsidRPr="0050162D">
        <w:t xml:space="preserve"> всех Клиентов по Договору ИБС</w:t>
      </w:r>
      <w:r w:rsidR="001F14F0" w:rsidRPr="0050162D">
        <w:t>, и</w:t>
      </w:r>
      <w:r w:rsidR="002956FA" w:rsidRPr="0050162D">
        <w:t xml:space="preserve">нициируется из </w:t>
      </w:r>
      <w:r w:rsidR="002956FA" w:rsidRPr="0050162D">
        <w:rPr>
          <w:lang w:val="en-US"/>
        </w:rPr>
        <w:t>Siebel</w:t>
      </w:r>
      <w:r w:rsidR="001F14F0" w:rsidRPr="0050162D">
        <w:t xml:space="preserve">  и применим для всех типов Договоров с 1 по 4.</w:t>
      </w:r>
    </w:p>
    <w:p w:rsidR="002956FA" w:rsidRPr="0050162D" w:rsidRDefault="00A33D12" w:rsidP="00424516">
      <w:r w:rsidRPr="0050162D">
        <w:t>Если произошла смена ИБС по Договору, статус освободившегося ИБС может быть изменен на «Технически не доступен» ответственным сотрудником (Администратором) при необходимости в соответствующем интерфейсе</w:t>
      </w:r>
      <w:r w:rsidR="002956FA" w:rsidRPr="0050162D">
        <w:t>.</w:t>
      </w:r>
    </w:p>
    <w:p w:rsidR="00E67F1D" w:rsidRPr="00C34365" w:rsidRDefault="00A33D12" w:rsidP="00E67F1D">
      <w:pPr>
        <w:pStyle w:val="af5"/>
        <w:spacing w:after="160" w:line="259" w:lineRule="auto"/>
        <w:ind w:left="0" w:firstLine="851"/>
      </w:pPr>
      <w:r w:rsidRPr="0050162D">
        <w:t xml:space="preserve">Смена клиентских ключей не сопровождается ни движением ценностей по смене Исполнителя, ни внебалансовым учетом </w:t>
      </w:r>
      <w:r w:rsidR="00396AB9" w:rsidRPr="0050162D">
        <w:t xml:space="preserve">ценностей </w:t>
      </w:r>
      <w:r w:rsidRPr="0050162D">
        <w:t xml:space="preserve">в Системе. </w:t>
      </w:r>
      <w:r w:rsidR="00E67F1D">
        <w:t>Но, с</w:t>
      </w:r>
      <w:r w:rsidR="00E67F1D" w:rsidRPr="00C34365">
        <w:t>истема должна предусматривать фиксацию факта прием</w:t>
      </w:r>
      <w:r w:rsidR="00E67F1D">
        <w:t>а</w:t>
      </w:r>
      <w:r w:rsidR="00E67F1D" w:rsidRPr="00C34365">
        <w:t>/передачи ключей и формирование отчета о движении ключей (BR-10120),  с помощью которого в конце смены сотрудник смог внести информацию в журнал учета ключей (вне системы, на бумаге).</w:t>
      </w:r>
    </w:p>
    <w:p w:rsidR="00A33D12" w:rsidRPr="0050162D" w:rsidRDefault="00A33D12" w:rsidP="00424516"/>
    <w:p w:rsidR="001F14F0" w:rsidRPr="0050162D" w:rsidRDefault="000E684C" w:rsidP="00B7679E">
      <w:pPr>
        <w:pStyle w:val="3"/>
        <w:rPr>
          <w:u w:val="single"/>
        </w:rPr>
      </w:pPr>
      <w:bookmarkStart w:id="127" w:name="_Toc454971401"/>
      <w:r w:rsidRPr="0050162D">
        <w:rPr>
          <w:u w:val="single"/>
        </w:rPr>
        <w:t>Регистрация факта з</w:t>
      </w:r>
      <w:r w:rsidR="00870067" w:rsidRPr="0050162D">
        <w:rPr>
          <w:u w:val="single"/>
        </w:rPr>
        <w:t>амены</w:t>
      </w:r>
      <w:r w:rsidR="001F14F0" w:rsidRPr="0050162D">
        <w:rPr>
          <w:u w:val="single"/>
        </w:rPr>
        <w:t xml:space="preserve"> ключей.</w:t>
      </w:r>
      <w:bookmarkEnd w:id="127"/>
      <w:r w:rsidR="001F14F0" w:rsidRPr="0050162D">
        <w:rPr>
          <w:u w:val="single"/>
        </w:rPr>
        <w:t xml:space="preserve"> </w:t>
      </w:r>
    </w:p>
    <w:p w:rsidR="000E57D1" w:rsidRPr="00424516" w:rsidRDefault="000E57D1" w:rsidP="00424516">
      <w:pPr>
        <w:rPr>
          <w:b/>
        </w:rPr>
      </w:pPr>
      <w:r w:rsidRPr="00424516">
        <w:rPr>
          <w:b/>
        </w:rPr>
        <w:t>Входы процесса</w:t>
      </w:r>
    </w:p>
    <w:p w:rsidR="000E57D1" w:rsidRPr="0050162D" w:rsidRDefault="000E57D1" w:rsidP="00424516">
      <w:r w:rsidRPr="0050162D">
        <w:t>Договор ИБС в статусе «Действует».</w:t>
      </w:r>
    </w:p>
    <w:p w:rsidR="000E57D1" w:rsidRPr="0050162D" w:rsidRDefault="000E57D1" w:rsidP="00424516"/>
    <w:p w:rsidR="000E57D1" w:rsidRPr="00424516" w:rsidRDefault="000E57D1" w:rsidP="00424516">
      <w:pPr>
        <w:rPr>
          <w:b/>
        </w:rPr>
      </w:pPr>
      <w:r w:rsidRPr="00424516">
        <w:rPr>
          <w:b/>
        </w:rPr>
        <w:t>Описание процесса</w:t>
      </w:r>
    </w:p>
    <w:p w:rsidR="000E57D1" w:rsidRPr="0050162D" w:rsidRDefault="00D06B6D" w:rsidP="00424516">
      <w:r w:rsidRPr="0050162D">
        <w:t xml:space="preserve">Активность </w:t>
      </w:r>
      <w:r w:rsidR="000E57D1" w:rsidRPr="0050162D">
        <w:t>инициируется в Siebel</w:t>
      </w:r>
      <w:r w:rsidR="001F14F0" w:rsidRPr="0050162D">
        <w:t xml:space="preserve"> с помощью тематики «</w:t>
      </w:r>
      <w:r w:rsidR="00B87727">
        <w:t>Создание и обслуживание договоров ИБС с ЮЛ</w:t>
      </w:r>
      <w:r w:rsidR="001F14F0" w:rsidRPr="0050162D">
        <w:t>» или «</w:t>
      </w:r>
      <w:r w:rsidR="0027455B" w:rsidRPr="0027455B">
        <w:t>Создание и обслуживание договора ИБС с ФЛ и двухстороннего договора</w:t>
      </w:r>
      <w:r w:rsidR="001F14F0" w:rsidRPr="0050162D">
        <w:t>»</w:t>
      </w:r>
      <w:r w:rsidR="000E57D1" w:rsidRPr="0050162D">
        <w:t xml:space="preserve">. При этом </w:t>
      </w:r>
      <w:r w:rsidR="00267E58" w:rsidRPr="0050162D">
        <w:t>могут</w:t>
      </w:r>
      <w:r w:rsidR="000E57D1" w:rsidRPr="0050162D">
        <w:t xml:space="preserve"> быть идентифицированы все Клиенты по Договору ИБС</w:t>
      </w:r>
      <w:r w:rsidR="00267E58" w:rsidRPr="0050162D">
        <w:t xml:space="preserve"> или только один из двух Клиентов (будет регулироваться правилами пользования ИБС), так как замена может быть произведена без обязательного присутствия второго клиента (например, для Договоров с типом 2 и 4 при обращении клиента в свой период доступа и предъявлении им документов необходимых для доступа). Проведения проверок и ограничений системой не требуется.</w:t>
      </w:r>
      <w:r w:rsidR="009724AF" w:rsidRPr="0050162D">
        <w:t xml:space="preserve"> </w:t>
      </w:r>
      <w:r w:rsidR="0093133B">
        <w:t>Уполномоченный с</w:t>
      </w:r>
      <w:r w:rsidR="009724AF" w:rsidRPr="0050162D">
        <w:t xml:space="preserve">отрудник </w:t>
      </w:r>
      <w:r w:rsidR="0093133B">
        <w:t>банка</w:t>
      </w:r>
      <w:r w:rsidR="009724AF" w:rsidRPr="0050162D">
        <w:t xml:space="preserve"> выбирает Договор.</w:t>
      </w:r>
    </w:p>
    <w:p w:rsidR="002E1ACD" w:rsidRPr="0050162D" w:rsidRDefault="00D06B6D" w:rsidP="00424516">
      <w:pPr>
        <w:ind w:firstLine="708"/>
      </w:pPr>
      <w:r w:rsidRPr="0050162D">
        <w:t>В рамках выполнения активности</w:t>
      </w:r>
      <w:r w:rsidR="001F14F0" w:rsidRPr="0050162D">
        <w:t xml:space="preserve"> система должна обеспечить  возможность указать по чьей вине производится замена ключа. По вине Банка или по вине Клиента. Если вскрытие производится по вине банка, </w:t>
      </w:r>
      <w:r w:rsidR="000E57D1" w:rsidRPr="0050162D">
        <w:t>расходы по вскрытию не взимаются.</w:t>
      </w:r>
    </w:p>
    <w:p w:rsidR="00830EF7" w:rsidRPr="0050162D" w:rsidRDefault="002E1ACD" w:rsidP="00424516">
      <w:pPr>
        <w:ind w:firstLine="708"/>
      </w:pPr>
      <w:r w:rsidRPr="0050162D">
        <w:t>Если же вскрытие производится по вине клиента,</w:t>
      </w:r>
      <w:r w:rsidR="00830EF7" w:rsidRPr="0050162D">
        <w:t xml:space="preserve"> в рамках данной активности система рассчитывает на основании тарифов следующие суммы  по договору:</w:t>
      </w:r>
    </w:p>
    <w:p w:rsidR="00424516" w:rsidRPr="00424516" w:rsidRDefault="00ED0986" w:rsidP="0084209F">
      <w:pPr>
        <w:pStyle w:val="af5"/>
        <w:numPr>
          <w:ilvl w:val="0"/>
          <w:numId w:val="16"/>
        </w:numPr>
        <w:spacing w:after="160" w:line="259" w:lineRule="auto"/>
        <w:jc w:val="left"/>
      </w:pPr>
      <w:r>
        <w:t>Штраф за порчу и/или  вскрытие ИБС</w:t>
      </w:r>
      <w:r w:rsidR="002E1ACD" w:rsidRPr="0050162D">
        <w:t>, рассчитанный системой по тарифам Банка,  если  замена ИБС производится по вине клиента.</w:t>
      </w:r>
      <w:r w:rsidR="00424516" w:rsidRPr="00424516">
        <w:rPr>
          <w:i/>
        </w:rPr>
        <w:t xml:space="preserve"> </w:t>
      </w:r>
      <w:r w:rsidR="00424516" w:rsidRPr="00424516">
        <w:rPr>
          <w:i/>
          <w:sz w:val="20"/>
          <w:szCs w:val="20"/>
        </w:rPr>
        <w:t>Проводки для ФЛ по оплате см.  п.   9.1.</w:t>
      </w:r>
      <w:r w:rsidR="00424516">
        <w:rPr>
          <w:i/>
          <w:sz w:val="20"/>
          <w:szCs w:val="20"/>
        </w:rPr>
        <w:t>4</w:t>
      </w:r>
      <w:r w:rsidR="00424516" w:rsidRPr="00424516">
        <w:rPr>
          <w:i/>
          <w:sz w:val="20"/>
          <w:szCs w:val="20"/>
        </w:rPr>
        <w:t xml:space="preserve">  Приложения 1, по отмене оплаты см. п. 9.1.</w:t>
      </w:r>
      <w:r w:rsidR="00424516">
        <w:rPr>
          <w:i/>
          <w:sz w:val="20"/>
          <w:szCs w:val="20"/>
        </w:rPr>
        <w:t>5</w:t>
      </w:r>
      <w:r w:rsidR="00424516" w:rsidRPr="00424516">
        <w:rPr>
          <w:i/>
          <w:sz w:val="20"/>
          <w:szCs w:val="20"/>
        </w:rPr>
        <w:t>. Проводки для ЮЛ по оплате см.  п.   9.2.</w:t>
      </w:r>
      <w:r w:rsidR="00424516">
        <w:rPr>
          <w:i/>
          <w:sz w:val="20"/>
          <w:szCs w:val="20"/>
        </w:rPr>
        <w:t>4</w:t>
      </w:r>
      <w:r w:rsidR="00424516" w:rsidRPr="00424516">
        <w:rPr>
          <w:i/>
          <w:sz w:val="20"/>
          <w:szCs w:val="20"/>
        </w:rPr>
        <w:t xml:space="preserve">  Приложения 1, по отмене оплаты см. п. 9.2.</w:t>
      </w:r>
      <w:r w:rsidR="00424516">
        <w:rPr>
          <w:i/>
          <w:sz w:val="20"/>
          <w:szCs w:val="20"/>
        </w:rPr>
        <w:t>5</w:t>
      </w:r>
    </w:p>
    <w:p w:rsidR="002E1ACD" w:rsidRPr="0050162D" w:rsidRDefault="002E1ACD" w:rsidP="002E1ACD">
      <w:pPr>
        <w:pStyle w:val="af5"/>
      </w:pPr>
    </w:p>
    <w:p w:rsidR="002E1ACD" w:rsidRPr="0050162D" w:rsidRDefault="002E1ACD" w:rsidP="00424516">
      <w:pPr>
        <w:pStyle w:val="af5"/>
        <w:spacing w:after="160" w:line="259" w:lineRule="auto"/>
        <w:ind w:left="1571"/>
        <w:jc w:val="left"/>
      </w:pPr>
    </w:p>
    <w:p w:rsidR="0098409B" w:rsidRDefault="000E684C" w:rsidP="0098409B">
      <w:pPr>
        <w:ind w:firstLine="708"/>
      </w:pPr>
      <w:r w:rsidRPr="0050162D">
        <w:t>Рассчитанные суммы должны быть отображены в интерфейсе системы.</w:t>
      </w:r>
      <w:r w:rsidR="00DA1500" w:rsidRPr="0050162D">
        <w:t xml:space="preserve"> </w:t>
      </w:r>
      <w:r w:rsidR="00D1463B" w:rsidRPr="00D1463B">
        <w:t xml:space="preserve">Для уполномоченных сотрудников премиальной сети (филиал №7777) </w:t>
      </w:r>
      <w:r w:rsidR="00DA1500" w:rsidRPr="0050162D">
        <w:t xml:space="preserve">система должна предоставить возможность изменить сумму рассчитанную по тарифам с указанием не отрицательного значения. </w:t>
      </w:r>
    </w:p>
    <w:p w:rsidR="0098409B" w:rsidRPr="0050162D" w:rsidRDefault="00DA1500" w:rsidP="0098409B">
      <w:pPr>
        <w:ind w:firstLine="708"/>
      </w:pPr>
      <w:r w:rsidRPr="0050162D">
        <w:lastRenderedPageBreak/>
        <w:t xml:space="preserve"> </w:t>
      </w:r>
      <w:r w:rsidR="0098409B" w:rsidRPr="00AB2ED6">
        <w:t>Если выбрана вина клиента и при этом не происходит замены ИБС в системе, кроме актов приема/передачи ключей , должно также сформироваться Заявление об утере ключей/неисправности ИБС/замка ИБС (приложение №15 к методике №М017).</w:t>
      </w:r>
    </w:p>
    <w:p w:rsidR="000E684C" w:rsidRPr="0050162D" w:rsidRDefault="000E684C" w:rsidP="000E684C">
      <w:pPr>
        <w:ind w:firstLine="708"/>
        <w:rPr>
          <w:highlight w:val="yellow"/>
        </w:rPr>
      </w:pPr>
      <w:r w:rsidRPr="0050162D">
        <w:t xml:space="preserve"> После этого активность по </w:t>
      </w:r>
      <w:r w:rsidR="00355FEF" w:rsidRPr="0050162D">
        <w:t xml:space="preserve">регистрации факта </w:t>
      </w:r>
      <w:r w:rsidRPr="0050162D">
        <w:t>замен</w:t>
      </w:r>
      <w:r w:rsidR="00355FEF" w:rsidRPr="0050162D">
        <w:t>ы</w:t>
      </w:r>
      <w:r w:rsidRPr="0050162D">
        <w:t xml:space="preserve"> ключей считается законченной. Для завершения СИС «З</w:t>
      </w:r>
      <w:r w:rsidR="00355FEF" w:rsidRPr="0050162D">
        <w:t>амена ключей</w:t>
      </w:r>
      <w:r w:rsidRPr="0050162D">
        <w:t xml:space="preserve">» необходимо выполнить активность по оплате, которая инициируется отдельной тематикой Siebel.  </w:t>
      </w:r>
    </w:p>
    <w:p w:rsidR="00133F45" w:rsidRPr="0050162D" w:rsidRDefault="002D2A6B" w:rsidP="00133F45">
      <w:pPr>
        <w:ind w:firstLine="708"/>
      </w:pPr>
      <w:r w:rsidRPr="0050162D">
        <w:t xml:space="preserve"> </w:t>
      </w:r>
      <w:r w:rsidR="00133F45" w:rsidRPr="0050162D">
        <w:t>Далее д</w:t>
      </w:r>
      <w:r w:rsidR="000E57D1" w:rsidRPr="0050162D">
        <w:t>олж</w:t>
      </w:r>
      <w:r w:rsidR="00133F45" w:rsidRPr="0050162D">
        <w:t>ен</w:t>
      </w:r>
      <w:r w:rsidR="000E57D1" w:rsidRPr="0050162D">
        <w:t xml:space="preserve"> быть доступ</w:t>
      </w:r>
      <w:r w:rsidR="00133F45" w:rsidRPr="0050162D">
        <w:t>ен</w:t>
      </w:r>
      <w:r w:rsidR="000E57D1" w:rsidRPr="0050162D">
        <w:t xml:space="preserve"> просмотр и печать документов:</w:t>
      </w:r>
    </w:p>
    <w:p w:rsidR="00133F45" w:rsidRPr="0050162D" w:rsidRDefault="000E57D1" w:rsidP="0084209F">
      <w:pPr>
        <w:pStyle w:val="af5"/>
        <w:numPr>
          <w:ilvl w:val="0"/>
          <w:numId w:val="18"/>
        </w:numPr>
        <w:spacing w:after="160" w:line="259" w:lineRule="auto"/>
        <w:jc w:val="left"/>
      </w:pPr>
      <w:r w:rsidRPr="0050162D">
        <w:t>Акт</w:t>
      </w:r>
      <w:r w:rsidR="00133F45" w:rsidRPr="0050162D">
        <w:t xml:space="preserve"> приема/передачи старых ключей</w:t>
      </w:r>
      <w:r w:rsidR="00A05D7B">
        <w:t>(при наличии)</w:t>
      </w:r>
      <w:r w:rsidR="00133F45" w:rsidRPr="0050162D">
        <w:t> </w:t>
      </w:r>
    </w:p>
    <w:p w:rsidR="00133F45" w:rsidRPr="0050162D" w:rsidRDefault="000E57D1" w:rsidP="0084209F">
      <w:pPr>
        <w:pStyle w:val="af5"/>
        <w:numPr>
          <w:ilvl w:val="0"/>
          <w:numId w:val="18"/>
        </w:numPr>
        <w:spacing w:after="160" w:line="259" w:lineRule="auto"/>
        <w:jc w:val="left"/>
      </w:pPr>
      <w:r w:rsidRPr="0050162D">
        <w:t xml:space="preserve">Акт приема/передачи новых ключей. </w:t>
      </w:r>
    </w:p>
    <w:p w:rsidR="00AB2ED6" w:rsidRDefault="000E57D1" w:rsidP="00424516">
      <w:r w:rsidRPr="0050162D">
        <w:t>Выбор формы Акта п/п осуществляется Пользователем на ЭФ.</w:t>
      </w:r>
      <w:r w:rsidR="00E76760" w:rsidRPr="0050162D">
        <w:t xml:space="preserve"> Форма  акта приема-передачи ключей зависит от типа заключенного Договора.</w:t>
      </w:r>
      <w:r w:rsidR="00AB2ED6" w:rsidRPr="00AB2ED6">
        <w:t xml:space="preserve"> </w:t>
      </w:r>
    </w:p>
    <w:p w:rsidR="000E57D1" w:rsidRPr="0050162D" w:rsidRDefault="000E57D1" w:rsidP="00424516"/>
    <w:p w:rsidR="000E57D1" w:rsidRPr="0050162D" w:rsidRDefault="000E57D1" w:rsidP="00424516">
      <w:pPr>
        <w:rPr>
          <w:b/>
        </w:rPr>
      </w:pPr>
      <w:r w:rsidRPr="0050162D">
        <w:rPr>
          <w:b/>
        </w:rPr>
        <w:t>Выходы процесса</w:t>
      </w:r>
    </w:p>
    <w:p w:rsidR="000E57D1" w:rsidRPr="0050162D" w:rsidRDefault="000E57D1" w:rsidP="00424516">
      <w:pPr>
        <w:ind w:firstLine="708"/>
      </w:pPr>
      <w:r w:rsidRPr="0050162D">
        <w:t xml:space="preserve">Договор ИБС остается в статусе «действует». Необходимые изменения параметров Договора состоялись. </w:t>
      </w:r>
    </w:p>
    <w:p w:rsidR="000E57D1" w:rsidRPr="0050162D" w:rsidRDefault="000E57D1" w:rsidP="00424516"/>
    <w:p w:rsidR="000E57D1" w:rsidRPr="0050162D" w:rsidRDefault="000E57D1" w:rsidP="00424516">
      <w:pPr>
        <w:rPr>
          <w:b/>
        </w:rPr>
      </w:pPr>
      <w:r w:rsidRPr="0050162D">
        <w:rPr>
          <w:b/>
        </w:rPr>
        <w:t>Ограничения процесса</w:t>
      </w:r>
    </w:p>
    <w:p w:rsidR="001F14F0" w:rsidRDefault="000E57D1" w:rsidP="00424516">
      <w:pPr>
        <w:ind w:firstLine="708"/>
      </w:pPr>
      <w:r w:rsidRPr="0050162D">
        <w:t>Данная активность</w:t>
      </w:r>
      <w:r w:rsidR="00267E58" w:rsidRPr="0050162D">
        <w:t xml:space="preserve"> и</w:t>
      </w:r>
      <w:r w:rsidRPr="0050162D">
        <w:t xml:space="preserve">нициируется из </w:t>
      </w:r>
      <w:r w:rsidRPr="0050162D">
        <w:rPr>
          <w:lang w:val="en-US"/>
        </w:rPr>
        <w:t>Siebel</w:t>
      </w:r>
      <w:r w:rsidR="00133F45" w:rsidRPr="0050162D">
        <w:t xml:space="preserve"> и применим</w:t>
      </w:r>
      <w:r w:rsidR="00870067" w:rsidRPr="0050162D">
        <w:t>а</w:t>
      </w:r>
      <w:r w:rsidR="00133F45" w:rsidRPr="0050162D">
        <w:t xml:space="preserve"> для всех типов Договоров с 1 по 4.</w:t>
      </w:r>
      <w:r w:rsidR="00133F45" w:rsidRPr="0050162D">
        <w:rPr>
          <w:b/>
        </w:rPr>
        <w:t xml:space="preserve"> </w:t>
      </w:r>
      <w:r w:rsidRPr="0050162D">
        <w:t>Смена клиентских ключей не сопровождается ни движением ценностей по смене Исполнителя, ни внебалансо</w:t>
      </w:r>
      <w:r w:rsidR="00133F45" w:rsidRPr="0050162D">
        <w:t>вым учетом ценностей в Системе.</w:t>
      </w:r>
    </w:p>
    <w:p w:rsidR="00D857D2" w:rsidRPr="00C34365" w:rsidRDefault="00D857D2" w:rsidP="00D857D2">
      <w:pPr>
        <w:pStyle w:val="af5"/>
        <w:spacing w:after="160" w:line="259" w:lineRule="auto"/>
        <w:ind w:left="0" w:firstLine="851"/>
      </w:pPr>
      <w:r w:rsidRPr="00C34365">
        <w:t>Система должна предусматривать фиксацию факта прием/передачи ключей и формирование отчета о движении ключей (BR-10120),  с помощью которого в конце смены сотрудник смог внести информацию в журнал учета ключей (вне системы, на бумаге).</w:t>
      </w:r>
    </w:p>
    <w:p w:rsidR="00D857D2" w:rsidRPr="0050162D" w:rsidRDefault="00D857D2" w:rsidP="00424516">
      <w:pPr>
        <w:ind w:firstLine="708"/>
        <w:rPr>
          <w:b/>
        </w:rPr>
      </w:pPr>
    </w:p>
    <w:p w:rsidR="000E57D1" w:rsidRPr="0050162D" w:rsidRDefault="000E57D1" w:rsidP="000E57D1">
      <w:pPr>
        <w:pStyle w:val="af5"/>
        <w:spacing w:after="160" w:line="259" w:lineRule="auto"/>
        <w:ind w:left="0" w:firstLine="708"/>
        <w:rPr>
          <w:b/>
        </w:rPr>
      </w:pPr>
    </w:p>
    <w:p w:rsidR="00E4211B" w:rsidRPr="0050162D" w:rsidRDefault="00E4211B" w:rsidP="008A3520"/>
    <w:p w:rsidR="00D8760F" w:rsidRPr="0050162D" w:rsidRDefault="00D8760F" w:rsidP="00B7679E">
      <w:pPr>
        <w:pStyle w:val="3"/>
        <w:rPr>
          <w:u w:val="single"/>
        </w:rPr>
      </w:pPr>
      <w:bookmarkStart w:id="128" w:name="_Toc454971402"/>
      <w:r w:rsidRPr="0050162D">
        <w:rPr>
          <w:u w:val="single"/>
        </w:rPr>
        <w:t>Регистрация дополнительного соглашения об изменении местоположения ИБС.</w:t>
      </w:r>
      <w:bookmarkEnd w:id="128"/>
      <w:r w:rsidRPr="0050162D">
        <w:rPr>
          <w:u w:val="single"/>
        </w:rPr>
        <w:t xml:space="preserve"> </w:t>
      </w:r>
    </w:p>
    <w:p w:rsidR="008233AD" w:rsidRPr="00424516" w:rsidRDefault="008233AD" w:rsidP="00424516">
      <w:pPr>
        <w:rPr>
          <w:b/>
        </w:rPr>
      </w:pPr>
      <w:r w:rsidRPr="00424516">
        <w:rPr>
          <w:b/>
        </w:rPr>
        <w:t>Входы процесса</w:t>
      </w:r>
    </w:p>
    <w:p w:rsidR="00CB1EDC" w:rsidRPr="0050162D" w:rsidRDefault="00CB1EDC" w:rsidP="00793A66">
      <w:pPr>
        <w:ind w:firstLine="708"/>
      </w:pPr>
      <w:r w:rsidRPr="0050162D">
        <w:t>Договор ИБС в статусе «Действует».</w:t>
      </w:r>
    </w:p>
    <w:p w:rsidR="00CB1EDC" w:rsidRPr="0050162D" w:rsidRDefault="00CB1EDC" w:rsidP="00424516"/>
    <w:p w:rsidR="008233AD" w:rsidRPr="00424516" w:rsidRDefault="008233AD" w:rsidP="00424516">
      <w:pPr>
        <w:rPr>
          <w:b/>
        </w:rPr>
      </w:pPr>
      <w:r w:rsidRPr="00424516">
        <w:rPr>
          <w:b/>
        </w:rPr>
        <w:t>Описание процесса</w:t>
      </w:r>
    </w:p>
    <w:p w:rsidR="009724AF" w:rsidRPr="0050162D" w:rsidRDefault="009724AF" w:rsidP="00793A66">
      <w:pPr>
        <w:ind w:firstLine="708"/>
      </w:pPr>
      <w:r w:rsidRPr="0050162D">
        <w:t>Активность инициируется в Siebel с помощью тематики «</w:t>
      </w:r>
      <w:r w:rsidR="00B87727">
        <w:t>Создание и обслуживание договоров ИБС с ЮЛ</w:t>
      </w:r>
      <w:r w:rsidRPr="0050162D">
        <w:t>» или «</w:t>
      </w:r>
      <w:r w:rsidR="0027455B" w:rsidRPr="0027455B">
        <w:t>Создание и обслуживание договора ИБС с ФЛ и двухстороннего договора</w:t>
      </w:r>
      <w:r w:rsidRPr="0050162D">
        <w:t xml:space="preserve">». </w:t>
      </w:r>
      <w:r w:rsidR="00835E1C" w:rsidRPr="0050162D">
        <w:t>В рамках данной активности ИБС по Договору</w:t>
      </w:r>
      <w:r w:rsidR="00CB1EDC" w:rsidRPr="0050162D">
        <w:t xml:space="preserve"> ИБС</w:t>
      </w:r>
      <w:r w:rsidRPr="0050162D">
        <w:t xml:space="preserve"> </w:t>
      </w:r>
      <w:r w:rsidR="00835E1C" w:rsidRPr="0050162D">
        <w:t xml:space="preserve">не </w:t>
      </w:r>
      <w:r w:rsidR="00CB1EDC" w:rsidRPr="0050162D">
        <w:t>за</w:t>
      </w:r>
      <w:r w:rsidR="00835E1C" w:rsidRPr="0050162D">
        <w:t>меняется</w:t>
      </w:r>
      <w:r w:rsidR="00645698">
        <w:t>,</w:t>
      </w:r>
      <w:r w:rsidR="00645698" w:rsidRPr="00645698">
        <w:t xml:space="preserve"> </w:t>
      </w:r>
      <w:r w:rsidR="00645698">
        <w:t>но может получить новый номер</w:t>
      </w:r>
      <w:r w:rsidRPr="0050162D">
        <w:t xml:space="preserve"> </w:t>
      </w:r>
    </w:p>
    <w:p w:rsidR="009724AF" w:rsidRPr="0050162D" w:rsidRDefault="009724AF" w:rsidP="00424516">
      <w:pPr>
        <w:ind w:firstLine="708"/>
      </w:pPr>
      <w:r w:rsidRPr="0050162D">
        <w:t xml:space="preserve">При явке всех Клиентов по Договору ИБС </w:t>
      </w:r>
      <w:r w:rsidR="008052E4">
        <w:t>уполномоченный с</w:t>
      </w:r>
      <w:r w:rsidRPr="0050162D">
        <w:t xml:space="preserve">отрудник </w:t>
      </w:r>
      <w:r w:rsidR="008052E4">
        <w:t>банка</w:t>
      </w:r>
      <w:r w:rsidRPr="0050162D">
        <w:t xml:space="preserve"> выбирает Договор и  формируется Доп. Соглашение по соответствующему шаблону, в котором отражаются измененные данные ИБС – адрес ТП и номер ИБС.</w:t>
      </w:r>
    </w:p>
    <w:p w:rsidR="009724AF" w:rsidRPr="0050162D" w:rsidRDefault="009724AF" w:rsidP="00424516">
      <w:pPr>
        <w:ind w:firstLine="708"/>
      </w:pPr>
      <w:r w:rsidRPr="0050162D">
        <w:t>Финансовых расчетов с Клиентом/Клиентами в рамках данной активности нет.</w:t>
      </w:r>
    </w:p>
    <w:p w:rsidR="00AE769A" w:rsidRPr="0050162D" w:rsidRDefault="00835E1C" w:rsidP="00424516">
      <w:r w:rsidRPr="0050162D">
        <w:t xml:space="preserve">Перемещение ИБС между подразделениями Банка производится в рабочем порядке и отражается в базе ИБС Спектрум ответственным сотрудником (Администратором) путем изменения принадлежности ИБС и, при необходимости, присвоения нового номера ИБС. </w:t>
      </w:r>
    </w:p>
    <w:p w:rsidR="00835E1C" w:rsidRPr="0050162D" w:rsidRDefault="00835E1C" w:rsidP="00424516"/>
    <w:p w:rsidR="008233AD" w:rsidRPr="0050162D" w:rsidRDefault="008233AD" w:rsidP="00424516">
      <w:pPr>
        <w:rPr>
          <w:b/>
        </w:rPr>
      </w:pPr>
      <w:r w:rsidRPr="0050162D">
        <w:rPr>
          <w:b/>
        </w:rPr>
        <w:t>Выходы процесса</w:t>
      </w:r>
    </w:p>
    <w:p w:rsidR="00CB1EDC" w:rsidRPr="0050162D" w:rsidRDefault="00CB1EDC" w:rsidP="00424516">
      <w:pPr>
        <w:ind w:firstLine="708"/>
      </w:pPr>
      <w:r w:rsidRPr="0050162D">
        <w:t>Договор ИБС остается в статусе «действует»</w:t>
      </w:r>
      <w:r w:rsidR="00645698" w:rsidRPr="00645698">
        <w:t xml:space="preserve"> </w:t>
      </w:r>
      <w:r w:rsidR="00645698">
        <w:t>, но становится доступен сотрудникам нового ТП</w:t>
      </w:r>
      <w:r w:rsidRPr="0050162D">
        <w:t xml:space="preserve">. Необходимые изменения </w:t>
      </w:r>
      <w:r w:rsidR="00AE769A" w:rsidRPr="0050162D">
        <w:t xml:space="preserve">реквизитов </w:t>
      </w:r>
      <w:r w:rsidRPr="0050162D">
        <w:t xml:space="preserve">Договора состоялись. </w:t>
      </w:r>
    </w:p>
    <w:p w:rsidR="00CB1EDC" w:rsidRPr="0050162D" w:rsidRDefault="00CB1EDC" w:rsidP="00424516"/>
    <w:p w:rsidR="008233AD" w:rsidRPr="0050162D" w:rsidRDefault="008233AD" w:rsidP="00424516">
      <w:pPr>
        <w:rPr>
          <w:b/>
        </w:rPr>
      </w:pPr>
      <w:r w:rsidRPr="0050162D">
        <w:rPr>
          <w:b/>
        </w:rPr>
        <w:t>Ограничения процесса</w:t>
      </w:r>
    </w:p>
    <w:p w:rsidR="0076159B" w:rsidRPr="00073AF0" w:rsidRDefault="00CB1EDC" w:rsidP="0076159B">
      <w:pPr>
        <w:ind w:firstLine="142"/>
      </w:pPr>
      <w:r w:rsidRPr="0050162D">
        <w:t xml:space="preserve">Данная активность </w:t>
      </w:r>
      <w:r w:rsidR="00AE769A" w:rsidRPr="0050162D">
        <w:t>требует идентификации</w:t>
      </w:r>
      <w:r w:rsidRPr="0050162D">
        <w:t xml:space="preserve"> всех Клиентов по Договору ИБС. Инициируется из </w:t>
      </w:r>
      <w:r w:rsidRPr="0050162D">
        <w:rPr>
          <w:lang w:val="en-US"/>
        </w:rPr>
        <w:t>Siebel</w:t>
      </w:r>
      <w:r w:rsidRPr="0050162D">
        <w:t>.</w:t>
      </w:r>
      <w:r w:rsidR="00D8760F" w:rsidRPr="0050162D">
        <w:t xml:space="preserve"> </w:t>
      </w:r>
      <w:r w:rsidR="00870067" w:rsidRPr="0050162D">
        <w:t xml:space="preserve">Активность может быть выполнена </w:t>
      </w:r>
      <w:r w:rsidR="00D8760F" w:rsidRPr="0050162D">
        <w:t>для всех типов Договоров с 1 по 4</w:t>
      </w:r>
      <w:r w:rsidR="00870067" w:rsidRPr="0050162D">
        <w:t>.</w:t>
      </w:r>
      <w:r w:rsidR="0076159B">
        <w:t xml:space="preserve"> Перемещение ИБС с помощью СИС «Заключение ДС об изменении местоположения ИБС» возможно только в пределах </w:t>
      </w:r>
      <w:r w:rsidR="0076159B">
        <w:lastRenderedPageBreak/>
        <w:t>одного филиала(одного баланса).</w:t>
      </w:r>
      <w:r w:rsidR="0076159B" w:rsidRPr="00073AF0">
        <w:t xml:space="preserve"> В другой филиал (разные балансы) - только через расторжение договора по инициативе Банка.</w:t>
      </w:r>
    </w:p>
    <w:p w:rsidR="0076159B" w:rsidRPr="0050162D" w:rsidRDefault="0076159B" w:rsidP="00424516">
      <w:pPr>
        <w:ind w:firstLine="142"/>
      </w:pPr>
    </w:p>
    <w:p w:rsidR="0066794E" w:rsidRPr="0050162D" w:rsidRDefault="0066794E" w:rsidP="008A3520">
      <w:pPr>
        <w:pStyle w:val="af5"/>
        <w:spacing w:after="160" w:line="259" w:lineRule="auto"/>
        <w:ind w:left="0" w:firstLine="708"/>
      </w:pPr>
    </w:p>
    <w:p w:rsidR="0066794E" w:rsidRPr="0050162D" w:rsidRDefault="0066794E" w:rsidP="008A3520">
      <w:pPr>
        <w:pStyle w:val="af5"/>
        <w:spacing w:after="160" w:line="259" w:lineRule="auto"/>
        <w:ind w:left="0" w:firstLine="708"/>
      </w:pPr>
    </w:p>
    <w:p w:rsidR="0066794E" w:rsidRPr="0050162D" w:rsidRDefault="0066794E" w:rsidP="008A3520">
      <w:pPr>
        <w:pStyle w:val="af5"/>
        <w:spacing w:after="160" w:line="259" w:lineRule="auto"/>
        <w:ind w:left="0" w:firstLine="708"/>
      </w:pPr>
    </w:p>
    <w:p w:rsidR="00870067" w:rsidRPr="0050162D" w:rsidRDefault="00870067" w:rsidP="00B7679E">
      <w:pPr>
        <w:pStyle w:val="3"/>
        <w:rPr>
          <w:u w:val="single"/>
        </w:rPr>
      </w:pPr>
      <w:bookmarkStart w:id="129" w:name="_Toc454971403"/>
      <w:r w:rsidRPr="0050162D">
        <w:rPr>
          <w:u w:val="single"/>
        </w:rPr>
        <w:t>Регистрация дополнительного соглашения</w:t>
      </w:r>
      <w:r w:rsidRPr="0050162D">
        <w:t xml:space="preserve"> </w:t>
      </w:r>
      <w:r w:rsidRPr="0050162D">
        <w:rPr>
          <w:u w:val="single"/>
        </w:rPr>
        <w:t>о внесении изменений в условия доступа к ИБС.</w:t>
      </w:r>
      <w:bookmarkEnd w:id="129"/>
      <w:r w:rsidRPr="0050162D">
        <w:rPr>
          <w:u w:val="single"/>
        </w:rPr>
        <w:t xml:space="preserve"> </w:t>
      </w:r>
    </w:p>
    <w:p w:rsidR="0001389C" w:rsidRPr="00424516" w:rsidRDefault="0001389C" w:rsidP="00424516">
      <w:pPr>
        <w:rPr>
          <w:b/>
        </w:rPr>
      </w:pPr>
      <w:r w:rsidRPr="00424516">
        <w:rPr>
          <w:b/>
        </w:rPr>
        <w:t>Входы процесса</w:t>
      </w:r>
    </w:p>
    <w:p w:rsidR="006312D5" w:rsidRPr="0050162D" w:rsidRDefault="006312D5" w:rsidP="00424516">
      <w:pPr>
        <w:ind w:firstLine="708"/>
      </w:pPr>
      <w:r w:rsidRPr="0050162D">
        <w:t>Договор ИБС в статусе «Действует»</w:t>
      </w:r>
      <w:r w:rsidR="00645698" w:rsidRPr="00645698">
        <w:t xml:space="preserve"> </w:t>
      </w:r>
      <w:r w:rsidR="00645698">
        <w:t>и относится к типу 2,3 и 4</w:t>
      </w:r>
      <w:r w:rsidRPr="0050162D">
        <w:t>.</w:t>
      </w:r>
    </w:p>
    <w:p w:rsidR="006312D5" w:rsidRPr="0050162D" w:rsidRDefault="006312D5" w:rsidP="00424516"/>
    <w:p w:rsidR="0001389C" w:rsidRPr="00424516" w:rsidRDefault="0001389C" w:rsidP="00424516">
      <w:pPr>
        <w:rPr>
          <w:b/>
        </w:rPr>
      </w:pPr>
      <w:r w:rsidRPr="00424516">
        <w:rPr>
          <w:b/>
        </w:rPr>
        <w:t>Описание процесса</w:t>
      </w:r>
    </w:p>
    <w:p w:rsidR="00B0634F" w:rsidRPr="0050162D" w:rsidRDefault="00835E1C" w:rsidP="00424516">
      <w:pPr>
        <w:ind w:firstLine="708"/>
      </w:pPr>
      <w:r w:rsidRPr="0050162D">
        <w:t xml:space="preserve">Данная активность производится </w:t>
      </w:r>
      <w:r w:rsidR="006312D5" w:rsidRPr="0050162D">
        <w:t xml:space="preserve">только </w:t>
      </w:r>
      <w:r w:rsidR="00AE769A" w:rsidRPr="0050162D">
        <w:t>с идентификацией</w:t>
      </w:r>
      <w:r w:rsidRPr="0050162D">
        <w:t xml:space="preserve"> всех Клиентов по Договору ИБС</w:t>
      </w:r>
      <w:r w:rsidR="006312D5" w:rsidRPr="0050162D">
        <w:t>, инициируется в Siebel</w:t>
      </w:r>
      <w:r w:rsidR="004C4CCD" w:rsidRPr="0050162D">
        <w:t xml:space="preserve"> с помощью тематики «</w:t>
      </w:r>
      <w:r w:rsidR="0027455B" w:rsidRPr="0027455B">
        <w:t>Создание и обслуживание договора ИБС с ФЛ и двухстороннего договора</w:t>
      </w:r>
      <w:r w:rsidR="004C4CCD" w:rsidRPr="0050162D">
        <w:t>»</w:t>
      </w:r>
      <w:r w:rsidR="006312D5" w:rsidRPr="0050162D">
        <w:t>.</w:t>
      </w:r>
      <w:r w:rsidR="004C4CCD" w:rsidRPr="0050162D">
        <w:t xml:space="preserve"> </w:t>
      </w:r>
      <w:r w:rsidR="008052E4">
        <w:t>Уполномоченный с</w:t>
      </w:r>
      <w:r w:rsidR="004C4CCD" w:rsidRPr="0050162D">
        <w:t xml:space="preserve">отрудник </w:t>
      </w:r>
      <w:r w:rsidR="008052E4">
        <w:t>банка</w:t>
      </w:r>
      <w:r w:rsidR="004C4CCD" w:rsidRPr="0050162D">
        <w:t xml:space="preserve"> выбирает Договор.</w:t>
      </w:r>
    </w:p>
    <w:p w:rsidR="00B0634F" w:rsidRPr="0050162D" w:rsidRDefault="00835E1C" w:rsidP="008A3520">
      <w:pPr>
        <w:pStyle w:val="af5"/>
        <w:spacing w:after="160" w:line="259" w:lineRule="auto"/>
        <w:ind w:left="0" w:firstLine="851"/>
        <w:jc w:val="left"/>
      </w:pPr>
      <w:r w:rsidRPr="0050162D">
        <w:t xml:space="preserve">В рамках данной активности для Пользователя должны быть </w:t>
      </w:r>
      <w:r w:rsidR="00D9482A" w:rsidRPr="0050162D">
        <w:t xml:space="preserve">предоставлена возможность </w:t>
      </w:r>
      <w:r w:rsidRPr="0050162D">
        <w:t>редактирования значения нижеперечисленных реквизитов Договора с учетом ранее заключенных Доп. Соглашений:</w:t>
      </w:r>
    </w:p>
    <w:p w:rsidR="005F6B75" w:rsidRPr="0050162D" w:rsidRDefault="00835E1C" w:rsidP="005F6B75">
      <w:pPr>
        <w:pStyle w:val="af5"/>
        <w:spacing w:after="160" w:line="259" w:lineRule="auto"/>
        <w:ind w:left="0" w:firstLine="851"/>
        <w:jc w:val="left"/>
      </w:pPr>
      <w:r w:rsidRPr="0050162D">
        <w:t>1.   Периоды доступа к ИБС</w:t>
      </w:r>
      <w:r w:rsidR="00B0634F" w:rsidRPr="0050162D">
        <w:t xml:space="preserve"> </w:t>
      </w:r>
      <w:r w:rsidRPr="0050162D">
        <w:t>(см. поле №</w:t>
      </w:r>
      <w:r w:rsidR="00E76760" w:rsidRPr="0050162D">
        <w:t>4</w:t>
      </w:r>
      <w:r w:rsidRPr="0050162D">
        <w:t xml:space="preserve"> таблицы реквизитов Договора</w:t>
      </w:r>
      <w:r w:rsidR="00B0634F" w:rsidRPr="0050162D">
        <w:t xml:space="preserve"> в п.2.</w:t>
      </w:r>
      <w:r w:rsidR="00E67F1D">
        <w:t>3</w:t>
      </w:r>
      <w:r w:rsidR="00B0634F" w:rsidRPr="0050162D">
        <w:t>.1).</w:t>
      </w:r>
      <w:r w:rsidRPr="0050162D">
        <w:t xml:space="preserve"> </w:t>
      </w:r>
      <w:r w:rsidR="00B0634F" w:rsidRPr="0050162D">
        <w:br/>
        <w:t>Е</w:t>
      </w:r>
      <w:r w:rsidRPr="0050162D">
        <w:t>сли выбранный Договор ИБС принадлежит к типу 3(совместный доступ), то периоды доступа отсутствуют и поля не отображаются.</w:t>
      </w:r>
      <w:r w:rsidRPr="0050162D">
        <w:br/>
        <w:t>Для каждого из периодов изменени</w:t>
      </w:r>
      <w:r w:rsidR="005F6B75" w:rsidRPr="0050162D">
        <w:t xml:space="preserve">е доступно до его окончания: </w:t>
      </w:r>
    </w:p>
    <w:p w:rsidR="005F6B75" w:rsidRPr="0050162D" w:rsidRDefault="005F6B75" w:rsidP="0084209F">
      <w:pPr>
        <w:pStyle w:val="af5"/>
        <w:numPr>
          <w:ilvl w:val="0"/>
          <w:numId w:val="20"/>
        </w:numPr>
        <w:spacing w:after="160" w:line="259" w:lineRule="auto"/>
        <w:jc w:val="left"/>
      </w:pPr>
      <w:r w:rsidRPr="0050162D">
        <w:t>изменить(уменьшить или увеличить) период 1 можно, если не наступила дата окончания периода 1, при этом меняется дата начала и срок периода 2, а также срок периода 3</w:t>
      </w:r>
    </w:p>
    <w:p w:rsidR="005F6B75" w:rsidRPr="0050162D" w:rsidRDefault="00835E1C" w:rsidP="0084209F">
      <w:pPr>
        <w:pStyle w:val="af5"/>
        <w:numPr>
          <w:ilvl w:val="0"/>
          <w:numId w:val="20"/>
        </w:numPr>
        <w:spacing w:after="160" w:line="259" w:lineRule="auto"/>
        <w:jc w:val="left"/>
      </w:pPr>
      <w:r w:rsidRPr="0050162D">
        <w:t xml:space="preserve">изменить(уменьшить или увеличить) период 2 можно, если не наступила дата окончания периода 2, при этом меняется </w:t>
      </w:r>
      <w:r w:rsidR="005F6B75" w:rsidRPr="0050162D">
        <w:t>дата начала и срок периода 3;</w:t>
      </w:r>
    </w:p>
    <w:p w:rsidR="00B0634F" w:rsidRPr="0050162D" w:rsidRDefault="00835E1C" w:rsidP="0084209F">
      <w:pPr>
        <w:pStyle w:val="af5"/>
        <w:numPr>
          <w:ilvl w:val="0"/>
          <w:numId w:val="20"/>
        </w:numPr>
        <w:spacing w:after="160" w:line="259" w:lineRule="auto"/>
        <w:jc w:val="left"/>
      </w:pPr>
      <w:r w:rsidRPr="0050162D">
        <w:t xml:space="preserve">изменить(уменьшить или увеличить) период 3 можно, если не наступила дата окончания периода 3. </w:t>
      </w:r>
      <w:r w:rsidRPr="0050162D">
        <w:br/>
        <w:t>Все изменения производятся в рамках срока действия Договора ИБС.</w:t>
      </w:r>
    </w:p>
    <w:p w:rsidR="00835E1C" w:rsidRPr="0050162D" w:rsidRDefault="00835E1C" w:rsidP="008A3520">
      <w:pPr>
        <w:pStyle w:val="af5"/>
        <w:spacing w:after="160" w:line="259" w:lineRule="auto"/>
        <w:ind w:left="0" w:firstLine="851"/>
        <w:jc w:val="left"/>
      </w:pPr>
      <w:r w:rsidRPr="0050162D">
        <w:t>2. Документы, требуемые для доступа (поле №</w:t>
      </w:r>
      <w:r w:rsidR="00E76760" w:rsidRPr="0050162D">
        <w:t>5</w:t>
      </w:r>
      <w:r w:rsidRPr="0050162D">
        <w:t xml:space="preserve"> таблицы реквизитов Договора</w:t>
      </w:r>
      <w:r w:rsidR="00B0634F" w:rsidRPr="0050162D">
        <w:t xml:space="preserve"> в </w:t>
      </w:r>
      <w:r w:rsidR="0076159B" w:rsidRPr="0050162D">
        <w:t>п.2.</w:t>
      </w:r>
      <w:r w:rsidR="0076159B">
        <w:t>3</w:t>
      </w:r>
      <w:r w:rsidR="0076159B" w:rsidRPr="0050162D">
        <w:t>.1</w:t>
      </w:r>
      <w:r w:rsidRPr="0050162D">
        <w:t>).</w:t>
      </w:r>
      <w:r w:rsidRPr="0050162D">
        <w:br/>
        <w:t>При наличии периодов доступа</w:t>
      </w:r>
      <w:r w:rsidR="00B20707">
        <w:t>(кроме договоров типа 3)</w:t>
      </w:r>
      <w:r w:rsidRPr="0050162D">
        <w:t>, изменение доступно в течении период</w:t>
      </w:r>
      <w:r w:rsidR="00117921">
        <w:t>ов</w:t>
      </w:r>
      <w:r w:rsidR="00F618F2">
        <w:t xml:space="preserve"> </w:t>
      </w:r>
      <w:r w:rsidR="00117921">
        <w:t>1 и</w:t>
      </w:r>
      <w:r w:rsidRPr="0050162D">
        <w:t xml:space="preserve"> 2 с учетом произведенного изменения. </w:t>
      </w:r>
      <w:r w:rsidR="00BF03EE">
        <w:t xml:space="preserve">Для договоров с типом 3 изменение возможно в течении срока действия договора. </w:t>
      </w:r>
      <w:r w:rsidRPr="0050162D">
        <w:t>В списке Документов можно производить любые изменения в рамках порядка заполнения этого списка при создании Договора.</w:t>
      </w:r>
    </w:p>
    <w:p w:rsidR="00835E1C" w:rsidRPr="0050162D" w:rsidRDefault="00835E1C" w:rsidP="008A3520">
      <w:pPr>
        <w:pStyle w:val="af5"/>
        <w:spacing w:after="160" w:line="259" w:lineRule="auto"/>
        <w:ind w:left="0" w:firstLine="851"/>
        <w:jc w:val="left"/>
      </w:pPr>
      <w:r w:rsidRPr="0050162D">
        <w:t>Финансовых расчетов с Клиентом/Клиентами в рамках данной активности нет.</w:t>
      </w:r>
    </w:p>
    <w:p w:rsidR="00835E1C" w:rsidRPr="0050162D" w:rsidRDefault="00835E1C" w:rsidP="008A3520">
      <w:pPr>
        <w:pStyle w:val="af5"/>
        <w:spacing w:after="160" w:line="259" w:lineRule="auto"/>
        <w:ind w:left="0" w:firstLine="851"/>
        <w:jc w:val="left"/>
      </w:pPr>
      <w:r w:rsidRPr="0050162D">
        <w:t xml:space="preserve">По результату </w:t>
      </w:r>
      <w:r w:rsidR="00B0634F" w:rsidRPr="0050162D">
        <w:t>проведения</w:t>
      </w:r>
      <w:r w:rsidRPr="0050162D">
        <w:t xml:space="preserve"> активности </w:t>
      </w:r>
      <w:r w:rsidR="00B0634F" w:rsidRPr="0050162D">
        <w:t>должны быть доступны просмотр и печать Дополнительного</w:t>
      </w:r>
      <w:r w:rsidRPr="0050162D">
        <w:t xml:space="preserve"> Соглаше</w:t>
      </w:r>
      <w:r w:rsidR="00B0634F" w:rsidRPr="0050162D">
        <w:t>ния по соответствующему шаблону.</w:t>
      </w:r>
    </w:p>
    <w:p w:rsidR="00835E1C" w:rsidRPr="0050162D" w:rsidRDefault="00835E1C" w:rsidP="00424516"/>
    <w:p w:rsidR="0001389C" w:rsidRPr="0050162D" w:rsidRDefault="0001389C" w:rsidP="00424516">
      <w:r w:rsidRPr="0050162D">
        <w:rPr>
          <w:b/>
        </w:rPr>
        <w:t>Выходы процесса</w:t>
      </w:r>
    </w:p>
    <w:p w:rsidR="006312D5" w:rsidRPr="0050162D" w:rsidRDefault="006312D5" w:rsidP="00424516">
      <w:pPr>
        <w:ind w:firstLine="708"/>
      </w:pPr>
      <w:r w:rsidRPr="0050162D">
        <w:t xml:space="preserve">Договор ИБС остается в статусе «действует». Необходимые изменения параметров Договора состоялись. </w:t>
      </w:r>
    </w:p>
    <w:p w:rsidR="006312D5" w:rsidRPr="0050162D" w:rsidRDefault="006312D5" w:rsidP="00424516"/>
    <w:p w:rsidR="0001389C" w:rsidRPr="0050162D" w:rsidRDefault="0001389C" w:rsidP="00424516">
      <w:pPr>
        <w:rPr>
          <w:b/>
        </w:rPr>
      </w:pPr>
      <w:r w:rsidRPr="0050162D">
        <w:rPr>
          <w:b/>
        </w:rPr>
        <w:t>Ограничения процесса</w:t>
      </w:r>
    </w:p>
    <w:p w:rsidR="00870788" w:rsidRPr="00870788" w:rsidRDefault="006312D5" w:rsidP="00870788">
      <w:pPr>
        <w:ind w:firstLine="708"/>
        <w:jc w:val="left"/>
      </w:pPr>
      <w:r w:rsidRPr="0050162D">
        <w:t xml:space="preserve">Данная активность производится в присутствии всех Клиентов по Договору ИБС. Инициируется из </w:t>
      </w:r>
      <w:r w:rsidRPr="0050162D">
        <w:rPr>
          <w:lang w:val="en-US"/>
        </w:rPr>
        <w:t>Siebel</w:t>
      </w:r>
      <w:r w:rsidRPr="0050162D">
        <w:t>.</w:t>
      </w:r>
      <w:r w:rsidR="00D9482A" w:rsidRPr="0050162D">
        <w:t xml:space="preserve"> Активность может быть выполнена </w:t>
      </w:r>
      <w:r w:rsidR="00870067" w:rsidRPr="0050162D">
        <w:t xml:space="preserve"> только для Договоров с типом 2</w:t>
      </w:r>
      <w:r w:rsidR="00B22257">
        <w:t>,</w:t>
      </w:r>
      <w:r w:rsidR="00870067" w:rsidRPr="0050162D">
        <w:t>3</w:t>
      </w:r>
      <w:r w:rsidR="00117921">
        <w:t>,4</w:t>
      </w:r>
      <w:r w:rsidR="00D9482A" w:rsidRPr="0050162D">
        <w:t>.</w:t>
      </w:r>
      <w:r w:rsidR="0099728B">
        <w:t xml:space="preserve"> Изменение общего срока договора не предусмотрено.</w:t>
      </w:r>
      <w:r w:rsidR="00870788">
        <w:t xml:space="preserve"> </w:t>
      </w:r>
      <w:r w:rsidR="00870788" w:rsidRPr="00870788">
        <w:t>Оформление данного Доп.</w:t>
      </w:r>
      <w:r w:rsidR="00870788">
        <w:t xml:space="preserve"> </w:t>
      </w:r>
      <w:r w:rsidR="00870788" w:rsidRPr="00870788">
        <w:t xml:space="preserve">соглашения для Договоров с типом 4 должна сопровождаться специалистом Ипотечного модуля. Данное сопровождение должно обеспечиваться административно на основании внутренних регламентов Банка. Системного контроля во время проведения операций в Спектрум не требуется. </w:t>
      </w:r>
    </w:p>
    <w:p w:rsidR="006312D5" w:rsidRPr="0050162D" w:rsidRDefault="006312D5" w:rsidP="00B22257">
      <w:pPr>
        <w:ind w:firstLine="708"/>
        <w:jc w:val="left"/>
      </w:pPr>
    </w:p>
    <w:p w:rsidR="008205C5" w:rsidRPr="0050162D" w:rsidRDefault="008205C5" w:rsidP="00B7679E">
      <w:pPr>
        <w:pStyle w:val="3"/>
        <w:rPr>
          <w:u w:val="single"/>
        </w:rPr>
      </w:pPr>
      <w:bookmarkStart w:id="130" w:name="_Toc454971404"/>
      <w:r w:rsidRPr="0050162D">
        <w:rPr>
          <w:u w:val="single"/>
        </w:rPr>
        <w:lastRenderedPageBreak/>
        <w:t>Регистрация дополнительного соглашения</w:t>
      </w:r>
      <w:r w:rsidRPr="0050162D">
        <w:t xml:space="preserve"> </w:t>
      </w:r>
      <w:r w:rsidRPr="0050162D">
        <w:rPr>
          <w:u w:val="single"/>
        </w:rPr>
        <w:t xml:space="preserve"> о продлении срока пользования ИБС (пролонгация).</w:t>
      </w:r>
      <w:bookmarkEnd w:id="130"/>
      <w:r w:rsidRPr="0050162D">
        <w:rPr>
          <w:u w:val="single"/>
        </w:rPr>
        <w:t xml:space="preserve"> </w:t>
      </w:r>
    </w:p>
    <w:p w:rsidR="00BA1589" w:rsidRPr="0050162D" w:rsidRDefault="00BA1589" w:rsidP="00424516"/>
    <w:p w:rsidR="008233AD" w:rsidRPr="00424516" w:rsidRDefault="008233AD" w:rsidP="00424516">
      <w:pPr>
        <w:rPr>
          <w:b/>
        </w:rPr>
      </w:pPr>
      <w:r w:rsidRPr="00424516">
        <w:rPr>
          <w:b/>
        </w:rPr>
        <w:t>Входы процесса</w:t>
      </w:r>
    </w:p>
    <w:p w:rsidR="004E2F3C" w:rsidRPr="0050162D" w:rsidRDefault="004E2F3C" w:rsidP="00424516">
      <w:r w:rsidRPr="0050162D">
        <w:t>Договор ИБС в статусе «Действует</w:t>
      </w:r>
      <w:r w:rsidR="007456CE" w:rsidRPr="0050162D">
        <w:t>»</w:t>
      </w:r>
      <w:r w:rsidR="00B77303" w:rsidRPr="0050162D">
        <w:t xml:space="preserve">. Или Договор ИБС в статусе «Истек срок пользования», при этом с даты окончания срока действия </w:t>
      </w:r>
      <w:r w:rsidR="00CA5967" w:rsidRPr="00CA5967">
        <w:t>ранее заключенного Договора/Доп.соглашения</w:t>
      </w:r>
      <w:r w:rsidR="00CA5967">
        <w:t xml:space="preserve"> </w:t>
      </w:r>
      <w:r w:rsidR="00B77303" w:rsidRPr="0050162D">
        <w:t xml:space="preserve">прошло не более 14 </w:t>
      </w:r>
      <w:r w:rsidR="00CA5967">
        <w:t xml:space="preserve">календарных </w:t>
      </w:r>
      <w:r w:rsidR="00B77303" w:rsidRPr="0050162D">
        <w:t>дней.</w:t>
      </w:r>
    </w:p>
    <w:p w:rsidR="00B77303" w:rsidRPr="0050162D" w:rsidRDefault="00B77303" w:rsidP="00424516"/>
    <w:p w:rsidR="008233AD" w:rsidRPr="00424516" w:rsidRDefault="008233AD" w:rsidP="00424516">
      <w:pPr>
        <w:rPr>
          <w:b/>
        </w:rPr>
      </w:pPr>
      <w:r w:rsidRPr="00424516">
        <w:rPr>
          <w:b/>
        </w:rPr>
        <w:t>Описание процесса</w:t>
      </w:r>
    </w:p>
    <w:p w:rsidR="004E2F3C" w:rsidRDefault="00835E1C" w:rsidP="008A3520">
      <w:pPr>
        <w:pStyle w:val="af5"/>
        <w:spacing w:after="160" w:line="259" w:lineRule="auto"/>
        <w:ind w:left="0" w:firstLine="708"/>
        <w:jc w:val="left"/>
      </w:pPr>
      <w:r w:rsidRPr="0050162D">
        <w:t xml:space="preserve">Данная активность </w:t>
      </w:r>
      <w:r w:rsidR="004E2F3C" w:rsidRPr="0050162D">
        <w:t>инициируется в Siebel</w:t>
      </w:r>
      <w:r w:rsidR="004C4CCD" w:rsidRPr="0050162D">
        <w:t xml:space="preserve"> с помощью тематики «</w:t>
      </w:r>
      <w:r w:rsidR="00B87727">
        <w:rPr>
          <w:b/>
        </w:rPr>
        <w:t>Создание и обслуживание договоров ИБС с ЮЛ</w:t>
      </w:r>
      <w:r w:rsidR="004C4CCD" w:rsidRPr="0050162D">
        <w:t>» или «</w:t>
      </w:r>
      <w:r w:rsidR="0027455B" w:rsidRPr="0027455B">
        <w:rPr>
          <w:b/>
        </w:rPr>
        <w:t>Создание и обслуживание договора ИБС с ФЛ и двухстороннего договора</w:t>
      </w:r>
      <w:r w:rsidR="004C4CCD" w:rsidRPr="0050162D">
        <w:t>»</w:t>
      </w:r>
      <w:r w:rsidR="004E2F3C" w:rsidRPr="0050162D">
        <w:t xml:space="preserve">. При этом должны быть идентифицированы все Клиенты по Договору ИБС.  </w:t>
      </w:r>
      <w:r w:rsidR="008052E4">
        <w:t>Уполномоченный с</w:t>
      </w:r>
      <w:r w:rsidR="004C4CCD" w:rsidRPr="0050162D">
        <w:t xml:space="preserve">отрудник </w:t>
      </w:r>
      <w:r w:rsidR="008052E4">
        <w:t xml:space="preserve">банка </w:t>
      </w:r>
      <w:r w:rsidR="004C4CCD" w:rsidRPr="0050162D">
        <w:t>выбирает Договор.</w:t>
      </w:r>
    </w:p>
    <w:p w:rsidR="00EE24BC" w:rsidRPr="0050162D" w:rsidRDefault="00EE24BC" w:rsidP="008A3520">
      <w:pPr>
        <w:pStyle w:val="af5"/>
        <w:spacing w:after="160" w:line="259" w:lineRule="auto"/>
        <w:ind w:left="0" w:firstLine="708"/>
        <w:jc w:val="left"/>
      </w:pPr>
      <w:r w:rsidRPr="008A3520">
        <w:t xml:space="preserve">Заключение такого Доп. Соглашения возможно </w:t>
      </w:r>
      <w:r>
        <w:t>в течении 14 календарных дней после</w:t>
      </w:r>
      <w:r w:rsidRPr="008A3520">
        <w:t xml:space="preserve"> окончания срока </w:t>
      </w:r>
      <w:r>
        <w:t>действия Д</w:t>
      </w:r>
      <w:r w:rsidRPr="008A3520">
        <w:t>оговора</w:t>
      </w:r>
      <w:r>
        <w:t>. Если последний день этого периода попадает на не рабочий день подразделения, в котором находится ИБС, предоставленный в пользование по данному Договору, то заключение Доп. Соглашения возможно еще и в первый рабочий день после окончания оговоренного периода.</w:t>
      </w:r>
    </w:p>
    <w:p w:rsidR="00793A66" w:rsidRDefault="007456CE" w:rsidP="00793A66">
      <w:pPr>
        <w:pStyle w:val="af5"/>
        <w:spacing w:after="160" w:line="259" w:lineRule="auto"/>
        <w:ind w:left="0" w:firstLine="708"/>
        <w:jc w:val="left"/>
      </w:pPr>
      <w:r w:rsidRPr="0050162D">
        <w:t xml:space="preserve">В рамках данной активности система должна </w:t>
      </w:r>
      <w:r w:rsidR="00793A66">
        <w:t>отображать следующие значения:</w:t>
      </w:r>
    </w:p>
    <w:p w:rsidR="00793A66" w:rsidRPr="0050162D" w:rsidRDefault="00835E1C" w:rsidP="0084209F">
      <w:pPr>
        <w:pStyle w:val="af5"/>
        <w:numPr>
          <w:ilvl w:val="0"/>
          <w:numId w:val="24"/>
        </w:numPr>
        <w:spacing w:after="160" w:line="259" w:lineRule="auto"/>
        <w:jc w:val="left"/>
      </w:pPr>
      <w:r w:rsidRPr="0050162D">
        <w:t>Количество дней, на которое продлевается срок Договора.</w:t>
      </w:r>
      <w:r w:rsidR="004E2F3C" w:rsidRPr="0050162D">
        <w:br/>
      </w:r>
      <w:r w:rsidRPr="0050162D">
        <w:t xml:space="preserve">Значение рассчитывается автоматически </w:t>
      </w:r>
      <w:r w:rsidR="007456CE" w:rsidRPr="0050162D">
        <w:t xml:space="preserve">на основании даты, следующей за днем окончания текущего срока действия Договора   и </w:t>
      </w:r>
      <w:r w:rsidR="00A36D56" w:rsidRPr="0050162D">
        <w:t xml:space="preserve"> даты последнего дня пролонгированного срока Договора.</w:t>
      </w:r>
      <w:r w:rsidR="00CA3E36">
        <w:t xml:space="preserve"> </w:t>
      </w:r>
      <w:r w:rsidR="00A36D56" w:rsidRPr="0050162D">
        <w:t>Рассчитанное значение м</w:t>
      </w:r>
      <w:r w:rsidRPr="0050162D">
        <w:t>ожет быть изменено вручную в большую сторону, при этом должна</w:t>
      </w:r>
      <w:r w:rsidR="00A36D56" w:rsidRPr="0050162D">
        <w:t xml:space="preserve"> пересчитываться дата последнего дня пролонгированного срока Договора.</w:t>
      </w:r>
    </w:p>
    <w:p w:rsidR="00793A66" w:rsidRPr="0050162D" w:rsidRDefault="00835E1C" w:rsidP="0084209F">
      <w:pPr>
        <w:pStyle w:val="af5"/>
        <w:numPr>
          <w:ilvl w:val="0"/>
          <w:numId w:val="24"/>
        </w:numPr>
        <w:spacing w:after="160" w:line="259" w:lineRule="auto"/>
        <w:jc w:val="left"/>
      </w:pPr>
      <w:r w:rsidRPr="0050162D">
        <w:t>Дата, следующая за днем окончания текущего срока действия Договора.</w:t>
      </w:r>
      <w:r w:rsidRPr="0050162D">
        <w:br/>
        <w:t>Значение не редактируется.</w:t>
      </w:r>
    </w:p>
    <w:p w:rsidR="004E2F3C" w:rsidRPr="0050162D" w:rsidRDefault="00835E1C" w:rsidP="0084209F">
      <w:pPr>
        <w:pStyle w:val="af5"/>
        <w:numPr>
          <w:ilvl w:val="0"/>
          <w:numId w:val="24"/>
        </w:numPr>
        <w:spacing w:after="160" w:line="259" w:lineRule="auto"/>
        <w:jc w:val="left"/>
      </w:pPr>
      <w:r w:rsidRPr="0050162D">
        <w:t>Дата последнего дня пролонгированного срока Договора (после вступления в силу заключаемого Доп. Соглашения).</w:t>
      </w:r>
      <w:r w:rsidR="004E2F3C" w:rsidRPr="0050162D">
        <w:t xml:space="preserve"> </w:t>
      </w:r>
      <w:r w:rsidR="00A36D56" w:rsidRPr="0050162D">
        <w:t xml:space="preserve"> Рассчитанное значение может быть изменено вручную. При этом должно</w:t>
      </w:r>
      <w:r w:rsidR="00440FC7">
        <w:t xml:space="preserve"> быть </w:t>
      </w:r>
      <w:r w:rsidR="00A36D56" w:rsidRPr="0050162D">
        <w:t xml:space="preserve"> </w:t>
      </w:r>
      <w:r w:rsidR="00793A66">
        <w:t>пересчита</w:t>
      </w:r>
      <w:r w:rsidR="00440FC7">
        <w:t>но</w:t>
      </w:r>
      <w:r w:rsidR="00793A66">
        <w:t xml:space="preserve"> </w:t>
      </w:r>
      <w:r w:rsidR="00793A66" w:rsidRPr="0050162D">
        <w:t xml:space="preserve"> </w:t>
      </w:r>
      <w:r w:rsidR="00A36D56" w:rsidRPr="0050162D">
        <w:t>Количество дней, на которое продлевается срок Договора.</w:t>
      </w:r>
      <w:r w:rsidR="004E2F3C" w:rsidRPr="0050162D">
        <w:br/>
      </w:r>
    </w:p>
    <w:p w:rsidR="001F7023" w:rsidRPr="0050162D" w:rsidRDefault="001F7023" w:rsidP="00B32ECA">
      <w:pPr>
        <w:pStyle w:val="af5"/>
        <w:ind w:left="0" w:firstLine="709"/>
      </w:pPr>
    </w:p>
    <w:p w:rsidR="00204367" w:rsidRPr="0050162D" w:rsidRDefault="000873C0" w:rsidP="00204367">
      <w:pPr>
        <w:pStyle w:val="af5"/>
        <w:spacing w:after="160" w:line="259" w:lineRule="auto"/>
        <w:ind w:left="0" w:firstLine="851"/>
        <w:jc w:val="left"/>
      </w:pPr>
      <w:r w:rsidRPr="0050162D">
        <w:t>В случае, если для данного Догов</w:t>
      </w:r>
      <w:r w:rsidR="00F774E4" w:rsidRPr="0050162D">
        <w:t xml:space="preserve">ора ИБС имеются периоды доступа </w:t>
      </w:r>
      <w:r w:rsidRPr="0050162D">
        <w:t>(тип Договора</w:t>
      </w:r>
      <w:r w:rsidR="00F774E4" w:rsidRPr="0050162D">
        <w:t xml:space="preserve"> 2 и </w:t>
      </w:r>
      <w:r w:rsidR="00B65E0C" w:rsidRPr="0050162D">
        <w:t>4), в</w:t>
      </w:r>
      <w:r w:rsidRPr="0050162D">
        <w:t xml:space="preserve"> рамках данной ак</w:t>
      </w:r>
      <w:r w:rsidR="00204367" w:rsidRPr="0050162D">
        <w:t>тивности для Пользователя должна</w:t>
      </w:r>
      <w:r w:rsidRPr="0050162D">
        <w:t xml:space="preserve"> быть </w:t>
      </w:r>
      <w:r w:rsidR="00204367" w:rsidRPr="0050162D">
        <w:t>предоставлена возможность редактирования значения периодов доступа к ИБС с учетом ранее заключенных Доп. Соглашений.</w:t>
      </w:r>
    </w:p>
    <w:p w:rsidR="00204367" w:rsidRPr="0050162D" w:rsidRDefault="000873C0">
      <w:pPr>
        <w:pStyle w:val="af5"/>
        <w:spacing w:after="160" w:line="259" w:lineRule="auto"/>
        <w:ind w:left="0" w:firstLine="851"/>
        <w:jc w:val="left"/>
      </w:pPr>
      <w:r w:rsidRPr="0050162D">
        <w:t>Для каждого из периодов изменени</w:t>
      </w:r>
      <w:r w:rsidR="00204367" w:rsidRPr="0050162D">
        <w:t xml:space="preserve">е доступно до его окончания: </w:t>
      </w:r>
    </w:p>
    <w:p w:rsidR="00204367" w:rsidRPr="0050162D" w:rsidRDefault="00204367" w:rsidP="0084209F">
      <w:pPr>
        <w:pStyle w:val="af5"/>
        <w:numPr>
          <w:ilvl w:val="0"/>
          <w:numId w:val="19"/>
        </w:numPr>
        <w:spacing w:after="160" w:line="259" w:lineRule="auto"/>
        <w:ind w:left="709"/>
        <w:jc w:val="left"/>
      </w:pPr>
      <w:r w:rsidRPr="0050162D">
        <w:t>изменить(уменьшить или увеличить) период 1 можно, если не наступила дата окончания периода 1, при этом меняется дата начала и срок периода 2, а также срок периода 3;</w:t>
      </w:r>
    </w:p>
    <w:p w:rsidR="00204367" w:rsidRPr="0050162D" w:rsidRDefault="000873C0" w:rsidP="0084209F">
      <w:pPr>
        <w:pStyle w:val="af5"/>
        <w:numPr>
          <w:ilvl w:val="0"/>
          <w:numId w:val="19"/>
        </w:numPr>
        <w:spacing w:after="160" w:line="259" w:lineRule="auto"/>
        <w:ind w:left="709"/>
        <w:jc w:val="left"/>
      </w:pPr>
      <w:r w:rsidRPr="0050162D">
        <w:t>изменить(уменьшить или увеличить) период 2 можно, если не наступила дата окончания периода 2, при этом меняется дата начала и срок периода 3;</w:t>
      </w:r>
    </w:p>
    <w:p w:rsidR="000873C0" w:rsidRPr="0050162D" w:rsidRDefault="000873C0" w:rsidP="0084209F">
      <w:pPr>
        <w:pStyle w:val="af5"/>
        <w:numPr>
          <w:ilvl w:val="0"/>
          <w:numId w:val="19"/>
        </w:numPr>
        <w:spacing w:after="160" w:line="259" w:lineRule="auto"/>
        <w:ind w:left="709"/>
        <w:jc w:val="left"/>
      </w:pPr>
      <w:r w:rsidRPr="0050162D">
        <w:t xml:space="preserve">изменить(уменьшить или увеличить) период 3 можно, если не наступила дата окончания периода 3. </w:t>
      </w:r>
      <w:r w:rsidRPr="0050162D">
        <w:br/>
        <w:t xml:space="preserve">Все изменения производятся в рамках </w:t>
      </w:r>
      <w:r w:rsidR="00B65E0C" w:rsidRPr="0050162D">
        <w:t xml:space="preserve">нового </w:t>
      </w:r>
      <w:r w:rsidRPr="0050162D">
        <w:t>срока действия Договора ИБС.</w:t>
      </w:r>
    </w:p>
    <w:p w:rsidR="00204367" w:rsidRPr="0050162D" w:rsidRDefault="00204367" w:rsidP="00204367">
      <w:pPr>
        <w:spacing w:after="160" w:line="259" w:lineRule="auto"/>
        <w:ind w:firstLine="708"/>
        <w:jc w:val="left"/>
      </w:pPr>
      <w:r w:rsidRPr="0050162D">
        <w:t>В рамках данной активности система рассчитывает на основании тарифов следующие суммы  по договору:</w:t>
      </w:r>
    </w:p>
    <w:p w:rsidR="00AF16E2" w:rsidRPr="00AF16E2" w:rsidRDefault="00204367" w:rsidP="0084209F">
      <w:pPr>
        <w:pStyle w:val="af5"/>
        <w:numPr>
          <w:ilvl w:val="0"/>
          <w:numId w:val="15"/>
        </w:numPr>
      </w:pPr>
      <w:r w:rsidRPr="0050162D">
        <w:t xml:space="preserve">Сумма комиссии за предоставление в пользование ИБС на пролонгированный срок согласно тарифов, действующих на </w:t>
      </w:r>
      <w:r w:rsidR="00645698">
        <w:t xml:space="preserve">первый календарный день после окончания срока действия договора </w:t>
      </w:r>
      <w:r w:rsidR="00645698" w:rsidRPr="00B75706">
        <w:t>или ДС к Договору</w:t>
      </w:r>
      <w:r w:rsidR="00645698" w:rsidRPr="0050162D" w:rsidDel="00645698">
        <w:t xml:space="preserve"> </w:t>
      </w:r>
      <w:r w:rsidR="00AF16E2">
        <w:t>з</w:t>
      </w:r>
      <w:r w:rsidR="00AF16E2" w:rsidRPr="00AF16E2">
        <w:t>а минусом начисленной, но неоплаченной комиссии за пользование сверх срока (если начисление состоялось</w:t>
      </w:r>
      <w:r w:rsidR="00AF16E2">
        <w:t>).</w:t>
      </w:r>
    </w:p>
    <w:p w:rsidR="002962F4" w:rsidRDefault="002962F4" w:rsidP="00AF16E2">
      <w:pPr>
        <w:pStyle w:val="af5"/>
        <w:rPr>
          <w:i/>
          <w:sz w:val="20"/>
          <w:szCs w:val="20"/>
        </w:rPr>
      </w:pPr>
      <w:r w:rsidRPr="007A3882">
        <w:rPr>
          <w:i/>
          <w:sz w:val="20"/>
          <w:szCs w:val="20"/>
        </w:rPr>
        <w:lastRenderedPageBreak/>
        <w:t xml:space="preserve">Проводки для ФЛ по оплате см.  п.   9.1.1  Приложения 1, по отмене оплаты см. п. 9.1.2. Проводки для ЮЛ по оплате см.  п.   9.2.1  Приложения 1, по отмене оплаты см. п. 9.2.2 </w:t>
      </w:r>
    </w:p>
    <w:p w:rsidR="002962F4" w:rsidRDefault="002962F4" w:rsidP="002962F4">
      <w:pPr>
        <w:pStyle w:val="af5"/>
        <w:rPr>
          <w:i/>
          <w:sz w:val="20"/>
          <w:szCs w:val="20"/>
        </w:rPr>
      </w:pPr>
    </w:p>
    <w:p w:rsidR="002962F4" w:rsidRPr="00324606" w:rsidRDefault="002962F4" w:rsidP="00324606">
      <w:pPr>
        <w:ind w:firstLine="708"/>
        <w:rPr>
          <w:i/>
          <w:sz w:val="20"/>
          <w:szCs w:val="20"/>
        </w:rPr>
      </w:pPr>
      <w:r w:rsidRPr="0050162D">
        <w:t xml:space="preserve">Сумма комиссии за пользование ИБС сверх срока за период со дня следующего за днем окончания срока действия Договора по день </w:t>
      </w:r>
      <w:r w:rsidR="00AF16E2">
        <w:t>начисления</w:t>
      </w:r>
      <w:r w:rsidR="00324606">
        <w:t xml:space="preserve"> </w:t>
      </w:r>
      <w:r w:rsidR="00AF16E2">
        <w:t>(</w:t>
      </w:r>
      <w:r w:rsidR="00AF16E2" w:rsidRPr="00AF16E2">
        <w:t>если начисление состоялось</w:t>
      </w:r>
      <w:r w:rsidR="00AF16E2">
        <w:t>)</w:t>
      </w:r>
      <w:r w:rsidR="00324606">
        <w:t xml:space="preserve"> уже зафиксирована  в дог</w:t>
      </w:r>
      <w:r w:rsidR="009C74C6">
        <w:t>ов</w:t>
      </w:r>
      <w:r w:rsidR="00324606">
        <w:t xml:space="preserve">оре в рамках выполнения автоматической процедуры. </w:t>
      </w:r>
    </w:p>
    <w:p w:rsidR="002962F4" w:rsidRPr="00E42ED9" w:rsidRDefault="002962F4" w:rsidP="002962F4">
      <w:pPr>
        <w:ind w:left="708" w:firstLine="708"/>
        <w:rPr>
          <w:i/>
          <w:color w:val="000000" w:themeColor="text1"/>
          <w:sz w:val="20"/>
          <w:szCs w:val="20"/>
        </w:rPr>
      </w:pPr>
      <w:r w:rsidRPr="002962F4">
        <w:rPr>
          <w:i/>
          <w:sz w:val="20"/>
          <w:szCs w:val="20"/>
        </w:rPr>
        <w:t xml:space="preserve">Проводки для ФЛ по оплате см.  п.   9.1.1  Приложения 1, по отмене оплаты см. п. 9.1.2.  или если комиссия была предварительно учтена на счетах требований см. </w:t>
      </w:r>
      <w:r w:rsidR="00C54F6A" w:rsidRPr="002962F4">
        <w:rPr>
          <w:i/>
          <w:sz w:val="20"/>
          <w:szCs w:val="20"/>
        </w:rPr>
        <w:t xml:space="preserve">п.   9.1.1  </w:t>
      </w:r>
      <w:r w:rsidR="00C54F6A">
        <w:rPr>
          <w:i/>
          <w:sz w:val="20"/>
          <w:szCs w:val="20"/>
        </w:rPr>
        <w:t>и</w:t>
      </w:r>
      <w:r w:rsidRPr="002962F4">
        <w:rPr>
          <w:i/>
          <w:sz w:val="20"/>
          <w:szCs w:val="20"/>
        </w:rPr>
        <w:t xml:space="preserve"> п.   9.1.8  Приложения 1, по отмене </w:t>
      </w:r>
      <w:r w:rsidRPr="00E42ED9">
        <w:rPr>
          <w:i/>
          <w:color w:val="000000" w:themeColor="text1"/>
          <w:sz w:val="20"/>
          <w:szCs w:val="20"/>
        </w:rPr>
        <w:t xml:space="preserve">оплаты см. </w:t>
      </w:r>
      <w:r w:rsidR="00E42ED9" w:rsidRPr="00E42ED9">
        <w:rPr>
          <w:i/>
          <w:iCs/>
          <w:color w:val="000000" w:themeColor="text1"/>
          <w:sz w:val="20"/>
          <w:szCs w:val="20"/>
        </w:rPr>
        <w:t xml:space="preserve">п. 9.1.2.  и </w:t>
      </w:r>
      <w:r w:rsidRPr="00E42ED9">
        <w:rPr>
          <w:i/>
          <w:color w:val="000000" w:themeColor="text1"/>
          <w:sz w:val="20"/>
          <w:szCs w:val="20"/>
        </w:rPr>
        <w:t xml:space="preserve">п. 9.1.9.  </w:t>
      </w:r>
    </w:p>
    <w:p w:rsidR="002962F4" w:rsidRPr="002962F4" w:rsidRDefault="002962F4" w:rsidP="002962F4">
      <w:pPr>
        <w:ind w:left="708" w:firstLine="708"/>
        <w:rPr>
          <w:i/>
          <w:sz w:val="20"/>
          <w:szCs w:val="20"/>
        </w:rPr>
      </w:pPr>
      <w:r w:rsidRPr="002962F4">
        <w:rPr>
          <w:i/>
          <w:sz w:val="20"/>
          <w:szCs w:val="20"/>
        </w:rPr>
        <w:t xml:space="preserve">  Проводки для ЮЛ по оплате см.  п.   9.2.1  Приложения 1, по отмене оплаты см. п. 9.2.2 или если комиссия была предварительно учтена на счетах требований см.</w:t>
      </w:r>
      <w:r w:rsidR="00C54F6A">
        <w:rPr>
          <w:i/>
          <w:sz w:val="20"/>
          <w:szCs w:val="20"/>
        </w:rPr>
        <w:t xml:space="preserve"> п.   9.2</w:t>
      </w:r>
      <w:r w:rsidR="00C54F6A" w:rsidRPr="002962F4">
        <w:rPr>
          <w:i/>
          <w:sz w:val="20"/>
          <w:szCs w:val="20"/>
        </w:rPr>
        <w:t xml:space="preserve">.1  </w:t>
      </w:r>
      <w:r w:rsidR="00C54F6A">
        <w:rPr>
          <w:i/>
          <w:sz w:val="20"/>
          <w:szCs w:val="20"/>
        </w:rPr>
        <w:t>и</w:t>
      </w:r>
      <w:r w:rsidRPr="002962F4">
        <w:rPr>
          <w:i/>
          <w:sz w:val="20"/>
          <w:szCs w:val="20"/>
        </w:rPr>
        <w:t xml:space="preserve">  п.   9.2.8  Приложения 1, по отмене оплаты см. </w:t>
      </w:r>
      <w:r w:rsidR="00E42ED9" w:rsidRPr="00E42ED9">
        <w:rPr>
          <w:i/>
          <w:iCs/>
          <w:color w:val="000000" w:themeColor="text1"/>
          <w:sz w:val="20"/>
          <w:szCs w:val="20"/>
        </w:rPr>
        <w:t>п. 9.</w:t>
      </w:r>
      <w:r w:rsidR="00E42ED9">
        <w:rPr>
          <w:i/>
          <w:iCs/>
          <w:color w:val="000000" w:themeColor="text1"/>
          <w:sz w:val="20"/>
          <w:szCs w:val="20"/>
        </w:rPr>
        <w:t>2</w:t>
      </w:r>
      <w:r w:rsidR="00E42ED9" w:rsidRPr="00E42ED9">
        <w:rPr>
          <w:i/>
          <w:iCs/>
          <w:color w:val="000000" w:themeColor="text1"/>
          <w:sz w:val="20"/>
          <w:szCs w:val="20"/>
        </w:rPr>
        <w:t xml:space="preserve">.2.  и </w:t>
      </w:r>
      <w:r w:rsidRPr="002962F4">
        <w:rPr>
          <w:i/>
          <w:sz w:val="20"/>
          <w:szCs w:val="20"/>
        </w:rPr>
        <w:t>п. 9.2.9.</w:t>
      </w:r>
    </w:p>
    <w:p w:rsidR="002962F4" w:rsidRPr="002962F4" w:rsidRDefault="002962F4" w:rsidP="002962F4">
      <w:pPr>
        <w:pStyle w:val="af5"/>
        <w:rPr>
          <w:i/>
          <w:sz w:val="20"/>
          <w:szCs w:val="20"/>
        </w:rPr>
      </w:pPr>
    </w:p>
    <w:p w:rsidR="00204367" w:rsidRPr="0050162D" w:rsidRDefault="00204367">
      <w:pPr>
        <w:pStyle w:val="af5"/>
        <w:spacing w:after="160" w:line="259" w:lineRule="auto"/>
        <w:ind w:left="0" w:firstLine="851"/>
        <w:jc w:val="left"/>
      </w:pPr>
    </w:p>
    <w:p w:rsidR="0039207D" w:rsidRDefault="0039207D" w:rsidP="000831B8">
      <w:pPr>
        <w:ind w:firstLine="708"/>
      </w:pPr>
      <w:r>
        <w:t>Для расчета комиссий система должна получить актуальный пакет ДКО для клиента. Получение актуального пакета ДКО производится путем запроса в УСБС.</w:t>
      </w:r>
    </w:p>
    <w:p w:rsidR="00DA1500" w:rsidRPr="0050162D" w:rsidRDefault="000831B8" w:rsidP="000831B8">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0831B8" w:rsidRPr="0050162D" w:rsidRDefault="000831B8" w:rsidP="000831B8">
      <w:pPr>
        <w:ind w:firstLine="708"/>
      </w:pPr>
      <w:r w:rsidRPr="0050162D">
        <w:t xml:space="preserve">После этого активность по регистрации ДС на </w:t>
      </w:r>
      <w:r w:rsidR="003802D4" w:rsidRPr="0050162D">
        <w:t xml:space="preserve">пролонгацию договора ИБС считается </w:t>
      </w:r>
      <w:r w:rsidRPr="0050162D">
        <w:t xml:space="preserve"> законченной. Для завершения СИС «Заключение ДС  о продлении срока пользования ИБС» необходимо выполнить активность по оплате, которая инициируется отдельной тематикой Siebel.</w:t>
      </w:r>
    </w:p>
    <w:p w:rsidR="000831B8" w:rsidRPr="0050162D" w:rsidRDefault="000831B8" w:rsidP="000831B8">
      <w:pPr>
        <w:ind w:firstLine="708"/>
        <w:rPr>
          <w:highlight w:val="yellow"/>
        </w:rPr>
      </w:pPr>
    </w:p>
    <w:p w:rsidR="000831B8" w:rsidRPr="0050162D" w:rsidRDefault="000831B8" w:rsidP="000831B8">
      <w:pPr>
        <w:ind w:firstLine="708"/>
      </w:pPr>
      <w:r w:rsidRPr="0050162D">
        <w:t>По факту завершения активности должны быть доступны просмотр и печать документов:</w:t>
      </w:r>
    </w:p>
    <w:p w:rsidR="000831B8" w:rsidRPr="0050162D" w:rsidRDefault="000831B8" w:rsidP="000831B8">
      <w:pPr>
        <w:pStyle w:val="af5"/>
        <w:spacing w:after="160" w:line="259" w:lineRule="auto"/>
        <w:ind w:left="0" w:firstLine="708"/>
      </w:pPr>
      <w:r w:rsidRPr="0050162D">
        <w:t xml:space="preserve">·         Доп. Соглашение о </w:t>
      </w:r>
      <w:r w:rsidR="003802D4" w:rsidRPr="0050162D">
        <w:t xml:space="preserve">продлении срока пользования </w:t>
      </w:r>
      <w:r w:rsidRPr="0050162D">
        <w:t xml:space="preserve"> ИБС.</w:t>
      </w:r>
      <w:r w:rsidR="008464A3">
        <w:t xml:space="preserve"> При этом для ЮЛ, номер счета подтягивается в ДС из договора ИБС, но он доступен для изменения. </w:t>
      </w:r>
    </w:p>
    <w:p w:rsidR="000831B8" w:rsidRPr="0050162D" w:rsidRDefault="000831B8" w:rsidP="000831B8">
      <w:pPr>
        <w:pStyle w:val="af5"/>
        <w:spacing w:after="160" w:line="259" w:lineRule="auto"/>
        <w:ind w:left="0" w:firstLine="708"/>
      </w:pPr>
    </w:p>
    <w:p w:rsidR="008233AD" w:rsidRPr="002962F4" w:rsidRDefault="008233AD" w:rsidP="002962F4">
      <w:pPr>
        <w:rPr>
          <w:b/>
        </w:rPr>
      </w:pPr>
      <w:r w:rsidRPr="002962F4">
        <w:rPr>
          <w:b/>
        </w:rPr>
        <w:t>Выходы процесса</w:t>
      </w:r>
    </w:p>
    <w:p w:rsidR="0032068C" w:rsidRPr="0050162D" w:rsidRDefault="00EF53A0" w:rsidP="00CA5967">
      <w:pPr>
        <w:ind w:firstLine="708"/>
      </w:pPr>
      <w:r>
        <w:t>После оплаты д</w:t>
      </w:r>
      <w:r w:rsidR="0032068C" w:rsidRPr="0050162D">
        <w:t xml:space="preserve">оговор ИБС </w:t>
      </w:r>
      <w:r w:rsidR="003A14CC" w:rsidRPr="0050162D">
        <w:t xml:space="preserve">в </w:t>
      </w:r>
      <w:r w:rsidR="0032068C" w:rsidRPr="0050162D">
        <w:t>статусе «действует». Срок действия Договора продлен</w:t>
      </w:r>
      <w:r w:rsidR="003A14CC" w:rsidRPr="0050162D">
        <w:t xml:space="preserve"> на новый срок</w:t>
      </w:r>
      <w:r w:rsidR="00F774E4" w:rsidRPr="0050162D">
        <w:t>, периоды доступа определены в рамках нового срока</w:t>
      </w:r>
      <w:r w:rsidR="0032068C" w:rsidRPr="0050162D">
        <w:t xml:space="preserve">. </w:t>
      </w:r>
    </w:p>
    <w:p w:rsidR="001942F1" w:rsidRPr="0050162D" w:rsidRDefault="001942F1" w:rsidP="00EF53A0">
      <w:pPr>
        <w:ind w:firstLine="708"/>
      </w:pPr>
      <w:r w:rsidRPr="0050162D">
        <w:t xml:space="preserve">В системном интерфейсе, содержащем список Договоров ИБС, должна отображаться информация о </w:t>
      </w:r>
      <w:r w:rsidR="006B0609">
        <w:t>новом сроке договора</w:t>
      </w:r>
      <w:r w:rsidR="00FA323E" w:rsidRPr="0050162D">
        <w:t>.</w:t>
      </w:r>
      <w:r w:rsidRPr="0050162D">
        <w:t xml:space="preserve"> </w:t>
      </w:r>
    </w:p>
    <w:p w:rsidR="0032068C" w:rsidRPr="0050162D" w:rsidRDefault="0032068C" w:rsidP="002962F4"/>
    <w:p w:rsidR="008233AD" w:rsidRPr="002962F4" w:rsidRDefault="008233AD" w:rsidP="002962F4">
      <w:pPr>
        <w:rPr>
          <w:b/>
        </w:rPr>
      </w:pPr>
      <w:r w:rsidRPr="002962F4">
        <w:rPr>
          <w:b/>
        </w:rPr>
        <w:t>Ограничения процесса</w:t>
      </w:r>
    </w:p>
    <w:p w:rsidR="0032068C" w:rsidRPr="0050162D" w:rsidRDefault="0032068C" w:rsidP="002962F4">
      <w:r w:rsidRPr="0050162D">
        <w:t xml:space="preserve">Данная активность производится в присутствии всех Клиентов по Договору ИБС. Инициируется из </w:t>
      </w:r>
      <w:r w:rsidRPr="0050162D">
        <w:rPr>
          <w:lang w:val="en-US"/>
        </w:rPr>
        <w:t>Siebel</w:t>
      </w:r>
      <w:r w:rsidRPr="0050162D">
        <w:t>.</w:t>
      </w:r>
    </w:p>
    <w:p w:rsidR="00D83D9E" w:rsidRDefault="00753B46" w:rsidP="00D83D9E">
      <w:pPr>
        <w:pStyle w:val="af5"/>
        <w:spacing w:after="160" w:line="259" w:lineRule="auto"/>
        <w:ind w:left="0" w:firstLine="708"/>
      </w:pPr>
      <w:r w:rsidRPr="0050162D">
        <w:t>В настоящее время количество пролонгаций в рамках одного</w:t>
      </w:r>
      <w:r w:rsidR="00D83D9E">
        <w:t xml:space="preserve"> Договора ИБС не ограничивается.</w:t>
      </w:r>
    </w:p>
    <w:p w:rsidR="00D83D9E" w:rsidRPr="00D83D9E" w:rsidRDefault="00E65C26" w:rsidP="00D83D9E">
      <w:pPr>
        <w:pStyle w:val="af5"/>
        <w:spacing w:after="160" w:line="259" w:lineRule="auto"/>
        <w:ind w:left="0" w:firstLine="708"/>
      </w:pPr>
      <w:r w:rsidRPr="00E65C26">
        <w:t>ЮЛ должен перечислить денежные средства заранее до даты заключения Доп.</w:t>
      </w:r>
      <w:r w:rsidR="00863AB8">
        <w:t xml:space="preserve"> </w:t>
      </w:r>
      <w:r w:rsidRPr="00E65C26">
        <w:t>соглашения</w:t>
      </w:r>
      <w:r w:rsidR="00863AB8">
        <w:t xml:space="preserve"> </w:t>
      </w:r>
      <w:r>
        <w:t xml:space="preserve"> </w:t>
      </w:r>
      <w:r w:rsidR="00863AB8">
        <w:t>и п</w:t>
      </w:r>
      <w:r w:rsidR="00D83D9E">
        <w:t xml:space="preserve">еред выполнением </w:t>
      </w:r>
      <w:r w:rsidR="00863AB8">
        <w:t>активности</w:t>
      </w:r>
      <w:r w:rsidR="00863AB8" w:rsidRPr="00D83D9E">
        <w:t xml:space="preserve"> </w:t>
      </w:r>
      <w:r w:rsidR="00D83D9E" w:rsidRPr="00D83D9E">
        <w:t>сотрудник банка должен убедится в том,  что клиент оплатил суммы комиссий. Оплата производится несколькими платежными поручениями  с учетом возможного выполне</w:t>
      </w:r>
      <w:r w:rsidR="00D83D9E">
        <w:t>н</w:t>
      </w:r>
      <w:r w:rsidR="00D83D9E" w:rsidRPr="00D83D9E">
        <w:t>ного начи</w:t>
      </w:r>
      <w:r w:rsidR="00D83D9E">
        <w:t>с</w:t>
      </w:r>
      <w:r w:rsidR="00D83D9E" w:rsidRPr="00D83D9E">
        <w:t>ления треб</w:t>
      </w:r>
      <w:r w:rsidR="00D83D9E">
        <w:t>о</w:t>
      </w:r>
      <w:r w:rsidR="00D83D9E" w:rsidRPr="00D83D9E">
        <w:t>ваний на конец месяца. Сумму,  котор</w:t>
      </w:r>
      <w:r w:rsidR="00D83D9E">
        <w:t>ую клиент должен уплатить он уз</w:t>
      </w:r>
      <w:r w:rsidR="00D83D9E" w:rsidRPr="00D83D9E">
        <w:t>н</w:t>
      </w:r>
      <w:r w:rsidR="00D83D9E">
        <w:t>а</w:t>
      </w:r>
      <w:r w:rsidR="00D83D9E" w:rsidRPr="00D83D9E">
        <w:t>ет в банке заранее.  Суммы определяю</w:t>
      </w:r>
      <w:r w:rsidR="00D83D9E">
        <w:t>т</w:t>
      </w:r>
      <w:r w:rsidR="00D83D9E" w:rsidRPr="00D83D9E">
        <w:t>ся сотрудниками банка на основании тарифов.</w:t>
      </w:r>
    </w:p>
    <w:p w:rsidR="00B16C6C" w:rsidRDefault="00AA0F06" w:rsidP="00B16C6C">
      <w:pPr>
        <w:pStyle w:val="af5"/>
        <w:spacing w:after="160" w:line="259" w:lineRule="auto"/>
        <w:ind w:left="0" w:firstLine="708"/>
      </w:pPr>
      <w:r w:rsidRPr="0050162D">
        <w:t xml:space="preserve">Другие ограничения по сроку оформления Дополнительного соглашения на пролонгацию должны быть регламентированы внутренними документами Банка. Системных ограничений не требуется. (В Правилах должно быть описано что для договоров, кроме ипотечных, пролонгация возможна не ранее </w:t>
      </w:r>
      <w:r w:rsidR="00AF16E2">
        <w:t>30</w:t>
      </w:r>
      <w:r w:rsidRPr="0050162D">
        <w:t>-ти д</w:t>
      </w:r>
      <w:r w:rsidR="0042594B" w:rsidRPr="0050162D">
        <w:t>ней до окончания текущего срока</w:t>
      </w:r>
      <w:r w:rsidRPr="0050162D">
        <w:t>)</w:t>
      </w:r>
      <w:r w:rsidR="0042594B" w:rsidRPr="0050162D">
        <w:t>.</w:t>
      </w:r>
      <w:r w:rsidR="003802D4" w:rsidRPr="0050162D">
        <w:t xml:space="preserve"> Активность может быть выполнена</w:t>
      </w:r>
      <w:r w:rsidR="003802D4" w:rsidRPr="0050162D">
        <w:rPr>
          <w:b/>
          <w:u w:val="single"/>
        </w:rPr>
        <w:t xml:space="preserve"> </w:t>
      </w:r>
      <w:r w:rsidR="008205C5" w:rsidRPr="0050162D">
        <w:t>для всех типов Договоров с 1 по 4</w:t>
      </w:r>
      <w:r w:rsidR="003802D4" w:rsidRPr="0050162D">
        <w:t>.</w:t>
      </w:r>
    </w:p>
    <w:p w:rsidR="00CA5967" w:rsidRDefault="00CA5967" w:rsidP="00B16C6C">
      <w:pPr>
        <w:pStyle w:val="af5"/>
        <w:spacing w:after="160" w:line="259" w:lineRule="auto"/>
        <w:ind w:left="0" w:firstLine="708"/>
      </w:pPr>
      <w:r>
        <w:t>Если Клиент внес плату за новый срок пользования ИБС,  то комиссия за пользование ИБС сверх срока с него не удерживается. При  этом,</w:t>
      </w:r>
      <w:r w:rsidR="00D46A2C">
        <w:t xml:space="preserve"> если было отражение суммы комиссии</w:t>
      </w:r>
      <w:r>
        <w:t xml:space="preserve"> за пользование ИБС сверх срока</w:t>
      </w:r>
      <w:r w:rsidR="00D46A2C">
        <w:t xml:space="preserve">  на счетах 47423</w:t>
      </w:r>
      <w:r w:rsidR="00905406">
        <w:t>(1)</w:t>
      </w:r>
      <w:r w:rsidR="00744345">
        <w:t xml:space="preserve"> на конец месяца</w:t>
      </w:r>
      <w:r w:rsidR="00D46A2C">
        <w:t xml:space="preserve">, то сумма комиссии за новый срок </w:t>
      </w:r>
      <w:r w:rsidR="00744345">
        <w:t xml:space="preserve">рассчитывается  с учетом </w:t>
      </w:r>
      <w:r w:rsidR="00D46A2C">
        <w:t>эт</w:t>
      </w:r>
      <w:r w:rsidR="00744345">
        <w:t>ой</w:t>
      </w:r>
      <w:r w:rsidR="00D46A2C">
        <w:t xml:space="preserve"> сумм</w:t>
      </w:r>
      <w:r w:rsidR="00744345">
        <w:t>ы</w:t>
      </w:r>
      <w:r w:rsidR="00D46A2C">
        <w:t xml:space="preserve">. </w:t>
      </w:r>
    </w:p>
    <w:p w:rsidR="00225C60" w:rsidRPr="0050162D" w:rsidRDefault="00225C60" w:rsidP="00B16C6C">
      <w:pPr>
        <w:pStyle w:val="af5"/>
        <w:spacing w:after="160" w:line="259" w:lineRule="auto"/>
        <w:ind w:left="0" w:firstLine="708"/>
      </w:pPr>
      <w:r>
        <w:lastRenderedPageBreak/>
        <w:t>Если по дог</w:t>
      </w:r>
      <w:r w:rsidR="006B0609">
        <w:t>о</w:t>
      </w:r>
      <w:r>
        <w:t>вору ИБС действует дополнительное соглашение на автопролонгацию, то выполнить ручную пролонгацию он не может. Прекратить действие дополнительного соглашения на автопролонгацию можно только через расторжение договора.</w:t>
      </w:r>
    </w:p>
    <w:p w:rsidR="00B16C6C" w:rsidRPr="0050162D" w:rsidRDefault="00B16C6C" w:rsidP="00AA0F06">
      <w:pPr>
        <w:pStyle w:val="af5"/>
        <w:spacing w:after="160" w:line="259" w:lineRule="auto"/>
        <w:ind w:left="0" w:firstLine="708"/>
      </w:pPr>
    </w:p>
    <w:p w:rsidR="0032068C" w:rsidRPr="0050162D" w:rsidRDefault="0032068C" w:rsidP="008A3520">
      <w:pPr>
        <w:pStyle w:val="af5"/>
        <w:spacing w:after="160" w:line="259" w:lineRule="auto"/>
        <w:ind w:left="0" w:firstLine="708"/>
      </w:pPr>
    </w:p>
    <w:p w:rsidR="002A5F14" w:rsidRPr="0050162D" w:rsidRDefault="002A5F14" w:rsidP="00B7679E">
      <w:pPr>
        <w:pStyle w:val="3"/>
        <w:rPr>
          <w:u w:val="single"/>
        </w:rPr>
      </w:pPr>
      <w:bookmarkStart w:id="131" w:name="_Toc454971405"/>
      <w:r w:rsidRPr="0050162D">
        <w:rPr>
          <w:u w:val="single"/>
        </w:rPr>
        <w:t xml:space="preserve">Регистрация дополнительного соглашения  </w:t>
      </w:r>
      <w:r w:rsidR="0042594B" w:rsidRPr="0050162D">
        <w:rPr>
          <w:u w:val="single"/>
        </w:rPr>
        <w:t>на изменение порядка продления срока пользования ИБС (автопролонгация)</w:t>
      </w:r>
      <w:r w:rsidRPr="0050162D">
        <w:rPr>
          <w:u w:val="single"/>
        </w:rPr>
        <w:t>.</w:t>
      </w:r>
      <w:bookmarkEnd w:id="131"/>
      <w:r w:rsidRPr="0050162D">
        <w:rPr>
          <w:u w:val="single"/>
        </w:rPr>
        <w:t xml:space="preserve"> </w:t>
      </w:r>
    </w:p>
    <w:p w:rsidR="00E4211B" w:rsidRPr="00902FA5" w:rsidRDefault="00E4211B" w:rsidP="00902FA5">
      <w:pPr>
        <w:rPr>
          <w:b/>
        </w:rPr>
      </w:pPr>
      <w:r w:rsidRPr="00902FA5">
        <w:rPr>
          <w:b/>
        </w:rPr>
        <w:t>Входы процесса</w:t>
      </w:r>
    </w:p>
    <w:p w:rsidR="0032068C" w:rsidRPr="0050162D" w:rsidRDefault="0032068C" w:rsidP="00902FA5">
      <w:pPr>
        <w:ind w:firstLine="708"/>
      </w:pPr>
      <w:r w:rsidRPr="0050162D">
        <w:t xml:space="preserve">Договор ИБС </w:t>
      </w:r>
      <w:r w:rsidR="008E5C5C" w:rsidRPr="0050162D">
        <w:t xml:space="preserve">с типом 1 </w:t>
      </w:r>
      <w:r w:rsidR="00304022" w:rsidRPr="0050162D">
        <w:t xml:space="preserve">находится </w:t>
      </w:r>
      <w:r w:rsidRPr="0050162D">
        <w:t>в статусе «Действует»</w:t>
      </w:r>
      <w:r w:rsidR="00304022" w:rsidRPr="0050162D">
        <w:t xml:space="preserve"> или </w:t>
      </w:r>
      <w:r w:rsidR="008E5C5C" w:rsidRPr="0050162D">
        <w:t xml:space="preserve">в статусе «Истек срок пользования» </w:t>
      </w:r>
      <w:r w:rsidR="00304022" w:rsidRPr="0050162D">
        <w:t>не более 14 календарных дней</w:t>
      </w:r>
      <w:r w:rsidR="008E5C5C" w:rsidRPr="0050162D">
        <w:t>.</w:t>
      </w:r>
      <w:r w:rsidR="00304022" w:rsidRPr="0050162D">
        <w:t xml:space="preserve"> </w:t>
      </w:r>
    </w:p>
    <w:p w:rsidR="0032068C" w:rsidRPr="0050162D" w:rsidRDefault="0032068C" w:rsidP="00902FA5"/>
    <w:p w:rsidR="00E4211B" w:rsidRPr="00902FA5" w:rsidRDefault="00E4211B" w:rsidP="00902FA5">
      <w:pPr>
        <w:rPr>
          <w:b/>
        </w:rPr>
      </w:pPr>
      <w:r w:rsidRPr="00902FA5">
        <w:rPr>
          <w:b/>
        </w:rPr>
        <w:t>Описание процесса</w:t>
      </w:r>
    </w:p>
    <w:p w:rsidR="00184441" w:rsidRDefault="00835E1C" w:rsidP="00902FA5">
      <w:pPr>
        <w:ind w:firstLine="708"/>
      </w:pPr>
      <w:r w:rsidRPr="0050162D">
        <w:t>Данная активность производится в присутствии Клиента по Договору ИБС</w:t>
      </w:r>
      <w:r w:rsidR="008E5C5C" w:rsidRPr="0050162D">
        <w:t xml:space="preserve">. Инициируется из </w:t>
      </w:r>
      <w:r w:rsidR="008E5C5C" w:rsidRPr="0050162D">
        <w:rPr>
          <w:lang w:val="en-US"/>
        </w:rPr>
        <w:t>Siebel</w:t>
      </w:r>
      <w:r w:rsidR="009724AF" w:rsidRPr="0050162D">
        <w:t xml:space="preserve"> </w:t>
      </w:r>
      <w:r w:rsidR="004C4CCD" w:rsidRPr="0050162D">
        <w:t>с помощью тематики «</w:t>
      </w:r>
      <w:r w:rsidR="00B87727">
        <w:t>Создание и обслуживание договоров ИБС с ЮЛ</w:t>
      </w:r>
      <w:r w:rsidR="004C4CCD" w:rsidRPr="0050162D">
        <w:t>» или «</w:t>
      </w:r>
      <w:r w:rsidR="0027455B" w:rsidRPr="0027455B">
        <w:t>Создание и обслуживание договора ИБС с ФЛ и двухстороннего договора</w:t>
      </w:r>
      <w:r w:rsidR="004C4CCD" w:rsidRPr="0050162D">
        <w:t>»</w:t>
      </w:r>
      <w:r w:rsidR="008E5C5C" w:rsidRPr="0050162D">
        <w:t xml:space="preserve">. </w:t>
      </w:r>
      <w:r w:rsidR="008052E4">
        <w:t>Уполномоченный с</w:t>
      </w:r>
      <w:r w:rsidR="00184441" w:rsidRPr="0050162D">
        <w:t xml:space="preserve">отрудник </w:t>
      </w:r>
      <w:r w:rsidR="008052E4">
        <w:t>банка</w:t>
      </w:r>
      <w:r w:rsidR="00184441" w:rsidRPr="0050162D">
        <w:t xml:space="preserve"> выбирает Договор.</w:t>
      </w:r>
    </w:p>
    <w:p w:rsidR="004F78DA" w:rsidRPr="0050162D" w:rsidRDefault="004F78DA" w:rsidP="00902FA5">
      <w:pPr>
        <w:ind w:firstLine="708"/>
      </w:pPr>
      <w:r>
        <w:t>Система должна предоставить возможность указать срок,  на который будет пролонгироваться договор при выполнении автоматической пролонгации. Указанный срок не должен превышать максимальный срок пользования,  установленный в тарифах.</w:t>
      </w:r>
      <w:r w:rsidR="00863AB8">
        <w:t xml:space="preserve"> И не должен быть меньше  минимального срока пользования, установленного тарифами банка.</w:t>
      </w:r>
    </w:p>
    <w:p w:rsidR="00304022" w:rsidRPr="0050162D" w:rsidRDefault="00835E1C" w:rsidP="00902FA5">
      <w:pPr>
        <w:ind w:firstLine="708"/>
      </w:pPr>
      <w:r w:rsidRPr="0050162D">
        <w:t xml:space="preserve">Заключение такого Доп. Соглашения возможно для Договора в статусах «Действует» и «Истек срок </w:t>
      </w:r>
      <w:r w:rsidR="003A14CC" w:rsidRPr="0050162D">
        <w:t>пользования</w:t>
      </w:r>
      <w:r w:rsidRPr="0050162D">
        <w:t>». Для статуса</w:t>
      </w:r>
      <w:r w:rsidR="003A14CC" w:rsidRPr="0050162D">
        <w:t xml:space="preserve"> «Истек срок пользования»</w:t>
      </w:r>
      <w:r w:rsidRPr="0050162D">
        <w:t xml:space="preserve"> -  14 </w:t>
      </w:r>
      <w:r w:rsidR="003A14CC" w:rsidRPr="0050162D">
        <w:t xml:space="preserve">календарных </w:t>
      </w:r>
      <w:r w:rsidRPr="0050162D">
        <w:t>дней включительно с даты окончания срока действия Договора.</w:t>
      </w:r>
    </w:p>
    <w:p w:rsidR="0059690A" w:rsidRPr="0050162D" w:rsidRDefault="003A14CC" w:rsidP="00902FA5">
      <w:pPr>
        <w:ind w:firstLine="708"/>
      </w:pPr>
      <w:r w:rsidRPr="0050162D">
        <w:t>Если последний день этого периода попадает на не рабочий день подразделения, в котором находится ИБС, предоставленный в пользование по данному Договору, то заключение Доп. Соглашения возможно еще и в первый рабочий день после окончания оговоренного периода.</w:t>
      </w:r>
    </w:p>
    <w:p w:rsidR="0059690A" w:rsidRPr="0050162D" w:rsidRDefault="0059690A" w:rsidP="00902FA5">
      <w:pPr>
        <w:ind w:firstLine="708"/>
      </w:pPr>
      <w:r w:rsidRPr="0050162D">
        <w:t>В ходе выполнения активности в договоре проставляется признак,  в соответствии с которым автоматическая процедура сможет выполнить или не выполнить автопролонгации</w:t>
      </w:r>
      <w:r w:rsidR="00B76C54">
        <w:t>,  так же указывается срок автопролонгации.</w:t>
      </w:r>
    </w:p>
    <w:p w:rsidR="0036605E" w:rsidRPr="0050162D" w:rsidRDefault="0036605E" w:rsidP="00902FA5">
      <w:pPr>
        <w:ind w:firstLine="708"/>
      </w:pPr>
      <w:r w:rsidRPr="0050162D">
        <w:t>По факту завершения активности должны быть доступны просмотр и печать документов:</w:t>
      </w:r>
    </w:p>
    <w:p w:rsidR="0036605E" w:rsidRPr="0050162D" w:rsidRDefault="0036605E" w:rsidP="00902FA5">
      <w:r w:rsidRPr="0050162D">
        <w:t>·         Дополнительное Соглашение на изменение порядка продления срока пользования ИБС по соответствующему шаблону.</w:t>
      </w:r>
    </w:p>
    <w:p w:rsidR="0036605E" w:rsidRPr="0050162D" w:rsidRDefault="0036605E" w:rsidP="00902FA5"/>
    <w:p w:rsidR="00DF2189" w:rsidRPr="0050162D" w:rsidRDefault="00DF2189" w:rsidP="00902FA5"/>
    <w:p w:rsidR="00E4211B" w:rsidRPr="00902FA5" w:rsidRDefault="00E4211B" w:rsidP="00902FA5">
      <w:pPr>
        <w:rPr>
          <w:b/>
        </w:rPr>
      </w:pPr>
      <w:r w:rsidRPr="00902FA5">
        <w:rPr>
          <w:b/>
        </w:rPr>
        <w:t>Выходы процесса</w:t>
      </w:r>
    </w:p>
    <w:p w:rsidR="0032068C" w:rsidRPr="0050162D" w:rsidRDefault="0032068C" w:rsidP="008464A3">
      <w:pPr>
        <w:ind w:firstLine="708"/>
      </w:pPr>
      <w:r w:rsidRPr="0050162D">
        <w:t xml:space="preserve">Договор ИБС остается в </w:t>
      </w:r>
      <w:r w:rsidR="001942F1" w:rsidRPr="0050162D">
        <w:t xml:space="preserve">первоначальном </w:t>
      </w:r>
      <w:r w:rsidRPr="0050162D">
        <w:t xml:space="preserve">статусе. В системе для данного Договора будет </w:t>
      </w:r>
      <w:r w:rsidR="00B76C54">
        <w:t>предусмотрена</w:t>
      </w:r>
      <w:r w:rsidR="00B76C54" w:rsidRPr="0050162D">
        <w:t xml:space="preserve"> </w:t>
      </w:r>
      <w:r w:rsidRPr="0050162D">
        <w:t>процедура автоматической пролонгации.</w:t>
      </w:r>
      <w:r w:rsidR="008464A3">
        <w:t xml:space="preserve"> Процедура автоматической пролонгации описана в разделе 2.4.1</w:t>
      </w:r>
    </w:p>
    <w:p w:rsidR="0032068C" w:rsidRPr="0050162D" w:rsidRDefault="0032068C" w:rsidP="00902FA5"/>
    <w:p w:rsidR="00E4211B" w:rsidRPr="00902FA5" w:rsidRDefault="00E4211B" w:rsidP="00902FA5">
      <w:pPr>
        <w:rPr>
          <w:b/>
        </w:rPr>
      </w:pPr>
      <w:r w:rsidRPr="00902FA5">
        <w:rPr>
          <w:b/>
        </w:rPr>
        <w:t>Ограничения процесса</w:t>
      </w:r>
    </w:p>
    <w:p w:rsidR="008C4A55" w:rsidRDefault="0032068C" w:rsidP="008464A3">
      <w:pPr>
        <w:ind w:firstLine="708"/>
        <w:rPr>
          <w:color w:val="000000"/>
        </w:rPr>
      </w:pPr>
      <w:r w:rsidRPr="0050162D">
        <w:t xml:space="preserve">Данная активность производится в присутствии </w:t>
      </w:r>
      <w:r w:rsidR="0015727B" w:rsidRPr="0050162D">
        <w:t>Клиента</w:t>
      </w:r>
      <w:r w:rsidRPr="0050162D">
        <w:t xml:space="preserve"> по Договору ИБС. Инициируется из </w:t>
      </w:r>
      <w:r w:rsidRPr="0050162D">
        <w:rPr>
          <w:lang w:val="en-US"/>
        </w:rPr>
        <w:t>Siebel</w:t>
      </w:r>
      <w:r w:rsidRPr="0050162D">
        <w:t>.</w:t>
      </w:r>
      <w:r w:rsidR="0015727B" w:rsidRPr="0050162D">
        <w:t xml:space="preserve"> Применима только к Договорам ИБС первого типа (с одним </w:t>
      </w:r>
      <w:r w:rsidR="008464A3">
        <w:t>клиентом</w:t>
      </w:r>
      <w:r w:rsidR="0015727B" w:rsidRPr="0050162D">
        <w:t>)</w:t>
      </w:r>
      <w:r w:rsidR="00D3079B" w:rsidRPr="0050162D">
        <w:t>,  заключенным с физическими лицами</w:t>
      </w:r>
      <w:r w:rsidR="008464A3" w:rsidRPr="008464A3">
        <w:t>/ЮЛ/ИП</w:t>
      </w:r>
      <w:r w:rsidR="0015727B" w:rsidRPr="0050162D">
        <w:t xml:space="preserve">. </w:t>
      </w:r>
      <w:r w:rsidR="008C4A55" w:rsidRPr="0050162D">
        <w:t>По итогам выполнения а</w:t>
      </w:r>
      <w:r w:rsidR="008C4A55" w:rsidRPr="0050162D">
        <w:rPr>
          <w:color w:val="000000"/>
        </w:rPr>
        <w:t>ктивности расчет сумм к оплате не происходит.</w:t>
      </w:r>
    </w:p>
    <w:p w:rsidR="00754B64" w:rsidRDefault="00754B64" w:rsidP="00754B64">
      <w:pPr>
        <w:ind w:firstLine="708"/>
        <w:rPr>
          <w:color w:val="1F497D"/>
        </w:rPr>
      </w:pPr>
      <w:r>
        <w:rPr>
          <w:color w:val="1F497D"/>
        </w:rPr>
        <w:t xml:space="preserve">В случае принятия решения Банком об изменении максимального срока пользования ИБС,  необходимо, чтобы в системе была возможность выгрузить реестр всех договоров и ДС со сроком, превышающим новый максимально установленный. Функциональность по выгрузке будет реализовываться в рамках отдельной </w:t>
      </w:r>
      <w:r w:rsidR="00B76C54">
        <w:rPr>
          <w:color w:val="1F497D"/>
        </w:rPr>
        <w:t>экспертизы</w:t>
      </w:r>
      <w:r>
        <w:rPr>
          <w:color w:val="1F497D"/>
        </w:rPr>
        <w:t>.</w:t>
      </w:r>
    </w:p>
    <w:p w:rsidR="00E4211B" w:rsidRPr="0050162D" w:rsidRDefault="00E4211B" w:rsidP="008A3520">
      <w:pPr>
        <w:pStyle w:val="af5"/>
        <w:spacing w:after="160" w:line="259" w:lineRule="auto"/>
        <w:ind w:left="0" w:firstLine="708"/>
      </w:pPr>
    </w:p>
    <w:p w:rsidR="00AA7190" w:rsidRPr="0050162D" w:rsidRDefault="0059690A" w:rsidP="00B7679E">
      <w:pPr>
        <w:pStyle w:val="3"/>
        <w:ind w:left="709"/>
      </w:pPr>
      <w:bookmarkStart w:id="132" w:name="_Toc454971406"/>
      <w:bookmarkStart w:id="133" w:name="_Toc445491001"/>
      <w:r w:rsidRPr="0050162D">
        <w:rPr>
          <w:u w:val="single"/>
        </w:rPr>
        <w:t>Формирование уведомлений</w:t>
      </w:r>
      <w:bookmarkEnd w:id="132"/>
      <w:r w:rsidRPr="0050162D">
        <w:t xml:space="preserve"> </w:t>
      </w:r>
      <w:bookmarkEnd w:id="133"/>
    </w:p>
    <w:p w:rsidR="008233AD" w:rsidRPr="00902FA5" w:rsidRDefault="008233AD" w:rsidP="00902FA5">
      <w:pPr>
        <w:rPr>
          <w:b/>
        </w:rPr>
      </w:pPr>
      <w:r w:rsidRPr="00902FA5">
        <w:rPr>
          <w:b/>
        </w:rPr>
        <w:t>Входы процесса</w:t>
      </w:r>
    </w:p>
    <w:p w:rsidR="00924DFF" w:rsidRPr="0050162D" w:rsidRDefault="00924DFF" w:rsidP="00902FA5">
      <w:r w:rsidRPr="0050162D">
        <w:t>Договор находится в статусе «Действует» или «Истек срок пользования».</w:t>
      </w:r>
    </w:p>
    <w:p w:rsidR="00CD2F5F" w:rsidRPr="0050162D" w:rsidRDefault="00CD2F5F" w:rsidP="00902FA5"/>
    <w:p w:rsidR="008233AD" w:rsidRPr="00902FA5" w:rsidRDefault="008233AD" w:rsidP="00902FA5">
      <w:pPr>
        <w:rPr>
          <w:b/>
        </w:rPr>
      </w:pPr>
      <w:r w:rsidRPr="00902FA5">
        <w:rPr>
          <w:b/>
        </w:rPr>
        <w:t>Описание процесса</w:t>
      </w:r>
    </w:p>
    <w:p w:rsidR="00924DFF" w:rsidRPr="0050162D" w:rsidRDefault="00924DFF" w:rsidP="00E876F2">
      <w:pPr>
        <w:ind w:firstLine="708"/>
      </w:pPr>
      <w:r w:rsidRPr="0050162D">
        <w:t>Для проведения данной активности и</w:t>
      </w:r>
      <w:r w:rsidR="00C51769" w:rsidRPr="0050162D">
        <w:t xml:space="preserve">дентификация Клиента по Договору не требуется, активность инициируется в Спектрум по отношению к выбранному Договору ИБС. </w:t>
      </w:r>
    </w:p>
    <w:p w:rsidR="00924DFF" w:rsidRPr="0050162D" w:rsidRDefault="00C51769" w:rsidP="00902FA5">
      <w:r w:rsidRPr="0050162D">
        <w:t xml:space="preserve">Поиск необходимо осуществлять по № Договора, или по № ИБС, или по ФИО Клиента. </w:t>
      </w:r>
    </w:p>
    <w:p w:rsidR="00C51769" w:rsidRPr="0050162D" w:rsidRDefault="00C51769" w:rsidP="008A3520">
      <w:pPr>
        <w:ind w:firstLine="851"/>
      </w:pPr>
      <w:r w:rsidRPr="0050162D">
        <w:t xml:space="preserve">В процессе проведения активности, </w:t>
      </w:r>
      <w:r w:rsidR="008052E4">
        <w:t xml:space="preserve">Уполномоченный сотрудник банка </w:t>
      </w:r>
      <w:r w:rsidRPr="0050162D">
        <w:t>должен выбрать один из вариантов Ув</w:t>
      </w:r>
      <w:r w:rsidR="00924DFF" w:rsidRPr="0050162D">
        <w:t>едомления и ввести данные в полях для ручного ввода,</w:t>
      </w:r>
      <w:r w:rsidR="00760C6D" w:rsidRPr="0050162D">
        <w:t xml:space="preserve"> которые являются обязательными к заполнению,</w:t>
      </w:r>
      <w:r w:rsidR="00924DFF" w:rsidRPr="0050162D">
        <w:t xml:space="preserve"> если таковые имею</w:t>
      </w:r>
      <w:r w:rsidRPr="0050162D">
        <w:t>тся для выбранного типа Уведомления:</w:t>
      </w:r>
    </w:p>
    <w:p w:rsidR="00924DFF" w:rsidRPr="0050162D" w:rsidRDefault="00C51769" w:rsidP="00043116">
      <w:pPr>
        <w:pStyle w:val="af5"/>
        <w:numPr>
          <w:ilvl w:val="0"/>
          <w:numId w:val="7"/>
        </w:numPr>
      </w:pPr>
      <w:r w:rsidRPr="0050162D">
        <w:t xml:space="preserve">Уведомление об окончании срока. (Приложение №9 к Методике №М017) </w:t>
      </w:r>
    </w:p>
    <w:p w:rsidR="00C51769" w:rsidRPr="0050162D" w:rsidRDefault="00C51769" w:rsidP="008A3520">
      <w:pPr>
        <w:ind w:left="851"/>
      </w:pPr>
      <w:r w:rsidRPr="0050162D">
        <w:t>Нет ручного ввода данных, даты рассчитываются на основании Договора</w:t>
      </w:r>
      <w:r w:rsidR="0001657D" w:rsidRPr="0050162D">
        <w:t xml:space="preserve"> ИБС</w:t>
      </w:r>
      <w:r w:rsidRPr="0050162D">
        <w:t xml:space="preserve"> с учетом Доп</w:t>
      </w:r>
      <w:r w:rsidR="00924DFF" w:rsidRPr="0050162D">
        <w:t>олнительных С</w:t>
      </w:r>
      <w:r w:rsidRPr="0050162D">
        <w:t xml:space="preserve">оглашений. </w:t>
      </w:r>
    </w:p>
    <w:p w:rsidR="00F52B13" w:rsidRPr="0050162D" w:rsidRDefault="00C51769" w:rsidP="00043116">
      <w:pPr>
        <w:pStyle w:val="af5"/>
        <w:numPr>
          <w:ilvl w:val="0"/>
          <w:numId w:val="7"/>
        </w:numPr>
      </w:pPr>
      <w:r w:rsidRPr="0050162D">
        <w:t>Уведомление о вскрытии ИБС</w:t>
      </w:r>
      <w:r w:rsidR="006B3436" w:rsidRPr="0050162D">
        <w:t xml:space="preserve"> по истечении срока пользования</w:t>
      </w:r>
      <w:r w:rsidRPr="0050162D">
        <w:t xml:space="preserve"> (Приложение №9а к Методике №М017) </w:t>
      </w:r>
    </w:p>
    <w:p w:rsidR="00C51769" w:rsidRPr="0050162D" w:rsidRDefault="00C51769" w:rsidP="008A3520">
      <w:pPr>
        <w:ind w:left="851"/>
      </w:pPr>
      <w:r w:rsidRPr="0050162D">
        <w:t xml:space="preserve">В ручном режиме вводится дата принудительного вскрытия ИБС. Дата не может быть меньше текущей. </w:t>
      </w:r>
    </w:p>
    <w:p w:rsidR="00F52B13" w:rsidRPr="0050162D" w:rsidRDefault="00C51769" w:rsidP="00043116">
      <w:pPr>
        <w:pStyle w:val="af5"/>
        <w:numPr>
          <w:ilvl w:val="0"/>
          <w:numId w:val="7"/>
        </w:numPr>
      </w:pPr>
      <w:r w:rsidRPr="0050162D">
        <w:t>Уведомление о вскрытии ИБС при производстве следственных действий. (Приложение №9в к Методике №М017)</w:t>
      </w:r>
      <w:r w:rsidR="00F52B13" w:rsidRPr="0050162D">
        <w:t>.</w:t>
      </w:r>
      <w:r w:rsidRPr="0050162D">
        <w:t xml:space="preserve"> </w:t>
      </w:r>
    </w:p>
    <w:p w:rsidR="00C51769" w:rsidRPr="0050162D" w:rsidRDefault="00C51769" w:rsidP="008A3520">
      <w:pPr>
        <w:ind w:left="851"/>
      </w:pPr>
      <w:r w:rsidRPr="0050162D">
        <w:t>В ручном режиме вводятся данные Постановления</w:t>
      </w:r>
      <w:r w:rsidR="00F52B13" w:rsidRPr="0050162D">
        <w:t xml:space="preserve"> </w:t>
      </w:r>
      <w:r w:rsidRPr="0050162D">
        <w:t>(№, дата, наименование выдавшего органа) и дата вскрытия</w:t>
      </w:r>
      <w:r w:rsidR="000014A5">
        <w:t>.</w:t>
      </w:r>
    </w:p>
    <w:p w:rsidR="00F52B13" w:rsidRPr="0050162D" w:rsidRDefault="00C51769" w:rsidP="00043116">
      <w:pPr>
        <w:pStyle w:val="af5"/>
        <w:numPr>
          <w:ilvl w:val="0"/>
          <w:numId w:val="7"/>
        </w:numPr>
      </w:pPr>
      <w:r w:rsidRPr="0050162D">
        <w:t xml:space="preserve">Уведомление о досрочном расторжении Договора ИБС. (Приложение №21 к Методике №М017) </w:t>
      </w:r>
    </w:p>
    <w:p w:rsidR="00FD540C" w:rsidRPr="0050162D" w:rsidRDefault="00B22D92">
      <w:pPr>
        <w:pStyle w:val="af5"/>
        <w:ind w:left="851"/>
      </w:pPr>
      <w:r w:rsidRPr="0050162D">
        <w:t xml:space="preserve">Вводится в ручном режиме планируемая дата (дата не может быть меньше текущей), выбирается один из двух вариантов причины вызова Клиента </w:t>
      </w:r>
      <w:r w:rsidRPr="0050162D" w:rsidDel="00B22D92">
        <w:t xml:space="preserve"> </w:t>
      </w:r>
      <w:r w:rsidR="007C3E17" w:rsidRPr="0050162D">
        <w:t>и данные о режиме работы подразделения.</w:t>
      </w:r>
    </w:p>
    <w:p w:rsidR="00F52B13" w:rsidRPr="0050162D" w:rsidRDefault="00C51769" w:rsidP="00043116">
      <w:pPr>
        <w:pStyle w:val="af5"/>
        <w:numPr>
          <w:ilvl w:val="0"/>
          <w:numId w:val="7"/>
        </w:numPr>
      </w:pPr>
      <w:r w:rsidRPr="0050162D">
        <w:t>Уведомление о вскрытии ИБС (Приложение № 22 к Методике №М 017).  </w:t>
      </w:r>
    </w:p>
    <w:p w:rsidR="00C51769" w:rsidRDefault="00C51769" w:rsidP="008A3520">
      <w:pPr>
        <w:pStyle w:val="af5"/>
        <w:ind w:left="851"/>
      </w:pPr>
      <w:r w:rsidRPr="0050162D">
        <w:t xml:space="preserve">Вводится в ручном режиме планируемая дата проведения вскрытия ИБС. </w:t>
      </w:r>
      <w:r w:rsidR="00B22D92" w:rsidRPr="0050162D">
        <w:t>Выбирается один из двух вариантов причины вызова Клиента.</w:t>
      </w:r>
    </w:p>
    <w:p w:rsidR="00653D39" w:rsidRPr="0050162D" w:rsidRDefault="00653D39" w:rsidP="008A3520">
      <w:pPr>
        <w:pStyle w:val="af5"/>
        <w:ind w:left="851"/>
      </w:pPr>
    </w:p>
    <w:p w:rsidR="0006340D" w:rsidRPr="0050162D" w:rsidRDefault="00C51769" w:rsidP="00043116">
      <w:pPr>
        <w:pStyle w:val="af5"/>
        <w:numPr>
          <w:ilvl w:val="0"/>
          <w:numId w:val="7"/>
        </w:numPr>
      </w:pPr>
      <w:r w:rsidRPr="0050162D">
        <w:t xml:space="preserve">Уведомление об изменении местонахождения ИБС (Приложение № 23 к Методике № М 017). </w:t>
      </w:r>
    </w:p>
    <w:p w:rsidR="0006340D" w:rsidRPr="0050162D" w:rsidRDefault="00C51769" w:rsidP="008A3520">
      <w:pPr>
        <w:ind w:left="851"/>
      </w:pPr>
      <w:r w:rsidRPr="0050162D">
        <w:t>Вводится в ручном режиме планируемая дата</w:t>
      </w:r>
      <w:r w:rsidR="007C3E17" w:rsidRPr="0050162D">
        <w:t>,</w:t>
      </w:r>
      <w:r w:rsidRPr="0050162D">
        <w:t xml:space="preserve"> выбирается один из </w:t>
      </w:r>
      <w:r w:rsidR="0001657D" w:rsidRPr="0050162D">
        <w:t>двух</w:t>
      </w:r>
      <w:r w:rsidRPr="0050162D">
        <w:t xml:space="preserve"> вариантов причины вызова Клиента</w:t>
      </w:r>
      <w:r w:rsidR="00BE428D">
        <w:t>(Закрытие или ремонт хранилища ИБС)</w:t>
      </w:r>
      <w:r w:rsidR="007C3E17" w:rsidRPr="0050162D">
        <w:t xml:space="preserve"> и данные о режиме работы подразделения.</w:t>
      </w:r>
      <w:r w:rsidRPr="0050162D">
        <w:t xml:space="preserve"> Дата не может быть меньше текущей. </w:t>
      </w:r>
    </w:p>
    <w:p w:rsidR="00C51769" w:rsidRPr="0050162D" w:rsidRDefault="00C51769" w:rsidP="008A3520">
      <w:pPr>
        <w:ind w:left="851"/>
      </w:pPr>
      <w:r w:rsidRPr="0050162D">
        <w:t>Подразделение для обращения клиента</w:t>
      </w:r>
      <w:r w:rsidR="00CD2F5F" w:rsidRPr="0050162D">
        <w:t xml:space="preserve"> выбирается из списка подразделений Банка (всплывающее окно, содержащее структуру ОШС</w:t>
      </w:r>
      <w:r w:rsidR="00B76C54">
        <w:t>, ограниченную текущим филиалом</w:t>
      </w:r>
      <w:r w:rsidR="00CD2F5F" w:rsidRPr="0050162D">
        <w:t xml:space="preserve"> и возможность поиска по названию или коду подразделения). </w:t>
      </w:r>
    </w:p>
    <w:p w:rsidR="0006340D" w:rsidRPr="0050162D" w:rsidRDefault="00C51769" w:rsidP="00043116">
      <w:pPr>
        <w:pStyle w:val="af5"/>
        <w:numPr>
          <w:ilvl w:val="0"/>
          <w:numId w:val="7"/>
        </w:numPr>
      </w:pPr>
      <w:r w:rsidRPr="0050162D">
        <w:t>Уведомление об изменении режима обслуживания Клиентов в Хранилище ИБС Банка в период проведения ремонтных работ (Приложение № 24 к Методике № М 017).</w:t>
      </w:r>
    </w:p>
    <w:p w:rsidR="00CD2F5F" w:rsidRDefault="00C51769" w:rsidP="008A3520">
      <w:pPr>
        <w:ind w:left="851"/>
      </w:pPr>
      <w:r w:rsidRPr="0050162D">
        <w:t>Ввод</w:t>
      </w:r>
      <w:r w:rsidR="0006340D" w:rsidRPr="0050162D">
        <w:t>ится в ручном режиме плановые</w:t>
      </w:r>
      <w:r w:rsidRPr="0050162D">
        <w:t xml:space="preserve"> даты </w:t>
      </w:r>
      <w:r w:rsidR="0006340D" w:rsidRPr="0050162D">
        <w:t>начала и окончания</w:t>
      </w:r>
      <w:r w:rsidRPr="0050162D">
        <w:t xml:space="preserve"> работ</w:t>
      </w:r>
      <w:r w:rsidR="007C3E17" w:rsidRPr="0050162D">
        <w:t xml:space="preserve"> (дата начала не может быть меньше текущей) и данные о режиме работы подразделения</w:t>
      </w:r>
      <w:r w:rsidRPr="0050162D">
        <w:t>.</w:t>
      </w:r>
    </w:p>
    <w:p w:rsidR="00E876F2" w:rsidRPr="0050162D" w:rsidRDefault="00E876F2" w:rsidP="008A3520">
      <w:pPr>
        <w:ind w:left="851"/>
      </w:pPr>
    </w:p>
    <w:p w:rsidR="00C51769" w:rsidRPr="0050162D" w:rsidRDefault="00CD2F5F" w:rsidP="00E876F2">
      <w:pPr>
        <w:ind w:left="851" w:firstLine="565"/>
      </w:pPr>
      <w:r w:rsidRPr="0050162D">
        <w:t xml:space="preserve">Подразделение для обращения клиента выбирается из списка подразделений Банка (всплывающее окно, содержащее структуру ОШС и возможность поиска по названию или коду подразделения). Контактный телефон </w:t>
      </w:r>
      <w:r w:rsidR="00E876F2">
        <w:t xml:space="preserve">дополнительно офиса банка, куда может обратиться клиент, вводится </w:t>
      </w:r>
      <w:r w:rsidR="00E876F2" w:rsidRPr="0050162D">
        <w:t xml:space="preserve"> </w:t>
      </w:r>
      <w:r w:rsidRPr="0050162D">
        <w:t xml:space="preserve">исполнителем в специальном поле интерфейса. </w:t>
      </w:r>
      <w:r w:rsidR="00C51769" w:rsidRPr="0050162D">
        <w:t xml:space="preserve"> </w:t>
      </w:r>
    </w:p>
    <w:p w:rsidR="0006340D" w:rsidRPr="0050162D" w:rsidRDefault="0006340D" w:rsidP="008A3520">
      <w:pPr>
        <w:ind w:left="851"/>
      </w:pPr>
    </w:p>
    <w:p w:rsidR="0006340D" w:rsidRPr="0050162D" w:rsidRDefault="0006340D" w:rsidP="0006340D">
      <w:pPr>
        <w:pStyle w:val="af5"/>
        <w:spacing w:after="160" w:line="259" w:lineRule="auto"/>
        <w:ind w:left="0" w:firstLine="851"/>
      </w:pPr>
      <w:r w:rsidRPr="0050162D">
        <w:t>В моме</w:t>
      </w:r>
      <w:r w:rsidR="0059690A" w:rsidRPr="0050162D">
        <w:t>нт оформления данной активности</w:t>
      </w:r>
      <w:r w:rsidRPr="0050162D">
        <w:t xml:space="preserve"> финансовых расчетов не производится. Ограничений по числу обращений к данной активности в рамках Договора ИБС в Системе не требуется.</w:t>
      </w:r>
      <w:r w:rsidR="005F714C" w:rsidRPr="0050162D">
        <w:t xml:space="preserve"> </w:t>
      </w:r>
    </w:p>
    <w:p w:rsidR="00BE4DD7" w:rsidRPr="0050162D" w:rsidRDefault="0006340D" w:rsidP="0006340D">
      <w:pPr>
        <w:pStyle w:val="af5"/>
        <w:spacing w:after="160" w:line="259" w:lineRule="auto"/>
        <w:ind w:left="0" w:firstLine="708"/>
      </w:pPr>
      <w:r w:rsidRPr="0050162D">
        <w:t xml:space="preserve">По результату завершения активности формируется </w:t>
      </w:r>
      <w:r w:rsidR="00BE4DD7" w:rsidRPr="0050162D">
        <w:t>Уведомление выбранного типа</w:t>
      </w:r>
      <w:r w:rsidRPr="0050162D">
        <w:t>.</w:t>
      </w:r>
      <w:r w:rsidR="00BE4DD7" w:rsidRPr="0050162D">
        <w:t xml:space="preserve"> </w:t>
      </w:r>
    </w:p>
    <w:p w:rsidR="0006340D" w:rsidRPr="0050162D" w:rsidRDefault="00BE4DD7" w:rsidP="0006340D">
      <w:pPr>
        <w:pStyle w:val="af5"/>
        <w:spacing w:after="160" w:line="259" w:lineRule="auto"/>
        <w:ind w:left="0" w:firstLine="708"/>
      </w:pPr>
      <w:r w:rsidRPr="0050162D">
        <w:t xml:space="preserve">Одна </w:t>
      </w:r>
      <w:r w:rsidR="0059690A" w:rsidRPr="0050162D">
        <w:t>активность</w:t>
      </w:r>
      <w:r w:rsidRPr="0050162D">
        <w:t xml:space="preserve">, формирует только одно Уведомление, просмотреть и распечатать которое можно по факту завершения </w:t>
      </w:r>
      <w:r w:rsidR="0059690A" w:rsidRPr="0050162D">
        <w:t>активности</w:t>
      </w:r>
      <w:r w:rsidRPr="0050162D">
        <w:t>.</w:t>
      </w:r>
    </w:p>
    <w:p w:rsidR="008233AD" w:rsidRPr="00902FA5" w:rsidRDefault="008233AD" w:rsidP="00902FA5">
      <w:pPr>
        <w:rPr>
          <w:b/>
        </w:rPr>
      </w:pPr>
      <w:r w:rsidRPr="00902FA5">
        <w:rPr>
          <w:b/>
        </w:rPr>
        <w:t>Выходы процесса</w:t>
      </w:r>
    </w:p>
    <w:p w:rsidR="00BE428D" w:rsidRPr="00BE428D" w:rsidRDefault="001136DB" w:rsidP="00BE428D">
      <w:pPr>
        <w:autoSpaceDE w:val="0"/>
        <w:autoSpaceDN w:val="0"/>
        <w:adjustRightInd w:val="0"/>
        <w:ind w:firstLine="708"/>
        <w:jc w:val="left"/>
      </w:pPr>
      <w:r w:rsidRPr="0050162D">
        <w:lastRenderedPageBreak/>
        <w:t>Статус Договора не меняется. Уведомление выбранного типа можно просмотреть и распечатать.</w:t>
      </w:r>
      <w:r w:rsidR="00BE428D">
        <w:t xml:space="preserve"> </w:t>
      </w:r>
      <w:r w:rsidR="00BE428D" w:rsidRPr="00BE428D">
        <w:t>По факту формирования и печати Уведомления будет сформирована операция с документом, ее можно будет увидеть из реестра договоров</w:t>
      </w:r>
      <w:r w:rsidR="00BE428D">
        <w:t>.</w:t>
      </w:r>
    </w:p>
    <w:p w:rsidR="001136DB" w:rsidRPr="0050162D" w:rsidRDefault="001136DB" w:rsidP="00902FA5"/>
    <w:p w:rsidR="001136DB" w:rsidRPr="0050162D" w:rsidRDefault="001136DB" w:rsidP="00902FA5"/>
    <w:p w:rsidR="008233AD" w:rsidRPr="00902FA5" w:rsidRDefault="008233AD" w:rsidP="00902FA5">
      <w:pPr>
        <w:rPr>
          <w:b/>
        </w:rPr>
      </w:pPr>
      <w:r w:rsidRPr="00902FA5">
        <w:rPr>
          <w:b/>
        </w:rPr>
        <w:t>Ограничения процесса</w:t>
      </w:r>
    </w:p>
    <w:p w:rsidR="001136DB" w:rsidRPr="0050162D" w:rsidRDefault="001136DB" w:rsidP="00902FA5">
      <w:r w:rsidRPr="0050162D">
        <w:t xml:space="preserve">Данная активность проводится </w:t>
      </w:r>
      <w:r w:rsidR="00CD2F5F" w:rsidRPr="0050162D">
        <w:t>без идентификации</w:t>
      </w:r>
      <w:r w:rsidRPr="0050162D">
        <w:t xml:space="preserve"> Клиента. Инициируется в Спектрум </w:t>
      </w:r>
      <w:r w:rsidR="008052E4">
        <w:t>Уполномоченным с</w:t>
      </w:r>
      <w:r w:rsidRPr="0050162D">
        <w:t xml:space="preserve">отрудником </w:t>
      </w:r>
      <w:r w:rsidR="008052E4">
        <w:t>банка</w:t>
      </w:r>
      <w:r w:rsidRPr="0050162D">
        <w:t>.</w:t>
      </w:r>
      <w:r w:rsidR="00435E74" w:rsidRPr="0050162D">
        <w:t xml:space="preserve"> </w:t>
      </w:r>
    </w:p>
    <w:p w:rsidR="008233AD" w:rsidRPr="0050162D" w:rsidRDefault="008233AD" w:rsidP="00902FA5"/>
    <w:p w:rsidR="0059690A" w:rsidRPr="0050162D" w:rsidRDefault="0059690A" w:rsidP="00B7679E">
      <w:pPr>
        <w:pStyle w:val="3"/>
        <w:ind w:left="709"/>
      </w:pPr>
      <w:bookmarkStart w:id="134" w:name="_Toc454971407"/>
      <w:r w:rsidRPr="0050162D">
        <w:rPr>
          <w:u w:val="single"/>
        </w:rPr>
        <w:t>Массовое  формирование уведомлений</w:t>
      </w:r>
      <w:bookmarkEnd w:id="134"/>
      <w:r w:rsidRPr="0050162D">
        <w:t xml:space="preserve"> </w:t>
      </w:r>
    </w:p>
    <w:p w:rsidR="0059690A" w:rsidRPr="0050162D" w:rsidRDefault="0059690A" w:rsidP="008233AD"/>
    <w:p w:rsidR="00FF2F8A" w:rsidRPr="00902FA5" w:rsidRDefault="00FF2F8A" w:rsidP="00902FA5">
      <w:pPr>
        <w:rPr>
          <w:b/>
        </w:rPr>
      </w:pPr>
      <w:r w:rsidRPr="00902FA5">
        <w:rPr>
          <w:b/>
        </w:rPr>
        <w:t>Входы процесса</w:t>
      </w:r>
    </w:p>
    <w:p w:rsidR="00FF2F8A" w:rsidRPr="0050162D" w:rsidRDefault="00CD2F5F" w:rsidP="00793A66">
      <w:pPr>
        <w:ind w:firstLine="708"/>
      </w:pPr>
      <w:r w:rsidRPr="0050162D">
        <w:t xml:space="preserve">Для этой активности выбор Договора не требуется. Активность формирует уведомления выбранного типа по всем </w:t>
      </w:r>
      <w:r w:rsidR="00FF2F8A" w:rsidRPr="0050162D">
        <w:t>Договор</w:t>
      </w:r>
      <w:r w:rsidRPr="0050162D">
        <w:t>ам</w:t>
      </w:r>
      <w:r w:rsidR="00B76C54">
        <w:t xml:space="preserve"> текущей ТП</w:t>
      </w:r>
      <w:r w:rsidRPr="0050162D">
        <w:t>, которые находя</w:t>
      </w:r>
      <w:r w:rsidR="00FF2F8A" w:rsidRPr="0050162D">
        <w:t>тся в статусе «Действует» или «Истек срок пользования».</w:t>
      </w:r>
    </w:p>
    <w:p w:rsidR="00CD2F5F" w:rsidRPr="0050162D" w:rsidRDefault="00CD2F5F" w:rsidP="00902FA5"/>
    <w:p w:rsidR="00FF2F8A" w:rsidRPr="00902FA5" w:rsidRDefault="00FF2F8A" w:rsidP="00902FA5">
      <w:pPr>
        <w:rPr>
          <w:b/>
        </w:rPr>
      </w:pPr>
      <w:r w:rsidRPr="00902FA5">
        <w:rPr>
          <w:b/>
        </w:rPr>
        <w:t>Описание процесса</w:t>
      </w:r>
    </w:p>
    <w:p w:rsidR="00FF2F8A" w:rsidRPr="0050162D" w:rsidRDefault="00FF2F8A" w:rsidP="00793A66">
      <w:pPr>
        <w:ind w:firstLine="708"/>
      </w:pPr>
      <w:r w:rsidRPr="0050162D">
        <w:t>Для проведения данной активности идентификация Клиента</w:t>
      </w:r>
      <w:r w:rsidR="00E21DE4" w:rsidRPr="0050162D">
        <w:t xml:space="preserve"> и выбор Договора</w:t>
      </w:r>
      <w:r w:rsidRPr="0050162D">
        <w:t xml:space="preserve"> не требуется, активность инициируется в Спектрум. </w:t>
      </w:r>
    </w:p>
    <w:p w:rsidR="00E21DE4" w:rsidRPr="0050162D" w:rsidRDefault="0001657D" w:rsidP="00902FA5">
      <w:r w:rsidRPr="0050162D">
        <w:t>Уведомления формируются п</w:t>
      </w:r>
      <w:r w:rsidR="00E21DE4" w:rsidRPr="0050162D">
        <w:t xml:space="preserve">о всем </w:t>
      </w:r>
      <w:r w:rsidR="00B76C54" w:rsidRPr="0050162D">
        <w:t>Договорам</w:t>
      </w:r>
      <w:r w:rsidR="00B76C54">
        <w:t xml:space="preserve"> текущего ТП </w:t>
      </w:r>
      <w:r w:rsidR="00E21DE4" w:rsidRPr="0050162D">
        <w:t>в статусах «Действует» и «Истек срок пользования».</w:t>
      </w:r>
    </w:p>
    <w:p w:rsidR="00E21DE4" w:rsidRPr="0050162D" w:rsidRDefault="00E21DE4" w:rsidP="00E21DE4">
      <w:pPr>
        <w:ind w:firstLine="851"/>
      </w:pPr>
      <w:r w:rsidRPr="0050162D">
        <w:t xml:space="preserve">В процессе проведения активности, </w:t>
      </w:r>
      <w:r w:rsidR="008052E4">
        <w:t xml:space="preserve">Уполномоченный сотрудник банка </w:t>
      </w:r>
      <w:r w:rsidRPr="0050162D">
        <w:t>должен выбрать один из вариантов Уведомления и ввести данные в полях для ручного ввода, если таковые имеются для выбранного типа Уведомления:</w:t>
      </w:r>
    </w:p>
    <w:p w:rsidR="00FD540C" w:rsidRPr="0050162D" w:rsidRDefault="0075599F" w:rsidP="0084209F">
      <w:pPr>
        <w:pStyle w:val="af5"/>
        <w:numPr>
          <w:ilvl w:val="0"/>
          <w:numId w:val="13"/>
        </w:numPr>
      </w:pPr>
      <w:r w:rsidRPr="0050162D">
        <w:t xml:space="preserve">Уведомление о досрочном расторжении Договора ИБС. (Приложение №21 к Методике №М017) </w:t>
      </w:r>
    </w:p>
    <w:p w:rsidR="0075599F" w:rsidRPr="0050162D" w:rsidRDefault="0075599F" w:rsidP="0075599F">
      <w:pPr>
        <w:pStyle w:val="af5"/>
        <w:ind w:left="851"/>
      </w:pPr>
      <w:r w:rsidRPr="0050162D">
        <w:t xml:space="preserve">Вводится в ручном режиме планируемая дата (дата не может быть меньше текущей), выбирается один из двух вариантов причины вызова Клиента </w:t>
      </w:r>
      <w:r w:rsidRPr="0050162D" w:rsidDel="00B22D92">
        <w:t xml:space="preserve"> </w:t>
      </w:r>
      <w:r w:rsidRPr="0050162D">
        <w:t>и данные о режиме работы подразделения.</w:t>
      </w:r>
    </w:p>
    <w:p w:rsidR="00E21DE4" w:rsidRPr="0050162D" w:rsidRDefault="00E21DE4" w:rsidP="0084209F">
      <w:pPr>
        <w:pStyle w:val="af5"/>
        <w:numPr>
          <w:ilvl w:val="0"/>
          <w:numId w:val="13"/>
        </w:numPr>
      </w:pPr>
      <w:r w:rsidRPr="0050162D">
        <w:t xml:space="preserve">Уведомление об изменении местонахождения ИБС (Приложение № 23 к Методике № М 017). </w:t>
      </w:r>
    </w:p>
    <w:p w:rsidR="00457A44" w:rsidRPr="0050162D" w:rsidRDefault="00457A44" w:rsidP="00E21DE4">
      <w:pPr>
        <w:ind w:left="851"/>
      </w:pPr>
      <w:r w:rsidRPr="0050162D">
        <w:t>Вводится в ручном режиме планируемая дата, выбирается один из двух вариантов причины вызова Клиента</w:t>
      </w:r>
      <w:r w:rsidR="00BE428D">
        <w:t xml:space="preserve"> (Закрытие или ремонт хранилища ИБС)</w:t>
      </w:r>
      <w:r w:rsidR="00BE428D" w:rsidRPr="0050162D">
        <w:t xml:space="preserve"> </w:t>
      </w:r>
      <w:r w:rsidRPr="0050162D">
        <w:t xml:space="preserve">и данные о режиме работы подразделения. Дата не может быть меньше текущей. </w:t>
      </w:r>
    </w:p>
    <w:p w:rsidR="00E21DE4" w:rsidRPr="0050162D" w:rsidRDefault="00E21DE4" w:rsidP="00E21DE4">
      <w:pPr>
        <w:ind w:left="851"/>
      </w:pPr>
      <w:r w:rsidRPr="0050162D">
        <w:t xml:space="preserve">Подразделение для обращения клиента выбирается из списка подразделений </w:t>
      </w:r>
      <w:r w:rsidR="00DC3CCE">
        <w:t xml:space="preserve">текущего филиала </w:t>
      </w:r>
      <w:r w:rsidRPr="0050162D">
        <w:t>Банка (всплывающее окно, содержащее структуру ОШС</w:t>
      </w:r>
      <w:r w:rsidR="00DC3CCE">
        <w:t xml:space="preserve"> текущего филиала</w:t>
      </w:r>
      <w:r w:rsidRPr="0050162D">
        <w:t xml:space="preserve"> и возможность поиска по названию или коду подразделения). </w:t>
      </w:r>
    </w:p>
    <w:p w:rsidR="00E21DE4" w:rsidRPr="0050162D" w:rsidRDefault="00E21DE4" w:rsidP="0084209F">
      <w:pPr>
        <w:pStyle w:val="af5"/>
        <w:numPr>
          <w:ilvl w:val="0"/>
          <w:numId w:val="13"/>
        </w:numPr>
      </w:pPr>
      <w:r w:rsidRPr="0050162D">
        <w:t>Уведомление об изменении режима обслуживания Клиентов в Хранилище ИБС Банка в период проведения ремонтных работ (Приложение № 24 к Методике № М 017).</w:t>
      </w:r>
    </w:p>
    <w:p w:rsidR="00FD540C" w:rsidRPr="0050162D" w:rsidRDefault="00457A44">
      <w:pPr>
        <w:ind w:left="851"/>
      </w:pPr>
      <w:r w:rsidRPr="0050162D">
        <w:t>Вводится в ручном режиме плановые даты начала и окончания работ (дата начала не может быть меньше текущей) и данные о режиме работы подразделения.</w:t>
      </w:r>
    </w:p>
    <w:p w:rsidR="0075599F" w:rsidRPr="0050162D" w:rsidRDefault="00E21DE4" w:rsidP="00557753">
      <w:pPr>
        <w:ind w:left="851" w:firstLine="565"/>
      </w:pPr>
      <w:r w:rsidRPr="0050162D">
        <w:t xml:space="preserve">Подразделение для обращения клиента выбирается из списка подразделений </w:t>
      </w:r>
      <w:r w:rsidR="00DC3CCE">
        <w:t xml:space="preserve">текущего филиала </w:t>
      </w:r>
      <w:r w:rsidRPr="0050162D">
        <w:t>Банка (всплывающее окно, содержащее структуру ОШС</w:t>
      </w:r>
      <w:r w:rsidR="00DC3CCE">
        <w:t xml:space="preserve"> текущего филиала</w:t>
      </w:r>
      <w:r w:rsidRPr="0050162D">
        <w:t xml:space="preserve"> и возможность поиска по названию или коду подразделения). Контактный телефон вписываются исполнителем в специальном поле интерфейса.</w:t>
      </w:r>
    </w:p>
    <w:p w:rsidR="00E21DE4" w:rsidRPr="0050162D" w:rsidRDefault="00E21DE4" w:rsidP="00E21DE4">
      <w:pPr>
        <w:pStyle w:val="af5"/>
        <w:spacing w:after="160" w:line="259" w:lineRule="auto"/>
        <w:ind w:left="0" w:firstLine="851"/>
      </w:pPr>
      <w:r w:rsidRPr="0050162D">
        <w:t xml:space="preserve">В момент оформления данной активностей финансовых расчетов не производится. Ограничений по числу обращений к данной активности в рамках Договора ИБС в Системе не требуется. </w:t>
      </w:r>
    </w:p>
    <w:p w:rsidR="00E21DE4" w:rsidRPr="0050162D" w:rsidRDefault="00E21DE4" w:rsidP="00E21DE4">
      <w:pPr>
        <w:pStyle w:val="af5"/>
        <w:spacing w:after="160" w:line="259" w:lineRule="auto"/>
        <w:ind w:left="0" w:firstLine="708"/>
      </w:pPr>
      <w:r w:rsidRPr="0050162D">
        <w:t>По результату завершения активности производится массовая печать Уведомлений выбранного типа по всем Договорам в соответствующих статусах.</w:t>
      </w:r>
    </w:p>
    <w:p w:rsidR="00E21DE4" w:rsidRPr="00902FA5" w:rsidRDefault="00E21DE4" w:rsidP="00902FA5">
      <w:pPr>
        <w:rPr>
          <w:b/>
        </w:rPr>
      </w:pPr>
      <w:r w:rsidRPr="00902FA5">
        <w:rPr>
          <w:b/>
        </w:rPr>
        <w:t>Выходы процесса</w:t>
      </w:r>
    </w:p>
    <w:p w:rsidR="00BE428D" w:rsidRPr="00BE428D" w:rsidRDefault="00E21DE4" w:rsidP="00BE428D">
      <w:pPr>
        <w:autoSpaceDE w:val="0"/>
        <w:autoSpaceDN w:val="0"/>
        <w:adjustRightInd w:val="0"/>
        <w:ind w:firstLine="708"/>
        <w:jc w:val="left"/>
      </w:pPr>
      <w:r w:rsidRPr="0050162D">
        <w:t xml:space="preserve">Статус Договоров не меняется. </w:t>
      </w:r>
      <w:r w:rsidR="00BE428D" w:rsidRPr="00BE428D">
        <w:t>По факту формирования и печати Уведомлени</w:t>
      </w:r>
      <w:r w:rsidR="00BE428D">
        <w:t>й</w:t>
      </w:r>
      <w:r w:rsidR="00BE428D" w:rsidRPr="00BE428D">
        <w:t xml:space="preserve"> будет сформирована операция с документом, ее можно будет увидеть из реестра договоров</w:t>
      </w:r>
      <w:r w:rsidR="00BE428D">
        <w:t>.</w:t>
      </w:r>
    </w:p>
    <w:p w:rsidR="00E21DE4" w:rsidRPr="0050162D" w:rsidRDefault="00E21DE4" w:rsidP="00902FA5"/>
    <w:p w:rsidR="00E21DE4" w:rsidRPr="0050162D" w:rsidRDefault="00E21DE4" w:rsidP="00902FA5"/>
    <w:p w:rsidR="00E21DE4" w:rsidRPr="00902FA5" w:rsidRDefault="00E21DE4" w:rsidP="00902FA5">
      <w:pPr>
        <w:rPr>
          <w:b/>
        </w:rPr>
      </w:pPr>
      <w:r w:rsidRPr="00902FA5">
        <w:rPr>
          <w:b/>
        </w:rPr>
        <w:t>Ограничения процесса</w:t>
      </w:r>
    </w:p>
    <w:p w:rsidR="00E21DE4" w:rsidRPr="0050162D" w:rsidRDefault="00E21DE4" w:rsidP="00902FA5">
      <w:r w:rsidRPr="0050162D">
        <w:t xml:space="preserve">Данная активность проводится без идентификации Клиента. Инициируется в Спектрум </w:t>
      </w:r>
      <w:r w:rsidR="008052E4">
        <w:t>уполномоченным с</w:t>
      </w:r>
      <w:r w:rsidRPr="0050162D">
        <w:t xml:space="preserve">отрудником </w:t>
      </w:r>
      <w:r w:rsidR="008052E4">
        <w:t>банка</w:t>
      </w:r>
      <w:r w:rsidRPr="0050162D">
        <w:t>.</w:t>
      </w:r>
    </w:p>
    <w:p w:rsidR="00E21DE4" w:rsidRPr="0050162D" w:rsidRDefault="00E21DE4" w:rsidP="00E21DE4">
      <w:pPr>
        <w:ind w:firstLine="851"/>
      </w:pPr>
    </w:p>
    <w:p w:rsidR="00207297" w:rsidRPr="0050162D" w:rsidRDefault="00207297" w:rsidP="00B7679E">
      <w:pPr>
        <w:pStyle w:val="3"/>
        <w:ind w:left="709"/>
        <w:rPr>
          <w:u w:val="single"/>
        </w:rPr>
      </w:pPr>
      <w:bookmarkStart w:id="135" w:name="_Toc454971408"/>
      <w:r w:rsidRPr="0050162D">
        <w:rPr>
          <w:u w:val="single"/>
        </w:rPr>
        <w:t>Возврат ключ</w:t>
      </w:r>
      <w:r w:rsidR="00B119E6">
        <w:rPr>
          <w:u w:val="single"/>
        </w:rPr>
        <w:t>ей</w:t>
      </w:r>
      <w:bookmarkEnd w:id="135"/>
    </w:p>
    <w:p w:rsidR="008233AD" w:rsidRPr="00902FA5" w:rsidRDefault="008233AD" w:rsidP="00902FA5">
      <w:pPr>
        <w:rPr>
          <w:b/>
        </w:rPr>
      </w:pPr>
      <w:r w:rsidRPr="00902FA5">
        <w:rPr>
          <w:b/>
        </w:rPr>
        <w:t>Входы процесса</w:t>
      </w:r>
    </w:p>
    <w:p w:rsidR="00BD7394" w:rsidRPr="0050162D" w:rsidRDefault="00BD7394" w:rsidP="00BD7394">
      <w:pPr>
        <w:ind w:firstLine="708"/>
      </w:pPr>
      <w:r w:rsidRPr="0050162D">
        <w:t>Договор ИБС находится в статусе «Действует» или «Истек срок пользования». По договору выполнена активность «</w:t>
      </w:r>
      <w:r w:rsidRPr="0050162D">
        <w:rPr>
          <w:i/>
        </w:rPr>
        <w:t>Досрочное расторжение Договора ИБС</w:t>
      </w:r>
      <w:r w:rsidRPr="0050162D">
        <w:t>» или «</w:t>
      </w:r>
      <w:r w:rsidRPr="0050162D">
        <w:rPr>
          <w:i/>
        </w:rPr>
        <w:t>Расторжение Договора ИБС</w:t>
      </w:r>
      <w:r w:rsidRPr="0050162D">
        <w:t>»</w:t>
      </w:r>
      <w:r>
        <w:t xml:space="preserve">, либо инициирован СИС «Возврат ключа».  </w:t>
      </w:r>
    </w:p>
    <w:p w:rsidR="001136DB" w:rsidRPr="0050162D" w:rsidRDefault="001136DB" w:rsidP="00902FA5"/>
    <w:p w:rsidR="00B70742" w:rsidRPr="00902FA5" w:rsidRDefault="008233AD" w:rsidP="00902FA5">
      <w:pPr>
        <w:rPr>
          <w:b/>
        </w:rPr>
      </w:pPr>
      <w:r w:rsidRPr="00902FA5">
        <w:rPr>
          <w:b/>
        </w:rPr>
        <w:t>Описание процесса</w:t>
      </w:r>
    </w:p>
    <w:p w:rsidR="00BD7394" w:rsidRDefault="00BD7394" w:rsidP="00BD7394">
      <w:pPr>
        <w:ind w:firstLine="708"/>
      </w:pPr>
      <w:r>
        <w:t>А</w:t>
      </w:r>
      <w:r w:rsidRPr="0050162D">
        <w:t>ктивность инициируется в Siebel с помощью тематики «</w:t>
      </w:r>
      <w:r>
        <w:t>Создание и обслуживание договоров ИБС с одним ЮЛ</w:t>
      </w:r>
      <w:r w:rsidRPr="0050162D">
        <w:t>» или «</w:t>
      </w:r>
      <w:r w:rsidRPr="0027455B">
        <w:t>Создание и обслуживание договора ИБС с ФЛ и двухстороннего договора</w:t>
      </w:r>
      <w:r w:rsidRPr="0050162D">
        <w:t xml:space="preserve">». </w:t>
      </w:r>
      <w:r>
        <w:t xml:space="preserve"> При этом может быть идентифицирован один или два клиента по договору.</w:t>
      </w:r>
    </w:p>
    <w:p w:rsidR="00BD7394" w:rsidRDefault="00BD7394" w:rsidP="00BD7394">
      <w:pPr>
        <w:ind w:firstLine="708"/>
      </w:pPr>
    </w:p>
    <w:p w:rsidR="00BD7394" w:rsidRDefault="00BD7394" w:rsidP="00BD7394">
      <w:pPr>
        <w:spacing w:after="160" w:line="259" w:lineRule="auto"/>
        <w:ind w:firstLine="708"/>
        <w:jc w:val="left"/>
      </w:pPr>
      <w:r>
        <w:t>Если возврат ключей осуществляется одним Клиентом по Договору 2 или 4 типа вне рамок СИС «Досрочное расторжение договора ИБС» или «</w:t>
      </w:r>
      <w:r w:rsidRPr="001C14C1">
        <w:t>Закрытие Договора ИБС по истечении срока действия</w:t>
      </w:r>
      <w:r>
        <w:t>» (до расторжения Договора) , то возможен возврат 1 ключа (первого из 2х) с выполнением следующих действий:</w:t>
      </w:r>
    </w:p>
    <w:p w:rsidR="00BD7394" w:rsidRDefault="00BD7394" w:rsidP="0084209F">
      <w:pPr>
        <w:pStyle w:val="af5"/>
        <w:numPr>
          <w:ilvl w:val="1"/>
          <w:numId w:val="26"/>
        </w:numPr>
      </w:pPr>
      <w:r>
        <w:t>С</w:t>
      </w:r>
      <w:r w:rsidRPr="0050162D">
        <w:t xml:space="preserve">истема должна обеспечить обязательное </w:t>
      </w:r>
      <w:r>
        <w:t>указание</w:t>
      </w:r>
      <w:r w:rsidRPr="0050162D">
        <w:t xml:space="preserve"> признака (галочка), </w:t>
      </w:r>
      <w:r>
        <w:t>с</w:t>
      </w:r>
      <w:r w:rsidRPr="0050162D">
        <w:t xml:space="preserve"> надписью «В ИБС отсутствуют вложения». Если </w:t>
      </w:r>
      <w:r>
        <w:t xml:space="preserve">признак </w:t>
      </w:r>
      <w:r w:rsidRPr="0050162D">
        <w:t xml:space="preserve"> не проставлен, активность не может быть завершена с </w:t>
      </w:r>
      <w:r>
        <w:t xml:space="preserve">выдачей </w:t>
      </w:r>
      <w:r w:rsidRPr="0050162D">
        <w:t>соответствующ</w:t>
      </w:r>
      <w:r>
        <w:t>его</w:t>
      </w:r>
      <w:r w:rsidRPr="0050162D">
        <w:t xml:space="preserve"> информационн</w:t>
      </w:r>
      <w:r>
        <w:t>ого</w:t>
      </w:r>
      <w:r w:rsidRPr="0050162D">
        <w:t xml:space="preserve"> сообщени</w:t>
      </w:r>
      <w:r>
        <w:t>я</w:t>
      </w:r>
      <w:r w:rsidRPr="0050162D">
        <w:t>.</w:t>
      </w:r>
    </w:p>
    <w:p w:rsidR="00BD7394" w:rsidRDefault="00BD7394" w:rsidP="0084209F">
      <w:pPr>
        <w:pStyle w:val="af5"/>
        <w:numPr>
          <w:ilvl w:val="1"/>
          <w:numId w:val="26"/>
        </w:numPr>
      </w:pPr>
      <w:r>
        <w:t xml:space="preserve">Формируется и </w:t>
      </w:r>
      <w:r w:rsidRPr="0050162D">
        <w:t>станов</w:t>
      </w:r>
      <w:r>
        <w:t>и</w:t>
      </w:r>
      <w:r w:rsidRPr="0050162D">
        <w:t>тся доступны</w:t>
      </w:r>
      <w:r>
        <w:t>м</w:t>
      </w:r>
      <w:r w:rsidRPr="0050162D">
        <w:t xml:space="preserve"> </w:t>
      </w:r>
      <w:r>
        <w:t xml:space="preserve">для </w:t>
      </w:r>
      <w:r w:rsidRPr="0050162D">
        <w:t>просмотр</w:t>
      </w:r>
      <w:r>
        <w:t>а</w:t>
      </w:r>
      <w:r w:rsidRPr="0050162D">
        <w:t xml:space="preserve"> и печат</w:t>
      </w:r>
      <w:r>
        <w:t>и</w:t>
      </w:r>
      <w:r w:rsidRPr="0050162D">
        <w:t xml:space="preserve"> документ:   Акт п/п ключа от ИБС с идентифицированным Клиентом. Форма и содержание Акта зависят от типа договора. </w:t>
      </w:r>
    </w:p>
    <w:p w:rsidR="00BD7394" w:rsidRDefault="00BD7394" w:rsidP="0084209F">
      <w:pPr>
        <w:pStyle w:val="af5"/>
        <w:numPr>
          <w:ilvl w:val="1"/>
          <w:numId w:val="26"/>
        </w:numPr>
      </w:pPr>
      <w:r w:rsidRPr="0050162D">
        <w:t xml:space="preserve">В Системе учитывается возврат </w:t>
      </w:r>
      <w:r>
        <w:t xml:space="preserve">1 </w:t>
      </w:r>
      <w:r w:rsidRPr="0050162D">
        <w:t>клиентск</w:t>
      </w:r>
      <w:r>
        <w:t>ого</w:t>
      </w:r>
      <w:r w:rsidRPr="0050162D">
        <w:t xml:space="preserve"> ключ</w:t>
      </w:r>
      <w:r>
        <w:t>а,</w:t>
      </w:r>
    </w:p>
    <w:p w:rsidR="00BD7394" w:rsidRDefault="00BD7394" w:rsidP="00BD7394">
      <w:pPr>
        <w:pStyle w:val="af5"/>
      </w:pPr>
    </w:p>
    <w:p w:rsidR="00BD7394" w:rsidRDefault="00BD7394" w:rsidP="00BD7394">
      <w:pPr>
        <w:spacing w:after="160" w:line="259" w:lineRule="auto"/>
        <w:ind w:firstLine="708"/>
        <w:jc w:val="left"/>
      </w:pPr>
      <w:r>
        <w:t>Если возврат ключей осуществляется одними или двумя Кдиентами в рамках СИС «Досрочное расторжение договора ИБС» или «</w:t>
      </w:r>
      <w:r w:rsidRPr="001C14C1">
        <w:t>Закрытие Договора ИБС по истечении срока действия</w:t>
      </w:r>
      <w:r>
        <w:t>», то после полной оплаты сумм, рассчитанных при расторжении, возможен возврат полного остатка ключей от ИБС (1- если первый ключ был сдан ранее или 2)</w:t>
      </w:r>
      <w:r w:rsidRPr="00C415FA">
        <w:t xml:space="preserve"> </w:t>
      </w:r>
      <w:r>
        <w:t>с выполнением следующих действий:</w:t>
      </w:r>
    </w:p>
    <w:p w:rsidR="00BD7394" w:rsidRDefault="00BD7394" w:rsidP="0084209F">
      <w:pPr>
        <w:pStyle w:val="af5"/>
        <w:numPr>
          <w:ilvl w:val="1"/>
          <w:numId w:val="26"/>
        </w:numPr>
      </w:pPr>
      <w:r>
        <w:t xml:space="preserve">Формируется и </w:t>
      </w:r>
      <w:r w:rsidRPr="0050162D">
        <w:t>станов</w:t>
      </w:r>
      <w:r>
        <w:t>и</w:t>
      </w:r>
      <w:r w:rsidRPr="0050162D">
        <w:t>тся доступны</w:t>
      </w:r>
      <w:r>
        <w:t>м</w:t>
      </w:r>
      <w:r w:rsidRPr="0050162D">
        <w:t xml:space="preserve"> </w:t>
      </w:r>
      <w:r>
        <w:t xml:space="preserve">для </w:t>
      </w:r>
      <w:r w:rsidRPr="0050162D">
        <w:t>просмотр</w:t>
      </w:r>
      <w:r>
        <w:t>а</w:t>
      </w:r>
      <w:r w:rsidRPr="0050162D">
        <w:t xml:space="preserve"> и печат</w:t>
      </w:r>
      <w:r>
        <w:t>и</w:t>
      </w:r>
      <w:r w:rsidRPr="0050162D">
        <w:t xml:space="preserve"> документ:   Акт п/п ключ</w:t>
      </w:r>
      <w:r>
        <w:t xml:space="preserve">ей </w:t>
      </w:r>
      <w:r w:rsidRPr="0050162D">
        <w:t>от ИБС с идентифицированным</w:t>
      </w:r>
      <w:r>
        <w:t>и</w:t>
      </w:r>
      <w:r w:rsidRPr="0050162D">
        <w:t xml:space="preserve"> Клиент</w:t>
      </w:r>
      <w:r>
        <w:t>ами</w:t>
      </w:r>
      <w:r w:rsidRPr="0050162D">
        <w:t xml:space="preserve">. Форма и содержание Акта зависят от типа договора. </w:t>
      </w:r>
    </w:p>
    <w:p w:rsidR="00BD7394" w:rsidRDefault="00BD7394" w:rsidP="0084209F">
      <w:pPr>
        <w:pStyle w:val="af5"/>
        <w:numPr>
          <w:ilvl w:val="1"/>
          <w:numId w:val="26"/>
        </w:numPr>
      </w:pPr>
      <w:r w:rsidRPr="0050162D">
        <w:t>В Системе учитывается возврат клиентск</w:t>
      </w:r>
      <w:r>
        <w:t>их</w:t>
      </w:r>
      <w:r w:rsidRPr="0050162D">
        <w:t xml:space="preserve"> ключ</w:t>
      </w:r>
      <w:r>
        <w:t>ей,</w:t>
      </w:r>
    </w:p>
    <w:p w:rsidR="00BD7394" w:rsidRDefault="00BD7394" w:rsidP="0084209F">
      <w:pPr>
        <w:pStyle w:val="af5"/>
        <w:numPr>
          <w:ilvl w:val="1"/>
          <w:numId w:val="26"/>
        </w:numPr>
      </w:pPr>
      <w:r>
        <w:t>Если все экземпляры ключей по договору ИБС сданы в банк, и выполнена полная оплата сумм, то статус Договора меняется на «Закрыт», статус ИБС меняется на «Свободный» с простановкой даты следующего рабочего дня, как даты начала бронирования</w:t>
      </w:r>
      <w:r w:rsidRPr="00BB16EA">
        <w:t>/</w:t>
      </w:r>
      <w:r>
        <w:t>использования ИБС. В противном случае с</w:t>
      </w:r>
      <w:r w:rsidRPr="0050162D">
        <w:t>татус Договора</w:t>
      </w:r>
      <w:r>
        <w:t xml:space="preserve"> и ИБС</w:t>
      </w:r>
      <w:r w:rsidRPr="0050162D">
        <w:t xml:space="preserve"> не меняется.</w:t>
      </w:r>
    </w:p>
    <w:p w:rsidR="00A06E89" w:rsidRPr="0050162D" w:rsidRDefault="00A06E89" w:rsidP="00902FA5"/>
    <w:p w:rsidR="00C51769" w:rsidRPr="0050162D" w:rsidRDefault="00C51769" w:rsidP="00902FA5"/>
    <w:p w:rsidR="008233AD" w:rsidRPr="00B87727" w:rsidRDefault="008233AD" w:rsidP="00902FA5">
      <w:pPr>
        <w:rPr>
          <w:b/>
        </w:rPr>
      </w:pPr>
      <w:r w:rsidRPr="00B87727">
        <w:rPr>
          <w:b/>
        </w:rPr>
        <w:t>Выходы процесса</w:t>
      </w:r>
    </w:p>
    <w:p w:rsidR="00BD7394" w:rsidRPr="0050162D" w:rsidRDefault="00BD7394" w:rsidP="00BD7394">
      <w:pPr>
        <w:ind w:firstLine="708"/>
      </w:pPr>
      <w:r>
        <w:t>Если возврат ключей выполняется рамках СИС «Досрочное расторжение договора ИБС» или «</w:t>
      </w:r>
      <w:r w:rsidRPr="001C14C1">
        <w:t>Закрытие Договора ИБС по истечении срока действия</w:t>
      </w:r>
      <w:r>
        <w:t>» и все экземпляры ключей по договору ИБС сданы в банк, и выполнена полная оплата сумм, то статус Договора меняется на «Закрыт», статус ИБС меняется на «Свободный» с простановкой даты следующего рабочего дня, как даты начала бронирования</w:t>
      </w:r>
      <w:r w:rsidRPr="00BB16EA">
        <w:t>/</w:t>
      </w:r>
      <w:r>
        <w:t>использования ИБС. В противном случае с</w:t>
      </w:r>
      <w:r w:rsidRPr="0050162D">
        <w:t>татус Договора</w:t>
      </w:r>
      <w:r>
        <w:t xml:space="preserve">  ИБС</w:t>
      </w:r>
      <w:r w:rsidRPr="0050162D">
        <w:t xml:space="preserve"> не меняется.В Системе учитывается возврат клиентских ключей. </w:t>
      </w:r>
    </w:p>
    <w:p w:rsidR="00C93730" w:rsidRPr="0050162D" w:rsidRDefault="00C93730" w:rsidP="00902FA5"/>
    <w:p w:rsidR="008233AD" w:rsidRPr="00B87727" w:rsidRDefault="008233AD" w:rsidP="00902FA5">
      <w:pPr>
        <w:rPr>
          <w:b/>
        </w:rPr>
      </w:pPr>
      <w:r w:rsidRPr="00B87727">
        <w:rPr>
          <w:b/>
        </w:rPr>
        <w:lastRenderedPageBreak/>
        <w:t>Ограничения процесса</w:t>
      </w:r>
    </w:p>
    <w:p w:rsidR="00BD7394" w:rsidRPr="0050162D" w:rsidRDefault="00BD7394" w:rsidP="00BD7394">
      <w:pPr>
        <w:ind w:firstLine="708"/>
      </w:pPr>
      <w:r w:rsidRPr="0050162D">
        <w:t xml:space="preserve">Данная активность производится с идентификацией </w:t>
      </w:r>
      <w:r>
        <w:t xml:space="preserve">одного или двух </w:t>
      </w:r>
      <w:r w:rsidRPr="0050162D">
        <w:t>Клиент</w:t>
      </w:r>
      <w:r>
        <w:t>ов</w:t>
      </w:r>
      <w:r w:rsidRPr="0050162D">
        <w:t xml:space="preserve"> по Договору ИБС. Инициируется из </w:t>
      </w:r>
      <w:r w:rsidRPr="0050162D">
        <w:rPr>
          <w:lang w:val="en-US"/>
        </w:rPr>
        <w:t>Siebel</w:t>
      </w:r>
      <w:r w:rsidRPr="0050162D">
        <w:t xml:space="preserve">. </w:t>
      </w:r>
      <w:r>
        <w:t>Активность п</w:t>
      </w:r>
      <w:r w:rsidRPr="0050162D">
        <w:t xml:space="preserve">рименима </w:t>
      </w:r>
      <w:r>
        <w:t>для досрочной сдачи 1 ключа</w:t>
      </w:r>
      <w:r w:rsidRPr="0050162D">
        <w:t xml:space="preserve"> только к Договорам ИБС 2 и 4 типа</w:t>
      </w:r>
      <w:r>
        <w:t xml:space="preserve"> либо для полной сдачи всех имеющихся у Клиентов ключей в рамках расторжения Договора ИБС (любого типа) после полной оплаты сумм, рассчитанных при расторжении</w:t>
      </w:r>
      <w:r w:rsidRPr="0050162D">
        <w:t xml:space="preserve">. </w:t>
      </w:r>
    </w:p>
    <w:p w:rsidR="00BA1589" w:rsidRPr="0050162D" w:rsidRDefault="00A8597D" w:rsidP="00B7679E">
      <w:pPr>
        <w:pStyle w:val="3"/>
      </w:pPr>
      <w:bookmarkStart w:id="136" w:name="_Toc454971409"/>
      <w:r w:rsidRPr="0050162D">
        <w:t>Досрочное расторжение Договора ИБС</w:t>
      </w:r>
      <w:bookmarkEnd w:id="136"/>
    </w:p>
    <w:p w:rsidR="00BA1589" w:rsidRPr="00B87727" w:rsidRDefault="00BA1589" w:rsidP="00B87727">
      <w:pPr>
        <w:rPr>
          <w:b/>
        </w:rPr>
      </w:pPr>
      <w:r w:rsidRPr="00B87727">
        <w:rPr>
          <w:b/>
        </w:rPr>
        <w:t>Входы процесса</w:t>
      </w:r>
    </w:p>
    <w:p w:rsidR="008A3520" w:rsidRPr="0050162D" w:rsidRDefault="008A3520" w:rsidP="00B87727">
      <w:pPr>
        <w:ind w:firstLine="708"/>
      </w:pPr>
      <w:r w:rsidRPr="0050162D">
        <w:t>Договор находится в статусе «Действует».</w:t>
      </w:r>
    </w:p>
    <w:p w:rsidR="00E46760" w:rsidRPr="0050162D" w:rsidRDefault="00E46760" w:rsidP="00B87727"/>
    <w:p w:rsidR="00BA1589" w:rsidRPr="00B87727" w:rsidRDefault="00BA1589" w:rsidP="00B87727">
      <w:pPr>
        <w:rPr>
          <w:b/>
        </w:rPr>
      </w:pPr>
      <w:r w:rsidRPr="00B87727">
        <w:rPr>
          <w:b/>
        </w:rPr>
        <w:t>Описание процесса</w:t>
      </w:r>
    </w:p>
    <w:p w:rsidR="00C51769" w:rsidRPr="0050162D" w:rsidRDefault="00E36262" w:rsidP="00B87727">
      <w:pPr>
        <w:ind w:firstLine="708"/>
      </w:pPr>
      <w:r w:rsidRPr="0050162D">
        <w:t xml:space="preserve">Инициируется из </w:t>
      </w:r>
      <w:r w:rsidRPr="0050162D">
        <w:rPr>
          <w:lang w:val="en-US"/>
        </w:rPr>
        <w:t>Siebel</w:t>
      </w:r>
      <w:r w:rsidRPr="0050162D">
        <w:t xml:space="preserve"> с помощью тематики «</w:t>
      </w:r>
      <w:r w:rsidR="00B87727">
        <w:t>Создание и обслуживание договоров ИБС с ЮЛ</w:t>
      </w:r>
      <w:r w:rsidRPr="0050162D">
        <w:t>» или «</w:t>
      </w:r>
      <w:r w:rsidR="0027455B" w:rsidRPr="0027455B">
        <w:t>Создание и обслуживание договора ИБС с ФЛ и двухстороннего договора</w:t>
      </w:r>
      <w:r w:rsidRPr="0050162D">
        <w:t>». Она</w:t>
      </w:r>
      <w:r w:rsidR="00C51769" w:rsidRPr="0050162D">
        <w:t xml:space="preserve"> доступна как при идентификации всех Клиентов по Договору ИБС, так и при идентификации одного из двух Клиентов по Договору ИБС, но только в том случае, если второй из Клиентов ранее сдал свой ключ от ИБС. Применяется к Договорам ИБС в статусе «Действует».</w:t>
      </w:r>
    </w:p>
    <w:p w:rsidR="002B6A8C" w:rsidRDefault="00C51769" w:rsidP="008A3520">
      <w:pPr>
        <w:pStyle w:val="af5"/>
        <w:spacing w:after="160" w:line="259" w:lineRule="auto"/>
        <w:ind w:left="0" w:firstLine="851"/>
      </w:pPr>
      <w:r w:rsidRPr="0050162D">
        <w:t xml:space="preserve">Во время </w:t>
      </w:r>
      <w:r w:rsidR="00E36262" w:rsidRPr="0050162D">
        <w:t xml:space="preserve">выполнения активности </w:t>
      </w:r>
      <w:r w:rsidRPr="0050162D">
        <w:t xml:space="preserve"> </w:t>
      </w:r>
      <w:r w:rsidR="00E36262" w:rsidRPr="0050162D">
        <w:t>система должна предоставить возможность Пользователю</w:t>
      </w:r>
      <w:r w:rsidRPr="0050162D">
        <w:t xml:space="preserve"> выбрать </w:t>
      </w:r>
      <w:r w:rsidR="00E36262" w:rsidRPr="0050162D">
        <w:t>по чьей инициативе происходит досрочное расторжение договора.  По инициативе клиента или по инициативе банка.</w:t>
      </w:r>
      <w:r w:rsidR="00D54819">
        <w:t xml:space="preserve"> Если досрочное расторжение происходит по инициативе Клиента к</w:t>
      </w:r>
      <w:r w:rsidR="00D54819" w:rsidRPr="00D54819">
        <w:t>омиссия за  предоставление в пользование ИБС, уплаченная по Договору, не пересчитывается и не возвращается клиенту.</w:t>
      </w:r>
      <w:r w:rsidR="00E36262" w:rsidRPr="0050162D">
        <w:t xml:space="preserve"> </w:t>
      </w:r>
    </w:p>
    <w:p w:rsidR="00C51769" w:rsidRPr="0050162D" w:rsidRDefault="00E36262" w:rsidP="008A3520">
      <w:pPr>
        <w:pStyle w:val="af5"/>
        <w:spacing w:after="160" w:line="259" w:lineRule="auto"/>
        <w:ind w:left="0" w:firstLine="851"/>
      </w:pPr>
      <w:r w:rsidRPr="0050162D">
        <w:t xml:space="preserve">Так же система должна предоставить возможность пользователю указать </w:t>
      </w:r>
      <w:r w:rsidR="002B6A8C">
        <w:t>признак того, ИБС испорчен</w:t>
      </w:r>
      <w:r w:rsidR="00DC3CCE">
        <w:t xml:space="preserve"> или необходимости вскрытия</w:t>
      </w:r>
      <w:r w:rsidRPr="0050162D">
        <w:t>, если  при расторжении выявлен</w:t>
      </w:r>
      <w:r w:rsidR="002B6A8C">
        <w:t>а</w:t>
      </w:r>
      <w:r w:rsidRPr="0050162D">
        <w:t xml:space="preserve"> </w:t>
      </w:r>
      <w:r w:rsidR="002B6A8C">
        <w:t>порча  ИБС</w:t>
      </w:r>
      <w:r w:rsidRPr="0050162D">
        <w:t>.</w:t>
      </w:r>
    </w:p>
    <w:p w:rsidR="00E36262" w:rsidRPr="0050162D" w:rsidRDefault="00E36262" w:rsidP="008A3520">
      <w:pPr>
        <w:pStyle w:val="af5"/>
        <w:spacing w:after="160" w:line="259" w:lineRule="auto"/>
        <w:ind w:left="0" w:firstLine="851"/>
      </w:pPr>
    </w:p>
    <w:p w:rsidR="00456268" w:rsidRPr="0050162D" w:rsidRDefault="00456268" w:rsidP="00456268">
      <w:pPr>
        <w:ind w:firstLine="360"/>
      </w:pPr>
      <w:r w:rsidRPr="0050162D">
        <w:t>В рамках данной активности система рассчитывает на основании тарифов следующие суммы  по договору:</w:t>
      </w:r>
    </w:p>
    <w:p w:rsidR="00B4506B" w:rsidRPr="0050162D" w:rsidRDefault="00B4506B" w:rsidP="0084209F">
      <w:pPr>
        <w:pStyle w:val="af5"/>
        <w:numPr>
          <w:ilvl w:val="0"/>
          <w:numId w:val="15"/>
        </w:numPr>
      </w:pPr>
      <w:r w:rsidRPr="0050162D">
        <w:t xml:space="preserve">Сумма </w:t>
      </w:r>
      <w:r w:rsidR="00FE5416">
        <w:t>возврата к</w:t>
      </w:r>
      <w:r w:rsidRPr="0050162D">
        <w:t>омиссия за предоставление в пользование ИБС за неиспользованный срок,  если расторжение происходит по инициативе банка.</w:t>
      </w:r>
    </w:p>
    <w:p w:rsidR="00B4506B" w:rsidRPr="0050162D" w:rsidRDefault="00B4506B" w:rsidP="00B4506B">
      <w:pPr>
        <w:pStyle w:val="af5"/>
        <w:spacing w:after="160" w:line="259" w:lineRule="auto"/>
        <w:ind w:left="0" w:firstLine="851"/>
      </w:pPr>
      <w:r w:rsidRPr="0050162D">
        <w:t>Расчет суммы комиссии к возврату клиенту производится по формуле:  Кв = Ку/Д*Н, где</w:t>
      </w:r>
    </w:p>
    <w:p w:rsidR="00B4506B" w:rsidRPr="0050162D" w:rsidRDefault="00B4506B" w:rsidP="00B4506B">
      <w:pPr>
        <w:pStyle w:val="af5"/>
        <w:spacing w:after="160" w:line="259" w:lineRule="auto"/>
        <w:ind w:left="709" w:firstLine="851"/>
      </w:pPr>
      <w:r w:rsidRPr="0050162D">
        <w:t>Ку – комиссия за пользование, уплаченная клиентом при заключении договора / при пролонгации;</w:t>
      </w:r>
    </w:p>
    <w:p w:rsidR="00B4506B" w:rsidRPr="0050162D" w:rsidRDefault="00B4506B" w:rsidP="00B4506B">
      <w:pPr>
        <w:pStyle w:val="af5"/>
        <w:spacing w:after="160" w:line="259" w:lineRule="auto"/>
        <w:ind w:left="709" w:firstLine="851"/>
      </w:pPr>
      <w:r w:rsidRPr="0050162D">
        <w:t>Д – срок пользования (дн.);</w:t>
      </w:r>
    </w:p>
    <w:p w:rsidR="00B4506B" w:rsidRPr="0050162D" w:rsidRDefault="00B4506B" w:rsidP="00B4506B">
      <w:pPr>
        <w:pStyle w:val="af5"/>
        <w:spacing w:after="160" w:line="259" w:lineRule="auto"/>
        <w:ind w:left="709" w:firstLine="851"/>
      </w:pPr>
      <w:r w:rsidRPr="0050162D">
        <w:t>Н – неиспользованный срок пользования (дн.) – это разница в количестве дней между текущей датой досрочного расторжения и датой начала действия договора.</w:t>
      </w:r>
    </w:p>
    <w:p w:rsidR="00B4506B" w:rsidRPr="0050162D" w:rsidRDefault="00B4506B" w:rsidP="00B4506B">
      <w:pPr>
        <w:pStyle w:val="af5"/>
        <w:spacing w:after="160" w:line="259" w:lineRule="auto"/>
        <w:ind w:left="709" w:firstLine="851"/>
      </w:pPr>
      <w:r w:rsidRPr="0050162D">
        <w:t>В том числе Кв уже содержит НДС, который должен быть возвращен со счета НДС</w:t>
      </w:r>
    </w:p>
    <w:p w:rsidR="00B4506B" w:rsidRDefault="00B4506B" w:rsidP="00B4506B">
      <w:pPr>
        <w:pStyle w:val="af5"/>
        <w:spacing w:after="160" w:line="259" w:lineRule="auto"/>
        <w:ind w:left="709" w:firstLine="851"/>
      </w:pPr>
      <w:r w:rsidRPr="0050162D">
        <w:t>НДС = Кв/118*18</w:t>
      </w:r>
    </w:p>
    <w:p w:rsidR="00B87727" w:rsidRPr="00B87727" w:rsidRDefault="00B87727" w:rsidP="00B87727">
      <w:pPr>
        <w:spacing w:after="160" w:line="259" w:lineRule="auto"/>
        <w:ind w:left="708" w:firstLine="708"/>
        <w:jc w:val="left"/>
        <w:rPr>
          <w:i/>
          <w:sz w:val="20"/>
          <w:szCs w:val="20"/>
        </w:rPr>
      </w:pPr>
      <w:r w:rsidRPr="00B87727">
        <w:rPr>
          <w:i/>
          <w:sz w:val="20"/>
          <w:szCs w:val="20"/>
        </w:rPr>
        <w:t>Проводки для ФЛ по оплате см.  п.   9.1.2</w:t>
      </w:r>
      <w:r w:rsidR="00615EA1">
        <w:rPr>
          <w:i/>
          <w:sz w:val="20"/>
          <w:szCs w:val="20"/>
        </w:rPr>
        <w:t xml:space="preserve"> и 9.1.3</w:t>
      </w:r>
      <w:r w:rsidRPr="00B87727">
        <w:rPr>
          <w:i/>
          <w:sz w:val="20"/>
          <w:szCs w:val="20"/>
        </w:rPr>
        <w:t xml:space="preserve">  Приложения 1, по отмене оплаты см. п. 9.1.1.</w:t>
      </w:r>
      <w:r w:rsidR="00615EA1">
        <w:rPr>
          <w:i/>
          <w:sz w:val="20"/>
          <w:szCs w:val="20"/>
        </w:rPr>
        <w:t xml:space="preserve"> и 9.1.14</w:t>
      </w:r>
      <w:r w:rsidRPr="00B87727">
        <w:rPr>
          <w:i/>
          <w:sz w:val="20"/>
          <w:szCs w:val="20"/>
        </w:rPr>
        <w:t xml:space="preserve"> Проводки для ЮЛ по оплате см.  п.   9.2.2</w:t>
      </w:r>
      <w:r w:rsidR="00615EA1">
        <w:rPr>
          <w:i/>
          <w:sz w:val="20"/>
          <w:szCs w:val="20"/>
        </w:rPr>
        <w:t xml:space="preserve"> и 9.2.3</w:t>
      </w:r>
      <w:r w:rsidRPr="00B87727">
        <w:rPr>
          <w:i/>
          <w:sz w:val="20"/>
          <w:szCs w:val="20"/>
        </w:rPr>
        <w:t xml:space="preserve">  Приложения 1, по отмене оплаты см. п. 9.2.1</w:t>
      </w:r>
      <w:r w:rsidR="00615EA1">
        <w:rPr>
          <w:i/>
          <w:sz w:val="20"/>
          <w:szCs w:val="20"/>
        </w:rPr>
        <w:t xml:space="preserve"> и </w:t>
      </w:r>
      <w:r w:rsidRPr="00B87727">
        <w:rPr>
          <w:i/>
          <w:sz w:val="20"/>
          <w:szCs w:val="20"/>
        </w:rPr>
        <w:t xml:space="preserve"> </w:t>
      </w:r>
      <w:r w:rsidR="00615EA1">
        <w:rPr>
          <w:i/>
          <w:sz w:val="20"/>
          <w:szCs w:val="20"/>
        </w:rPr>
        <w:t>9.2.14</w:t>
      </w:r>
    </w:p>
    <w:p w:rsidR="00B87727" w:rsidRPr="0050162D" w:rsidRDefault="00B87727" w:rsidP="00B4506B">
      <w:pPr>
        <w:pStyle w:val="af5"/>
        <w:spacing w:after="160" w:line="259" w:lineRule="auto"/>
        <w:ind w:left="709" w:firstLine="851"/>
      </w:pPr>
    </w:p>
    <w:p w:rsidR="002B6A8C" w:rsidRPr="00424516" w:rsidRDefault="002B6A8C" w:rsidP="0084209F">
      <w:pPr>
        <w:pStyle w:val="af5"/>
        <w:numPr>
          <w:ilvl w:val="0"/>
          <w:numId w:val="16"/>
        </w:numPr>
        <w:spacing w:after="160" w:line="259" w:lineRule="auto"/>
        <w:ind w:left="709"/>
        <w:jc w:val="left"/>
      </w:pPr>
      <w:r>
        <w:t>Штраф за порчу и/или  вскрытие ИБС</w:t>
      </w:r>
      <w:r w:rsidRPr="00424516">
        <w:t xml:space="preserve">, рассчитанный системой по тарифам Банка,  если  </w:t>
      </w:r>
      <w:r>
        <w:t>при расторжении выявлена порча ИБС</w:t>
      </w:r>
      <w:r w:rsidRPr="00424516">
        <w:t>.</w:t>
      </w:r>
      <w:r>
        <w:t xml:space="preserve"> Штраф рассчитывается только если на форме указан признак того, что ИБС испорчен. </w:t>
      </w:r>
      <w:r w:rsidRPr="00424516">
        <w:rPr>
          <w:i/>
          <w:sz w:val="20"/>
          <w:szCs w:val="20"/>
        </w:rPr>
        <w:t xml:space="preserve"> Проводки для ФЛ по оплате см.  п.   9.1.4  Приложения 1, по отмене оплаты см. п. 9.1.5. Проводки для ЮЛ по оплате см.  п.   9.2.4  Приложения 1, по отмене оплаты см. п. 9.2.5</w:t>
      </w:r>
    </w:p>
    <w:p w:rsidR="00B87727" w:rsidRPr="0050162D" w:rsidRDefault="00B87727" w:rsidP="00B87727">
      <w:pPr>
        <w:pStyle w:val="af5"/>
      </w:pPr>
    </w:p>
    <w:p w:rsidR="00456268" w:rsidRPr="0050162D" w:rsidRDefault="00456268" w:rsidP="00456268">
      <w:pPr>
        <w:ind w:firstLine="360"/>
      </w:pPr>
    </w:p>
    <w:p w:rsidR="00DA1500" w:rsidRPr="0050162D" w:rsidRDefault="00456268" w:rsidP="00B4506B">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E755D8" w:rsidRDefault="00456268" w:rsidP="00B4506B">
      <w:pPr>
        <w:ind w:firstLine="708"/>
      </w:pPr>
      <w:r w:rsidRPr="0050162D">
        <w:t xml:space="preserve">После этого активность по подготовке договора к расторжению считается законченной. </w:t>
      </w:r>
    </w:p>
    <w:p w:rsidR="00E755D8" w:rsidRPr="0050162D" w:rsidRDefault="00E755D8" w:rsidP="00E755D8">
      <w:pPr>
        <w:ind w:firstLine="708"/>
      </w:pPr>
      <w:r w:rsidRPr="0050162D">
        <w:t>По факту завершения активности должны быть доступны просмотр и печать документов:</w:t>
      </w:r>
    </w:p>
    <w:p w:rsidR="00E755D8" w:rsidRDefault="00E755D8" w:rsidP="00E755D8">
      <w:pPr>
        <w:pStyle w:val="af5"/>
        <w:spacing w:after="160" w:line="259" w:lineRule="auto"/>
        <w:ind w:left="0" w:firstLine="851"/>
      </w:pPr>
      <w:r w:rsidRPr="0050162D">
        <w:t>-  Соглашение о досрочном расторжении Договора ИБС</w:t>
      </w:r>
    </w:p>
    <w:p w:rsidR="00D802D7" w:rsidRDefault="00D802D7" w:rsidP="00D802D7">
      <w:pPr>
        <w:ind w:firstLine="708"/>
      </w:pPr>
      <w:r w:rsidRPr="0050162D">
        <w:lastRenderedPageBreak/>
        <w:t>Для завершения СИС «</w:t>
      </w:r>
      <w:r>
        <w:t>Досрочное р</w:t>
      </w:r>
      <w:r w:rsidRPr="0050162D">
        <w:t xml:space="preserve">асторжение договора ИБС» необходимо выполнить активность по оплате, которая инициируется отдельной тематикой </w:t>
      </w:r>
      <w:r w:rsidRPr="0050162D">
        <w:rPr>
          <w:lang w:val="en-US"/>
        </w:rPr>
        <w:t>Siebel</w:t>
      </w:r>
      <w:r w:rsidRPr="0050162D">
        <w:t xml:space="preserve">. </w:t>
      </w:r>
    </w:p>
    <w:p w:rsidR="00D802D7" w:rsidRPr="0050162D" w:rsidRDefault="00D802D7" w:rsidP="00D802D7">
      <w:pPr>
        <w:ind w:firstLine="708"/>
      </w:pPr>
      <w:r>
        <w:t>Далее,  если оплата выполнена, в соответствии с СИС выполняется активность «Возврат ключей».</w:t>
      </w:r>
      <w:r w:rsidRPr="0050162D">
        <w:t xml:space="preserve"> По факту завершения активности долж</w:t>
      </w:r>
      <w:r>
        <w:t>е</w:t>
      </w:r>
      <w:r w:rsidRPr="0050162D">
        <w:t>н быть доступ</w:t>
      </w:r>
      <w:r>
        <w:t>е</w:t>
      </w:r>
      <w:r w:rsidRPr="0050162D">
        <w:t>н просмотр и печать документ</w:t>
      </w:r>
      <w:r>
        <w:t>а</w:t>
      </w:r>
      <w:r w:rsidRPr="0050162D">
        <w:t>:</w:t>
      </w:r>
    </w:p>
    <w:p w:rsidR="00D802D7" w:rsidRDefault="00D802D7" w:rsidP="00D802D7">
      <w:pPr>
        <w:ind w:firstLine="708"/>
      </w:pPr>
      <w:r w:rsidRPr="0050162D">
        <w:t>- Акт п/п ИБС и ключей от него</w:t>
      </w:r>
      <w:r>
        <w:t>(</w:t>
      </w:r>
      <w:r w:rsidRPr="00C154A6">
        <w:t>форма и содержание Акта зависят от типа договора</w:t>
      </w:r>
      <w:r>
        <w:t>) или</w:t>
      </w:r>
      <w:r w:rsidRPr="0050162D">
        <w:t xml:space="preserve"> Акт п/п ИБС и ключей от него (в связи с порчей имущества)</w:t>
      </w:r>
      <w:r>
        <w:t>,</w:t>
      </w:r>
      <w:r w:rsidRPr="0050162D">
        <w:t xml:space="preserve"> если была указана сумма ущерба.</w:t>
      </w:r>
      <w:r>
        <w:t xml:space="preserve"> </w:t>
      </w:r>
    </w:p>
    <w:p w:rsidR="00D802D7" w:rsidRPr="0050162D" w:rsidRDefault="00D802D7" w:rsidP="00D802D7">
      <w:pPr>
        <w:pStyle w:val="af5"/>
        <w:spacing w:after="160" w:line="259" w:lineRule="auto"/>
        <w:ind w:left="0" w:firstLine="851"/>
      </w:pPr>
      <w:r>
        <w:t>Далее статус договора ИБС меняется на «Закрыт» статус ИБС</w:t>
      </w:r>
      <w:r w:rsidRPr="004D5B61">
        <w:t xml:space="preserve"> </w:t>
      </w:r>
      <w:r>
        <w:t>изменяется на «Свободен»,  автоматически проставляется дата, начиная с которой, ИБС будет доступен для бронирования(следующий рабочий день).</w:t>
      </w:r>
    </w:p>
    <w:p w:rsidR="00BA1589" w:rsidRPr="00B87727" w:rsidRDefault="00BA1589" w:rsidP="00B87727">
      <w:pPr>
        <w:rPr>
          <w:b/>
        </w:rPr>
      </w:pPr>
      <w:r w:rsidRPr="00B87727">
        <w:rPr>
          <w:b/>
        </w:rPr>
        <w:t>Выходы процесса</w:t>
      </w:r>
    </w:p>
    <w:p w:rsidR="00E46760" w:rsidRPr="0050162D" w:rsidRDefault="00E46760" w:rsidP="00B87727">
      <w:pPr>
        <w:ind w:firstLine="708"/>
      </w:pPr>
      <w:r w:rsidRPr="0050162D">
        <w:t>Договор ИБС в статусе «</w:t>
      </w:r>
      <w:r w:rsidR="005B0254">
        <w:t>Действует</w:t>
      </w:r>
      <w:r w:rsidRPr="0050162D">
        <w:t xml:space="preserve">». </w:t>
      </w:r>
    </w:p>
    <w:p w:rsidR="0057081B" w:rsidRPr="0050162D" w:rsidRDefault="0057081B" w:rsidP="00B87727"/>
    <w:p w:rsidR="00BA1589" w:rsidRPr="00B87727" w:rsidRDefault="00BA1589" w:rsidP="00B87727">
      <w:pPr>
        <w:rPr>
          <w:b/>
        </w:rPr>
      </w:pPr>
      <w:r w:rsidRPr="00B87727">
        <w:rPr>
          <w:b/>
        </w:rPr>
        <w:t>Ограничения процесса</w:t>
      </w:r>
    </w:p>
    <w:p w:rsidR="0057081B" w:rsidRPr="0050162D" w:rsidRDefault="0057081B" w:rsidP="00B87727">
      <w:pPr>
        <w:ind w:firstLine="708"/>
      </w:pPr>
      <w:r w:rsidRPr="0050162D">
        <w:t xml:space="preserve">Инициируется из </w:t>
      </w:r>
      <w:r w:rsidRPr="0050162D">
        <w:rPr>
          <w:lang w:val="en-US"/>
        </w:rPr>
        <w:t>Siebel</w:t>
      </w:r>
      <w:r w:rsidRPr="0050162D">
        <w:t>. Применяется к Договорам ИБС в статусе «Действует».</w:t>
      </w:r>
    </w:p>
    <w:p w:rsidR="007E070C" w:rsidRPr="0050162D" w:rsidRDefault="007E070C" w:rsidP="0057081B">
      <w:pPr>
        <w:pStyle w:val="af5"/>
        <w:spacing w:after="160" w:line="259" w:lineRule="auto"/>
        <w:ind w:left="0" w:firstLine="851"/>
      </w:pPr>
    </w:p>
    <w:p w:rsidR="007E070C" w:rsidRPr="0050162D" w:rsidRDefault="007E070C" w:rsidP="0057081B">
      <w:pPr>
        <w:pStyle w:val="af5"/>
        <w:spacing w:after="160" w:line="259" w:lineRule="auto"/>
        <w:ind w:left="0" w:firstLine="851"/>
      </w:pPr>
    </w:p>
    <w:p w:rsidR="00C51769" w:rsidRPr="0050162D" w:rsidRDefault="00A8597D" w:rsidP="00B7679E">
      <w:pPr>
        <w:pStyle w:val="3"/>
      </w:pPr>
      <w:bookmarkStart w:id="137" w:name="_Toc454971410"/>
      <w:r w:rsidRPr="0050162D">
        <w:t>Расторжение Договора ИБС</w:t>
      </w:r>
      <w:bookmarkEnd w:id="137"/>
    </w:p>
    <w:p w:rsidR="0093084B" w:rsidRPr="002962F4" w:rsidRDefault="00C51769" w:rsidP="002962F4">
      <w:pPr>
        <w:rPr>
          <w:b/>
        </w:rPr>
      </w:pPr>
      <w:r w:rsidRPr="002962F4">
        <w:rPr>
          <w:b/>
        </w:rPr>
        <w:t>Входы процесса</w:t>
      </w:r>
    </w:p>
    <w:p w:rsidR="0093084B" w:rsidRPr="0050162D" w:rsidRDefault="0093084B" w:rsidP="002962F4">
      <w:pPr>
        <w:ind w:firstLine="708"/>
      </w:pPr>
      <w:r w:rsidRPr="0050162D">
        <w:t xml:space="preserve">Договор находится в статусе «Истек срок пользования». </w:t>
      </w:r>
    </w:p>
    <w:p w:rsidR="0093084B" w:rsidRPr="0050162D" w:rsidRDefault="0093084B" w:rsidP="002962F4"/>
    <w:p w:rsidR="00C51769" w:rsidRPr="002962F4" w:rsidRDefault="00C51769" w:rsidP="002962F4">
      <w:pPr>
        <w:rPr>
          <w:b/>
        </w:rPr>
      </w:pPr>
      <w:r w:rsidRPr="002962F4">
        <w:rPr>
          <w:b/>
        </w:rPr>
        <w:t>Описание процесса</w:t>
      </w:r>
    </w:p>
    <w:p w:rsidR="00CF1C81" w:rsidRPr="0050162D" w:rsidRDefault="00CF1C81" w:rsidP="002962F4">
      <w:pPr>
        <w:ind w:firstLine="708"/>
      </w:pPr>
      <w:r w:rsidRPr="0050162D">
        <w:t xml:space="preserve">Инициируется из </w:t>
      </w:r>
      <w:r w:rsidRPr="0050162D">
        <w:rPr>
          <w:lang w:val="en-US"/>
        </w:rPr>
        <w:t>Siebel</w:t>
      </w:r>
      <w:r w:rsidRPr="0050162D">
        <w:t xml:space="preserve"> с помощью тематики «</w:t>
      </w:r>
      <w:r w:rsidR="00B87727">
        <w:t>Создание и обслуживание договоров ИБС с ЮЛ</w:t>
      </w:r>
      <w:r w:rsidRPr="0050162D">
        <w:t>» или «</w:t>
      </w:r>
      <w:r w:rsidR="0027455B" w:rsidRPr="0027455B">
        <w:t>Создание и обслуживание договора ИБС с ФЛ и двухстороннего договора</w:t>
      </w:r>
      <w:r w:rsidRPr="0050162D">
        <w:t xml:space="preserve">». Она доступна как при идентификации всех Клиентов по Договору ИБС, так и при идентификации одного из двух Клиентов по Договору ИБС. Применяется к Договорам ИБС в статусе «Истек срок пользования». </w:t>
      </w:r>
    </w:p>
    <w:p w:rsidR="00CF1C81" w:rsidRPr="0050162D" w:rsidRDefault="00CF1C81" w:rsidP="007D0000">
      <w:pPr>
        <w:ind w:firstLine="708"/>
      </w:pPr>
      <w:r w:rsidRPr="0050162D">
        <w:t>В рамках выполнения активности система должна предоставить возможность пользователю</w:t>
      </w:r>
      <w:r w:rsidR="007D0000">
        <w:t xml:space="preserve"> </w:t>
      </w:r>
      <w:r w:rsidR="007D0000" w:rsidRPr="0050162D">
        <w:t xml:space="preserve">указать </w:t>
      </w:r>
      <w:r w:rsidR="007D0000">
        <w:t>признак того, ИБС испорчен</w:t>
      </w:r>
      <w:r w:rsidR="007D0000" w:rsidRPr="0050162D">
        <w:t>, если  при расторжении выявлен</w:t>
      </w:r>
      <w:r w:rsidR="007D0000">
        <w:t>а</w:t>
      </w:r>
      <w:r w:rsidR="007D0000" w:rsidRPr="0050162D">
        <w:t xml:space="preserve"> </w:t>
      </w:r>
      <w:r w:rsidR="007D0000">
        <w:t>порча  ИБС.</w:t>
      </w:r>
    </w:p>
    <w:p w:rsidR="00CF1C81" w:rsidRPr="0050162D" w:rsidRDefault="00CF1C81" w:rsidP="007D0000">
      <w:pPr>
        <w:ind w:firstLine="708"/>
      </w:pPr>
      <w:r w:rsidRPr="0050162D">
        <w:t>В рамках данной активности система рассчитывает на основании тарифов следующие суммы  по договору:</w:t>
      </w:r>
    </w:p>
    <w:p w:rsidR="00CF1C81" w:rsidRDefault="00CF1C81" w:rsidP="0084209F">
      <w:pPr>
        <w:pStyle w:val="af5"/>
        <w:numPr>
          <w:ilvl w:val="0"/>
          <w:numId w:val="15"/>
        </w:numPr>
        <w:spacing w:after="160" w:line="259" w:lineRule="auto"/>
      </w:pPr>
      <w:r w:rsidRPr="0050162D">
        <w:t>Сумма комиссии за пользование ИБС сверх срока за период со дня следующего за днем окончания срока действия Договора по день расторжения включительно.</w:t>
      </w:r>
      <w:r w:rsidR="006E21AC">
        <w:t xml:space="preserve"> </w:t>
      </w:r>
    </w:p>
    <w:p w:rsidR="006E21AC" w:rsidRPr="006E21AC" w:rsidRDefault="006E21AC" w:rsidP="006E21AC">
      <w:pPr>
        <w:pStyle w:val="af5"/>
        <w:ind w:firstLine="696"/>
        <w:rPr>
          <w:i/>
          <w:sz w:val="20"/>
          <w:szCs w:val="20"/>
        </w:rPr>
      </w:pPr>
      <w:r w:rsidRPr="006E21AC">
        <w:rPr>
          <w:i/>
          <w:sz w:val="20"/>
          <w:szCs w:val="20"/>
        </w:rPr>
        <w:t>Проводки для ФЛ по оплате см.  п.   9.1.1  Приложения 1, по отмене оплаты см. п. 9.1.2.  или если комиссия была предварительно учтена на счетах требований см.  п.   9.1.</w:t>
      </w:r>
      <w:r w:rsidRPr="00C54F6A">
        <w:rPr>
          <w:i/>
          <w:sz w:val="20"/>
          <w:szCs w:val="20"/>
        </w:rPr>
        <w:t xml:space="preserve">8 </w:t>
      </w:r>
      <w:r w:rsidR="00340FCD" w:rsidRPr="00C54F6A">
        <w:rPr>
          <w:i/>
          <w:sz w:val="20"/>
          <w:szCs w:val="20"/>
        </w:rPr>
        <w:t>и 9.1.1</w:t>
      </w:r>
      <w:r w:rsidRPr="006E21AC">
        <w:rPr>
          <w:i/>
          <w:sz w:val="20"/>
          <w:szCs w:val="20"/>
        </w:rPr>
        <w:t xml:space="preserve"> Приложения 1, по отмене оплаты см. </w:t>
      </w:r>
      <w:r w:rsidR="00E42ED9" w:rsidRPr="00E42ED9">
        <w:rPr>
          <w:i/>
          <w:iCs/>
          <w:color w:val="000000" w:themeColor="text1"/>
          <w:sz w:val="20"/>
          <w:szCs w:val="20"/>
        </w:rPr>
        <w:t xml:space="preserve">п. 9.1.2.  и </w:t>
      </w:r>
      <w:r w:rsidRPr="006E21AC">
        <w:rPr>
          <w:i/>
          <w:sz w:val="20"/>
          <w:szCs w:val="20"/>
        </w:rPr>
        <w:t xml:space="preserve">п. 9.1.9.  </w:t>
      </w:r>
    </w:p>
    <w:p w:rsidR="006E21AC" w:rsidRPr="006E21AC" w:rsidRDefault="006E21AC" w:rsidP="006E21AC">
      <w:pPr>
        <w:ind w:left="708" w:firstLine="708"/>
        <w:rPr>
          <w:i/>
          <w:sz w:val="20"/>
          <w:szCs w:val="20"/>
        </w:rPr>
      </w:pPr>
      <w:r w:rsidRPr="006E21AC">
        <w:rPr>
          <w:i/>
          <w:sz w:val="20"/>
          <w:szCs w:val="20"/>
        </w:rPr>
        <w:t xml:space="preserve">  Проводки для ЮЛ по оплате см.  п.   9.2.1  Приложения 1, по отмене оплаты см. п. 9.2.2 или если комиссия была предварительно учтена на счетах требований см. </w:t>
      </w:r>
      <w:r w:rsidR="00C54F6A">
        <w:rPr>
          <w:i/>
          <w:sz w:val="20"/>
          <w:szCs w:val="20"/>
        </w:rPr>
        <w:t>п.   9.2</w:t>
      </w:r>
      <w:r w:rsidR="00C54F6A" w:rsidRPr="002962F4">
        <w:rPr>
          <w:i/>
          <w:sz w:val="20"/>
          <w:szCs w:val="20"/>
        </w:rPr>
        <w:t xml:space="preserve">.1  </w:t>
      </w:r>
      <w:r w:rsidR="00C54F6A">
        <w:rPr>
          <w:i/>
          <w:sz w:val="20"/>
          <w:szCs w:val="20"/>
        </w:rPr>
        <w:t>и</w:t>
      </w:r>
      <w:r w:rsidRPr="006E21AC">
        <w:rPr>
          <w:i/>
          <w:sz w:val="20"/>
          <w:szCs w:val="20"/>
        </w:rPr>
        <w:t xml:space="preserve"> п.   9.2.8  Приложения 1, по отмене оплаты см. </w:t>
      </w:r>
      <w:r w:rsidR="00E42ED9" w:rsidRPr="00E42ED9">
        <w:rPr>
          <w:i/>
          <w:iCs/>
          <w:color w:val="000000" w:themeColor="text1"/>
          <w:sz w:val="20"/>
          <w:szCs w:val="20"/>
        </w:rPr>
        <w:t>п. 9.</w:t>
      </w:r>
      <w:r w:rsidR="00E42ED9">
        <w:rPr>
          <w:i/>
          <w:iCs/>
          <w:color w:val="000000" w:themeColor="text1"/>
          <w:sz w:val="20"/>
          <w:szCs w:val="20"/>
        </w:rPr>
        <w:t>2</w:t>
      </w:r>
      <w:r w:rsidR="00E42ED9" w:rsidRPr="00E42ED9">
        <w:rPr>
          <w:i/>
          <w:iCs/>
          <w:color w:val="000000" w:themeColor="text1"/>
          <w:sz w:val="20"/>
          <w:szCs w:val="20"/>
        </w:rPr>
        <w:t xml:space="preserve">.2.  и </w:t>
      </w:r>
      <w:r w:rsidRPr="006E21AC">
        <w:rPr>
          <w:i/>
          <w:sz w:val="20"/>
          <w:szCs w:val="20"/>
        </w:rPr>
        <w:t xml:space="preserve">п. 9.2.9.  </w:t>
      </w:r>
    </w:p>
    <w:p w:rsidR="006E21AC" w:rsidRPr="0050162D" w:rsidRDefault="006E21AC" w:rsidP="006E21AC">
      <w:pPr>
        <w:pStyle w:val="af5"/>
        <w:spacing w:after="160" w:line="259" w:lineRule="auto"/>
      </w:pPr>
    </w:p>
    <w:p w:rsidR="007D0000" w:rsidRPr="00424516" w:rsidRDefault="007D0000" w:rsidP="0084209F">
      <w:pPr>
        <w:pStyle w:val="af5"/>
        <w:numPr>
          <w:ilvl w:val="0"/>
          <w:numId w:val="16"/>
        </w:numPr>
        <w:spacing w:after="160" w:line="259" w:lineRule="auto"/>
        <w:ind w:left="709"/>
        <w:jc w:val="left"/>
      </w:pPr>
      <w:r>
        <w:t>Штраф за порчу и/или  вскрытие ИБС</w:t>
      </w:r>
      <w:r w:rsidRPr="00424516">
        <w:t xml:space="preserve">, рассчитанный системой по тарифам Банка,  если  </w:t>
      </w:r>
      <w:r>
        <w:t>при расторжении выявлена порча ИБС</w:t>
      </w:r>
      <w:r w:rsidRPr="00424516">
        <w:t>.</w:t>
      </w:r>
      <w:r>
        <w:t xml:space="preserve"> Штраф рассчитывается только если на форме указан признак того, что ИБС испорчен. </w:t>
      </w:r>
      <w:r w:rsidRPr="00424516">
        <w:rPr>
          <w:i/>
          <w:sz w:val="20"/>
          <w:szCs w:val="20"/>
        </w:rPr>
        <w:t xml:space="preserve"> Проводки для ФЛ по оплате см.  п.   9.1.4  Приложения 1, по отмене оплаты см. п. 9.1.5. Проводки для ЮЛ по оплате см.  п.   9.2.4  Приложения 1, по отмене оплаты см. п. 9.2.5</w:t>
      </w:r>
    </w:p>
    <w:p w:rsidR="00DA1500" w:rsidRPr="0050162D" w:rsidRDefault="00373731" w:rsidP="00373731">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премиальной сети (филиал №7777) </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6F5F63" w:rsidRDefault="00373731" w:rsidP="00373731">
      <w:pPr>
        <w:ind w:firstLine="708"/>
      </w:pPr>
      <w:r w:rsidRPr="0050162D">
        <w:t xml:space="preserve">После этого активность по подготовке договора к расторжению считается законченной. </w:t>
      </w:r>
    </w:p>
    <w:p w:rsidR="006F5F63" w:rsidRDefault="006F5F63" w:rsidP="006F5F63">
      <w:pPr>
        <w:ind w:firstLine="708"/>
      </w:pPr>
      <w:r w:rsidRPr="0050162D">
        <w:t>Для завершения СИС «</w:t>
      </w:r>
      <w:r w:rsidR="005B0254">
        <w:t>Р</w:t>
      </w:r>
      <w:r w:rsidRPr="0050162D">
        <w:t xml:space="preserve">асторжение договора ИБС» необходимо выполнить активность по оплате, которая инициируется отдельной тематикой </w:t>
      </w:r>
      <w:r w:rsidRPr="0050162D">
        <w:rPr>
          <w:lang w:val="en-US"/>
        </w:rPr>
        <w:t>Siebel</w:t>
      </w:r>
      <w:r w:rsidRPr="0050162D">
        <w:t xml:space="preserve">. </w:t>
      </w:r>
    </w:p>
    <w:p w:rsidR="006F5F63" w:rsidRPr="0050162D" w:rsidRDefault="006F5F63" w:rsidP="006F5F63">
      <w:pPr>
        <w:ind w:firstLine="708"/>
      </w:pPr>
      <w:r>
        <w:t>Далее,  если оплата выполнена, в соответствии с СИС выполняется активность «Возврат ключей».</w:t>
      </w:r>
      <w:r w:rsidRPr="0050162D">
        <w:t xml:space="preserve"> По факту завершения активности долж</w:t>
      </w:r>
      <w:r>
        <w:t>е</w:t>
      </w:r>
      <w:r w:rsidRPr="0050162D">
        <w:t>н быть доступ</w:t>
      </w:r>
      <w:r>
        <w:t>е</w:t>
      </w:r>
      <w:r w:rsidRPr="0050162D">
        <w:t>н просмотр и печать документ</w:t>
      </w:r>
      <w:r>
        <w:t>а</w:t>
      </w:r>
      <w:r w:rsidRPr="0050162D">
        <w:t>:</w:t>
      </w:r>
    </w:p>
    <w:p w:rsidR="006F5F63" w:rsidRDefault="006F5F63" w:rsidP="006F5F63">
      <w:pPr>
        <w:ind w:firstLine="708"/>
      </w:pPr>
      <w:r w:rsidRPr="0050162D">
        <w:t>- Акт п/п ИБС и ключей от него</w:t>
      </w:r>
      <w:r>
        <w:t>(</w:t>
      </w:r>
      <w:r w:rsidRPr="00C154A6">
        <w:t>форма и содержание Акта зависят от типа договора</w:t>
      </w:r>
      <w:r>
        <w:t>) или</w:t>
      </w:r>
      <w:r w:rsidRPr="0050162D">
        <w:t xml:space="preserve"> Акт п/п ИБС и ключей от него (в связи с порчей имущества)</w:t>
      </w:r>
      <w:r>
        <w:t>,</w:t>
      </w:r>
      <w:r w:rsidRPr="0050162D">
        <w:t xml:space="preserve"> если была указана сумма ущерба.</w:t>
      </w:r>
      <w:r>
        <w:t xml:space="preserve"> </w:t>
      </w:r>
    </w:p>
    <w:p w:rsidR="006F5F63" w:rsidRPr="0050162D" w:rsidRDefault="006F5F63" w:rsidP="006F5F63">
      <w:pPr>
        <w:pStyle w:val="af5"/>
        <w:spacing w:after="160" w:line="259" w:lineRule="auto"/>
        <w:ind w:left="0" w:firstLine="851"/>
      </w:pPr>
      <w:r>
        <w:lastRenderedPageBreak/>
        <w:t>Далее статус договора ИБС меняется на «Закрыт» статус ИБС</w:t>
      </w:r>
      <w:r w:rsidRPr="004D5B61">
        <w:t xml:space="preserve"> </w:t>
      </w:r>
      <w:r>
        <w:t>изменяется на «Свободен»,  автоматически проставляется дата, начиная с которой, ИБС будет доступен для бронирования(следующий рабочий день).</w:t>
      </w:r>
    </w:p>
    <w:p w:rsidR="006F5F63" w:rsidRDefault="006F5F63" w:rsidP="00373731">
      <w:pPr>
        <w:ind w:firstLine="708"/>
      </w:pPr>
    </w:p>
    <w:p w:rsidR="00C51769" w:rsidRPr="0050162D" w:rsidRDefault="00C51769" w:rsidP="008A3520"/>
    <w:p w:rsidR="00C51769" w:rsidRPr="006E21AC" w:rsidRDefault="00C51769" w:rsidP="006E21AC">
      <w:pPr>
        <w:rPr>
          <w:b/>
        </w:rPr>
      </w:pPr>
      <w:r w:rsidRPr="006E21AC">
        <w:rPr>
          <w:b/>
        </w:rPr>
        <w:t>Выходы процесса</w:t>
      </w:r>
    </w:p>
    <w:p w:rsidR="00227E86" w:rsidRPr="0050162D" w:rsidRDefault="00227E86" w:rsidP="006E21AC">
      <w:pPr>
        <w:ind w:firstLine="708"/>
      </w:pPr>
      <w:r w:rsidRPr="0050162D">
        <w:t>Договор ИБС в статусе «</w:t>
      </w:r>
      <w:r w:rsidR="005B0254" w:rsidRPr="0050162D">
        <w:t>Истек срок пользования</w:t>
      </w:r>
      <w:r w:rsidRPr="0050162D">
        <w:t xml:space="preserve">». </w:t>
      </w:r>
    </w:p>
    <w:p w:rsidR="00227E86" w:rsidRPr="0050162D" w:rsidRDefault="00227E86" w:rsidP="006E21AC"/>
    <w:p w:rsidR="00C51769" w:rsidRPr="006E21AC" w:rsidRDefault="00C51769" w:rsidP="006E21AC">
      <w:pPr>
        <w:rPr>
          <w:b/>
        </w:rPr>
      </w:pPr>
      <w:r w:rsidRPr="006E21AC">
        <w:rPr>
          <w:b/>
        </w:rPr>
        <w:t>Ограничения процесса</w:t>
      </w:r>
    </w:p>
    <w:p w:rsidR="00227E86" w:rsidRPr="0050162D" w:rsidRDefault="00227E86" w:rsidP="006E21AC">
      <w:pPr>
        <w:ind w:firstLine="708"/>
      </w:pPr>
      <w:r w:rsidRPr="0050162D">
        <w:t xml:space="preserve">Инициируется из </w:t>
      </w:r>
      <w:r w:rsidRPr="0050162D">
        <w:rPr>
          <w:lang w:val="en-US"/>
        </w:rPr>
        <w:t>Siebel</w:t>
      </w:r>
      <w:r w:rsidRPr="0050162D">
        <w:t>. Применяется к Договорам ИБС в статусе «Истек срок пользования».</w:t>
      </w:r>
      <w:r w:rsidR="00524F7E">
        <w:t xml:space="preserve"> Ограничения на участие клиентов в данной активности регламентируется Правилами. Ограничений си</w:t>
      </w:r>
      <w:r w:rsidR="00AE5D38">
        <w:t>с</w:t>
      </w:r>
      <w:r w:rsidR="00524F7E">
        <w:t>темы не требуется.</w:t>
      </w:r>
    </w:p>
    <w:p w:rsidR="00227E86" w:rsidRPr="0050162D" w:rsidRDefault="00227E86" w:rsidP="006E21AC"/>
    <w:p w:rsidR="00C51769" w:rsidRPr="0050162D" w:rsidRDefault="00A8597D" w:rsidP="00B7679E">
      <w:pPr>
        <w:pStyle w:val="3"/>
      </w:pPr>
      <w:bookmarkStart w:id="138" w:name="_Toc454971411"/>
      <w:r w:rsidRPr="0050162D">
        <w:t>Вскрытие ИБС с прекращением действия Договора в присутствии Клиента</w:t>
      </w:r>
      <w:bookmarkEnd w:id="138"/>
    </w:p>
    <w:p w:rsidR="00C51769" w:rsidRPr="002962F4" w:rsidRDefault="00C51769" w:rsidP="002962F4">
      <w:pPr>
        <w:rPr>
          <w:b/>
        </w:rPr>
      </w:pPr>
      <w:r w:rsidRPr="002962F4">
        <w:rPr>
          <w:b/>
        </w:rPr>
        <w:t>Входы процесса</w:t>
      </w:r>
    </w:p>
    <w:p w:rsidR="00227E86" w:rsidRPr="0050162D" w:rsidRDefault="00227E86" w:rsidP="002962F4">
      <w:pPr>
        <w:ind w:firstLine="708"/>
      </w:pPr>
      <w:r w:rsidRPr="0050162D">
        <w:t>Договор находится в статусе «Действует» или «Истек срок пользования».</w:t>
      </w:r>
    </w:p>
    <w:p w:rsidR="00227E86" w:rsidRPr="0050162D" w:rsidRDefault="00227E86" w:rsidP="002962F4"/>
    <w:p w:rsidR="00C51769" w:rsidRPr="002962F4" w:rsidRDefault="00C51769" w:rsidP="002962F4">
      <w:pPr>
        <w:rPr>
          <w:b/>
        </w:rPr>
      </w:pPr>
      <w:r w:rsidRPr="002962F4">
        <w:rPr>
          <w:b/>
        </w:rPr>
        <w:t>Описание процесса</w:t>
      </w:r>
    </w:p>
    <w:p w:rsidR="00ED011B" w:rsidRPr="0050162D" w:rsidRDefault="00ED011B" w:rsidP="002962F4">
      <w:pPr>
        <w:ind w:firstLine="708"/>
      </w:pPr>
      <w:r w:rsidRPr="0050162D">
        <w:t xml:space="preserve">Инициируется из </w:t>
      </w:r>
      <w:r w:rsidRPr="0050162D">
        <w:rPr>
          <w:lang w:val="en-US"/>
        </w:rPr>
        <w:t>Siebel</w:t>
      </w:r>
      <w:r w:rsidRPr="0050162D">
        <w:t xml:space="preserve"> с помощью тематики «</w:t>
      </w:r>
      <w:r w:rsidR="00B87727">
        <w:t>Создание и обслуживание договоров ИБС с ЮЛ</w:t>
      </w:r>
      <w:r w:rsidRPr="0050162D">
        <w:t>» или «</w:t>
      </w:r>
      <w:r w:rsidR="0027455B" w:rsidRPr="0027455B">
        <w:t>Создание и обслуживание договора ИБС с ФЛ и двухстороннего договора</w:t>
      </w:r>
      <w:r w:rsidRPr="0050162D">
        <w:t>». Она доступна как при идентификации всех Клиентов по Договору ИБС, так и при идентификации одного из двух Клиентов по Договору ИБС,. Применяется к Договорам ИБС в статусе  «Действует» или «Истек срок пользования».</w:t>
      </w:r>
    </w:p>
    <w:p w:rsidR="000E5257" w:rsidRPr="0050162D" w:rsidRDefault="000E5257" w:rsidP="000E5257">
      <w:pPr>
        <w:pStyle w:val="af5"/>
        <w:spacing w:after="160" w:line="259" w:lineRule="auto"/>
        <w:ind w:left="0" w:firstLine="851"/>
      </w:pPr>
      <w:r w:rsidRPr="0050162D">
        <w:t>В рамках данной активности система рассчитывает на основании тарифов следующие суммы  по договору:</w:t>
      </w:r>
    </w:p>
    <w:p w:rsidR="000E5257" w:rsidRDefault="003E69CF" w:rsidP="0084209F">
      <w:pPr>
        <w:pStyle w:val="af5"/>
        <w:numPr>
          <w:ilvl w:val="0"/>
          <w:numId w:val="15"/>
        </w:numPr>
        <w:spacing w:after="160" w:line="259" w:lineRule="auto"/>
      </w:pPr>
      <w:r>
        <w:t>Если договор в статусе «Истек срок пользования», с</w:t>
      </w:r>
      <w:r w:rsidR="000E5257" w:rsidRPr="0050162D">
        <w:t>умма комиссии за пользование ИБС сверх срока за период со дня следующего за днем окончания срока действия Договора по день расторжения включительно.</w:t>
      </w:r>
    </w:p>
    <w:p w:rsidR="002962F4" w:rsidRDefault="002962F4" w:rsidP="002962F4">
      <w:pPr>
        <w:pStyle w:val="af5"/>
        <w:ind w:firstLine="696"/>
        <w:rPr>
          <w:i/>
          <w:sz w:val="20"/>
          <w:szCs w:val="20"/>
        </w:rPr>
      </w:pPr>
      <w:r w:rsidRPr="002962F4">
        <w:rPr>
          <w:i/>
          <w:sz w:val="20"/>
          <w:szCs w:val="20"/>
        </w:rPr>
        <w:t xml:space="preserve">Проводки для ФЛ по оплате см.  п.   9.1.1  Приложения 1, по отмене оплаты см. п. 9.1.2.  или если комиссия была предварительно учтена на счетах требований см.  п.   9.1.8 </w:t>
      </w:r>
      <w:r w:rsidR="002C607E">
        <w:rPr>
          <w:i/>
          <w:sz w:val="20"/>
          <w:szCs w:val="20"/>
        </w:rPr>
        <w:t xml:space="preserve">и </w:t>
      </w:r>
      <w:r w:rsidR="002C607E" w:rsidRPr="002962F4">
        <w:rPr>
          <w:i/>
          <w:sz w:val="20"/>
          <w:szCs w:val="20"/>
        </w:rPr>
        <w:t>9.1.1</w:t>
      </w:r>
      <w:r w:rsidRPr="002962F4">
        <w:rPr>
          <w:i/>
          <w:sz w:val="20"/>
          <w:szCs w:val="20"/>
        </w:rPr>
        <w:t xml:space="preserve"> Приложения 1, по отмене оплаты см. п. 9.1.9.  </w:t>
      </w:r>
    </w:p>
    <w:p w:rsidR="002962F4" w:rsidRPr="002962F4" w:rsidRDefault="002962F4" w:rsidP="002962F4">
      <w:pPr>
        <w:pStyle w:val="af5"/>
        <w:ind w:firstLine="696"/>
        <w:rPr>
          <w:i/>
          <w:sz w:val="20"/>
          <w:szCs w:val="20"/>
        </w:rPr>
      </w:pPr>
      <w:r w:rsidRPr="002962F4">
        <w:rPr>
          <w:i/>
          <w:sz w:val="20"/>
          <w:szCs w:val="20"/>
        </w:rPr>
        <w:t xml:space="preserve"> Проводки для ЮЛ по оплате см.  п.   9.2.1  Приложения 1, по отмене оплаты см. п. 9.2.2 или если комиссия была предварительно учтена на счетах требований см.</w:t>
      </w:r>
      <w:r w:rsidR="009B1509" w:rsidRPr="009B1509">
        <w:rPr>
          <w:i/>
          <w:sz w:val="20"/>
          <w:szCs w:val="20"/>
        </w:rPr>
        <w:t xml:space="preserve"> </w:t>
      </w:r>
      <w:r w:rsidR="009B1509">
        <w:rPr>
          <w:i/>
          <w:sz w:val="20"/>
          <w:szCs w:val="20"/>
        </w:rPr>
        <w:t>п.   9.2</w:t>
      </w:r>
      <w:r w:rsidR="009B1509" w:rsidRPr="002962F4">
        <w:rPr>
          <w:i/>
          <w:sz w:val="20"/>
          <w:szCs w:val="20"/>
        </w:rPr>
        <w:t xml:space="preserve">.1  </w:t>
      </w:r>
      <w:r w:rsidR="009B1509">
        <w:rPr>
          <w:i/>
          <w:sz w:val="20"/>
          <w:szCs w:val="20"/>
        </w:rPr>
        <w:t>и</w:t>
      </w:r>
      <w:r w:rsidRPr="002962F4">
        <w:rPr>
          <w:i/>
          <w:sz w:val="20"/>
          <w:szCs w:val="20"/>
        </w:rPr>
        <w:t xml:space="preserve">  п.   9.2.8  Приложения 1, по отмене оплаты см. п. 9.2.9.  </w:t>
      </w:r>
    </w:p>
    <w:p w:rsidR="002962F4" w:rsidRPr="0050162D" w:rsidRDefault="002962F4" w:rsidP="002962F4">
      <w:pPr>
        <w:pStyle w:val="af5"/>
        <w:spacing w:after="160" w:line="259" w:lineRule="auto"/>
      </w:pPr>
    </w:p>
    <w:p w:rsidR="000E5257" w:rsidRDefault="00ED0986" w:rsidP="0084209F">
      <w:pPr>
        <w:pStyle w:val="af5"/>
        <w:numPr>
          <w:ilvl w:val="0"/>
          <w:numId w:val="15"/>
        </w:numPr>
        <w:spacing w:after="160" w:line="259" w:lineRule="auto"/>
        <w:jc w:val="left"/>
      </w:pPr>
      <w:r>
        <w:t>Штраф за порчу и/или  вскрытие ИБС</w:t>
      </w:r>
      <w:r w:rsidR="000E5257" w:rsidRPr="0050162D">
        <w:t>, рассчитанный системой по тарифам Банка.</w:t>
      </w:r>
    </w:p>
    <w:p w:rsidR="006E21AC" w:rsidRPr="00424516" w:rsidRDefault="006E21AC" w:rsidP="006E21AC">
      <w:pPr>
        <w:spacing w:after="160" w:line="259" w:lineRule="auto"/>
        <w:ind w:left="708" w:firstLine="708"/>
        <w:jc w:val="left"/>
      </w:pPr>
      <w:r w:rsidRPr="006E21AC">
        <w:rPr>
          <w:i/>
          <w:sz w:val="20"/>
          <w:szCs w:val="20"/>
        </w:rPr>
        <w:t>Проводки для ФЛ по оплате см.  п.   9.1.4  Приложения 1, по отмене оплаты см. п. 9.1.5. Проводки для ЮЛ по оплате см.  п.   9.2.4  Приложения 1, по отмене оплаты см. п. 9.2.5</w:t>
      </w:r>
    </w:p>
    <w:p w:rsidR="006E21AC" w:rsidRPr="0050162D" w:rsidRDefault="006E21AC" w:rsidP="006E21AC">
      <w:pPr>
        <w:pStyle w:val="af5"/>
        <w:spacing w:after="160" w:line="259" w:lineRule="auto"/>
        <w:jc w:val="left"/>
      </w:pPr>
    </w:p>
    <w:p w:rsidR="000E5257" w:rsidRPr="0050162D" w:rsidRDefault="000E5257" w:rsidP="000E5257">
      <w:pPr>
        <w:spacing w:after="160" w:line="259" w:lineRule="auto"/>
      </w:pPr>
    </w:p>
    <w:p w:rsidR="00DA1500" w:rsidRPr="0050162D" w:rsidRDefault="000E5257" w:rsidP="000E5257">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0E5257" w:rsidRPr="0050162D" w:rsidRDefault="000E5257" w:rsidP="006E21AC">
      <w:r w:rsidRPr="0050162D">
        <w:t xml:space="preserve">После этого активность по подготовке к вскрытию ИБС считается законченной. Для завершения СИС «Вскрытие ИБС с прекращением действия Договора в присутствии Клиента» необходимо выполнить активность по оплате, которая инициируется отдельной тематикой </w:t>
      </w:r>
      <w:r w:rsidRPr="0050162D">
        <w:rPr>
          <w:lang w:val="en-US"/>
        </w:rPr>
        <w:t>Siebel</w:t>
      </w:r>
      <w:r w:rsidRPr="0050162D">
        <w:t xml:space="preserve">.  После выполнения оплаты  договор ИБС перейдет в статус «Закрыт», статус ИБС изменится на «Свободен». </w:t>
      </w:r>
    </w:p>
    <w:p w:rsidR="00315DAC" w:rsidRDefault="007F7760" w:rsidP="006E21AC">
      <w:pPr>
        <w:ind w:firstLine="708"/>
      </w:pPr>
      <w:r w:rsidRPr="0050162D">
        <w:t>Если ИБС должен быть присвоен статус «Технически не доступен», это действие производится ответственным лицом</w:t>
      </w:r>
      <w:r w:rsidR="00315DAC" w:rsidRPr="0050162D">
        <w:t xml:space="preserve"> </w:t>
      </w:r>
      <w:r w:rsidRPr="0050162D">
        <w:t>(Ад</w:t>
      </w:r>
      <w:r w:rsidR="00315DAC" w:rsidRPr="0050162D">
        <w:t>министратором).</w:t>
      </w:r>
    </w:p>
    <w:p w:rsidR="007F7760" w:rsidRPr="0050162D" w:rsidRDefault="007F7760" w:rsidP="006E21AC"/>
    <w:p w:rsidR="00C51769" w:rsidRPr="0050162D" w:rsidRDefault="00C51769" w:rsidP="006E21AC">
      <w:pPr>
        <w:rPr>
          <w:b/>
        </w:rPr>
      </w:pPr>
      <w:r w:rsidRPr="0050162D">
        <w:rPr>
          <w:b/>
        </w:rPr>
        <w:lastRenderedPageBreak/>
        <w:t>Выходы процесса</w:t>
      </w:r>
    </w:p>
    <w:p w:rsidR="00315DAC" w:rsidRPr="0050162D" w:rsidRDefault="00315DAC" w:rsidP="006E21AC">
      <w:pPr>
        <w:ind w:firstLine="708"/>
      </w:pPr>
      <w:r w:rsidRPr="0050162D">
        <w:t>Договор ИБС в статусе «Закрыт»</w:t>
      </w:r>
      <w:r w:rsidR="00EF53A0">
        <w:t xml:space="preserve">  после выполнения оплаты</w:t>
      </w:r>
      <w:r w:rsidRPr="0050162D">
        <w:t xml:space="preserve">. </w:t>
      </w:r>
    </w:p>
    <w:p w:rsidR="00315DAC" w:rsidRPr="0050162D" w:rsidRDefault="00315DAC" w:rsidP="006E21AC"/>
    <w:p w:rsidR="00C51769" w:rsidRPr="0050162D" w:rsidRDefault="00C51769" w:rsidP="006E21AC">
      <w:pPr>
        <w:rPr>
          <w:b/>
        </w:rPr>
      </w:pPr>
      <w:r w:rsidRPr="0050162D">
        <w:rPr>
          <w:b/>
        </w:rPr>
        <w:t>Ограничения процесса</w:t>
      </w:r>
    </w:p>
    <w:p w:rsidR="00315DAC" w:rsidRPr="0050162D" w:rsidRDefault="00315DAC" w:rsidP="006E21AC">
      <w:pPr>
        <w:ind w:firstLine="708"/>
      </w:pPr>
      <w:r w:rsidRPr="0050162D">
        <w:t xml:space="preserve">Инициируется из </w:t>
      </w:r>
      <w:r w:rsidRPr="0050162D">
        <w:rPr>
          <w:lang w:val="en-US"/>
        </w:rPr>
        <w:t>Siebel</w:t>
      </w:r>
      <w:r w:rsidRPr="0050162D">
        <w:t>. Применяется к Договорам ИБС в статусе «Действует» или «Истек срок пользования».</w:t>
      </w:r>
      <w:r w:rsidR="00524F7E">
        <w:t xml:space="preserve"> Ограничения на участие клиентов в данной активности регламентируется Правилами. Ограничений ситемы не требуется.</w:t>
      </w:r>
    </w:p>
    <w:p w:rsidR="007F7760" w:rsidRPr="0050162D" w:rsidRDefault="00A8597D" w:rsidP="00B7679E">
      <w:pPr>
        <w:pStyle w:val="3"/>
      </w:pPr>
      <w:bookmarkStart w:id="139" w:name="_Toc454971412"/>
      <w:r w:rsidRPr="0050162D">
        <w:t>Вскрытие ИБС с прекращением действия Договора без Клиента</w:t>
      </w:r>
      <w:bookmarkEnd w:id="139"/>
    </w:p>
    <w:p w:rsidR="007F7760" w:rsidRPr="006E21AC" w:rsidRDefault="007F7760" w:rsidP="006E21AC">
      <w:pPr>
        <w:rPr>
          <w:b/>
        </w:rPr>
      </w:pPr>
      <w:r w:rsidRPr="006E21AC">
        <w:rPr>
          <w:b/>
        </w:rPr>
        <w:t>Входы процесса</w:t>
      </w:r>
    </w:p>
    <w:p w:rsidR="00983716" w:rsidRPr="00983716" w:rsidRDefault="00ED66FB" w:rsidP="00983716">
      <w:pPr>
        <w:autoSpaceDE w:val="0"/>
        <w:autoSpaceDN w:val="0"/>
        <w:adjustRightInd w:val="0"/>
        <w:ind w:firstLine="708"/>
        <w:jc w:val="left"/>
      </w:pPr>
      <w:r w:rsidRPr="0050162D">
        <w:t>Договор находится в статусе «Истек срок пользования» более 30 календарных дней.</w:t>
      </w:r>
      <w:r w:rsidR="00983716">
        <w:t xml:space="preserve"> </w:t>
      </w:r>
    </w:p>
    <w:p w:rsidR="00ED66FB" w:rsidRPr="0050162D" w:rsidRDefault="00ED66FB" w:rsidP="006E21AC">
      <w:pPr>
        <w:ind w:firstLine="708"/>
      </w:pPr>
    </w:p>
    <w:p w:rsidR="00ED66FB" w:rsidRPr="0050162D" w:rsidRDefault="00ED66FB" w:rsidP="006E21AC"/>
    <w:p w:rsidR="007F7760" w:rsidRPr="006E21AC" w:rsidRDefault="007F7760" w:rsidP="006E21AC">
      <w:pPr>
        <w:rPr>
          <w:b/>
        </w:rPr>
      </w:pPr>
      <w:r w:rsidRPr="006E21AC">
        <w:rPr>
          <w:b/>
        </w:rPr>
        <w:t>Описание процесса</w:t>
      </w:r>
    </w:p>
    <w:p w:rsidR="00ED66FB" w:rsidRPr="0050162D" w:rsidRDefault="007F7760" w:rsidP="006E21AC">
      <w:pPr>
        <w:ind w:firstLine="708"/>
      </w:pPr>
      <w:r w:rsidRPr="0050162D">
        <w:t>Идентификация Клиента по Договору не требуется, активность инициируется</w:t>
      </w:r>
      <w:r w:rsidR="00ED66FB" w:rsidRPr="0050162D">
        <w:t xml:space="preserve"> в Спектрум </w:t>
      </w:r>
      <w:r w:rsidR="005D4D76">
        <w:t xml:space="preserve">уполномоченным </w:t>
      </w:r>
      <w:r w:rsidR="00ED66FB" w:rsidRPr="0050162D">
        <w:t xml:space="preserve">сотрудником </w:t>
      </w:r>
      <w:r w:rsidRPr="0050162D">
        <w:t xml:space="preserve">по отношению к выбранному Договору ИБС. </w:t>
      </w:r>
    </w:p>
    <w:p w:rsidR="00ED66FB" w:rsidRPr="0050162D" w:rsidRDefault="007F7760" w:rsidP="00ED66FB">
      <w:pPr>
        <w:ind w:firstLine="851"/>
      </w:pPr>
      <w:r w:rsidRPr="0050162D">
        <w:t>Поиск необходимо осуществлять по № Договора, или по № ИБС, или по ФИО Клиента.</w:t>
      </w:r>
    </w:p>
    <w:p w:rsidR="007F7760" w:rsidRDefault="00ED66FB" w:rsidP="00ED66FB">
      <w:pPr>
        <w:ind w:firstLine="851"/>
      </w:pPr>
      <w:r w:rsidRPr="0050162D">
        <w:t>Активность п</w:t>
      </w:r>
      <w:r w:rsidR="007F7760" w:rsidRPr="0050162D">
        <w:t xml:space="preserve">рименима к Договору, если он более 30 </w:t>
      </w:r>
      <w:r w:rsidR="00456E08" w:rsidRPr="0050162D">
        <w:t xml:space="preserve">календарных </w:t>
      </w:r>
      <w:r w:rsidR="007F7760" w:rsidRPr="0050162D">
        <w:t>дней находится в статусе «Истек срок пользования».  </w:t>
      </w:r>
    </w:p>
    <w:p w:rsidR="00BF1BFF" w:rsidRDefault="00BF1BFF" w:rsidP="00BF1BFF">
      <w:pPr>
        <w:ind w:firstLine="360"/>
      </w:pPr>
      <w:r>
        <w:t>Система должна предоставить возможность указать по чьей  вине производится вскрытие. Банка или клиента.</w:t>
      </w:r>
    </w:p>
    <w:p w:rsidR="00353BA1" w:rsidRPr="0050162D" w:rsidRDefault="00353BA1" w:rsidP="00353BA1">
      <w:pPr>
        <w:pStyle w:val="af5"/>
        <w:spacing w:after="160" w:line="259" w:lineRule="auto"/>
        <w:ind w:left="0" w:firstLine="851"/>
      </w:pPr>
      <w:r w:rsidRPr="0050162D">
        <w:t>В рамках данной активности система рассчитывает на основании тарифов следующие суммы  по договору:</w:t>
      </w:r>
    </w:p>
    <w:p w:rsidR="000055C1" w:rsidRDefault="00353BA1" w:rsidP="0084209F">
      <w:pPr>
        <w:pStyle w:val="af5"/>
        <w:numPr>
          <w:ilvl w:val="0"/>
          <w:numId w:val="15"/>
        </w:numPr>
        <w:spacing w:after="160" w:line="259" w:lineRule="auto"/>
      </w:pPr>
      <w:r w:rsidRPr="0050162D">
        <w:t>Сумма комиссии за пользование ИБС сверх срока за период со дня следующего за днем окончания срока действия Договора по день расторжения включительно.</w:t>
      </w:r>
    </w:p>
    <w:p w:rsidR="000055C1" w:rsidRDefault="00812EE3" w:rsidP="009B1509">
      <w:pPr>
        <w:pStyle w:val="af5"/>
        <w:spacing w:after="160" w:line="259" w:lineRule="auto"/>
        <w:ind w:firstLine="696"/>
        <w:jc w:val="left"/>
        <w:rPr>
          <w:i/>
          <w:sz w:val="20"/>
          <w:szCs w:val="20"/>
        </w:rPr>
      </w:pPr>
      <w:r>
        <w:rPr>
          <w:i/>
          <w:sz w:val="20"/>
          <w:szCs w:val="20"/>
        </w:rPr>
        <w:t>Если погашение возможно</w:t>
      </w:r>
      <w:r w:rsidR="00EA26A0" w:rsidRPr="00EA26A0">
        <w:rPr>
          <w:i/>
          <w:iCs/>
          <w:color w:val="FF0000"/>
          <w:sz w:val="20"/>
          <w:szCs w:val="20"/>
        </w:rPr>
        <w:t xml:space="preserve"> </w:t>
      </w:r>
      <w:r w:rsidR="00EA26A0">
        <w:rPr>
          <w:i/>
          <w:iCs/>
          <w:color w:val="FF0000"/>
          <w:sz w:val="20"/>
          <w:szCs w:val="20"/>
        </w:rPr>
        <w:t>на основании заранее данного акцепта</w:t>
      </w:r>
      <w:r>
        <w:rPr>
          <w:i/>
          <w:sz w:val="20"/>
          <w:szCs w:val="20"/>
        </w:rPr>
        <w:t>, то выполняются п</w:t>
      </w:r>
      <w:r w:rsidR="000055C1" w:rsidRPr="000055C1">
        <w:rPr>
          <w:i/>
          <w:sz w:val="20"/>
          <w:szCs w:val="20"/>
        </w:rPr>
        <w:t xml:space="preserve">роводки для ФЛ по оплате см.  п.   9.1.1  Приложения 1, по отмене оплаты см. п. 9.1.2.  или если комиссия была предварительно учтена на счетах требований см. </w:t>
      </w:r>
      <w:r w:rsidR="009B1509" w:rsidRPr="002962F4">
        <w:rPr>
          <w:i/>
          <w:sz w:val="20"/>
          <w:szCs w:val="20"/>
        </w:rPr>
        <w:t xml:space="preserve">п.   9.1.1  </w:t>
      </w:r>
      <w:r w:rsidR="009B1509">
        <w:rPr>
          <w:i/>
          <w:sz w:val="20"/>
          <w:szCs w:val="20"/>
        </w:rPr>
        <w:t>и</w:t>
      </w:r>
      <w:r w:rsidR="000055C1" w:rsidRPr="000055C1">
        <w:rPr>
          <w:i/>
          <w:sz w:val="20"/>
          <w:szCs w:val="20"/>
        </w:rPr>
        <w:t xml:space="preserve"> п.   9.1.8  Приложения 1, по отмене оплаты см. </w:t>
      </w:r>
      <w:r w:rsidR="00E42ED9" w:rsidRPr="00E42ED9">
        <w:rPr>
          <w:i/>
          <w:iCs/>
          <w:color w:val="000000" w:themeColor="text1"/>
          <w:sz w:val="20"/>
          <w:szCs w:val="20"/>
        </w:rPr>
        <w:t xml:space="preserve">п. 9.1.2.  и </w:t>
      </w:r>
      <w:r w:rsidR="000055C1" w:rsidRPr="000055C1">
        <w:rPr>
          <w:i/>
          <w:sz w:val="20"/>
          <w:szCs w:val="20"/>
        </w:rPr>
        <w:t xml:space="preserve">п. 9.1.9.  </w:t>
      </w:r>
    </w:p>
    <w:p w:rsidR="000055C1" w:rsidRDefault="000055C1" w:rsidP="009B1509">
      <w:pPr>
        <w:pStyle w:val="af5"/>
        <w:spacing w:after="160" w:line="259" w:lineRule="auto"/>
        <w:ind w:firstLine="696"/>
        <w:jc w:val="left"/>
        <w:rPr>
          <w:i/>
          <w:sz w:val="20"/>
          <w:szCs w:val="20"/>
        </w:rPr>
      </w:pPr>
      <w:r w:rsidRPr="000055C1">
        <w:rPr>
          <w:i/>
          <w:sz w:val="20"/>
          <w:szCs w:val="20"/>
        </w:rPr>
        <w:t xml:space="preserve"> Проводки для ЮЛ по оплате см.  п.   9.2.1  Приложения 1, по отмене оплаты см. п. 9.2.2 или если комиссия была предварительно учтена на счетах требований см. </w:t>
      </w:r>
      <w:r w:rsidR="009B1509" w:rsidRPr="002962F4">
        <w:rPr>
          <w:i/>
          <w:sz w:val="20"/>
          <w:szCs w:val="20"/>
        </w:rPr>
        <w:t>п.   9.</w:t>
      </w:r>
      <w:r w:rsidR="00194C5D">
        <w:rPr>
          <w:i/>
          <w:sz w:val="20"/>
          <w:szCs w:val="20"/>
        </w:rPr>
        <w:t>2</w:t>
      </w:r>
      <w:r w:rsidR="009B1509" w:rsidRPr="002962F4">
        <w:rPr>
          <w:i/>
          <w:sz w:val="20"/>
          <w:szCs w:val="20"/>
        </w:rPr>
        <w:t xml:space="preserve">.1  </w:t>
      </w:r>
      <w:r w:rsidR="009B1509">
        <w:rPr>
          <w:i/>
          <w:sz w:val="20"/>
          <w:szCs w:val="20"/>
        </w:rPr>
        <w:t>и</w:t>
      </w:r>
      <w:r w:rsidRPr="000055C1">
        <w:rPr>
          <w:i/>
          <w:sz w:val="20"/>
          <w:szCs w:val="20"/>
        </w:rPr>
        <w:t xml:space="preserve"> п.   9.2.8  Приложения 1, по отмене оплаты см. </w:t>
      </w:r>
      <w:r w:rsidR="00E42ED9" w:rsidRPr="00E42ED9">
        <w:rPr>
          <w:i/>
          <w:iCs/>
          <w:color w:val="000000" w:themeColor="text1"/>
          <w:sz w:val="20"/>
          <w:szCs w:val="20"/>
        </w:rPr>
        <w:t>п. 9.</w:t>
      </w:r>
      <w:r w:rsidR="00E42ED9">
        <w:rPr>
          <w:i/>
          <w:iCs/>
          <w:color w:val="000000" w:themeColor="text1"/>
          <w:sz w:val="20"/>
          <w:szCs w:val="20"/>
        </w:rPr>
        <w:t>2</w:t>
      </w:r>
      <w:r w:rsidR="00E42ED9" w:rsidRPr="00E42ED9">
        <w:rPr>
          <w:i/>
          <w:iCs/>
          <w:color w:val="000000" w:themeColor="text1"/>
          <w:sz w:val="20"/>
          <w:szCs w:val="20"/>
        </w:rPr>
        <w:t xml:space="preserve">.2.  и </w:t>
      </w:r>
      <w:r w:rsidRPr="000055C1">
        <w:rPr>
          <w:i/>
          <w:sz w:val="20"/>
          <w:szCs w:val="20"/>
        </w:rPr>
        <w:t>п. 9.2.9.</w:t>
      </w:r>
    </w:p>
    <w:p w:rsidR="00535D01" w:rsidRPr="00535D01" w:rsidRDefault="00812EE3" w:rsidP="00535D01">
      <w:pPr>
        <w:pStyle w:val="af5"/>
        <w:spacing w:after="160" w:line="259" w:lineRule="auto"/>
        <w:ind w:firstLine="696"/>
        <w:rPr>
          <w:i/>
          <w:sz w:val="20"/>
          <w:szCs w:val="20"/>
        </w:rPr>
      </w:pPr>
      <w:r>
        <w:t xml:space="preserve"> </w:t>
      </w:r>
      <w:r>
        <w:rPr>
          <w:i/>
          <w:sz w:val="20"/>
          <w:szCs w:val="20"/>
        </w:rPr>
        <w:t>Если погашение не возможно</w:t>
      </w:r>
      <w:r w:rsidR="00EA26A0">
        <w:rPr>
          <w:i/>
          <w:sz w:val="20"/>
          <w:szCs w:val="20"/>
        </w:rPr>
        <w:t xml:space="preserve"> </w:t>
      </w:r>
      <w:r w:rsidR="00EA26A0">
        <w:rPr>
          <w:i/>
          <w:iCs/>
          <w:color w:val="FF0000"/>
          <w:sz w:val="20"/>
          <w:szCs w:val="20"/>
        </w:rPr>
        <w:t>на основании заранее данного акцепта</w:t>
      </w:r>
      <w:r>
        <w:rPr>
          <w:i/>
          <w:sz w:val="20"/>
          <w:szCs w:val="20"/>
        </w:rPr>
        <w:t>, то</w:t>
      </w:r>
      <w:r w:rsidR="00535D01">
        <w:rPr>
          <w:i/>
          <w:sz w:val="20"/>
          <w:szCs w:val="20"/>
        </w:rPr>
        <w:t xml:space="preserve"> в рамках активности «</w:t>
      </w:r>
      <w:r w:rsidR="00A87683">
        <w:rPr>
          <w:i/>
          <w:sz w:val="20"/>
          <w:szCs w:val="20"/>
        </w:rPr>
        <w:t>Завершение вскрытия ИБС</w:t>
      </w:r>
      <w:r w:rsidR="00535D01">
        <w:rPr>
          <w:i/>
          <w:sz w:val="20"/>
          <w:szCs w:val="20"/>
        </w:rPr>
        <w:t>» (см. п.2.3.10)</w:t>
      </w:r>
      <w:r w:rsidR="00535D01" w:rsidRPr="00535D01">
        <w:rPr>
          <w:i/>
          <w:sz w:val="20"/>
          <w:szCs w:val="20"/>
        </w:rPr>
        <w:t xml:space="preserve"> сумма комиссии за текущий период должна быть отражена на счете сводном 47423(1) для ФЛ и ЮЛ по действующим договорам. (см. п. 9.1.10 для ФЛ и 9.2.10 для ЮЛ.)</w:t>
      </w:r>
      <w:r w:rsidR="00535D01">
        <w:rPr>
          <w:i/>
          <w:sz w:val="20"/>
          <w:szCs w:val="20"/>
        </w:rPr>
        <w:t>.</w:t>
      </w:r>
      <w:r w:rsidR="00535D01" w:rsidRPr="00535D01">
        <w:rPr>
          <w:i/>
          <w:sz w:val="20"/>
          <w:szCs w:val="20"/>
        </w:rPr>
        <w:t xml:space="preserve">  Затем весь остаток  требований по неуплаченной комиссии за пользование ИБС сверх срока, в части данного договора, должен быть переучтен на сводном счете 47423(2) для ФЛ и ЮЛ по договорам,  закрытым с обязательствами. </w:t>
      </w:r>
      <w:r w:rsidR="00535D01" w:rsidRPr="006E21AC">
        <w:rPr>
          <w:i/>
          <w:sz w:val="20"/>
          <w:szCs w:val="20"/>
        </w:rPr>
        <w:t>Проводки для ФЛ по оплате см.  п.   9.1.</w:t>
      </w:r>
      <w:r w:rsidR="00535D01">
        <w:rPr>
          <w:i/>
          <w:sz w:val="20"/>
          <w:szCs w:val="20"/>
        </w:rPr>
        <w:t>11</w:t>
      </w:r>
      <w:r w:rsidR="00535D01" w:rsidRPr="006E21AC">
        <w:rPr>
          <w:i/>
          <w:sz w:val="20"/>
          <w:szCs w:val="20"/>
        </w:rPr>
        <w:t xml:space="preserve">  Приложения 1, по отмене оплаты см. п. 9.1.</w:t>
      </w:r>
      <w:r w:rsidR="00535D01">
        <w:rPr>
          <w:i/>
          <w:sz w:val="20"/>
          <w:szCs w:val="20"/>
        </w:rPr>
        <w:t>12</w:t>
      </w:r>
      <w:r w:rsidR="00535D01" w:rsidRPr="006E21AC">
        <w:rPr>
          <w:i/>
          <w:sz w:val="20"/>
          <w:szCs w:val="20"/>
        </w:rPr>
        <w:t>. Проводки для ЮЛ по оплате см.  п.   9.2.</w:t>
      </w:r>
      <w:r w:rsidR="00535D01">
        <w:rPr>
          <w:i/>
          <w:sz w:val="20"/>
          <w:szCs w:val="20"/>
        </w:rPr>
        <w:t>11</w:t>
      </w:r>
      <w:r w:rsidR="00535D01" w:rsidRPr="006E21AC">
        <w:rPr>
          <w:i/>
          <w:sz w:val="20"/>
          <w:szCs w:val="20"/>
        </w:rPr>
        <w:t xml:space="preserve">  Приложения 1, по отмене оплаты см. п. 9.2.</w:t>
      </w:r>
      <w:r w:rsidR="00535D01">
        <w:rPr>
          <w:i/>
          <w:sz w:val="20"/>
          <w:szCs w:val="20"/>
        </w:rPr>
        <w:t>12</w:t>
      </w:r>
    </w:p>
    <w:p w:rsidR="00535D01" w:rsidRDefault="00535D01" w:rsidP="000055C1">
      <w:pPr>
        <w:pStyle w:val="af5"/>
        <w:spacing w:after="160" w:line="259" w:lineRule="auto"/>
        <w:ind w:firstLine="696"/>
      </w:pPr>
    </w:p>
    <w:p w:rsidR="00535D01" w:rsidRPr="0050162D" w:rsidRDefault="00535D01" w:rsidP="000055C1">
      <w:pPr>
        <w:pStyle w:val="af5"/>
        <w:spacing w:after="160" w:line="259" w:lineRule="auto"/>
        <w:ind w:firstLine="696"/>
      </w:pPr>
    </w:p>
    <w:p w:rsidR="00353BA1" w:rsidRDefault="00ED0986" w:rsidP="0084209F">
      <w:pPr>
        <w:pStyle w:val="af5"/>
        <w:numPr>
          <w:ilvl w:val="0"/>
          <w:numId w:val="15"/>
        </w:numPr>
        <w:spacing w:after="160" w:line="259" w:lineRule="auto"/>
        <w:jc w:val="left"/>
      </w:pPr>
      <w:r>
        <w:t>Штраф за порчу и/или  вскрытие ИБС</w:t>
      </w:r>
      <w:r w:rsidR="00353BA1" w:rsidRPr="0050162D">
        <w:t>, рассчитанный системой по тарифам Банка</w:t>
      </w:r>
      <w:r w:rsidR="002131F8">
        <w:t>, если вскрытие происходит по вине клиента.</w:t>
      </w:r>
    </w:p>
    <w:p w:rsidR="000055C1" w:rsidRPr="00424516" w:rsidRDefault="00A668CE" w:rsidP="000055C1">
      <w:pPr>
        <w:pStyle w:val="af5"/>
        <w:spacing w:after="160" w:line="259" w:lineRule="auto"/>
        <w:ind w:firstLine="696"/>
        <w:jc w:val="left"/>
      </w:pPr>
      <w:r>
        <w:rPr>
          <w:i/>
          <w:sz w:val="20"/>
          <w:szCs w:val="20"/>
        </w:rPr>
        <w:t>Если безакцептное погашение возможно, то выполняются п</w:t>
      </w:r>
      <w:r w:rsidR="000055C1" w:rsidRPr="000055C1">
        <w:rPr>
          <w:i/>
          <w:sz w:val="20"/>
          <w:szCs w:val="20"/>
        </w:rPr>
        <w:t>роводки для ФЛ по оплате см.  п.   9.1.4  Приложения 1, по отмене оплаты см. п. 9.1.5. Проводки для ЮЛ по оплате см.  п.   9.2.4  Приложения 1, по отмене оплаты см. п. 9.2.5</w:t>
      </w:r>
    </w:p>
    <w:p w:rsidR="000055C1" w:rsidRPr="0050162D" w:rsidRDefault="00A668CE" w:rsidP="00A668CE">
      <w:pPr>
        <w:pStyle w:val="af5"/>
        <w:spacing w:after="160" w:line="259" w:lineRule="auto"/>
        <w:ind w:firstLine="696"/>
        <w:jc w:val="left"/>
      </w:pPr>
      <w:r>
        <w:rPr>
          <w:i/>
          <w:sz w:val="20"/>
          <w:szCs w:val="20"/>
        </w:rPr>
        <w:t>Если безакцептное погашение не возможно сумма штрафа фиксирыется в договоре.</w:t>
      </w:r>
    </w:p>
    <w:p w:rsidR="00DA1500" w:rsidRPr="0050162D" w:rsidRDefault="009942C7" w:rsidP="009942C7">
      <w:pPr>
        <w:ind w:firstLine="708"/>
      </w:pPr>
      <w:r w:rsidRPr="0050162D">
        <w:t xml:space="preserve">Рассчитанные суммы должны быть отображены в интерфейсе системы. </w:t>
      </w:r>
      <w:r w:rsidR="00D1463B" w:rsidRPr="00D1463B">
        <w:t xml:space="preserve">Для уполномоченных сотрудников </w:t>
      </w:r>
      <w:r w:rsidR="00D1463B">
        <w:t>премиальной сети (филиал №7777)</w:t>
      </w:r>
      <w:r w:rsidR="00DA1500" w:rsidRPr="0050162D">
        <w:t xml:space="preserve"> система должна предоставить возможность изменить сумму рассчитанную по тарифам с указанием не отрицательного значения.  </w:t>
      </w:r>
    </w:p>
    <w:p w:rsidR="009942C7" w:rsidRDefault="009942C7" w:rsidP="009942C7">
      <w:pPr>
        <w:ind w:firstLine="708"/>
      </w:pPr>
      <w:r w:rsidRPr="0050162D">
        <w:t xml:space="preserve">После этого активность по подготовке к вскрытию ИБС считается законченной. Для завершения СИС «Вскрытие ИБС с прекращением действия Договора без Клиента» необходимо выполнить активность по безакцептному списанию, которая </w:t>
      </w:r>
      <w:r w:rsidR="00B11417">
        <w:t xml:space="preserve">для ФЛ </w:t>
      </w:r>
      <w:r w:rsidRPr="0050162D">
        <w:t>инициируется активностью «Безакцептная уплата с выбором клиента».</w:t>
      </w:r>
      <w:r w:rsidR="006A2FA5">
        <w:t xml:space="preserve"> Очередность безакцептного списания определяется сотрудником банка. </w:t>
      </w:r>
      <w:r w:rsidRPr="0050162D">
        <w:t xml:space="preserve">  </w:t>
      </w:r>
      <w:r w:rsidR="00B11417">
        <w:t xml:space="preserve">Для ЮЛ безакцептное списание в рамках  модуля БС не предусмотрено. Списание происходит в ЦФТ или Бисквит и учитывается в модуле ИБС. </w:t>
      </w:r>
    </w:p>
    <w:p w:rsidR="00A46D96" w:rsidRDefault="00C3533B" w:rsidP="0066373B">
      <w:pPr>
        <w:spacing w:after="160" w:line="259" w:lineRule="auto"/>
        <w:ind w:firstLine="708"/>
        <w:jc w:val="left"/>
        <w:rPr>
          <w:i/>
          <w:sz w:val="20"/>
          <w:szCs w:val="20"/>
        </w:rPr>
      </w:pPr>
      <w:r>
        <w:lastRenderedPageBreak/>
        <w:t xml:space="preserve">Если </w:t>
      </w:r>
      <w:r w:rsidR="00B11417">
        <w:t>для ФЛ</w:t>
      </w:r>
      <w:r>
        <w:t xml:space="preserve"> безакцептное списание рассчитанных сумм выполнить не удалось, эти суммы фиксируются в договоре ИБС и доступны  для списания с помощью активностей </w:t>
      </w:r>
      <w:r w:rsidR="001F6E9F" w:rsidRPr="001F6E9F">
        <w:t>"</w:t>
      </w:r>
      <w:r w:rsidR="009B277A">
        <w:t>Оплата/частичный возврат сумм по договору ФЛ.</w:t>
      </w:r>
      <w:r w:rsidR="001F6E9F" w:rsidRPr="001F6E9F">
        <w:t>", "</w:t>
      </w:r>
      <w:r w:rsidR="00AD1914">
        <w:t>Расчеты по договорам ИБС вне модуля ИБС</w:t>
      </w:r>
      <w:r w:rsidR="001F6E9F" w:rsidRPr="001F6E9F">
        <w:t>"</w:t>
      </w:r>
      <w:r w:rsidR="00B11417">
        <w:t>,  как по ЮЛ, так и ФЛ</w:t>
      </w:r>
      <w:r w:rsidR="001F6E9F">
        <w:t xml:space="preserve">. </w:t>
      </w:r>
    </w:p>
    <w:p w:rsidR="009942C7" w:rsidRPr="0050162D" w:rsidRDefault="009942C7" w:rsidP="009942C7">
      <w:pPr>
        <w:ind w:firstLine="708"/>
      </w:pPr>
      <w:r w:rsidRPr="0050162D">
        <w:t>После выполнения попытки оплаты необходимо выполнить активность «</w:t>
      </w:r>
      <w:r w:rsidR="00A87683">
        <w:t>Завершение вскрытия ИБС</w:t>
      </w:r>
      <w:r w:rsidRPr="0050162D">
        <w:t xml:space="preserve">»,  которая в зависимости от того, уплачены задолженности или нет, присвоит  договору статус «Закрыт» или статус «Закрыт с обязательствами», </w:t>
      </w:r>
      <w:r w:rsidR="000930C5" w:rsidRPr="0050162D">
        <w:t xml:space="preserve">а статус ИБС изменит на «Свободен». </w:t>
      </w:r>
      <w:r w:rsidRPr="0050162D">
        <w:t xml:space="preserve"> </w:t>
      </w:r>
      <w:r w:rsidR="000930C5" w:rsidRPr="0050162D">
        <w:t>При необходимости выполнит</w:t>
      </w:r>
      <w:r w:rsidRPr="0050162D">
        <w:t xml:space="preserve"> проводки по переучету задолженности по комиссии. Подробнее см. описание соответствующих активностей</w:t>
      </w:r>
      <w:r w:rsidR="006A2FA5">
        <w:t>(см. п.2.3.20)</w:t>
      </w:r>
      <w:r w:rsidRPr="0050162D">
        <w:t>.</w:t>
      </w:r>
    </w:p>
    <w:p w:rsidR="009942C7" w:rsidRPr="0050162D" w:rsidRDefault="009942C7" w:rsidP="009942C7">
      <w:pPr>
        <w:pStyle w:val="af5"/>
        <w:spacing w:after="160" w:line="259" w:lineRule="auto"/>
        <w:ind w:left="0" w:firstLine="851"/>
      </w:pPr>
      <w:r w:rsidRPr="0050162D">
        <w:t>Если ИБС должен быть присвоен статус «Технически не доступен», это действие производится ответственным лицом (Администратором).</w:t>
      </w:r>
    </w:p>
    <w:p w:rsidR="007F7760" w:rsidRPr="006E21AC" w:rsidRDefault="007F7760" w:rsidP="006E21AC">
      <w:pPr>
        <w:rPr>
          <w:b/>
        </w:rPr>
      </w:pPr>
      <w:r w:rsidRPr="006E21AC">
        <w:rPr>
          <w:b/>
        </w:rPr>
        <w:t>Выходы процесса</w:t>
      </w:r>
    </w:p>
    <w:p w:rsidR="00BC3C0A" w:rsidRPr="0050162D" w:rsidRDefault="00C04FD6" w:rsidP="006E21AC">
      <w:pPr>
        <w:ind w:firstLine="708"/>
      </w:pPr>
      <w:r w:rsidRPr="0050162D">
        <w:t>Договор находится в статусе «Истек срок пользования». Рассчитаны суммы к уплате.</w:t>
      </w:r>
    </w:p>
    <w:p w:rsidR="007F7760" w:rsidRPr="006E21AC" w:rsidRDefault="007F7760" w:rsidP="006E21AC">
      <w:pPr>
        <w:rPr>
          <w:b/>
        </w:rPr>
      </w:pPr>
      <w:r w:rsidRPr="006E21AC">
        <w:rPr>
          <w:b/>
        </w:rPr>
        <w:t>Ограничения процесса</w:t>
      </w:r>
    </w:p>
    <w:p w:rsidR="00E41362" w:rsidRPr="0050162D" w:rsidRDefault="00BC3C0A" w:rsidP="006E21AC">
      <w:pPr>
        <w:ind w:firstLine="708"/>
      </w:pPr>
      <w:r w:rsidRPr="0050162D">
        <w:t>Производится без идентификации Клиента/Клиентов</w:t>
      </w:r>
      <w:r w:rsidR="00B7396E" w:rsidRPr="0050162D">
        <w:t xml:space="preserve"> </w:t>
      </w:r>
      <w:r w:rsidR="005D4D76">
        <w:t xml:space="preserve">уполномоченным </w:t>
      </w:r>
      <w:r w:rsidR="00B7396E" w:rsidRPr="0050162D">
        <w:t>сотрудником. Инициируется в Спектрум.</w:t>
      </w:r>
      <w:r w:rsidR="00E41362" w:rsidRPr="0050162D">
        <w:t xml:space="preserve"> </w:t>
      </w:r>
      <w:r w:rsidR="00BF34D9">
        <w:t xml:space="preserve">Акт  о вскрытии и </w:t>
      </w:r>
      <w:r w:rsidR="00E41362" w:rsidRPr="0050162D">
        <w:t>Опись изъятых вложений формируются вне модуля ИБС.</w:t>
      </w:r>
    </w:p>
    <w:p w:rsidR="00F0730F" w:rsidRPr="0050162D" w:rsidRDefault="00F0730F" w:rsidP="00F0730F">
      <w:pPr>
        <w:pStyle w:val="af5"/>
        <w:spacing w:after="160" w:line="259" w:lineRule="auto"/>
        <w:ind w:left="0" w:firstLine="851"/>
      </w:pPr>
      <w:r w:rsidRPr="0050162D">
        <w:t>Необходимо предусмотреть возможность формирования отчета с информацией по Договорам ИБС, которые находятся в статусе «Истек срок пользования» более 30 календарных дней, так как по таким Договорам должна быть организована процедура вскрытия. Описание данного отчета и требования к порядку его формирования будут даны в БФТЗ по BR-10120 «Учет посещений (6.2.8), Формирование отчетов в Спектрум (6.2.11)».</w:t>
      </w:r>
    </w:p>
    <w:p w:rsidR="00353BA1" w:rsidRPr="0050162D" w:rsidRDefault="00A87683" w:rsidP="00B7679E">
      <w:pPr>
        <w:pStyle w:val="3"/>
      </w:pPr>
      <w:bookmarkStart w:id="140" w:name="_Toc454971413"/>
      <w:r>
        <w:t>Завершение вскрытия ИБС</w:t>
      </w:r>
      <w:bookmarkEnd w:id="140"/>
    </w:p>
    <w:p w:rsidR="00453AC2" w:rsidRPr="006E21AC" w:rsidRDefault="00453AC2" w:rsidP="006E21AC">
      <w:pPr>
        <w:rPr>
          <w:b/>
        </w:rPr>
      </w:pPr>
      <w:r w:rsidRPr="006E21AC">
        <w:rPr>
          <w:b/>
        </w:rPr>
        <w:t>Входы процесса</w:t>
      </w:r>
    </w:p>
    <w:p w:rsidR="0095610D" w:rsidRPr="0050162D" w:rsidRDefault="0095610D" w:rsidP="006E21AC">
      <w:pPr>
        <w:ind w:firstLine="708"/>
      </w:pPr>
      <w:r w:rsidRPr="0050162D">
        <w:t>Договор находится в статусе «Истек срок пользования» более 30 календарных дней. По договору выполнены активности «</w:t>
      </w:r>
      <w:r w:rsidRPr="0050162D">
        <w:rPr>
          <w:i/>
        </w:rPr>
        <w:t>Вскрытие ИБС с прекращением действия Договора без Клиента</w:t>
      </w:r>
      <w:r w:rsidRPr="0050162D">
        <w:t>», «</w:t>
      </w:r>
      <w:r w:rsidRPr="0050162D">
        <w:rPr>
          <w:i/>
        </w:rPr>
        <w:t>Безакцептная уплата с выбором клиента</w:t>
      </w:r>
      <w:r w:rsidRPr="0050162D">
        <w:t>» или «</w:t>
      </w:r>
      <w:r w:rsidR="00AD1914">
        <w:rPr>
          <w:i/>
        </w:rPr>
        <w:t>Расчеты по договорам ИБС вне модуля ИБС</w:t>
      </w:r>
      <w:r w:rsidRPr="0050162D">
        <w:t xml:space="preserve">». </w:t>
      </w:r>
    </w:p>
    <w:p w:rsidR="0095610D" w:rsidRPr="0050162D" w:rsidRDefault="0095610D" w:rsidP="0095610D">
      <w:pPr>
        <w:ind w:firstLine="708"/>
      </w:pPr>
    </w:p>
    <w:p w:rsidR="00453AC2" w:rsidRPr="006E21AC" w:rsidRDefault="00453AC2" w:rsidP="006E21AC">
      <w:pPr>
        <w:rPr>
          <w:b/>
        </w:rPr>
      </w:pPr>
      <w:r w:rsidRPr="006E21AC">
        <w:rPr>
          <w:b/>
        </w:rPr>
        <w:t>Описание процесса</w:t>
      </w:r>
    </w:p>
    <w:p w:rsidR="0095610D" w:rsidRPr="0050162D" w:rsidRDefault="0095610D" w:rsidP="0095610D">
      <w:pPr>
        <w:ind w:firstLine="851"/>
      </w:pPr>
      <w:r w:rsidRPr="0050162D">
        <w:t xml:space="preserve">Для проведения данной активности идентификация Клиента по Договору не требуется, активность инициируется в Спектрум по отношению к выбранному Договору ИБС. </w:t>
      </w:r>
    </w:p>
    <w:p w:rsidR="0095610D" w:rsidRPr="0050162D" w:rsidRDefault="0095610D" w:rsidP="0095610D">
      <w:pPr>
        <w:ind w:firstLine="851"/>
      </w:pPr>
      <w:r w:rsidRPr="0050162D">
        <w:t xml:space="preserve">Поиск необходимо осуществлять по № Договора, или по № ИБС, или по ФИО Клиента. Система должна проанализировать перечень задолженностей,  которые остались по договору после выполнения оплат. </w:t>
      </w:r>
    </w:p>
    <w:p w:rsidR="000055C1" w:rsidRDefault="0095610D" w:rsidP="000055C1">
      <w:pPr>
        <w:ind w:firstLine="851"/>
      </w:pPr>
      <w:r w:rsidRPr="0050162D">
        <w:t xml:space="preserve">Если договор не содержит не оплаченных сумм, то договор ИБС перейдет в статус «Закрыт», статус ИБС изменится на «Свободен».  </w:t>
      </w:r>
    </w:p>
    <w:p w:rsidR="00535D01" w:rsidRPr="0050162D" w:rsidRDefault="0095610D" w:rsidP="00535D01">
      <w:pPr>
        <w:ind w:firstLine="708"/>
      </w:pPr>
      <w:r w:rsidRPr="0050162D">
        <w:t xml:space="preserve">Если в договоре есть неоплаченные суммы, договор ИБС перейдет в статус «Закрыт с обязательствами», статус ИБС изменится на «Свободен». При этом,  если неоплаченной задолженностью является сумма комиссии за пользование ИБС сверх срока,  то сумма комиссии </w:t>
      </w:r>
      <w:r w:rsidR="00353B04" w:rsidRPr="0050162D">
        <w:t xml:space="preserve">за текущий период </w:t>
      </w:r>
      <w:r w:rsidRPr="0050162D">
        <w:t xml:space="preserve">должна </w:t>
      </w:r>
      <w:r w:rsidR="00353B04" w:rsidRPr="0050162D">
        <w:t>быть отражена на счете сводном 47423</w:t>
      </w:r>
      <w:r w:rsidR="00942D7A">
        <w:t>(1)</w:t>
      </w:r>
      <w:r w:rsidR="00535D01">
        <w:t xml:space="preserve"> для ФЛ и ЮЛ</w:t>
      </w:r>
      <w:r w:rsidR="00353B04" w:rsidRPr="0050162D">
        <w:t xml:space="preserve"> по действующим договорам.</w:t>
      </w:r>
      <w:r w:rsidR="00535D01">
        <w:t xml:space="preserve"> см. п. 9.1.10 для ФЛ и 9.2.10 для ЮЛ.</w:t>
      </w:r>
      <w:r w:rsidR="00183FA3">
        <w:t xml:space="preserve"> </w:t>
      </w:r>
    </w:p>
    <w:p w:rsidR="000055C1" w:rsidRPr="00424516" w:rsidRDefault="00A27459" w:rsidP="00A27459">
      <w:r>
        <w:tab/>
      </w:r>
      <w:r w:rsidR="00353B04" w:rsidRPr="0050162D">
        <w:t>Затем весь остаток  требований по неуплаченной комиссии за пользование ИБС сверх срока, в части данного договора, должен быть переучтен на сводном счете 47423</w:t>
      </w:r>
      <w:r w:rsidR="00942D7A">
        <w:t>(2)</w:t>
      </w:r>
      <w:r w:rsidR="00353B04" w:rsidRPr="0050162D">
        <w:t xml:space="preserve"> </w:t>
      </w:r>
      <w:r w:rsidR="00535D01">
        <w:t>для ФЛ и ЮЛ</w:t>
      </w:r>
      <w:r w:rsidR="00535D01" w:rsidRPr="0050162D">
        <w:t xml:space="preserve"> </w:t>
      </w:r>
      <w:r w:rsidR="00353B04" w:rsidRPr="0050162D">
        <w:t>по договорам,  закрытым с обязательствами.</w:t>
      </w:r>
      <w:r w:rsidR="000055C1">
        <w:t xml:space="preserve"> </w:t>
      </w:r>
      <w:r w:rsidR="000055C1" w:rsidRPr="006E21AC">
        <w:rPr>
          <w:i/>
          <w:sz w:val="20"/>
          <w:szCs w:val="20"/>
        </w:rPr>
        <w:t>Проводки для ФЛ по оплате см.  п.   9.1.</w:t>
      </w:r>
      <w:r w:rsidR="000055C1">
        <w:rPr>
          <w:i/>
          <w:sz w:val="20"/>
          <w:szCs w:val="20"/>
        </w:rPr>
        <w:t>11</w:t>
      </w:r>
      <w:r w:rsidR="000055C1" w:rsidRPr="006E21AC">
        <w:rPr>
          <w:i/>
          <w:sz w:val="20"/>
          <w:szCs w:val="20"/>
        </w:rPr>
        <w:t xml:space="preserve">  Приложения 1, по отмене оплаты см. п. 9.1.</w:t>
      </w:r>
      <w:r w:rsidR="000055C1">
        <w:rPr>
          <w:i/>
          <w:sz w:val="20"/>
          <w:szCs w:val="20"/>
        </w:rPr>
        <w:t>12</w:t>
      </w:r>
      <w:r w:rsidR="000055C1" w:rsidRPr="006E21AC">
        <w:rPr>
          <w:i/>
          <w:sz w:val="20"/>
          <w:szCs w:val="20"/>
        </w:rPr>
        <w:t>. Проводки для ЮЛ по оплате см.  п.   9.2.</w:t>
      </w:r>
      <w:r w:rsidR="000055C1">
        <w:rPr>
          <w:i/>
          <w:sz w:val="20"/>
          <w:szCs w:val="20"/>
        </w:rPr>
        <w:t>11</w:t>
      </w:r>
      <w:r w:rsidR="000055C1" w:rsidRPr="006E21AC">
        <w:rPr>
          <w:i/>
          <w:sz w:val="20"/>
          <w:szCs w:val="20"/>
        </w:rPr>
        <w:t xml:space="preserve">  Приложения 1, по отмене оплаты см. п. 9.2.</w:t>
      </w:r>
      <w:r w:rsidR="000055C1">
        <w:rPr>
          <w:i/>
          <w:sz w:val="20"/>
          <w:szCs w:val="20"/>
        </w:rPr>
        <w:t>12</w:t>
      </w:r>
    </w:p>
    <w:p w:rsidR="00724A27" w:rsidRPr="00424516" w:rsidRDefault="00724A27" w:rsidP="00724A27">
      <w:pPr>
        <w:ind w:firstLine="708"/>
      </w:pPr>
      <w:r>
        <w:t>Переучтенная сумма может быть оплачена в рамках активности «Оплата</w:t>
      </w:r>
      <w:r w:rsidRPr="00724A27">
        <w:t>/</w:t>
      </w:r>
      <w:r>
        <w:t xml:space="preserve"> частичный возврат</w:t>
      </w:r>
      <w:r w:rsidRPr="00724A27">
        <w:t xml:space="preserve"> </w:t>
      </w:r>
      <w:r>
        <w:t>сумм по договору ИБС»</w:t>
      </w:r>
      <w:r w:rsidRPr="00724A27">
        <w:rPr>
          <w:i/>
          <w:sz w:val="20"/>
          <w:szCs w:val="20"/>
        </w:rPr>
        <w:t xml:space="preserve"> </w:t>
      </w:r>
      <w:r w:rsidRPr="006E21AC">
        <w:rPr>
          <w:i/>
          <w:sz w:val="20"/>
          <w:szCs w:val="20"/>
        </w:rPr>
        <w:t>Проводки для ФЛ по оплате см.  п.   9.1.</w:t>
      </w:r>
      <w:r>
        <w:rPr>
          <w:i/>
          <w:sz w:val="20"/>
          <w:szCs w:val="20"/>
        </w:rPr>
        <w:t>8</w:t>
      </w:r>
      <w:r w:rsidRPr="006E21AC">
        <w:rPr>
          <w:i/>
          <w:sz w:val="20"/>
          <w:szCs w:val="20"/>
        </w:rPr>
        <w:t xml:space="preserve">  Приложения 1, по отмене оплаты см. п. 9.1.</w:t>
      </w:r>
      <w:r>
        <w:rPr>
          <w:i/>
          <w:sz w:val="20"/>
          <w:szCs w:val="20"/>
        </w:rPr>
        <w:t>9</w:t>
      </w:r>
      <w:r w:rsidRPr="006E21AC">
        <w:rPr>
          <w:i/>
          <w:sz w:val="20"/>
          <w:szCs w:val="20"/>
        </w:rPr>
        <w:t>. Проводки для ЮЛ по оплате см.  п.   9.2.</w:t>
      </w:r>
      <w:r>
        <w:rPr>
          <w:i/>
          <w:sz w:val="20"/>
          <w:szCs w:val="20"/>
        </w:rPr>
        <w:t>8</w:t>
      </w:r>
      <w:r w:rsidRPr="006E21AC">
        <w:rPr>
          <w:i/>
          <w:sz w:val="20"/>
          <w:szCs w:val="20"/>
        </w:rPr>
        <w:t xml:space="preserve">  Приложения 1, по отмене оплаты см. п. 9.2.</w:t>
      </w:r>
      <w:r>
        <w:rPr>
          <w:i/>
          <w:sz w:val="20"/>
          <w:szCs w:val="20"/>
        </w:rPr>
        <w:t>9</w:t>
      </w:r>
    </w:p>
    <w:p w:rsidR="0095610D" w:rsidRPr="0050162D" w:rsidRDefault="0095610D" w:rsidP="0095610D">
      <w:pPr>
        <w:ind w:firstLine="851"/>
      </w:pPr>
    </w:p>
    <w:p w:rsidR="0095610D" w:rsidRPr="0050162D" w:rsidRDefault="0095610D" w:rsidP="00453AC2">
      <w:pPr>
        <w:rPr>
          <w:b/>
        </w:rPr>
      </w:pPr>
    </w:p>
    <w:p w:rsidR="00453AC2" w:rsidRPr="006E21AC" w:rsidRDefault="00453AC2" w:rsidP="006E21AC">
      <w:pPr>
        <w:rPr>
          <w:b/>
        </w:rPr>
      </w:pPr>
      <w:r w:rsidRPr="006E21AC">
        <w:rPr>
          <w:b/>
        </w:rPr>
        <w:t>Выходы процесса</w:t>
      </w:r>
    </w:p>
    <w:p w:rsidR="004559B0" w:rsidRPr="0050162D" w:rsidRDefault="004559B0" w:rsidP="006A2FA5">
      <w:pPr>
        <w:ind w:firstLine="708"/>
      </w:pPr>
      <w:r w:rsidRPr="0050162D">
        <w:lastRenderedPageBreak/>
        <w:t xml:space="preserve">Договор ИБС в статусе «Закрыт» или </w:t>
      </w:r>
      <w:r w:rsidR="006A2FA5">
        <w:t xml:space="preserve">если </w:t>
      </w:r>
      <w:r w:rsidRPr="0050162D">
        <w:t xml:space="preserve">имеются не погашенные обязательства в статусе «Закрыт с обязательствами». </w:t>
      </w:r>
    </w:p>
    <w:p w:rsidR="004559B0" w:rsidRPr="0050162D" w:rsidRDefault="004559B0" w:rsidP="006E21AC"/>
    <w:p w:rsidR="008026A6" w:rsidRPr="006E21AC" w:rsidRDefault="00453AC2" w:rsidP="006E21AC">
      <w:pPr>
        <w:rPr>
          <w:b/>
        </w:rPr>
      </w:pPr>
      <w:r w:rsidRPr="006E21AC">
        <w:rPr>
          <w:b/>
        </w:rPr>
        <w:t>Ограничения процесса</w:t>
      </w:r>
    </w:p>
    <w:p w:rsidR="008026A6" w:rsidRPr="0050162D" w:rsidRDefault="00C02952" w:rsidP="006E21AC">
      <w:r w:rsidRPr="0050162D">
        <w:t xml:space="preserve">Производится без идентификации Клиента/Клиентов </w:t>
      </w:r>
      <w:r w:rsidR="005D4D76">
        <w:t xml:space="preserve">уполномоченным </w:t>
      </w:r>
      <w:r w:rsidRPr="0050162D">
        <w:t>сотрудником. Инициируется в Спектрум.</w:t>
      </w:r>
      <w:r w:rsidR="00183FA3">
        <w:t xml:space="preserve"> Для договоров ЮЛ выгрузка проводок по доначислению и переучету задолженности не происходит. </w:t>
      </w:r>
    </w:p>
    <w:p w:rsidR="008026A6" w:rsidRPr="0050162D" w:rsidRDefault="008026A6" w:rsidP="00B7679E">
      <w:pPr>
        <w:pStyle w:val="3"/>
      </w:pPr>
      <w:bookmarkStart w:id="141" w:name="_Toc454971414"/>
      <w:r w:rsidRPr="0050162D">
        <w:t>Безакцептная уплата с выбором клиента</w:t>
      </w:r>
      <w:bookmarkEnd w:id="141"/>
    </w:p>
    <w:p w:rsidR="00F56953" w:rsidRPr="000055C1" w:rsidRDefault="00F56953" w:rsidP="000055C1">
      <w:pPr>
        <w:rPr>
          <w:b/>
        </w:rPr>
      </w:pPr>
      <w:r w:rsidRPr="000055C1">
        <w:rPr>
          <w:b/>
        </w:rPr>
        <w:t>Входы процесса</w:t>
      </w:r>
    </w:p>
    <w:p w:rsidR="000D0BD4" w:rsidRPr="0050162D" w:rsidRDefault="000D0BD4" w:rsidP="000055C1">
      <w:pPr>
        <w:ind w:firstLine="708"/>
      </w:pPr>
      <w:r w:rsidRPr="0050162D">
        <w:t>Договор находится в статусе «Истек срок пользования» более 30 календарных дней. По договору выполнены активности «</w:t>
      </w:r>
      <w:r w:rsidRPr="0050162D">
        <w:rPr>
          <w:i/>
        </w:rPr>
        <w:t>Вскрытие ИБС с прекращением действия Договора без Клиента</w:t>
      </w:r>
      <w:r w:rsidRPr="0050162D">
        <w:t>».</w:t>
      </w:r>
    </w:p>
    <w:p w:rsidR="000D0BD4" w:rsidRPr="0050162D" w:rsidRDefault="000D0BD4" w:rsidP="000055C1"/>
    <w:p w:rsidR="00F56953" w:rsidRPr="000055C1" w:rsidRDefault="00F56953" w:rsidP="000055C1">
      <w:pPr>
        <w:rPr>
          <w:b/>
        </w:rPr>
      </w:pPr>
      <w:r w:rsidRPr="000055C1">
        <w:rPr>
          <w:b/>
        </w:rPr>
        <w:t>Описание процесса</w:t>
      </w:r>
    </w:p>
    <w:p w:rsidR="00470FF2" w:rsidRPr="0050162D" w:rsidRDefault="00470FF2" w:rsidP="000055C1">
      <w:pPr>
        <w:ind w:firstLine="708"/>
      </w:pPr>
      <w:r w:rsidRPr="0050162D">
        <w:t xml:space="preserve">Для проведения данной активности идентификация Клиента по Договору не требуется, активность инициируется в Спектрум по отношению к выбранному Договору ИБС. </w:t>
      </w:r>
    </w:p>
    <w:p w:rsidR="000D0BD4" w:rsidRPr="0050162D" w:rsidRDefault="00470FF2" w:rsidP="000055C1">
      <w:r w:rsidRPr="0050162D">
        <w:t xml:space="preserve">Поиск необходимо осуществлять по № Договора, или по № ИБС, или по ФИО Клиента. По выбранному договору </w:t>
      </w:r>
      <w:r w:rsidR="005D4D76">
        <w:t xml:space="preserve">уполномоченный </w:t>
      </w:r>
      <w:r w:rsidRPr="0050162D">
        <w:t xml:space="preserve">сотрудник банка  выбирает клиента, со счета которого будет производится безакцептное списание. </w:t>
      </w:r>
    </w:p>
    <w:p w:rsidR="00470FF2" w:rsidRPr="0050162D" w:rsidRDefault="00470FF2" w:rsidP="00470FF2">
      <w:pPr>
        <w:ind w:firstLine="851"/>
      </w:pPr>
      <w:r w:rsidRPr="0050162D">
        <w:t>Система должна предложить выбрать те суммы по выбранному  договору ИБС,  которые предполагается погасить. Списание производится в соответствии с технологией расчетов,  описанной в разделе «Архитектура решения». Списание средств производится с Мастер – счета Клиента, котрый бы выбран пользователем. Схемы бухгалтерских проводок, которые порождаются при выполнении фазы оплаты, приведены в Приложении 1.</w:t>
      </w:r>
    </w:p>
    <w:p w:rsidR="00470FF2" w:rsidRPr="0050162D" w:rsidRDefault="00470FF2" w:rsidP="00470FF2"/>
    <w:p w:rsidR="00470FF2" w:rsidRPr="000055C1" w:rsidRDefault="00470FF2" w:rsidP="000055C1">
      <w:pPr>
        <w:rPr>
          <w:b/>
        </w:rPr>
      </w:pPr>
      <w:r w:rsidRPr="000055C1">
        <w:rPr>
          <w:b/>
        </w:rPr>
        <w:t>Выходы процесса</w:t>
      </w:r>
    </w:p>
    <w:p w:rsidR="00470FF2" w:rsidRPr="0050162D" w:rsidRDefault="00470FF2" w:rsidP="000055C1">
      <w:r w:rsidRPr="0050162D">
        <w:t xml:space="preserve">Сформированы операции по оплате соответствующих задолженностей. </w:t>
      </w:r>
    </w:p>
    <w:p w:rsidR="00470FF2" w:rsidRPr="0050162D" w:rsidRDefault="00470FF2" w:rsidP="000055C1"/>
    <w:p w:rsidR="00470FF2" w:rsidRPr="000055C1" w:rsidRDefault="00470FF2" w:rsidP="000055C1">
      <w:pPr>
        <w:rPr>
          <w:b/>
        </w:rPr>
      </w:pPr>
      <w:r w:rsidRPr="000055C1">
        <w:rPr>
          <w:b/>
        </w:rPr>
        <w:t>Ограничения процесса</w:t>
      </w:r>
    </w:p>
    <w:p w:rsidR="00470FF2" w:rsidRPr="0050162D" w:rsidRDefault="00470FF2" w:rsidP="000055C1">
      <w:r w:rsidRPr="0050162D">
        <w:t>Данная активность инициируется в Спектрум. С помощью данной активности можно оплатить суммы только по договорам ФЛ.</w:t>
      </w:r>
      <w:r w:rsidR="00524F7E">
        <w:t xml:space="preserve"> Частичная оплата сумм не предусмотрена.</w:t>
      </w:r>
    </w:p>
    <w:p w:rsidR="00470FF2" w:rsidRPr="0050162D" w:rsidRDefault="00470FF2" w:rsidP="00470FF2">
      <w:pPr>
        <w:rPr>
          <w:b/>
        </w:rPr>
      </w:pPr>
    </w:p>
    <w:p w:rsidR="00470FF2" w:rsidRPr="0050162D" w:rsidRDefault="00470FF2" w:rsidP="00470FF2">
      <w:pPr>
        <w:rPr>
          <w:b/>
        </w:rPr>
      </w:pPr>
    </w:p>
    <w:p w:rsidR="00470FF2" w:rsidRPr="00B22257" w:rsidRDefault="00470FF2" w:rsidP="00B7679E">
      <w:pPr>
        <w:pStyle w:val="3"/>
      </w:pPr>
      <w:bookmarkStart w:id="142" w:name="_Toc454971415"/>
      <w:r w:rsidRPr="00B22257">
        <w:t>Расходы банка сверх тарифа</w:t>
      </w:r>
      <w:bookmarkEnd w:id="142"/>
    </w:p>
    <w:p w:rsidR="00470FF2" w:rsidRPr="000055C1" w:rsidRDefault="00470FF2" w:rsidP="000055C1">
      <w:pPr>
        <w:rPr>
          <w:b/>
        </w:rPr>
      </w:pPr>
      <w:r w:rsidRPr="000055C1">
        <w:rPr>
          <w:b/>
        </w:rPr>
        <w:t>Входы процесса</w:t>
      </w:r>
    </w:p>
    <w:p w:rsidR="00CF0D6B" w:rsidRPr="0050162D" w:rsidRDefault="00CF0D6B" w:rsidP="000055C1">
      <w:r w:rsidRPr="0050162D">
        <w:t>Договор ИБС находится в статусе «Закрыт с обязательствами»</w:t>
      </w:r>
      <w:r w:rsidR="00B22257">
        <w:t>, «Действует»</w:t>
      </w:r>
      <w:r w:rsidRPr="0050162D">
        <w:t xml:space="preserve">. </w:t>
      </w:r>
    </w:p>
    <w:p w:rsidR="00CF0D6B" w:rsidRPr="0050162D" w:rsidRDefault="00CF0D6B" w:rsidP="000055C1"/>
    <w:p w:rsidR="00470FF2" w:rsidRPr="000055C1" w:rsidRDefault="00470FF2" w:rsidP="000055C1">
      <w:pPr>
        <w:rPr>
          <w:b/>
        </w:rPr>
      </w:pPr>
      <w:r w:rsidRPr="000055C1">
        <w:rPr>
          <w:b/>
        </w:rPr>
        <w:t>Описание процесса</w:t>
      </w:r>
    </w:p>
    <w:p w:rsidR="00CF0D6B" w:rsidRPr="0050162D" w:rsidRDefault="00CF0D6B" w:rsidP="000055C1">
      <w:pPr>
        <w:ind w:firstLine="708"/>
      </w:pPr>
      <w:r w:rsidRPr="00B22257">
        <w:t>Для проведения данной активности идентификация Клиента по Договору не требуется,</w:t>
      </w:r>
      <w:r w:rsidRPr="0050162D">
        <w:t xml:space="preserve"> активность инициируется в Спектрум по отношению к выбранному Договору ИБС. </w:t>
      </w:r>
    </w:p>
    <w:p w:rsidR="00CF0D6B" w:rsidRPr="0050162D" w:rsidRDefault="00CF0D6B" w:rsidP="000055C1">
      <w:r w:rsidRPr="0050162D">
        <w:t>Поиск необходимо осуществлять по № Договора, или по № ИБС, или по ФИО Клиента.</w:t>
      </w:r>
    </w:p>
    <w:p w:rsidR="00CF0D6B" w:rsidRPr="0050162D" w:rsidRDefault="00CF0D6B" w:rsidP="0089545F">
      <w:r w:rsidRPr="0050162D">
        <w:tab/>
        <w:t>Система должна обеспе</w:t>
      </w:r>
      <w:r w:rsidR="00DA1500" w:rsidRPr="0050162D">
        <w:t xml:space="preserve">чить </w:t>
      </w:r>
      <w:r w:rsidRPr="0050162D">
        <w:t xml:space="preserve">указать сумму задолженности и комментарий к ней. </w:t>
      </w:r>
    </w:p>
    <w:p w:rsidR="00A46D96" w:rsidRDefault="00CF0D6B" w:rsidP="000055C1">
      <w:r w:rsidRPr="0050162D">
        <w:tab/>
      </w:r>
      <w:r w:rsidR="0097390A">
        <w:t xml:space="preserve">Если в договоре уже есть </w:t>
      </w:r>
      <w:r w:rsidR="00A07D77">
        <w:t xml:space="preserve">неоплаченная </w:t>
      </w:r>
      <w:r w:rsidR="0097390A">
        <w:t>сумма доп</w:t>
      </w:r>
      <w:r w:rsidR="0089545F">
        <w:t>олнительных</w:t>
      </w:r>
      <w:r w:rsidR="0097390A">
        <w:t xml:space="preserve">  расходов банка</w:t>
      </w:r>
      <w:r w:rsidR="00DE5287">
        <w:t xml:space="preserve"> сверх тарифа</w:t>
      </w:r>
      <w:r w:rsidR="0097390A">
        <w:t xml:space="preserve"> то данная сумма может </w:t>
      </w:r>
      <w:r w:rsidR="005E5CE6">
        <w:t xml:space="preserve"> </w:t>
      </w:r>
      <w:r w:rsidR="0097390A">
        <w:t>отредактирована.</w:t>
      </w:r>
      <w:r w:rsidR="005E5CE6">
        <w:t xml:space="preserve"> </w:t>
      </w:r>
    </w:p>
    <w:p w:rsidR="00A46D96" w:rsidRDefault="00A46D96" w:rsidP="00A46D96">
      <w:pPr>
        <w:ind w:firstLine="708"/>
        <w:rPr>
          <w:i/>
          <w:sz w:val="20"/>
          <w:szCs w:val="20"/>
        </w:rPr>
      </w:pPr>
      <w:r w:rsidRPr="0066373B">
        <w:rPr>
          <w:i/>
          <w:sz w:val="20"/>
          <w:szCs w:val="20"/>
        </w:rPr>
        <w:t>Проводки для ФЛ по оплате см.  п.   9.1.</w:t>
      </w:r>
      <w:r>
        <w:rPr>
          <w:i/>
          <w:sz w:val="20"/>
          <w:szCs w:val="20"/>
        </w:rPr>
        <w:t xml:space="preserve">13  Приложения 1 </w:t>
      </w:r>
      <w:r w:rsidRPr="0066373B">
        <w:rPr>
          <w:i/>
          <w:sz w:val="20"/>
          <w:szCs w:val="20"/>
        </w:rPr>
        <w:t xml:space="preserve"> Проводки </w:t>
      </w:r>
      <w:r>
        <w:rPr>
          <w:i/>
          <w:sz w:val="20"/>
          <w:szCs w:val="20"/>
        </w:rPr>
        <w:t>для ЮЛ по оплате см.  п.   9.2.13</w:t>
      </w:r>
      <w:r w:rsidRPr="0066373B">
        <w:rPr>
          <w:i/>
          <w:sz w:val="20"/>
          <w:szCs w:val="20"/>
        </w:rPr>
        <w:t xml:space="preserve">  Приложения 1</w:t>
      </w:r>
      <w:r>
        <w:rPr>
          <w:i/>
          <w:sz w:val="20"/>
          <w:szCs w:val="20"/>
        </w:rPr>
        <w:t>.</w:t>
      </w:r>
    </w:p>
    <w:p w:rsidR="00301861" w:rsidRDefault="00301861" w:rsidP="00A46D96">
      <w:pPr>
        <w:spacing w:after="160" w:line="259" w:lineRule="auto"/>
        <w:ind w:firstLine="708"/>
        <w:jc w:val="left"/>
      </w:pPr>
      <w:r>
        <w:t>Оплата расходов банка сверх тарифа может быть выполнена с помощью активностей «</w:t>
      </w:r>
      <w:r w:rsidRPr="00301861">
        <w:t>Безакцептная уплата с выбором клиента</w:t>
      </w:r>
      <w:r>
        <w:t>», «</w:t>
      </w:r>
      <w:r w:rsidRPr="00301861">
        <w:t>Расчеты по договорам ИБС вне модуля ИБС</w:t>
      </w:r>
      <w:r>
        <w:t>»</w:t>
      </w:r>
    </w:p>
    <w:p w:rsidR="00A46D96" w:rsidRPr="00424516" w:rsidRDefault="00A46D96" w:rsidP="00A46D96">
      <w:pPr>
        <w:spacing w:after="160" w:line="259" w:lineRule="auto"/>
        <w:ind w:firstLine="708"/>
        <w:jc w:val="left"/>
      </w:pPr>
      <w:r w:rsidRPr="0097390A">
        <w:t xml:space="preserve">Необходимо учитывать тот факт,  что если клиент уплатит </w:t>
      </w:r>
      <w:r>
        <w:t>сумму расходов банка за вскрытие до того, момента пока бухгалтерия</w:t>
      </w:r>
      <w:r w:rsidR="00B22257">
        <w:t xml:space="preserve"> в Бисквите</w:t>
      </w:r>
      <w:r>
        <w:t xml:space="preserve"> отразит на счет 47423(3)  сумму требований, на счете 47423(3) </w:t>
      </w:r>
      <w:r w:rsidR="00B22257">
        <w:t xml:space="preserve">в Бисквите </w:t>
      </w:r>
      <w:r>
        <w:t>возникнет красное сальдо.</w:t>
      </w:r>
    </w:p>
    <w:p w:rsidR="00A46D96" w:rsidRPr="0050162D" w:rsidRDefault="00A46D96" w:rsidP="00A46D96">
      <w:pPr>
        <w:ind w:firstLine="708"/>
      </w:pPr>
    </w:p>
    <w:p w:rsidR="00470FF2" w:rsidRPr="005F244F" w:rsidRDefault="00470FF2" w:rsidP="000055C1">
      <w:pPr>
        <w:rPr>
          <w:b/>
        </w:rPr>
      </w:pPr>
      <w:r w:rsidRPr="005F244F">
        <w:rPr>
          <w:b/>
        </w:rPr>
        <w:lastRenderedPageBreak/>
        <w:t>Выходы процесса</w:t>
      </w:r>
    </w:p>
    <w:p w:rsidR="00813F37" w:rsidRPr="0050162D" w:rsidRDefault="004B5BC2" w:rsidP="000055C1">
      <w:r w:rsidRPr="0050162D">
        <w:t xml:space="preserve">          В договоре ИБС учтены суммы расходов банка сверх тарифа</w:t>
      </w:r>
    </w:p>
    <w:p w:rsidR="004B5BC2" w:rsidRPr="0050162D" w:rsidRDefault="004B5BC2" w:rsidP="000055C1"/>
    <w:p w:rsidR="00470FF2" w:rsidRPr="005F244F" w:rsidRDefault="00470FF2" w:rsidP="000055C1">
      <w:pPr>
        <w:rPr>
          <w:b/>
        </w:rPr>
      </w:pPr>
      <w:r w:rsidRPr="005F244F">
        <w:rPr>
          <w:b/>
        </w:rPr>
        <w:t>Ограничения процесса</w:t>
      </w:r>
    </w:p>
    <w:p w:rsidR="00470FF2" w:rsidRPr="0050162D" w:rsidRDefault="00470FF2" w:rsidP="005F244F">
      <w:pPr>
        <w:ind w:firstLine="708"/>
      </w:pPr>
      <w:r w:rsidRPr="0050162D">
        <w:t>Взимание сумм, заведенных таким образом, не должно влиять на проведение других активностей по данному договору, кроме перевода Договора ИБС в статус «Закрыт». Система должна предупреждать Исполнителя, инициирующего Активность по закрытию Договора ИБС о наличии неоплаченных задолженностей. При попытке подтвердить операцию закрытия Договора ИБС, должна быть строгая проверка на отсутствие непогашенных задолженностей с соответствующим информационным сообщением.</w:t>
      </w:r>
      <w:r w:rsidR="00B53B3A">
        <w:t xml:space="preserve"> Система должна выдавать информационное сообщение и не давать закрывать договор.</w:t>
      </w:r>
    </w:p>
    <w:p w:rsidR="00470FF2" w:rsidRPr="0050162D" w:rsidRDefault="00470FF2" w:rsidP="000055C1"/>
    <w:p w:rsidR="00EF4D7F" w:rsidRPr="0050162D" w:rsidRDefault="00377A28" w:rsidP="00B7679E">
      <w:pPr>
        <w:pStyle w:val="3"/>
      </w:pPr>
      <w:bookmarkStart w:id="143" w:name="_Toc454971416"/>
      <w:r>
        <w:t>Фиксация в договоре ИБС информации о действиях вне модуля ИБС</w:t>
      </w:r>
      <w:bookmarkEnd w:id="143"/>
    </w:p>
    <w:p w:rsidR="00EF4D7F" w:rsidRPr="005F244F" w:rsidRDefault="00EF4D7F" w:rsidP="005F244F">
      <w:pPr>
        <w:rPr>
          <w:b/>
        </w:rPr>
      </w:pPr>
      <w:r w:rsidRPr="005F244F">
        <w:rPr>
          <w:b/>
        </w:rPr>
        <w:t>Входы процесса</w:t>
      </w:r>
    </w:p>
    <w:p w:rsidR="00EF4D7F" w:rsidRPr="0050162D" w:rsidRDefault="00EF4D7F" w:rsidP="005F244F">
      <w:pPr>
        <w:ind w:firstLine="708"/>
      </w:pPr>
      <w:r w:rsidRPr="0050162D">
        <w:t>Договор  ИБС  должен находится в статусе «Закрыт с обязательствами»</w:t>
      </w:r>
      <w:r w:rsidR="00D32718">
        <w:t>, «Действует»(для случая  запросов правоохранительных органов, судебных приставов,  нотариусов)</w:t>
      </w:r>
      <w:r w:rsidRPr="0050162D">
        <w:t xml:space="preserve">. </w:t>
      </w:r>
    </w:p>
    <w:p w:rsidR="00EF4D7F" w:rsidRPr="0050162D" w:rsidRDefault="00EF4D7F" w:rsidP="005F244F"/>
    <w:p w:rsidR="00EF4D7F" w:rsidRPr="005F244F" w:rsidRDefault="00EF4D7F" w:rsidP="005F244F">
      <w:pPr>
        <w:rPr>
          <w:b/>
        </w:rPr>
      </w:pPr>
      <w:r w:rsidRPr="005F244F">
        <w:rPr>
          <w:b/>
        </w:rPr>
        <w:t>Описание процесса</w:t>
      </w:r>
    </w:p>
    <w:p w:rsidR="00EF4D7F" w:rsidRPr="0050162D" w:rsidRDefault="005D4D76" w:rsidP="005F244F">
      <w:pPr>
        <w:ind w:firstLine="708"/>
      </w:pPr>
      <w:r>
        <w:t>Уполномоченный с</w:t>
      </w:r>
      <w:r w:rsidRPr="0050162D">
        <w:t xml:space="preserve">отрудник </w:t>
      </w:r>
      <w:r w:rsidR="0049440D" w:rsidRPr="0050162D">
        <w:t>банка выбирает договор ИБС в статусе «Закрыт с обязательствами»</w:t>
      </w:r>
      <w:r w:rsidR="00D32718">
        <w:t xml:space="preserve"> или «действует»</w:t>
      </w:r>
      <w:r w:rsidR="0049440D" w:rsidRPr="0050162D">
        <w:t xml:space="preserve"> и пункт меню «</w:t>
      </w:r>
      <w:r w:rsidR="00377A28">
        <w:t>Фиксация в договоре ИБС информации о действиях вне модуля ИБС</w:t>
      </w:r>
      <w:r w:rsidR="0049440D" w:rsidRPr="0050162D">
        <w:t xml:space="preserve">». </w:t>
      </w:r>
      <w:r w:rsidR="00EF4D7F" w:rsidRPr="0050162D">
        <w:t xml:space="preserve">По данной активности Пользователь должен </w:t>
      </w:r>
      <w:r w:rsidR="00B7396E" w:rsidRPr="0050162D">
        <w:t xml:space="preserve">ввести в поле </w:t>
      </w:r>
      <w:r w:rsidR="00EF4D7F" w:rsidRPr="0050162D">
        <w:t>«Информация о Договоре» текстовое описание действий, проведенных вне</w:t>
      </w:r>
      <w:r w:rsidR="005F244F">
        <w:t xml:space="preserve"> модуля ИБС</w:t>
      </w:r>
      <w:r w:rsidR="0049440D" w:rsidRPr="0050162D">
        <w:t>, в рамках выбранного Договора.</w:t>
      </w:r>
      <w:r w:rsidR="00EF4D7F" w:rsidRPr="0050162D">
        <w:t xml:space="preserve"> Введенная информация должна сохраняться и быть доступна к просмотру по Договору ИБС.</w:t>
      </w:r>
    </w:p>
    <w:p w:rsidR="00EF4D7F" w:rsidRPr="0050162D" w:rsidRDefault="00EF4D7F" w:rsidP="005F244F"/>
    <w:p w:rsidR="00EF4D7F" w:rsidRPr="005F244F" w:rsidRDefault="00EF4D7F" w:rsidP="005F244F">
      <w:pPr>
        <w:rPr>
          <w:b/>
        </w:rPr>
      </w:pPr>
      <w:r w:rsidRPr="005F244F">
        <w:rPr>
          <w:b/>
        </w:rPr>
        <w:t>Выходы процесса</w:t>
      </w:r>
    </w:p>
    <w:p w:rsidR="00EF4D7F" w:rsidRPr="0050162D" w:rsidRDefault="00EF4D7F" w:rsidP="005F244F">
      <w:pPr>
        <w:ind w:firstLine="708"/>
      </w:pPr>
      <w:r w:rsidRPr="0050162D">
        <w:t>Договор ИБС в статусе «</w:t>
      </w:r>
      <w:r w:rsidR="0049440D" w:rsidRPr="0050162D">
        <w:t>Закрыт с обязательствами</w:t>
      </w:r>
      <w:r w:rsidRPr="0050162D">
        <w:t>»</w:t>
      </w:r>
      <w:r w:rsidR="00D32718">
        <w:t>,  «Действует»</w:t>
      </w:r>
      <w:r w:rsidR="0049440D" w:rsidRPr="0050162D">
        <w:t>. По Договору ИБС доступна к просмотру информация, введенная пользователем в рамках проведенной активности.</w:t>
      </w:r>
    </w:p>
    <w:p w:rsidR="00EF4D7F" w:rsidRPr="0050162D" w:rsidRDefault="00EF4D7F" w:rsidP="005F244F"/>
    <w:p w:rsidR="00EF4D7F" w:rsidRPr="005F244F" w:rsidRDefault="00EF4D7F" w:rsidP="005F244F">
      <w:pPr>
        <w:rPr>
          <w:b/>
        </w:rPr>
      </w:pPr>
      <w:r w:rsidRPr="005F244F">
        <w:rPr>
          <w:b/>
        </w:rPr>
        <w:t>Ограничения процесса</w:t>
      </w:r>
    </w:p>
    <w:p w:rsidR="00EF4D7F" w:rsidRPr="0050162D" w:rsidRDefault="00EF4D7F" w:rsidP="005F244F">
      <w:pPr>
        <w:ind w:firstLine="708"/>
      </w:pPr>
      <w:r w:rsidRPr="0050162D">
        <w:t xml:space="preserve">Производится без </w:t>
      </w:r>
      <w:r w:rsidR="0049440D" w:rsidRPr="0050162D">
        <w:t xml:space="preserve">идентификации Клиента/Клиентов </w:t>
      </w:r>
      <w:r w:rsidR="005D4D76">
        <w:t xml:space="preserve">уполномоченным </w:t>
      </w:r>
      <w:r w:rsidR="0049440D" w:rsidRPr="0050162D">
        <w:t>сотрудником</w:t>
      </w:r>
      <w:r w:rsidR="00B7396E" w:rsidRPr="0050162D">
        <w:t>. Инициируется в Спектрум.</w:t>
      </w:r>
    </w:p>
    <w:p w:rsidR="0049440D" w:rsidRPr="0050162D" w:rsidRDefault="0049440D" w:rsidP="005F244F">
      <w:pPr>
        <w:ind w:firstLine="708"/>
      </w:pPr>
      <w:r w:rsidRPr="0050162D">
        <w:t xml:space="preserve">Все действия с Договором ИБС, по которому проведено вскрытие ИБС без клиента, проводятся ответственными сотрудниками внесистемно по действующей технологии.  </w:t>
      </w:r>
    </w:p>
    <w:p w:rsidR="0049440D" w:rsidRPr="0050162D" w:rsidRDefault="0049440D" w:rsidP="005F244F">
      <w:r w:rsidRPr="0050162D">
        <w:t xml:space="preserve">В Спектрум должен формироваться отчет по Договорам ИБС, имеющим непогашенные требования. </w:t>
      </w:r>
      <w:r w:rsidR="00052FBD" w:rsidRPr="0050162D">
        <w:t xml:space="preserve">Требования по </w:t>
      </w:r>
      <w:r w:rsidRPr="0050162D">
        <w:t>с</w:t>
      </w:r>
      <w:r w:rsidR="00052FBD" w:rsidRPr="0050162D">
        <w:t>одержанию</w:t>
      </w:r>
      <w:r w:rsidRPr="0050162D">
        <w:t xml:space="preserve"> данного отчета</w:t>
      </w:r>
      <w:r w:rsidR="00052FBD" w:rsidRPr="0050162D">
        <w:t xml:space="preserve"> и порядку</w:t>
      </w:r>
      <w:r w:rsidRPr="0050162D">
        <w:t xml:space="preserve"> работы с ним </w:t>
      </w:r>
      <w:r w:rsidR="00052FBD" w:rsidRPr="0050162D">
        <w:t>долж</w:t>
      </w:r>
      <w:r w:rsidRPr="0050162D">
        <w:t>н</w:t>
      </w:r>
      <w:r w:rsidR="00052FBD" w:rsidRPr="0050162D">
        <w:t>ы</w:t>
      </w:r>
      <w:r w:rsidRPr="0050162D">
        <w:t xml:space="preserve"> быть описан</w:t>
      </w:r>
      <w:r w:rsidR="00052FBD" w:rsidRPr="0050162D">
        <w:t>ы</w:t>
      </w:r>
      <w:r w:rsidRPr="0050162D">
        <w:t xml:space="preserve"> в БФТЗ по BR-10120 «Учет посещений, Формирование отчетов в Спектрум».</w:t>
      </w:r>
    </w:p>
    <w:p w:rsidR="00C51769" w:rsidRPr="0050162D" w:rsidRDefault="00C51769" w:rsidP="008A3520"/>
    <w:p w:rsidR="0066794E" w:rsidRPr="0050162D" w:rsidRDefault="0066794E" w:rsidP="0066794E">
      <w:pPr>
        <w:rPr>
          <w:highlight w:val="yellow"/>
        </w:rPr>
      </w:pPr>
    </w:p>
    <w:p w:rsidR="00144F27" w:rsidRPr="0050162D" w:rsidRDefault="00377A28" w:rsidP="00B7679E">
      <w:pPr>
        <w:pStyle w:val="3"/>
      </w:pPr>
      <w:bookmarkStart w:id="144" w:name="_Toc454971417"/>
      <w:r w:rsidRPr="00377A28">
        <w:t>Списание задолженности за счет сформированных резервов</w:t>
      </w:r>
      <w:r w:rsidR="004A3E65" w:rsidRPr="0050162D">
        <w:t>.</w:t>
      </w:r>
      <w:bookmarkEnd w:id="144"/>
    </w:p>
    <w:p w:rsidR="00453AC2" w:rsidRPr="005F244F" w:rsidRDefault="00453AC2" w:rsidP="005F244F">
      <w:pPr>
        <w:rPr>
          <w:b/>
        </w:rPr>
      </w:pPr>
      <w:r w:rsidRPr="005F244F">
        <w:rPr>
          <w:b/>
        </w:rPr>
        <w:t>Входы процесса</w:t>
      </w:r>
    </w:p>
    <w:p w:rsidR="00E102C5" w:rsidRPr="0050162D" w:rsidRDefault="00E102C5" w:rsidP="005F4740">
      <w:pPr>
        <w:ind w:firstLine="708"/>
      </w:pPr>
      <w:r w:rsidRPr="0050162D">
        <w:t>Договор  ИБС  должен находит</w:t>
      </w:r>
      <w:r w:rsidR="00664EE2" w:rsidRPr="0050162D">
        <w:t>ь</w:t>
      </w:r>
      <w:r w:rsidRPr="0050162D">
        <w:t xml:space="preserve">ся в статусе «Закрыт с обязательствами». </w:t>
      </w:r>
    </w:p>
    <w:p w:rsidR="00453AC2" w:rsidRPr="005F244F" w:rsidRDefault="00453AC2" w:rsidP="005F244F">
      <w:pPr>
        <w:rPr>
          <w:b/>
        </w:rPr>
      </w:pPr>
      <w:r w:rsidRPr="005F244F">
        <w:rPr>
          <w:b/>
        </w:rPr>
        <w:t>Описание процесса</w:t>
      </w:r>
    </w:p>
    <w:p w:rsidR="00E102C5" w:rsidRPr="0050162D" w:rsidRDefault="00E102C5" w:rsidP="005F4740">
      <w:pPr>
        <w:ind w:firstLine="708"/>
      </w:pPr>
      <w:r w:rsidRPr="0050162D">
        <w:t xml:space="preserve">Для проведения данной активности идентификация Клиента по Договору не требуется, активность инициируется в Спектрум по отношению к выбранному Договору ИБС. </w:t>
      </w:r>
    </w:p>
    <w:p w:rsidR="00E102C5" w:rsidRPr="0050162D" w:rsidRDefault="00E102C5" w:rsidP="005F244F">
      <w:r w:rsidRPr="0050162D">
        <w:t>Поиск необходимо осуществлять по № Договора, или по № ИБС, или по ФИО Клиента.</w:t>
      </w:r>
    </w:p>
    <w:p w:rsidR="00E102C5" w:rsidRPr="0050162D" w:rsidRDefault="00562420" w:rsidP="005F244F">
      <w:r w:rsidRPr="0050162D">
        <w:tab/>
      </w:r>
      <w:r w:rsidR="005D4D76">
        <w:t>Уп</w:t>
      </w:r>
      <w:r w:rsidR="00CE0A85">
        <w:t>о</w:t>
      </w:r>
      <w:r w:rsidR="005D4D76">
        <w:t>лномоченный с</w:t>
      </w:r>
      <w:r w:rsidR="00664EE2" w:rsidRPr="0050162D">
        <w:t>отрудник банка выбирает договор ИБС в статусе «Закрыт с обязательствами» и ини</w:t>
      </w:r>
      <w:r w:rsidR="00664EE2" w:rsidRPr="00E42ED9">
        <w:rPr>
          <w:color w:val="000000" w:themeColor="text1"/>
        </w:rPr>
        <w:t>циирует процедуру списания</w:t>
      </w:r>
      <w:r w:rsidR="00E42ED9" w:rsidRPr="00E42ED9">
        <w:rPr>
          <w:color w:val="000000" w:themeColor="text1"/>
        </w:rPr>
        <w:t xml:space="preserve"> задолженности за счет сформированных резервов</w:t>
      </w:r>
      <w:r w:rsidR="00664EE2" w:rsidRPr="0050162D">
        <w:t xml:space="preserve">. </w:t>
      </w:r>
    </w:p>
    <w:p w:rsidR="00664EE2" w:rsidRPr="0050162D" w:rsidRDefault="00664EE2" w:rsidP="00575FFB">
      <w:pPr>
        <w:ind w:firstLine="708"/>
      </w:pPr>
      <w:r w:rsidRPr="0050162D">
        <w:t xml:space="preserve">По итогам  выполнения активности все задолженности по договору </w:t>
      </w:r>
      <w:r w:rsidR="00B8512E" w:rsidRPr="0050162D">
        <w:t xml:space="preserve">ИБС </w:t>
      </w:r>
      <w:r w:rsidRPr="0050162D">
        <w:t xml:space="preserve">должны быть обнулены (комиссии, штрафы, расходы </w:t>
      </w:r>
      <w:r w:rsidR="00301861">
        <w:t>банка сверх тарифа</w:t>
      </w:r>
      <w:r w:rsidRPr="0050162D">
        <w:t>),  остаток сводного счета 47423</w:t>
      </w:r>
      <w:r w:rsidR="00FF0EC5">
        <w:t>(</w:t>
      </w:r>
      <w:r w:rsidR="00575FFB">
        <w:t>2</w:t>
      </w:r>
      <w:r w:rsidR="00FF0EC5">
        <w:t>)</w:t>
      </w:r>
      <w:r w:rsidR="00B8512E" w:rsidRPr="0050162D">
        <w:t xml:space="preserve"> по учету требований по комиссии за пользование ИБС сверх срока, </w:t>
      </w:r>
      <w:r w:rsidRPr="0050162D">
        <w:t xml:space="preserve">в Спектрме урегулируется на сумму </w:t>
      </w:r>
      <w:r w:rsidRPr="0050162D">
        <w:lastRenderedPageBreak/>
        <w:t>обнуленной  комиссии за пользование ИБС сверх срока. В Бисквит ничего не выгружается.  Договор переводится в статус «Закрыт».</w:t>
      </w:r>
    </w:p>
    <w:p w:rsidR="00664EE2" w:rsidRPr="0050162D" w:rsidRDefault="00664EE2" w:rsidP="005F244F"/>
    <w:p w:rsidR="00453AC2" w:rsidRDefault="00453AC2" w:rsidP="005F244F">
      <w:pPr>
        <w:rPr>
          <w:b/>
        </w:rPr>
      </w:pPr>
      <w:r w:rsidRPr="005F244F">
        <w:rPr>
          <w:b/>
        </w:rPr>
        <w:t>Выходы процесса</w:t>
      </w:r>
    </w:p>
    <w:p w:rsidR="005F244F" w:rsidRPr="005F244F" w:rsidRDefault="005F4740" w:rsidP="005F244F">
      <w:pPr>
        <w:rPr>
          <w:b/>
        </w:rPr>
      </w:pPr>
      <w:r>
        <w:rPr>
          <w:b/>
        </w:rPr>
        <w:tab/>
      </w:r>
      <w:r w:rsidRPr="005F4740">
        <w:t>Договор ИБС в статусе «Закрыт»</w:t>
      </w:r>
    </w:p>
    <w:p w:rsidR="00453AC2" w:rsidRPr="005F244F" w:rsidRDefault="00453AC2" w:rsidP="005F244F">
      <w:pPr>
        <w:rPr>
          <w:b/>
        </w:rPr>
      </w:pPr>
      <w:r w:rsidRPr="005F244F">
        <w:rPr>
          <w:b/>
        </w:rPr>
        <w:t>Ограничения процесса</w:t>
      </w:r>
    </w:p>
    <w:p w:rsidR="00453AC2" w:rsidRPr="005F4740" w:rsidRDefault="005F4740" w:rsidP="005F4740">
      <w:pPr>
        <w:ind w:firstLine="708"/>
      </w:pPr>
      <w:r w:rsidRPr="005F4740">
        <w:t>По итогам выполнения активности выгрузок в Бисквит не происходит</w:t>
      </w:r>
    </w:p>
    <w:p w:rsidR="0066794E" w:rsidRPr="0050162D" w:rsidRDefault="0066794E" w:rsidP="00E278C3">
      <w:pPr>
        <w:ind w:firstLine="708"/>
      </w:pPr>
    </w:p>
    <w:p w:rsidR="005F7FC0" w:rsidRPr="0050162D" w:rsidRDefault="00D51523" w:rsidP="00B7679E">
      <w:pPr>
        <w:pStyle w:val="3"/>
      </w:pPr>
      <w:bookmarkStart w:id="145" w:name="_Toc445741149"/>
      <w:bookmarkStart w:id="146" w:name="_Toc454971418"/>
      <w:bookmarkEnd w:id="145"/>
      <w:r>
        <w:t>Отмена оплаты по договору ФЛ</w:t>
      </w:r>
      <w:bookmarkEnd w:id="146"/>
      <w:r>
        <w:t xml:space="preserve"> </w:t>
      </w:r>
      <w:r w:rsidR="00E43054" w:rsidRPr="0050162D">
        <w:t xml:space="preserve"> </w:t>
      </w:r>
    </w:p>
    <w:p w:rsidR="00550AE8" w:rsidRPr="005F4740" w:rsidRDefault="00550AE8" w:rsidP="005F4740">
      <w:pPr>
        <w:rPr>
          <w:b/>
        </w:rPr>
      </w:pPr>
      <w:r w:rsidRPr="005F4740">
        <w:rPr>
          <w:b/>
        </w:rPr>
        <w:t>Входы процесса</w:t>
      </w:r>
    </w:p>
    <w:p w:rsidR="00550AE8" w:rsidRPr="0050162D" w:rsidRDefault="00550AE8" w:rsidP="005F4740">
      <w:pPr>
        <w:ind w:firstLine="708"/>
      </w:pPr>
      <w:r w:rsidRPr="0050162D">
        <w:t xml:space="preserve">По Договору  ИБС  должна быть выполнена хотя бы одна оплата суммы, рассчитанной в  рамках СИС. </w:t>
      </w:r>
    </w:p>
    <w:p w:rsidR="00550AE8" w:rsidRPr="0050162D" w:rsidRDefault="00550AE8" w:rsidP="005F4740"/>
    <w:p w:rsidR="00550AE8" w:rsidRPr="005F4740" w:rsidRDefault="00550AE8" w:rsidP="005F4740">
      <w:pPr>
        <w:rPr>
          <w:b/>
        </w:rPr>
      </w:pPr>
      <w:r w:rsidRPr="005F4740">
        <w:rPr>
          <w:b/>
        </w:rPr>
        <w:t>Описание процесса</w:t>
      </w:r>
    </w:p>
    <w:p w:rsidR="00550AE8" w:rsidRPr="0050162D" w:rsidRDefault="00550AE8" w:rsidP="005F4740">
      <w:pPr>
        <w:ind w:firstLine="708"/>
      </w:pPr>
      <w:r w:rsidRPr="0050162D">
        <w:t>Активность инициируется в Спектруме</w:t>
      </w:r>
      <w:r w:rsidR="00542AFF">
        <w:t xml:space="preserve"> </w:t>
      </w:r>
      <w:r w:rsidR="00542AFF">
        <w:rPr>
          <w:color w:val="FF0000"/>
        </w:rPr>
        <w:t>в случае невозможности осуществления всех операций при оплате</w:t>
      </w:r>
      <w:r w:rsidRPr="0050162D">
        <w:t xml:space="preserve">. </w:t>
      </w:r>
      <w:r w:rsidR="005D4D76">
        <w:t>Уполномоченный с</w:t>
      </w:r>
      <w:r w:rsidRPr="0050162D">
        <w:t xml:space="preserve">отрудник </w:t>
      </w:r>
      <w:r w:rsidR="005D4D76">
        <w:t xml:space="preserve"> банка </w:t>
      </w:r>
      <w:r w:rsidRPr="0050162D">
        <w:t xml:space="preserve">выбирает Договор по которому будет производиться </w:t>
      </w:r>
      <w:r w:rsidR="00542AFF">
        <w:t>отмена</w:t>
      </w:r>
      <w:r w:rsidR="00542AFF" w:rsidRPr="0050162D">
        <w:t xml:space="preserve"> </w:t>
      </w:r>
      <w:r w:rsidRPr="0050162D">
        <w:t>оплаты и инициирует операцию «</w:t>
      </w:r>
      <w:r w:rsidR="00542AFF">
        <w:t>Отмена</w:t>
      </w:r>
      <w:r w:rsidR="00542AFF" w:rsidRPr="0050162D">
        <w:t xml:space="preserve"> </w:t>
      </w:r>
      <w:r w:rsidRPr="0050162D">
        <w:t>оплаты  по договору ИБС».</w:t>
      </w:r>
    </w:p>
    <w:p w:rsidR="00550AE8" w:rsidRPr="0050162D" w:rsidRDefault="00550AE8" w:rsidP="005F4740">
      <w:pPr>
        <w:ind w:firstLine="708"/>
      </w:pPr>
      <w:r w:rsidRPr="0050162D">
        <w:t xml:space="preserve">Система должна предложить выбрать те суммы по выбранному  договору ИБС, по  которым  возможен </w:t>
      </w:r>
      <w:r w:rsidR="00542AFF">
        <w:t>отмена</w:t>
      </w:r>
      <w:r w:rsidR="00542AFF" w:rsidRPr="0050162D">
        <w:t xml:space="preserve"> </w:t>
      </w:r>
      <w:r w:rsidRPr="0050162D">
        <w:t xml:space="preserve">оплаты. После выбора сумм производится </w:t>
      </w:r>
      <w:r w:rsidR="00542AFF">
        <w:t>отмена</w:t>
      </w:r>
      <w:r w:rsidR="00542AFF" w:rsidRPr="0050162D">
        <w:t xml:space="preserve"> </w:t>
      </w:r>
      <w:r w:rsidRPr="0050162D">
        <w:t>оплаты в соответствии с технологией расчетов,  описанной в разделе «Архитектура решения». Возврат средств производится на тот Мастер – счет,  с которого производилась изначальная оплат</w:t>
      </w:r>
      <w:r w:rsidR="00A3475B">
        <w:t>а</w:t>
      </w:r>
      <w:r w:rsidRPr="0050162D">
        <w:t xml:space="preserve">. Схемы бухгалтерских проводок, которые порождаются при выполнении фазы оплаты, приведены в Приложении 1 в разделах,  соответствующих тем </w:t>
      </w:r>
      <w:r w:rsidRPr="0050162D">
        <w:rPr>
          <w:color w:val="000000"/>
        </w:rPr>
        <w:t>СИС</w:t>
      </w:r>
      <w:r w:rsidRPr="0050162D">
        <w:t>,  по которым происходит оплата.</w:t>
      </w:r>
    </w:p>
    <w:p w:rsidR="00550AE8" w:rsidRPr="0050162D" w:rsidRDefault="00550AE8" w:rsidP="005F4740"/>
    <w:p w:rsidR="00550AE8" w:rsidRPr="005F4740" w:rsidRDefault="00550AE8" w:rsidP="005F4740">
      <w:pPr>
        <w:rPr>
          <w:b/>
        </w:rPr>
      </w:pPr>
      <w:r w:rsidRPr="005F4740">
        <w:rPr>
          <w:b/>
        </w:rPr>
        <w:t>Выходы процесса</w:t>
      </w:r>
    </w:p>
    <w:p w:rsidR="00550AE8" w:rsidRPr="0050162D" w:rsidRDefault="00550AE8" w:rsidP="005F4740">
      <w:pPr>
        <w:ind w:firstLine="708"/>
      </w:pPr>
      <w:r w:rsidRPr="0050162D">
        <w:t xml:space="preserve">Сформированы операции по </w:t>
      </w:r>
      <w:r w:rsidR="00542AFF">
        <w:t>отмены</w:t>
      </w:r>
      <w:r w:rsidR="00542AFF" w:rsidRPr="0050162D">
        <w:t xml:space="preserve"> </w:t>
      </w:r>
      <w:r w:rsidRPr="0050162D">
        <w:t xml:space="preserve">оплаты соответствующих сумм. </w:t>
      </w:r>
    </w:p>
    <w:p w:rsidR="00550AE8" w:rsidRPr="0050162D" w:rsidRDefault="00550AE8" w:rsidP="005F4740"/>
    <w:p w:rsidR="00550AE8" w:rsidRPr="005F4740" w:rsidRDefault="00550AE8" w:rsidP="005F4740">
      <w:pPr>
        <w:rPr>
          <w:b/>
        </w:rPr>
      </w:pPr>
      <w:r w:rsidRPr="005F4740">
        <w:rPr>
          <w:b/>
        </w:rPr>
        <w:t>Ограничения процесса</w:t>
      </w:r>
    </w:p>
    <w:p w:rsidR="008447B9" w:rsidRPr="0050162D" w:rsidRDefault="00550AE8" w:rsidP="005F4740">
      <w:pPr>
        <w:ind w:firstLine="708"/>
      </w:pPr>
      <w:r w:rsidRPr="0050162D">
        <w:t xml:space="preserve">Производится без идентификации Клиента/Клиентов </w:t>
      </w:r>
      <w:r w:rsidR="00CE0A85">
        <w:t xml:space="preserve">уполномоченным </w:t>
      </w:r>
      <w:r w:rsidRPr="0050162D">
        <w:t>сотрудником. Инициируется в Спектрум</w:t>
      </w:r>
      <w:r w:rsidR="008447B9" w:rsidRPr="0050162D">
        <w:t xml:space="preserve">. </w:t>
      </w:r>
    </w:p>
    <w:p w:rsidR="008447B9" w:rsidRPr="0050162D" w:rsidRDefault="00542AFF" w:rsidP="005F4740">
      <w:pPr>
        <w:ind w:firstLine="708"/>
      </w:pPr>
      <w:r>
        <w:t>Отмена</w:t>
      </w:r>
      <w:r w:rsidRPr="0050162D">
        <w:t xml:space="preserve"> </w:t>
      </w:r>
      <w:r w:rsidR="008447B9" w:rsidRPr="0050162D">
        <w:t>оплаты возможен только по тем сумма,  которые были предварительно уплачены с помощью активности «</w:t>
      </w:r>
      <w:r w:rsidR="00914413">
        <w:t>Оплата/частичный возврат сумм по договору ФЛ</w:t>
      </w:r>
      <w:r w:rsidR="008447B9" w:rsidRPr="0050162D">
        <w:t>». Суммы, по которым была учтена оплата вне модуля ИБС,  с помощью данной активности не обрабатываются.</w:t>
      </w:r>
    </w:p>
    <w:p w:rsidR="00E43054" w:rsidRPr="0050162D" w:rsidRDefault="00E43054" w:rsidP="00550AE8">
      <w:pPr>
        <w:rPr>
          <w:highlight w:val="yellow"/>
        </w:rPr>
      </w:pPr>
    </w:p>
    <w:p w:rsidR="00164D7A" w:rsidRPr="0050162D" w:rsidRDefault="00A8597D" w:rsidP="00B7679E">
      <w:pPr>
        <w:pStyle w:val="3"/>
      </w:pPr>
      <w:bookmarkStart w:id="147" w:name="_Toc454971419"/>
      <w:r w:rsidRPr="0050162D">
        <w:t>Ручное закрытие договора ИБС</w:t>
      </w:r>
      <w:bookmarkEnd w:id="147"/>
    </w:p>
    <w:p w:rsidR="00164D7A" w:rsidRPr="005F4740" w:rsidRDefault="00164D7A" w:rsidP="005F4740">
      <w:pPr>
        <w:rPr>
          <w:b/>
        </w:rPr>
      </w:pPr>
      <w:r w:rsidRPr="005F4740">
        <w:rPr>
          <w:b/>
        </w:rPr>
        <w:t>Входы процесса</w:t>
      </w:r>
    </w:p>
    <w:p w:rsidR="00164D7A" w:rsidRPr="0050162D" w:rsidRDefault="00164D7A" w:rsidP="005F4740">
      <w:pPr>
        <w:ind w:firstLine="708"/>
      </w:pPr>
      <w:r w:rsidRPr="0050162D">
        <w:t>Договор  ИБС  должен находится в статусе «Создан»</w:t>
      </w:r>
      <w:r w:rsidR="00B22257">
        <w:t>, «Закрыт с обязательствами»</w:t>
      </w:r>
      <w:r w:rsidR="00870788">
        <w:t>и все задолженности по договору погашены</w:t>
      </w:r>
      <w:r w:rsidR="00BF3E71" w:rsidRPr="0050162D">
        <w:t>.</w:t>
      </w:r>
      <w:r w:rsidR="00052FBD" w:rsidRPr="0050162D">
        <w:t xml:space="preserve"> </w:t>
      </w:r>
    </w:p>
    <w:p w:rsidR="00164D7A" w:rsidRPr="0050162D" w:rsidRDefault="00164D7A" w:rsidP="005F4740"/>
    <w:p w:rsidR="00164D7A" w:rsidRPr="005F4740" w:rsidRDefault="00164D7A" w:rsidP="005F4740">
      <w:pPr>
        <w:rPr>
          <w:b/>
        </w:rPr>
      </w:pPr>
      <w:r w:rsidRPr="005F4740">
        <w:rPr>
          <w:b/>
        </w:rPr>
        <w:t>Описание процесса</w:t>
      </w:r>
    </w:p>
    <w:p w:rsidR="00164D7A" w:rsidRPr="0050162D" w:rsidRDefault="00CE0A85" w:rsidP="005F4740">
      <w:pPr>
        <w:ind w:firstLine="708"/>
      </w:pPr>
      <w:r>
        <w:t>Уполномоченный с</w:t>
      </w:r>
      <w:r w:rsidR="00164D7A" w:rsidRPr="0050162D">
        <w:t>отрудник банка выбирает договор ИБС</w:t>
      </w:r>
      <w:r w:rsidR="00052FBD" w:rsidRPr="0050162D">
        <w:t xml:space="preserve"> </w:t>
      </w:r>
      <w:r w:rsidR="00164D7A" w:rsidRPr="0050162D">
        <w:t>и переводит его в статус «Закрыт» с обязательным заполнением текстового поля «Причина закрытия».</w:t>
      </w:r>
      <w:r w:rsidR="00524F7E">
        <w:t xml:space="preserve"> Обязательным условием выполнения активности является отсутствие задолженностей по договору.</w:t>
      </w:r>
    </w:p>
    <w:p w:rsidR="0067792D" w:rsidRPr="0050162D" w:rsidRDefault="0067792D" w:rsidP="005F4740"/>
    <w:p w:rsidR="0067792D" w:rsidRPr="0050162D" w:rsidRDefault="0067792D" w:rsidP="005F4740"/>
    <w:p w:rsidR="00164D7A" w:rsidRPr="005F4740" w:rsidRDefault="00164D7A" w:rsidP="005F4740">
      <w:pPr>
        <w:rPr>
          <w:b/>
        </w:rPr>
      </w:pPr>
      <w:r w:rsidRPr="005F4740">
        <w:rPr>
          <w:b/>
        </w:rPr>
        <w:t>Выходы процесса</w:t>
      </w:r>
    </w:p>
    <w:p w:rsidR="00164D7A" w:rsidRPr="0050162D" w:rsidRDefault="00164D7A" w:rsidP="005F4740">
      <w:pPr>
        <w:ind w:firstLine="708"/>
      </w:pPr>
      <w:r w:rsidRPr="0050162D">
        <w:t>Договор ИБС в статусе «Закрыт».</w:t>
      </w:r>
    </w:p>
    <w:p w:rsidR="00164D7A" w:rsidRPr="0050162D" w:rsidRDefault="00164D7A" w:rsidP="005F4740"/>
    <w:p w:rsidR="00164D7A" w:rsidRPr="005F4740" w:rsidRDefault="00164D7A" w:rsidP="005F4740">
      <w:pPr>
        <w:rPr>
          <w:b/>
        </w:rPr>
      </w:pPr>
      <w:r w:rsidRPr="005F4740">
        <w:rPr>
          <w:b/>
        </w:rPr>
        <w:t>Ограничения процесса</w:t>
      </w:r>
    </w:p>
    <w:p w:rsidR="00164D7A" w:rsidRPr="0050162D" w:rsidRDefault="00E278C3" w:rsidP="005F4740">
      <w:pPr>
        <w:ind w:firstLine="708"/>
      </w:pPr>
      <w:r w:rsidRPr="0050162D">
        <w:t xml:space="preserve">Производится без идентификации Клиента/Клиентов </w:t>
      </w:r>
      <w:r w:rsidR="00CE0A85">
        <w:t xml:space="preserve">уполномоченным </w:t>
      </w:r>
      <w:r w:rsidRPr="0050162D">
        <w:t>сотрудником. Инициируется в Спектрум</w:t>
      </w:r>
      <w:r w:rsidR="00164D7A" w:rsidRPr="0050162D">
        <w:t>.</w:t>
      </w:r>
    </w:p>
    <w:p w:rsidR="00164D7A" w:rsidRPr="0050162D" w:rsidRDefault="00164D7A" w:rsidP="00164D7A"/>
    <w:p w:rsidR="002709E2" w:rsidRPr="0050162D" w:rsidRDefault="002709E2">
      <w:pPr>
        <w:jc w:val="left"/>
      </w:pPr>
      <w:r w:rsidRPr="0050162D">
        <w:br w:type="page"/>
      </w:r>
    </w:p>
    <w:p w:rsidR="002709E2" w:rsidRPr="0050162D" w:rsidRDefault="002709E2" w:rsidP="00164D7A"/>
    <w:p w:rsidR="00195545" w:rsidRPr="00280C4B" w:rsidRDefault="00195545" w:rsidP="00280C4B">
      <w:pPr>
        <w:pStyle w:val="2"/>
        <w:tabs>
          <w:tab w:val="clear" w:pos="3432"/>
          <w:tab w:val="num" w:pos="738"/>
        </w:tabs>
        <w:ind w:left="284"/>
        <w:rPr>
          <w:rFonts w:cs="Times New Roman"/>
          <w:b/>
        </w:rPr>
      </w:pPr>
      <w:bookmarkStart w:id="148" w:name="_Toc454971420"/>
      <w:r w:rsidRPr="00280C4B">
        <w:rPr>
          <w:rFonts w:cs="Times New Roman"/>
          <w:b/>
        </w:rPr>
        <w:t>Автоматические процедуры обработки ИБС.</w:t>
      </w:r>
      <w:bookmarkEnd w:id="148"/>
    </w:p>
    <w:p w:rsidR="004B749D" w:rsidRPr="0050162D" w:rsidRDefault="004B749D" w:rsidP="00B7679E">
      <w:pPr>
        <w:pStyle w:val="3"/>
        <w:rPr>
          <w:u w:val="single"/>
        </w:rPr>
      </w:pPr>
      <w:bookmarkStart w:id="149" w:name="_Toc454971421"/>
      <w:r w:rsidRPr="0050162D">
        <w:rPr>
          <w:u w:val="single"/>
        </w:rPr>
        <w:t>Автоматическая пролонгация</w:t>
      </w:r>
      <w:bookmarkEnd w:id="149"/>
    </w:p>
    <w:p w:rsidR="00944025" w:rsidRDefault="00944025" w:rsidP="00944025">
      <w:pPr>
        <w:pStyle w:val="af5"/>
        <w:spacing w:after="160" w:line="259" w:lineRule="auto"/>
        <w:ind w:left="0" w:firstLine="708"/>
      </w:pPr>
      <w:r w:rsidRPr="0050162D">
        <w:t xml:space="preserve">Для Договоров, имеющих </w:t>
      </w:r>
      <w:r w:rsidR="002709E2" w:rsidRPr="0050162D">
        <w:t>признак наличия до</w:t>
      </w:r>
      <w:r w:rsidRPr="0050162D">
        <w:t>полнительно</w:t>
      </w:r>
      <w:r w:rsidR="002709E2" w:rsidRPr="0050162D">
        <w:t>го соглашения об автоматиче</w:t>
      </w:r>
      <w:r w:rsidR="00962583" w:rsidRPr="0050162D">
        <w:t>с</w:t>
      </w:r>
      <w:r w:rsidR="002709E2" w:rsidRPr="0050162D">
        <w:t>кой пролонгации</w:t>
      </w:r>
      <w:r w:rsidRPr="0050162D">
        <w:t>, должна быть реализована процедура автоматического продления срока действия (с сохранением всех прочих реквизитов Договора).</w:t>
      </w:r>
    </w:p>
    <w:p w:rsidR="00FC16D0" w:rsidRDefault="00E73F24" w:rsidP="00FC16D0">
      <w:pPr>
        <w:pStyle w:val="af5"/>
        <w:spacing w:after="160" w:line="259" w:lineRule="auto"/>
        <w:ind w:left="0" w:firstLine="708"/>
      </w:pPr>
      <w:r>
        <w:t xml:space="preserve">Данная процедура состоит из двух частей. Первая часть запускается в начале </w:t>
      </w:r>
      <w:r w:rsidR="005451F9">
        <w:t xml:space="preserve">операционного </w:t>
      </w:r>
      <w:r>
        <w:t xml:space="preserve">дня и действует по следующему алгоритму. </w:t>
      </w:r>
      <w:r w:rsidRPr="0050162D">
        <w:t xml:space="preserve">Для всех договоров </w:t>
      </w:r>
      <w:r>
        <w:t xml:space="preserve"> </w:t>
      </w:r>
      <w:r w:rsidRPr="0050162D">
        <w:t>типа 1,  по которым заключено дополнительное соглашение на автопролонгацю</w:t>
      </w:r>
      <w:r w:rsidR="00FC16D0">
        <w:t>,</w:t>
      </w:r>
      <w:r w:rsidRPr="0050162D">
        <w:t xml:space="preserve"> </w:t>
      </w:r>
      <w:r w:rsidR="00FC16D0" w:rsidRPr="00FC16D0">
        <w:t>в первый день после истечения срока действия Договора/предыдущего ДС</w:t>
      </w:r>
      <w:r w:rsidR="00FC16D0">
        <w:t xml:space="preserve"> </w:t>
      </w:r>
      <w:r w:rsidRPr="0050162D">
        <w:t xml:space="preserve">система </w:t>
      </w:r>
      <w:r>
        <w:t xml:space="preserve">выполняет расчет </w:t>
      </w:r>
      <w:r w:rsidR="00FC16D0" w:rsidRPr="00FC16D0">
        <w:t>суммы комиссии за пользование ИБС на новый срок.</w:t>
      </w:r>
      <w:r w:rsidR="0090441D">
        <w:t xml:space="preserve"> </w:t>
      </w:r>
      <w:r w:rsidR="0090441D">
        <w:rPr>
          <w:color w:val="1F497D"/>
        </w:rPr>
        <w:t>Если день окончания основного договора (или ДС) приходится на выходной, то срок договора или дополнительного соглашения продлевается на следующий за ним первый рабочий день</w:t>
      </w:r>
    </w:p>
    <w:p w:rsidR="00885535" w:rsidRPr="00FC16D0" w:rsidRDefault="00885535" w:rsidP="00FC16D0">
      <w:pPr>
        <w:pStyle w:val="af5"/>
        <w:spacing w:after="160" w:line="259" w:lineRule="auto"/>
        <w:ind w:left="0" w:firstLine="708"/>
      </w:pPr>
    </w:p>
    <w:p w:rsidR="00E73F24" w:rsidRDefault="00E73F24" w:rsidP="0084209F">
      <w:pPr>
        <w:pStyle w:val="af5"/>
        <w:numPr>
          <w:ilvl w:val="0"/>
          <w:numId w:val="15"/>
        </w:numPr>
      </w:pPr>
      <w:r>
        <w:t>Сумма</w:t>
      </w:r>
      <w:r w:rsidR="00FC16D0">
        <w:t xml:space="preserve"> комиссии н</w:t>
      </w:r>
      <w:r w:rsidRPr="0050162D">
        <w:t xml:space="preserve">а новой срок пользования по тарифам, </w:t>
      </w:r>
      <w:r w:rsidR="0090441D">
        <w:t xml:space="preserve">действующим  на первый календарный день после окончания срока действия договора </w:t>
      </w:r>
      <w:r w:rsidR="0090441D" w:rsidRPr="00B75706">
        <w:t>или ДС к Договору</w:t>
      </w:r>
      <w:r w:rsidR="0090441D">
        <w:t>.</w:t>
      </w:r>
      <w:r w:rsidRPr="0050162D">
        <w:t xml:space="preserve"> рамках обновленных условий сделки (обновление данных по пакету ДКО). </w:t>
      </w:r>
    </w:p>
    <w:p w:rsidR="00FC16D0" w:rsidRDefault="00FC16D0" w:rsidP="00FC16D0"/>
    <w:p w:rsidR="00FC16D0" w:rsidRDefault="00FC16D0" w:rsidP="00DB3E80">
      <w:pPr>
        <w:ind w:firstLine="708"/>
      </w:pPr>
      <w:r>
        <w:t>Рассчитанные суммы фиксируются в договоре. Вторая часть автоматической процедуры пролонгации  заключается в оплате рассчитанных сумм.</w:t>
      </w:r>
      <w:r w:rsidR="00DB3E80">
        <w:t xml:space="preserve"> </w:t>
      </w:r>
    </w:p>
    <w:p w:rsidR="00E73F24" w:rsidRDefault="00DB3E80" w:rsidP="00DB3E80">
      <w:pPr>
        <w:ind w:firstLine="708"/>
      </w:pPr>
      <w:r>
        <w:t>Для договоров ЮЛ</w:t>
      </w:r>
      <w:r w:rsidR="00E73F24">
        <w:t>, в течение дня</w:t>
      </w:r>
      <w:r w:rsidR="00FC16D0">
        <w:t xml:space="preserve"> </w:t>
      </w:r>
      <w:r w:rsidR="00FC16D0" w:rsidRPr="00FC16D0">
        <w:t>(и далее в течение 14</w:t>
      </w:r>
      <w:r w:rsidR="006B6D03">
        <w:t xml:space="preserve"> календарных</w:t>
      </w:r>
      <w:r w:rsidR="00FC16D0" w:rsidRPr="00FC16D0">
        <w:t xml:space="preserve"> дней)</w:t>
      </w:r>
      <w:r w:rsidR="00E73F24">
        <w:t>, сотрудник банка может учесть оплату</w:t>
      </w:r>
      <w:r w:rsidR="00105E92">
        <w:t>,</w:t>
      </w:r>
      <w:r w:rsidR="00E73F24">
        <w:t xml:space="preserve"> выполненную вне модуля ИБС с помощью активности «</w:t>
      </w:r>
      <w:r w:rsidR="00105E92" w:rsidRPr="00105E92">
        <w:t>Расчеты по договорам ИБС вне модуля ИБС</w:t>
      </w:r>
      <w:r w:rsidR="00E73F24">
        <w:t>».</w:t>
      </w:r>
      <w:r>
        <w:t xml:space="preserve"> </w:t>
      </w:r>
      <w:r w:rsidR="00E73F24">
        <w:t xml:space="preserve">Если оплата выполнена успешно, </w:t>
      </w:r>
      <w:r w:rsidR="00E73F24" w:rsidRPr="0050162D">
        <w:t xml:space="preserve">срок действия договора пролонгируется на тот срок, который был указан </w:t>
      </w:r>
      <w:r w:rsidR="004F78DA">
        <w:t>в дополнительном соглашении на автопролонгацию</w:t>
      </w:r>
      <w:r w:rsidR="00E73F24" w:rsidRPr="0050162D">
        <w:t>.</w:t>
      </w:r>
    </w:p>
    <w:p w:rsidR="00944025" w:rsidRDefault="00DB3E80" w:rsidP="00DB3E80">
      <w:pPr>
        <w:ind w:firstLine="708"/>
      </w:pPr>
      <w:r>
        <w:t>Для договоров ФЛ, в  рамках процедуры закрытия дня в ТП, запускается в</w:t>
      </w:r>
      <w:r w:rsidR="00E73F24">
        <w:t xml:space="preserve">торая  часть автоматической процедуры </w:t>
      </w:r>
      <w:r>
        <w:t>автопролонгации</w:t>
      </w:r>
      <w:r w:rsidR="00944025" w:rsidRPr="0050162D">
        <w:t xml:space="preserve">. Алгоритм процедуры выглядит следующим образом. Для всех договоров </w:t>
      </w:r>
      <w:r w:rsidR="00993CA9">
        <w:t xml:space="preserve"> ФЛ </w:t>
      </w:r>
      <w:r w:rsidR="00944025" w:rsidRPr="0050162D">
        <w:t xml:space="preserve">типа 1,  </w:t>
      </w:r>
      <w:r w:rsidRPr="00DB3E80">
        <w:t>находящихся в состоянии а</w:t>
      </w:r>
      <w:r>
        <w:t>в</w:t>
      </w:r>
      <w:r w:rsidRPr="00DB3E80">
        <w:t>топролонгации,</w:t>
      </w:r>
      <w:r w:rsidR="00944025" w:rsidRPr="0050162D">
        <w:t xml:space="preserve"> и </w:t>
      </w:r>
      <w:r w:rsidR="00CD4BBE" w:rsidRPr="0050162D">
        <w:t xml:space="preserve">со дня окончания договора прошло </w:t>
      </w:r>
      <w:r w:rsidR="00944025" w:rsidRPr="0050162D">
        <w:t>не</w:t>
      </w:r>
      <w:r w:rsidR="00CD4BBE" w:rsidRPr="0050162D">
        <w:t xml:space="preserve"> более 14</w:t>
      </w:r>
      <w:r w:rsidR="00885535">
        <w:t xml:space="preserve"> календарных</w:t>
      </w:r>
      <w:r w:rsidR="00CD4BBE" w:rsidRPr="0050162D">
        <w:t xml:space="preserve"> дней</w:t>
      </w:r>
      <w:r w:rsidR="00944025" w:rsidRPr="0050162D">
        <w:t>,  система пытается выполнить спис</w:t>
      </w:r>
      <w:r w:rsidR="00BE7827">
        <w:t>ание со счета клиента комиссий</w:t>
      </w:r>
      <w:r w:rsidR="00944025" w:rsidRPr="0050162D">
        <w:t xml:space="preserve">, </w:t>
      </w:r>
      <w:r w:rsidR="00E73F24">
        <w:t>рассчитанных в рамках первой части процедуры</w:t>
      </w:r>
      <w:r>
        <w:t xml:space="preserve">, а так же </w:t>
      </w:r>
      <w:r w:rsidRPr="00DB3E80">
        <w:t>задолженностей, рассчитанных в последний день месяца  в рамках а</w:t>
      </w:r>
      <w:r>
        <w:t>в</w:t>
      </w:r>
      <w:r w:rsidRPr="00DB3E80">
        <w:t>томатической процедуры отражения требований по комиссиям сверх срока.</w:t>
      </w:r>
      <w:r w:rsidR="00944025" w:rsidRPr="0050162D">
        <w:t xml:space="preserve">  </w:t>
      </w:r>
      <w:r w:rsidR="00885535">
        <w:t>Если оплата за новый срок пользования ИБС произошла,  то комиссия за пользование ИБС сверх срока не удерживается. При  этом, если было отражение суммы комиссии за пользование ИБС сверх срока  на счетах 47423</w:t>
      </w:r>
      <w:r w:rsidR="00905406">
        <w:t>(1)</w:t>
      </w:r>
      <w:r w:rsidR="00885535">
        <w:t>, то сумма комиссии за новый срок уменьшается на эту сумму.</w:t>
      </w:r>
    </w:p>
    <w:p w:rsidR="00C80EF5" w:rsidRPr="0050162D" w:rsidRDefault="00A76FE6" w:rsidP="00C80EF5">
      <w:pPr>
        <w:pStyle w:val="af5"/>
        <w:spacing w:after="160" w:line="259" w:lineRule="auto"/>
        <w:ind w:left="0" w:firstLine="708"/>
        <w:jc w:val="left"/>
      </w:pPr>
      <w:r w:rsidRPr="0050162D">
        <w:t xml:space="preserve">Если списание не было произведено, пролонгации договора не происходит. Повторные  попытка автопролонгаци должны происходить в течении следующих 14 </w:t>
      </w:r>
      <w:r w:rsidR="00885535">
        <w:t xml:space="preserve">календарных </w:t>
      </w:r>
      <w:r w:rsidRPr="0050162D">
        <w:t xml:space="preserve">дней с даты окончания договора. </w:t>
      </w:r>
      <w:r w:rsidR="00C80EF5">
        <w:t>Если последний день этого периода попадает на не рабочий день подразделения, в котором находится ИБС, предоставленный в пользование по данному Договору, то попытка автопролонгации возможна еще и в первый рабочий день после окончания оговоренного периода.</w:t>
      </w:r>
    </w:p>
    <w:p w:rsidR="00944025" w:rsidRPr="0050162D" w:rsidRDefault="00944025" w:rsidP="00944025">
      <w:pPr>
        <w:pStyle w:val="af5"/>
        <w:spacing w:after="160" w:line="259" w:lineRule="auto"/>
        <w:ind w:left="0" w:firstLine="708"/>
      </w:pPr>
      <w:r w:rsidRPr="0050162D">
        <w:t xml:space="preserve">Если списание произведено успешно, срок действия договора пролонгируется на тот срок, который был указан </w:t>
      </w:r>
      <w:r w:rsidR="00905608">
        <w:t>в дополнительном соглашении на автопролонгацию</w:t>
      </w:r>
      <w:r w:rsidRPr="0050162D">
        <w:t>.</w:t>
      </w:r>
    </w:p>
    <w:p w:rsidR="00A76FE6" w:rsidRDefault="00944025" w:rsidP="00944025">
      <w:pPr>
        <w:pStyle w:val="af5"/>
        <w:spacing w:after="160" w:line="259" w:lineRule="auto"/>
        <w:ind w:left="0" w:firstLine="709"/>
      </w:pPr>
      <w:r w:rsidRPr="0050162D">
        <w:t xml:space="preserve">Для каждого </w:t>
      </w:r>
      <w:r w:rsidR="00A76FE6">
        <w:t xml:space="preserve">успешно пролонгированного договора ИБС, в </w:t>
      </w:r>
      <w:r w:rsidRPr="0050162D">
        <w:t xml:space="preserve"> </w:t>
      </w:r>
      <w:r w:rsidR="00A76FE6" w:rsidRPr="0050162D">
        <w:t>системном интерфейсе</w:t>
      </w:r>
      <w:r w:rsidR="00A76FE6">
        <w:t xml:space="preserve">,  содержащем </w:t>
      </w:r>
      <w:r w:rsidR="00A76FE6" w:rsidRPr="0050162D">
        <w:t xml:space="preserve"> список Договоров ИБС</w:t>
      </w:r>
      <w:r w:rsidR="00A76FE6">
        <w:t xml:space="preserve">, </w:t>
      </w:r>
      <w:r w:rsidR="00A76FE6" w:rsidRPr="0050162D">
        <w:t>срок действия должен быть продлен на новый срок</w:t>
      </w:r>
      <w:r w:rsidR="00A76FE6">
        <w:t>.</w:t>
      </w:r>
    </w:p>
    <w:p w:rsidR="0036605E" w:rsidRDefault="00A76FE6" w:rsidP="0036605E">
      <w:pPr>
        <w:pStyle w:val="af5"/>
        <w:spacing w:after="160" w:line="259" w:lineRule="auto"/>
        <w:ind w:left="0" w:firstLine="709"/>
      </w:pPr>
      <w:r w:rsidRPr="0050162D">
        <w:t xml:space="preserve"> </w:t>
      </w:r>
      <w:r w:rsidR="0036605E" w:rsidRPr="0050162D">
        <w:t>В случае, если средства для автопролонгации не были списаны в течении 14 календарных дней после окончания срока действия Договора, Дополнительное Соглашение утрачивает силу.</w:t>
      </w:r>
      <w:r w:rsidR="00980740">
        <w:t xml:space="preserve"> При этом договор ИБС находится в статусе «Истек срок действия» и продолжает обрабатывается стандартно для договора с таким статусом.</w:t>
      </w:r>
    </w:p>
    <w:p w:rsidR="0090441D" w:rsidRDefault="00165432" w:rsidP="0090441D">
      <w:pPr>
        <w:pStyle w:val="af5"/>
        <w:spacing w:after="160" w:line="259" w:lineRule="auto"/>
        <w:ind w:left="0" w:firstLine="709"/>
      </w:pPr>
      <w:r>
        <w:t xml:space="preserve">Система должна предусматривать формирование отчета,  который бы позволял сформировать перечень договоров ИБС, по которым заключено ДС об автопролонгации, но которая не произошла </w:t>
      </w:r>
      <w:r>
        <w:lastRenderedPageBreak/>
        <w:t>по каким-либо причинам.</w:t>
      </w:r>
      <w:r w:rsidR="005D411F">
        <w:t xml:space="preserve"> Требования к отчетам, которые будут поддерживать эту технологию </w:t>
      </w:r>
      <w:r w:rsidR="005D411F" w:rsidRPr="0050162D">
        <w:t>должн</w:t>
      </w:r>
      <w:r w:rsidR="005D411F">
        <w:t>ы</w:t>
      </w:r>
      <w:r w:rsidR="005D411F" w:rsidRPr="0050162D">
        <w:t xml:space="preserve"> быть описан</w:t>
      </w:r>
      <w:r w:rsidR="005D411F">
        <w:t>ы</w:t>
      </w:r>
      <w:r w:rsidR="005D411F" w:rsidRPr="0050162D">
        <w:t xml:space="preserve"> в БФТЗ по BR-10120 «Учет посещений, Формирование отчетов в Спектрум»</w:t>
      </w:r>
      <w:r w:rsidR="002C785F">
        <w:t>.</w:t>
      </w:r>
    </w:p>
    <w:p w:rsidR="00F92BF7" w:rsidRDefault="00B75706" w:rsidP="00F92BF7">
      <w:pPr>
        <w:pStyle w:val="af5"/>
        <w:spacing w:after="160" w:line="259" w:lineRule="auto"/>
        <w:ind w:left="0" w:firstLine="709"/>
      </w:pPr>
      <w:r>
        <w:t>Рассчитанная сумма фиксируется в договоре. В течении 14 календарных дней для ФЛ пытаемся списать ее безакцептно,  для ЮЛ есть возможность учесть оплату вне модуля.</w:t>
      </w:r>
    </w:p>
    <w:p w:rsidR="00F92BF7" w:rsidRDefault="00F92BF7" w:rsidP="00F92BF7">
      <w:pPr>
        <w:pStyle w:val="af5"/>
        <w:spacing w:after="160" w:line="259" w:lineRule="auto"/>
        <w:ind w:left="0" w:firstLine="709"/>
      </w:pPr>
      <w:r>
        <w:t>В состоянии автопролонгации(срок закончился,  но уплат нет), по договору ИБС возможно выполнение СИС «2.2.11.  Закрытие Договора ИБС по истечении срока действия».</w:t>
      </w:r>
      <w:r w:rsidRPr="00F92BF7">
        <w:t xml:space="preserve"> В любое время можно выполнить</w:t>
      </w:r>
      <w:r>
        <w:t xml:space="preserve"> СИС «2.2.7. Заключение ДС об изменение порядка продления срока пользования ИБС(автопролонгация)». При заключении нового ДС на автопролонгацию, условия старого ДС перестают действовать. </w:t>
      </w:r>
      <w:r w:rsidRPr="00F92BF7">
        <w:t>Выполнять обычную пролонгацию на фоне ДС на автопролонгацию нельзя (ограничение)</w:t>
      </w:r>
    </w:p>
    <w:p w:rsidR="00F92BF7" w:rsidRDefault="00F92BF7" w:rsidP="00F92BF7">
      <w:pPr>
        <w:pStyle w:val="af5"/>
      </w:pPr>
    </w:p>
    <w:p w:rsidR="00B75706" w:rsidRPr="0050162D" w:rsidRDefault="00B75706" w:rsidP="0036605E">
      <w:pPr>
        <w:pStyle w:val="af5"/>
        <w:spacing w:after="160" w:line="259" w:lineRule="auto"/>
        <w:ind w:left="0" w:firstLine="709"/>
      </w:pPr>
    </w:p>
    <w:p w:rsidR="00944025" w:rsidRPr="0050162D" w:rsidRDefault="00944025" w:rsidP="00944025"/>
    <w:p w:rsidR="004B749D" w:rsidRPr="0050162D" w:rsidRDefault="003C6118" w:rsidP="00B7679E">
      <w:pPr>
        <w:pStyle w:val="3"/>
        <w:rPr>
          <w:b w:val="0"/>
          <w:u w:val="single"/>
        </w:rPr>
      </w:pPr>
      <w:bookmarkStart w:id="150" w:name="_Toc454971422"/>
      <w:r>
        <w:rPr>
          <w:u w:val="single"/>
        </w:rPr>
        <w:t>Автоматическое закрытие при непоступлении оплаты</w:t>
      </w:r>
      <w:bookmarkEnd w:id="150"/>
    </w:p>
    <w:p w:rsidR="004B749D" w:rsidRPr="0050162D" w:rsidRDefault="004B749D" w:rsidP="004B749D">
      <w:pPr>
        <w:ind w:firstLine="708"/>
        <w:rPr>
          <w:b/>
        </w:rPr>
      </w:pPr>
      <w:r w:rsidRPr="0050162D">
        <w:t xml:space="preserve">По истечении настраиваемого срока (в настоящее время 5 рабочих дней) Договор ИБС в статусе «Создан» </w:t>
      </w:r>
      <w:r w:rsidR="002709E2" w:rsidRPr="0050162D">
        <w:t xml:space="preserve">должен </w:t>
      </w:r>
      <w:r w:rsidRPr="0050162D">
        <w:t>автоматически  переходит</w:t>
      </w:r>
      <w:r w:rsidR="002709E2" w:rsidRPr="0050162D">
        <w:t>ь</w:t>
      </w:r>
      <w:r w:rsidRPr="0050162D">
        <w:t xml:space="preserve"> в окончательный статус «Закрыт».</w:t>
      </w:r>
    </w:p>
    <w:p w:rsidR="004B749D" w:rsidRPr="0050162D" w:rsidRDefault="002709E2" w:rsidP="004B749D">
      <w:r w:rsidRPr="0050162D">
        <w:tab/>
        <w:t>Процедура автоматического закрытия договора должна запускаться сотрудником банка ежедневно в рамках выполнения процедуры закрытия дня точки продаж.</w:t>
      </w:r>
    </w:p>
    <w:p w:rsidR="002709E2" w:rsidRPr="0050162D" w:rsidRDefault="002709E2" w:rsidP="004B749D">
      <w:r w:rsidRPr="0050162D">
        <w:tab/>
        <w:t xml:space="preserve">Алгоритм процедуры выглядит следующим образом. Для каждого договора в статусе «Создан» </w:t>
      </w:r>
      <w:r w:rsidR="00CD4BBE" w:rsidRPr="0050162D">
        <w:t xml:space="preserve">определяется </w:t>
      </w:r>
      <w:r w:rsidRPr="0050162D">
        <w:t xml:space="preserve">число рабочих дней, в течении которых он не изменял свой статус. Договоры, у которых такое число больше срока, указанного в настройках, изменяют  свой статус на «Закрыт». </w:t>
      </w:r>
    </w:p>
    <w:p w:rsidR="004B749D" w:rsidRPr="0050162D" w:rsidRDefault="004B749D" w:rsidP="004B749D">
      <w:pPr>
        <w:rPr>
          <w:highlight w:val="yellow"/>
        </w:rPr>
      </w:pPr>
    </w:p>
    <w:p w:rsidR="00AF4BCA" w:rsidRPr="0050162D" w:rsidRDefault="004B749D" w:rsidP="00B7679E">
      <w:pPr>
        <w:pStyle w:val="3"/>
      </w:pPr>
      <w:bookmarkStart w:id="151" w:name="_Toc454971423"/>
      <w:r w:rsidRPr="0050162D">
        <w:rPr>
          <w:u w:val="single"/>
        </w:rPr>
        <w:t>Автоматическая процедура учета комиссии за предоставление в пользование ИБС сверх срока</w:t>
      </w:r>
      <w:bookmarkEnd w:id="151"/>
      <w:r w:rsidRPr="0050162D">
        <w:rPr>
          <w:u w:val="single"/>
        </w:rPr>
        <w:t xml:space="preserve"> </w:t>
      </w:r>
    </w:p>
    <w:p w:rsidR="00A76FE6" w:rsidRDefault="00B805F7" w:rsidP="00B805F7">
      <w:pPr>
        <w:ind w:firstLine="708"/>
      </w:pPr>
      <w:r w:rsidRPr="0050162D">
        <w:t>Ежемесячно, в последний рабочий день месяца, по всем договорам ИБС</w:t>
      </w:r>
      <w:r w:rsidR="00A76FE6">
        <w:t>, в статусе «истек срок пользования»</w:t>
      </w:r>
      <w:r w:rsidRPr="0050162D">
        <w:t>(в том числе и договорам ЮЛ и ИП)</w:t>
      </w:r>
      <w:r w:rsidR="00FD7359" w:rsidRPr="0050162D">
        <w:t>,</w:t>
      </w:r>
      <w:r w:rsidRPr="0050162D">
        <w:t xml:space="preserve"> </w:t>
      </w:r>
      <w:r w:rsidR="00A76FE6">
        <w:t>необходимо выполнить отражение сумм комиссий за</w:t>
      </w:r>
      <w:r w:rsidRPr="0050162D">
        <w:t xml:space="preserve"> пользова</w:t>
      </w:r>
      <w:r w:rsidR="00A76FE6">
        <w:t xml:space="preserve">ние ИБС сверх срока </w:t>
      </w:r>
      <w:r w:rsidRPr="0050162D">
        <w:t>на счетах 47423</w:t>
      </w:r>
      <w:r w:rsidR="0070283B">
        <w:t>(1)</w:t>
      </w:r>
      <w:r w:rsidR="008726E0">
        <w:t xml:space="preserve"> для договоров ФЛ и ЮЛ</w:t>
      </w:r>
      <w:r w:rsidRPr="0050162D">
        <w:t>.</w:t>
      </w:r>
      <w:r w:rsidR="00942D7A">
        <w:t xml:space="preserve">  </w:t>
      </w:r>
    </w:p>
    <w:p w:rsidR="00B805F7" w:rsidRPr="0050162D" w:rsidRDefault="00B805F7" w:rsidP="00B805F7">
      <w:pPr>
        <w:ind w:firstLine="708"/>
        <w:rPr>
          <w:b/>
        </w:rPr>
      </w:pPr>
      <w:r w:rsidRPr="0050162D">
        <w:t xml:space="preserve"> Счет</w:t>
      </w:r>
      <w:r w:rsidR="00493FFA" w:rsidRPr="0050162D">
        <w:t>а</w:t>
      </w:r>
      <w:r w:rsidRPr="0050162D">
        <w:t xml:space="preserve"> 47423</w:t>
      </w:r>
      <w:r w:rsidR="0070283B">
        <w:t>(1)</w:t>
      </w:r>
      <w:r w:rsidR="00493FFA" w:rsidRPr="0050162D">
        <w:t xml:space="preserve"> и 60322 веду</w:t>
      </w:r>
      <w:r w:rsidRPr="0050162D">
        <w:t>тся в разрезе филиалов на сводных счетах,  как в Бисквит,  так и в Спектрум. Аналитика  по суммам, учитывающимся на этих сводных счетах в разрезе договоров, обеспечивается Спектрумом.</w:t>
      </w:r>
    </w:p>
    <w:p w:rsidR="00B805F7" w:rsidRPr="0050162D" w:rsidRDefault="00B805F7" w:rsidP="00B805F7">
      <w:pPr>
        <w:ind w:firstLine="708"/>
      </w:pPr>
      <w:r w:rsidRPr="0050162D">
        <w:t>Отражение на счетах требований комиссий за пользование ИБС сверх срока должно порождать следующие проводки</w:t>
      </w:r>
      <w:r w:rsidR="00812EE3">
        <w:t xml:space="preserve"> см. п. 9.1.10 для ФЛ и 9.2.10 для ЮЛ</w:t>
      </w:r>
      <w:r w:rsidRPr="0050162D">
        <w:t xml:space="preserve">: </w:t>
      </w:r>
    </w:p>
    <w:tbl>
      <w:tblPr>
        <w:tblStyle w:val="a5"/>
        <w:tblW w:w="0" w:type="auto"/>
        <w:tblInd w:w="720" w:type="dxa"/>
        <w:tblLook w:val="04A0" w:firstRow="1" w:lastRow="0" w:firstColumn="1" w:lastColumn="0" w:noHBand="0" w:noVBand="1"/>
      </w:tblPr>
      <w:tblGrid>
        <w:gridCol w:w="4969"/>
        <w:gridCol w:w="4993"/>
      </w:tblGrid>
      <w:tr w:rsidR="00B805F7" w:rsidRPr="0050162D" w:rsidTr="001E3851">
        <w:tc>
          <w:tcPr>
            <w:tcW w:w="5341" w:type="dxa"/>
          </w:tcPr>
          <w:p w:rsidR="00B805F7" w:rsidRPr="0050162D" w:rsidRDefault="00B805F7" w:rsidP="001E3851">
            <w:pPr>
              <w:pStyle w:val="af5"/>
              <w:ind w:left="0"/>
            </w:pPr>
            <w:r w:rsidRPr="0050162D">
              <w:t>Дт 47423</w:t>
            </w:r>
            <w:r w:rsidR="0070283B">
              <w:t>(1)</w:t>
            </w:r>
            <w:r w:rsidRPr="0050162D">
              <w:t xml:space="preserve">  - Кт 70601</w:t>
            </w:r>
            <w:r w:rsidR="003E0F01">
              <w:t>(1)</w:t>
            </w:r>
            <w:r w:rsidRPr="0050162D">
              <w:t xml:space="preserve">  </w:t>
            </w:r>
          </w:p>
        </w:tc>
        <w:tc>
          <w:tcPr>
            <w:tcW w:w="5341" w:type="dxa"/>
          </w:tcPr>
          <w:p w:rsidR="00B805F7" w:rsidRPr="0050162D" w:rsidRDefault="00B805F7" w:rsidP="00010FC2">
            <w:pPr>
              <w:pStyle w:val="af5"/>
              <w:ind w:left="0"/>
            </w:pPr>
            <w:r w:rsidRPr="0050162D">
              <w:t xml:space="preserve">отражается сумма комиссии </w:t>
            </w:r>
            <w:r w:rsidR="00010FC2">
              <w:t xml:space="preserve">без </w:t>
            </w:r>
            <w:r w:rsidR="00010FC2" w:rsidRPr="0050162D">
              <w:t xml:space="preserve"> </w:t>
            </w:r>
            <w:r w:rsidRPr="0050162D">
              <w:t>НДС</w:t>
            </w:r>
          </w:p>
        </w:tc>
      </w:tr>
      <w:tr w:rsidR="00B805F7" w:rsidRPr="0050162D" w:rsidTr="001E3851">
        <w:tc>
          <w:tcPr>
            <w:tcW w:w="5341" w:type="dxa"/>
          </w:tcPr>
          <w:p w:rsidR="00B805F7" w:rsidRPr="0050162D" w:rsidRDefault="00B805F7" w:rsidP="001E3851">
            <w:pPr>
              <w:pStyle w:val="af5"/>
              <w:ind w:left="0"/>
            </w:pPr>
            <w:r w:rsidRPr="0050162D">
              <w:t>Дт 47423</w:t>
            </w:r>
            <w:r w:rsidR="0070283B">
              <w:t>(1)</w:t>
            </w:r>
            <w:r w:rsidRPr="0050162D">
              <w:t xml:space="preserve">  - Кт 60322</w:t>
            </w:r>
            <w:r w:rsidR="003E0F01">
              <w:t>(1)</w:t>
            </w:r>
          </w:p>
        </w:tc>
        <w:tc>
          <w:tcPr>
            <w:tcW w:w="5341" w:type="dxa"/>
          </w:tcPr>
          <w:p w:rsidR="00B805F7" w:rsidRPr="0050162D" w:rsidRDefault="00B805F7" w:rsidP="001E3851">
            <w:pPr>
              <w:pStyle w:val="af5"/>
              <w:ind w:left="0"/>
            </w:pPr>
            <w:r w:rsidRPr="0050162D">
              <w:t>сумма НДС</w:t>
            </w:r>
          </w:p>
        </w:tc>
      </w:tr>
    </w:tbl>
    <w:p w:rsidR="00B805F7" w:rsidRPr="0050162D" w:rsidRDefault="00B805F7" w:rsidP="00B805F7">
      <w:pPr>
        <w:pStyle w:val="af5"/>
      </w:pPr>
    </w:p>
    <w:p w:rsidR="00FD7359" w:rsidRPr="0050162D" w:rsidRDefault="00B805F7" w:rsidP="00FD7359">
      <w:pPr>
        <w:pStyle w:val="af5"/>
        <w:spacing w:after="160" w:line="259" w:lineRule="auto"/>
        <w:ind w:left="0" w:firstLine="708"/>
      </w:pPr>
      <w:r w:rsidRPr="0050162D">
        <w:t xml:space="preserve">Данные проводки  реализуются по следующей технологии: В последний рабочий день месяца, в рамках выполнения процедур по закрытию дня, </w:t>
      </w:r>
      <w:r w:rsidR="00FD7359" w:rsidRPr="0050162D">
        <w:t>после завершения процедуры автопролонгации, запускается процедура учета комиссий за пользование ИБС сверх срока.</w:t>
      </w:r>
    </w:p>
    <w:p w:rsidR="00F03060" w:rsidRDefault="00FD7359" w:rsidP="00F03060">
      <w:pPr>
        <w:pStyle w:val="af5"/>
        <w:spacing w:after="160" w:line="259" w:lineRule="auto"/>
        <w:ind w:left="0" w:firstLine="708"/>
      </w:pPr>
      <w:r w:rsidRPr="0050162D">
        <w:t xml:space="preserve">В рамках выполнения этой процедуры </w:t>
      </w:r>
      <w:r w:rsidR="00B805F7" w:rsidRPr="0050162D">
        <w:t>рассчитывается сумма требований по уплате комиссии за период с даты окончания договора</w:t>
      </w:r>
      <w:r w:rsidR="00942D7A">
        <w:t xml:space="preserve"> или с даты предыдущего отражения требований</w:t>
      </w:r>
      <w:r w:rsidR="00B805F7" w:rsidRPr="0050162D">
        <w:t xml:space="preserve"> по последний </w:t>
      </w:r>
      <w:r w:rsidRPr="0050162D">
        <w:t>календарный</w:t>
      </w:r>
      <w:r w:rsidR="00B805F7" w:rsidRPr="0050162D">
        <w:t xml:space="preserve"> день </w:t>
      </w:r>
      <w:r w:rsidR="00942D7A">
        <w:t xml:space="preserve">текущего </w:t>
      </w:r>
      <w:r w:rsidR="00B805F7" w:rsidRPr="0050162D">
        <w:t xml:space="preserve">месяца. </w:t>
      </w:r>
      <w:r w:rsidRPr="0050162D">
        <w:t xml:space="preserve">При расчете суммы применяются тарифы, актуальные на дату </w:t>
      </w:r>
      <w:r w:rsidR="003C6118">
        <w:t xml:space="preserve">отражения </w:t>
      </w:r>
      <w:r w:rsidR="002C785F">
        <w:t>требований</w:t>
      </w:r>
      <w:r w:rsidRPr="0050162D">
        <w:t xml:space="preserve">. Актуальные данные о пакетах ДКО, при необходимости, должны запрашиваться методом, совпадающим с данным запросом при автопролонгации. </w:t>
      </w:r>
    </w:p>
    <w:p w:rsidR="00DB5E0C" w:rsidRDefault="008726E0" w:rsidP="00DB5E0C">
      <w:pPr>
        <w:pStyle w:val="af5"/>
        <w:spacing w:after="160" w:line="259" w:lineRule="auto"/>
        <w:ind w:left="0" w:firstLine="708"/>
      </w:pPr>
      <w:r>
        <w:t>Для договоров ФЛ</w:t>
      </w:r>
      <w:r w:rsidR="00366611">
        <w:t>, ЮЛ/ИП</w:t>
      </w:r>
      <w:r>
        <w:t xml:space="preserve"> и двухсторонних договоров, сформированные п</w:t>
      </w:r>
      <w:r w:rsidRPr="008E0A49">
        <w:t>роводки выгр</w:t>
      </w:r>
      <w:r>
        <w:t xml:space="preserve">ужаются в систему Бисквит по мере их генерации в рамках автоматической процедуры. </w:t>
      </w:r>
      <w:r w:rsidR="003C6118">
        <w:t>При отражении комиссии на счетах 47423(1) система не пытается выполнить безакцептное  погашение отражаемой комиссии</w:t>
      </w:r>
      <w:r w:rsidR="00DB5E0C">
        <w:t>.</w:t>
      </w:r>
    </w:p>
    <w:p w:rsidR="008726E0" w:rsidRDefault="008726E0" w:rsidP="008726E0">
      <w:pPr>
        <w:pStyle w:val="af5"/>
        <w:spacing w:after="160" w:line="259" w:lineRule="auto"/>
        <w:ind w:left="0" w:firstLine="708"/>
      </w:pPr>
    </w:p>
    <w:p w:rsidR="008726E0" w:rsidRDefault="008726E0" w:rsidP="008726E0">
      <w:pPr>
        <w:pStyle w:val="af5"/>
        <w:spacing w:after="160" w:line="259" w:lineRule="auto"/>
        <w:ind w:left="0" w:firstLine="708"/>
      </w:pPr>
    </w:p>
    <w:p w:rsidR="0070283B" w:rsidRDefault="00F03060" w:rsidP="00F03060">
      <w:pPr>
        <w:pStyle w:val="af5"/>
        <w:spacing w:after="160" w:line="259" w:lineRule="auto"/>
        <w:ind w:left="0" w:firstLine="708"/>
      </w:pPr>
      <w:r>
        <w:lastRenderedPageBreak/>
        <w:t xml:space="preserve">Для договоров типа 1,  </w:t>
      </w:r>
      <w:r w:rsidR="00942D7A">
        <w:t>находящимся в состоянии автопролонгации</w:t>
      </w:r>
      <w:r>
        <w:t xml:space="preserve">, при расчете суммы требований для отражения,  так же пересчитывается и сумма комиссии </w:t>
      </w:r>
      <w:r w:rsidRPr="0050162D">
        <w:t>за новой срок пользования</w:t>
      </w:r>
      <w:r>
        <w:t>. Сумма комиссии за новый срок пользования уменьшается на сумму отраженных требований.</w:t>
      </w:r>
      <w:r w:rsidR="0070283B">
        <w:t xml:space="preserve"> Таким образом,  </w:t>
      </w:r>
      <w:r w:rsidR="00942D7A">
        <w:t xml:space="preserve">общая </w:t>
      </w:r>
      <w:r w:rsidR="0070283B">
        <w:t>сумма комиссии за новый срок пользования включает в себя комиссию за пользование ИБС сверх срока,  отраженную на счетах требований.</w:t>
      </w:r>
    </w:p>
    <w:p w:rsidR="00B805F7" w:rsidRPr="0050162D" w:rsidRDefault="0070283B" w:rsidP="00F03060">
      <w:pPr>
        <w:pStyle w:val="af5"/>
        <w:spacing w:after="160" w:line="259" w:lineRule="auto"/>
        <w:ind w:left="0" w:firstLine="708"/>
      </w:pPr>
      <w:r>
        <w:t xml:space="preserve"> </w:t>
      </w:r>
      <w:r w:rsidR="00F03060">
        <w:t xml:space="preserve">По рассчитанным суммам формируются проводки, которые затем </w:t>
      </w:r>
      <w:r w:rsidR="00B805F7" w:rsidRPr="0050162D">
        <w:t xml:space="preserve"> выгружаются в систему Бисквит сразу после выполнения операции.  Формат выгрузки безналичных операций будет определен на этапе написания БФТЗ.</w:t>
      </w:r>
    </w:p>
    <w:p w:rsidR="00B805F7" w:rsidRDefault="007C7940" w:rsidP="007C7940">
      <w:pPr>
        <w:pStyle w:val="3"/>
        <w:rPr>
          <w:u w:val="single"/>
        </w:rPr>
      </w:pPr>
      <w:bookmarkStart w:id="152" w:name="_Toc454971424"/>
      <w:r w:rsidRPr="0050162D">
        <w:rPr>
          <w:u w:val="single"/>
        </w:rPr>
        <w:t>Автоматическая процедура</w:t>
      </w:r>
      <w:r w:rsidR="00C7689C">
        <w:rPr>
          <w:u w:val="single"/>
        </w:rPr>
        <w:t xml:space="preserve"> фиксации срока окончания договора ИБС</w:t>
      </w:r>
      <w:bookmarkEnd w:id="152"/>
    </w:p>
    <w:p w:rsidR="0067175B" w:rsidRPr="0050162D" w:rsidRDefault="0067175B" w:rsidP="0067175B">
      <w:pPr>
        <w:ind w:firstLine="708"/>
        <w:rPr>
          <w:b/>
        </w:rPr>
      </w:pPr>
      <w:r w:rsidRPr="0050162D">
        <w:t>По истечении срока</w:t>
      </w:r>
      <w:r>
        <w:t xml:space="preserve"> действия, </w:t>
      </w:r>
      <w:r w:rsidRPr="0050162D">
        <w:t xml:space="preserve">Договор ИБС </w:t>
      </w:r>
      <w:r>
        <w:t xml:space="preserve">должен </w:t>
      </w:r>
      <w:r w:rsidRPr="0050162D">
        <w:t xml:space="preserve">автоматически  переходить </w:t>
      </w:r>
      <w:r>
        <w:t xml:space="preserve">из статуса «Действует» </w:t>
      </w:r>
      <w:r w:rsidRPr="0050162D">
        <w:t>в статус «</w:t>
      </w:r>
      <w:r>
        <w:t>Истек срок пользования</w:t>
      </w:r>
      <w:r w:rsidRPr="0050162D">
        <w:t>».</w:t>
      </w:r>
    </w:p>
    <w:p w:rsidR="00C7689C" w:rsidRPr="00C7689C" w:rsidRDefault="0067175B" w:rsidP="006F3E40">
      <w:r w:rsidRPr="0050162D">
        <w:tab/>
      </w:r>
      <w:r>
        <w:t>А</w:t>
      </w:r>
      <w:r w:rsidRPr="0067175B">
        <w:t>втоматическая процедура фиксации срока окончания договора ИБС</w:t>
      </w:r>
      <w:r>
        <w:t xml:space="preserve"> </w:t>
      </w:r>
      <w:r w:rsidRPr="0050162D">
        <w:t>должна запускаться сотрудником банка ежедневно в рамках выполнения процедуры закрытия дня точки продаж.</w:t>
      </w:r>
      <w:r w:rsidR="006F3E40">
        <w:t xml:space="preserve"> В рамках автоматической процедуры, для всех договоров в статусе «Действует»,  у которых срок окончания  меньше либо равен дате выполнения процедуры, статус должен измениться на </w:t>
      </w:r>
      <w:r w:rsidR="006F3E40" w:rsidRPr="0050162D">
        <w:t>«</w:t>
      </w:r>
      <w:r w:rsidR="006F3E40">
        <w:t>Истек срок пользования».</w:t>
      </w:r>
    </w:p>
    <w:p w:rsidR="00B805F7" w:rsidRPr="0050162D" w:rsidRDefault="00B805F7" w:rsidP="004B749D">
      <w:pPr>
        <w:rPr>
          <w:highlight w:val="yellow"/>
        </w:rPr>
      </w:pPr>
    </w:p>
    <w:p w:rsidR="0097097D" w:rsidRPr="00280C4B" w:rsidRDefault="0097097D" w:rsidP="00280C4B">
      <w:pPr>
        <w:pStyle w:val="2"/>
        <w:tabs>
          <w:tab w:val="clear" w:pos="3432"/>
          <w:tab w:val="num" w:pos="738"/>
        </w:tabs>
        <w:ind w:left="284"/>
        <w:rPr>
          <w:rFonts w:cs="Times New Roman"/>
          <w:b/>
        </w:rPr>
      </w:pPr>
      <w:bookmarkStart w:id="153" w:name="_Toc454971425"/>
      <w:r w:rsidRPr="00280C4B">
        <w:rPr>
          <w:rFonts w:cs="Times New Roman"/>
          <w:b/>
        </w:rPr>
        <w:t>Роли пользователей.</w:t>
      </w:r>
      <w:bookmarkEnd w:id="153"/>
    </w:p>
    <w:p w:rsidR="008052E4" w:rsidRDefault="008052E4">
      <w:pPr>
        <w:ind w:firstLine="708"/>
      </w:pPr>
      <w:r>
        <w:t>Для ролей операционист-кассир, старший операционист-кассир, операционист-кассир универсальный, старший операционист-кассир универсальный  необходимо добавить  возможность работы с функциональностью ИБС.</w:t>
      </w:r>
    </w:p>
    <w:p w:rsidR="00FD540C" w:rsidRPr="0050162D" w:rsidRDefault="008052E4">
      <w:pPr>
        <w:ind w:firstLine="708"/>
      </w:pPr>
      <w:r>
        <w:t>Так же в</w:t>
      </w:r>
      <w:r w:rsidR="0097097D" w:rsidRPr="0050162D">
        <w:t xml:space="preserve"> Спектрум необходимо организовать следующие роли пользователей:</w:t>
      </w:r>
    </w:p>
    <w:p w:rsidR="003C6118" w:rsidRDefault="003C6118" w:rsidP="00043116">
      <w:pPr>
        <w:pStyle w:val="af5"/>
        <w:numPr>
          <w:ilvl w:val="0"/>
          <w:numId w:val="8"/>
        </w:numPr>
      </w:pPr>
      <w:r>
        <w:t>Сотрудник ДРБ.</w:t>
      </w:r>
    </w:p>
    <w:p w:rsidR="003C6118" w:rsidRDefault="003C6118" w:rsidP="003C6118">
      <w:pPr>
        <w:ind w:left="851" w:firstLine="565"/>
      </w:pPr>
      <w:r w:rsidRPr="0050162D">
        <w:t>Пользователям с такой ролью будет доступно</w:t>
      </w:r>
      <w:r>
        <w:t xml:space="preserve"> формирование отчетов по ИБС. </w:t>
      </w:r>
    </w:p>
    <w:p w:rsidR="00FD540C" w:rsidRPr="0050162D" w:rsidRDefault="0097097D" w:rsidP="00043116">
      <w:pPr>
        <w:pStyle w:val="af5"/>
        <w:numPr>
          <w:ilvl w:val="0"/>
          <w:numId w:val="8"/>
        </w:numPr>
      </w:pPr>
      <w:r w:rsidRPr="0050162D">
        <w:t xml:space="preserve">Администратор ИБС. </w:t>
      </w:r>
    </w:p>
    <w:p w:rsidR="00FD540C" w:rsidRDefault="0097097D">
      <w:pPr>
        <w:ind w:left="851"/>
      </w:pPr>
      <w:r w:rsidRPr="0050162D">
        <w:t>Пользователям с такой ролью будет доступно администрирование ИБС</w:t>
      </w:r>
      <w:r w:rsidR="00C744BF" w:rsidRPr="0050162D">
        <w:t>. В частности,</w:t>
      </w:r>
      <w:r w:rsidRPr="0050162D">
        <w:t xml:space="preserve"> </w:t>
      </w:r>
      <w:r w:rsidR="00DC174E" w:rsidRPr="0050162D">
        <w:t>ведение справочни</w:t>
      </w:r>
      <w:r w:rsidR="00C744BF" w:rsidRPr="0050162D">
        <w:t>ка видов ИБС,</w:t>
      </w:r>
      <w:r w:rsidR="00DC174E" w:rsidRPr="0050162D">
        <w:t xml:space="preserve"> возможность </w:t>
      </w:r>
      <w:r w:rsidR="00C744BF" w:rsidRPr="0050162D">
        <w:t>заведения</w:t>
      </w:r>
      <w:r w:rsidRPr="0050162D">
        <w:t xml:space="preserve"> новых </w:t>
      </w:r>
      <w:r w:rsidR="00C744BF" w:rsidRPr="0050162D">
        <w:t>ИБС и изменение</w:t>
      </w:r>
      <w:r w:rsidRPr="0050162D">
        <w:t xml:space="preserve"> данных уже </w:t>
      </w:r>
      <w:r w:rsidR="00C744BF" w:rsidRPr="0050162D">
        <w:t>существующих</w:t>
      </w:r>
      <w:r w:rsidRPr="0050162D">
        <w:t xml:space="preserve"> </w:t>
      </w:r>
      <w:r w:rsidR="00C744BF" w:rsidRPr="0050162D">
        <w:t>ИБС в Системе</w:t>
      </w:r>
      <w:r w:rsidRPr="0050162D">
        <w:t>.</w:t>
      </w:r>
    </w:p>
    <w:p w:rsidR="003C6118" w:rsidRPr="0050162D" w:rsidRDefault="003C6118">
      <w:pPr>
        <w:ind w:left="851"/>
      </w:pPr>
    </w:p>
    <w:p w:rsidR="00164D7A" w:rsidRPr="0050162D" w:rsidRDefault="00164D7A" w:rsidP="00164D7A"/>
    <w:p w:rsidR="00AA7190" w:rsidRPr="00280C4B" w:rsidRDefault="00AA7190" w:rsidP="00280C4B">
      <w:pPr>
        <w:pStyle w:val="2"/>
        <w:tabs>
          <w:tab w:val="clear" w:pos="3432"/>
          <w:tab w:val="num" w:pos="738"/>
        </w:tabs>
        <w:ind w:left="284"/>
        <w:rPr>
          <w:rFonts w:cs="Times New Roman"/>
          <w:b/>
        </w:rPr>
      </w:pPr>
      <w:bookmarkStart w:id="154" w:name="_Toc445491002"/>
      <w:bookmarkStart w:id="155" w:name="_Toc454971426"/>
      <w:r w:rsidRPr="00280C4B">
        <w:rPr>
          <w:rFonts w:cs="Times New Roman"/>
          <w:b/>
        </w:rPr>
        <w:lastRenderedPageBreak/>
        <w:t xml:space="preserve">Статусная модель </w:t>
      </w:r>
      <w:r w:rsidR="00DF0264" w:rsidRPr="00280C4B">
        <w:rPr>
          <w:rFonts w:cs="Times New Roman"/>
          <w:b/>
        </w:rPr>
        <w:t>Д</w:t>
      </w:r>
      <w:r w:rsidRPr="00280C4B">
        <w:rPr>
          <w:rFonts w:cs="Times New Roman"/>
          <w:b/>
        </w:rPr>
        <w:t>оговора ИБС</w:t>
      </w:r>
      <w:bookmarkEnd w:id="154"/>
      <w:bookmarkEnd w:id="155"/>
      <w:r w:rsidRPr="00280C4B">
        <w:rPr>
          <w:rFonts w:cs="Times New Roman"/>
          <w:b/>
        </w:rPr>
        <w:tab/>
      </w:r>
    </w:p>
    <w:p w:rsidR="00164D7A" w:rsidRPr="0050162D" w:rsidRDefault="00842FB1" w:rsidP="00164D7A">
      <w:pPr>
        <w:rPr>
          <w:lang w:val="en-US"/>
        </w:rPr>
      </w:pPr>
      <w:r w:rsidRPr="0050162D">
        <w:object w:dxaOrig="12214" w:dyaOrig="16349">
          <v:shape id="_x0000_i1026" type="#_x0000_t75" style="width:522.8pt;height:699.95pt" o:ole="">
            <v:imagedata r:id="rId11" o:title=""/>
          </v:shape>
          <o:OLEObject Type="Embed" ProgID="Visio.Drawing.11" ShapeID="_x0000_i1026" DrawAspect="Content" ObjectID="_1615101275" r:id="rId12"/>
        </w:object>
      </w:r>
    </w:p>
    <w:p w:rsidR="000868A7" w:rsidRPr="00280C4B" w:rsidRDefault="000868A7" w:rsidP="00280C4B">
      <w:pPr>
        <w:pStyle w:val="2"/>
        <w:tabs>
          <w:tab w:val="clear" w:pos="3432"/>
          <w:tab w:val="num" w:pos="738"/>
        </w:tabs>
        <w:ind w:left="284"/>
        <w:rPr>
          <w:rFonts w:cs="Times New Roman"/>
          <w:b/>
        </w:rPr>
      </w:pPr>
      <w:bookmarkStart w:id="156" w:name="_Toc454971427"/>
      <w:bookmarkStart w:id="157" w:name="_Toc445491003"/>
      <w:r w:rsidRPr="00280C4B">
        <w:rPr>
          <w:rFonts w:cs="Times New Roman"/>
          <w:b/>
        </w:rPr>
        <w:lastRenderedPageBreak/>
        <w:t>Статусная модель ИБС</w:t>
      </w:r>
      <w:bookmarkEnd w:id="156"/>
    </w:p>
    <w:p w:rsidR="00C80EF5" w:rsidRDefault="007D15D5" w:rsidP="00A30E28">
      <w:r w:rsidRPr="0050162D">
        <w:object w:dxaOrig="11311" w:dyaOrig="16621">
          <v:shape id="_x0000_i1027" type="#_x0000_t75" style="width:523.4pt;height:720.65pt" o:ole="">
            <v:imagedata r:id="rId13" o:title=""/>
          </v:shape>
          <o:OLEObject Type="Embed" ProgID="Visio.Drawing.15" ShapeID="_x0000_i1027" DrawAspect="Content" ObjectID="_1615101276" r:id="rId14"/>
        </w:object>
      </w:r>
    </w:p>
    <w:p w:rsidR="00C80EF5" w:rsidRPr="00C80EF5" w:rsidRDefault="00C80EF5" w:rsidP="00C80EF5">
      <w:pPr>
        <w:ind w:firstLine="708"/>
      </w:pPr>
      <w:r>
        <w:lastRenderedPageBreak/>
        <w:t>Функци</w:t>
      </w:r>
      <w:r w:rsidR="00280C4B">
        <w:t>о</w:t>
      </w:r>
      <w:r>
        <w:t>нал по бронированию ИБС будет описан в рамках экспертизы BR</w:t>
      </w:r>
      <w:r w:rsidRPr="00C80EF5">
        <w:t xml:space="preserve">-10123: </w:t>
      </w:r>
      <w:r>
        <w:t>«</w:t>
      </w:r>
      <w:r w:rsidRPr="00C80EF5">
        <w:t>Поиск ячеек, бронирование</w:t>
      </w:r>
      <w:r>
        <w:t>»</w:t>
      </w:r>
    </w:p>
    <w:p w:rsidR="00AA7190" w:rsidRPr="0050162D" w:rsidRDefault="00AA7190" w:rsidP="00B7679E">
      <w:pPr>
        <w:pStyle w:val="11"/>
        <w:rPr>
          <w:rFonts w:cs="Times New Roman"/>
        </w:rPr>
      </w:pPr>
      <w:bookmarkStart w:id="158" w:name="_Toc454971428"/>
      <w:r w:rsidRPr="0050162D">
        <w:rPr>
          <w:rFonts w:cs="Times New Roman"/>
        </w:rPr>
        <w:t>Перечень функциональности, затрагиваемой доработкой, краткое описание текущей реализации</w:t>
      </w:r>
      <w:bookmarkEnd w:id="157"/>
      <w:bookmarkEnd w:id="158"/>
    </w:p>
    <w:p w:rsidR="00AA7190" w:rsidRPr="0050162D" w:rsidRDefault="00AA7190" w:rsidP="00280C4B">
      <w:pPr>
        <w:pStyle w:val="2"/>
        <w:tabs>
          <w:tab w:val="clear" w:pos="3432"/>
          <w:tab w:val="num" w:pos="738"/>
        </w:tabs>
        <w:ind w:left="284"/>
        <w:rPr>
          <w:rFonts w:cs="Times New Roman"/>
          <w:b/>
        </w:rPr>
      </w:pPr>
      <w:bookmarkStart w:id="159" w:name="_Toc445491004"/>
      <w:bookmarkStart w:id="160" w:name="_Toc454971429"/>
      <w:r w:rsidRPr="0050162D">
        <w:rPr>
          <w:rFonts w:cs="Times New Roman"/>
          <w:b/>
        </w:rPr>
        <w:t>Текущая реализация</w:t>
      </w:r>
      <w:bookmarkEnd w:id="159"/>
      <w:bookmarkEnd w:id="160"/>
      <w:r w:rsidRPr="0050162D">
        <w:rPr>
          <w:rFonts w:cs="Times New Roman"/>
          <w:b/>
        </w:rPr>
        <w:tab/>
      </w:r>
    </w:p>
    <w:p w:rsidR="00AA7190" w:rsidRPr="0050162D" w:rsidRDefault="00AA7190" w:rsidP="00280C4B">
      <w:pPr>
        <w:pStyle w:val="2"/>
        <w:tabs>
          <w:tab w:val="clear" w:pos="3432"/>
          <w:tab w:val="num" w:pos="738"/>
        </w:tabs>
        <w:ind w:left="284"/>
        <w:rPr>
          <w:rFonts w:cs="Times New Roman"/>
          <w:b/>
        </w:rPr>
      </w:pPr>
      <w:bookmarkStart w:id="161" w:name="_Toc445491005"/>
      <w:bookmarkStart w:id="162" w:name="_Toc454971430"/>
      <w:r w:rsidRPr="0050162D">
        <w:rPr>
          <w:rFonts w:cs="Times New Roman"/>
          <w:b/>
        </w:rPr>
        <w:t>Исключаемая функциональность</w:t>
      </w:r>
      <w:bookmarkEnd w:id="161"/>
      <w:bookmarkEnd w:id="162"/>
      <w:r w:rsidRPr="0050162D">
        <w:rPr>
          <w:rFonts w:cs="Times New Roman"/>
          <w:b/>
        </w:rPr>
        <w:tab/>
      </w:r>
    </w:p>
    <w:p w:rsidR="00AA7190" w:rsidRPr="0050162D" w:rsidRDefault="00AA7190" w:rsidP="00B7679E">
      <w:pPr>
        <w:pStyle w:val="11"/>
        <w:rPr>
          <w:rFonts w:cs="Times New Roman"/>
        </w:rPr>
      </w:pPr>
      <w:bookmarkStart w:id="163" w:name="_Toc445491006"/>
      <w:bookmarkStart w:id="164" w:name="_Toc454971431"/>
      <w:r w:rsidRPr="0050162D">
        <w:rPr>
          <w:rFonts w:cs="Times New Roman"/>
        </w:rPr>
        <w:t>Требования к реализуемой функциональности</w:t>
      </w:r>
      <w:bookmarkEnd w:id="163"/>
      <w:bookmarkEnd w:id="164"/>
      <w:r w:rsidRPr="0050162D">
        <w:rPr>
          <w:rFonts w:cs="Times New Roman"/>
        </w:rPr>
        <w:tab/>
      </w:r>
    </w:p>
    <w:p w:rsidR="00AA7190" w:rsidRDefault="00AA7190" w:rsidP="00280C4B">
      <w:pPr>
        <w:pStyle w:val="2"/>
        <w:tabs>
          <w:tab w:val="clear" w:pos="3432"/>
          <w:tab w:val="num" w:pos="738"/>
        </w:tabs>
        <w:ind w:left="284"/>
        <w:rPr>
          <w:rFonts w:cs="Times New Roman"/>
          <w:b/>
        </w:rPr>
      </w:pPr>
      <w:bookmarkStart w:id="165" w:name="_Toc445491007"/>
      <w:bookmarkStart w:id="166" w:name="_Toc454971432"/>
      <w:r w:rsidRPr="0050162D">
        <w:rPr>
          <w:rFonts w:cs="Times New Roman"/>
          <w:b/>
        </w:rPr>
        <w:t>Общее описание реализуемой технологии</w:t>
      </w:r>
      <w:bookmarkEnd w:id="165"/>
      <w:bookmarkEnd w:id="166"/>
      <w:r w:rsidRPr="0050162D">
        <w:rPr>
          <w:rFonts w:cs="Times New Roman"/>
          <w:b/>
        </w:rPr>
        <w:tab/>
      </w:r>
    </w:p>
    <w:p w:rsidR="00E100F9" w:rsidRPr="00E100F9" w:rsidRDefault="00E100F9" w:rsidP="00E100F9">
      <w:pPr>
        <w:pStyle w:val="3"/>
      </w:pPr>
      <w:bookmarkStart w:id="167" w:name="_Toc454971433"/>
      <w:r w:rsidRPr="00E100F9">
        <w:t>Доработка справочника подразделений</w:t>
      </w:r>
      <w:bookmarkEnd w:id="167"/>
    </w:p>
    <w:p w:rsidR="00E100F9" w:rsidRDefault="00E100F9" w:rsidP="00E100F9">
      <w:r>
        <w:t xml:space="preserve"> </w:t>
      </w:r>
      <w:r>
        <w:tab/>
        <w:t>Добавление в справочник Подразделений признака "VIP-подразделение".</w:t>
      </w:r>
    </w:p>
    <w:p w:rsidR="00E100F9" w:rsidRDefault="00E100F9" w:rsidP="00E100F9">
      <w:r>
        <w:t xml:space="preserve"> </w:t>
      </w:r>
      <w:r>
        <w:tab/>
        <w:t>Настройка признака VIP-подразделений по списку из Тарифов Банка (скрипт).</w:t>
      </w:r>
    </w:p>
    <w:p w:rsidR="00E100F9" w:rsidRDefault="00E100F9" w:rsidP="00E100F9">
      <w:pPr>
        <w:pStyle w:val="3"/>
      </w:pPr>
      <w:bookmarkStart w:id="168" w:name="_Toc454971434"/>
      <w:r>
        <w:t>Требования к тарификации.</w:t>
      </w:r>
      <w:bookmarkEnd w:id="168"/>
    </w:p>
    <w:p w:rsidR="00E100F9" w:rsidRDefault="00E100F9" w:rsidP="00E100F9">
      <w:r>
        <w:t xml:space="preserve"> </w:t>
      </w:r>
      <w:r>
        <w:tab/>
        <w:t>Расширение списка тарифицируемых в модуле ИБС банковских услуг на основании Тарифов Банка.</w:t>
      </w:r>
    </w:p>
    <w:p w:rsidR="00E100F9" w:rsidRDefault="00E100F9" w:rsidP="00E100F9">
      <w:r>
        <w:t xml:space="preserve"> </w:t>
      </w:r>
      <w:r>
        <w:tab/>
        <w:t>Поддержка и настройка базовых тарифных планов розничной сети по территориальному принципу деления (города регионального пдчинения, более 1 миллиона, менее 1 миллиона) через механизм привязки подразделений к плану.</w:t>
      </w:r>
    </w:p>
    <w:p w:rsidR="00E100F9" w:rsidRDefault="00E100F9" w:rsidP="00E100F9">
      <w:r>
        <w:t xml:space="preserve"> </w:t>
      </w:r>
      <w:r>
        <w:tab/>
        <w:t>Поддержка и настройка базовых тарифных планов премиальной сети по территориальному принципу деления для VIP-подразделений (3 плана).</w:t>
      </w:r>
    </w:p>
    <w:p w:rsidR="00E100F9" w:rsidRDefault="00E100F9" w:rsidP="00E100F9">
      <w:r>
        <w:t xml:space="preserve"> </w:t>
      </w:r>
      <w:r>
        <w:tab/>
        <w:t>Реализация справочника системы "Пакеты ДКО" (название пакета, код пакета, внешний код пакета).</w:t>
      </w:r>
    </w:p>
    <w:p w:rsidR="00E100F9" w:rsidRDefault="00E100F9" w:rsidP="00E100F9">
      <w:r>
        <w:t xml:space="preserve"> </w:t>
      </w:r>
      <w:r>
        <w:tab/>
        <w:t>Поддержка дополнительных тарифных планов для розничной и премиальной сети (в разрезе пакетов ДКО).</w:t>
      </w:r>
    </w:p>
    <w:p w:rsidR="00E100F9" w:rsidRDefault="00E100F9" w:rsidP="00E100F9">
      <w:r>
        <w:t xml:space="preserve"> </w:t>
      </w:r>
      <w:r>
        <w:tab/>
        <w:t>Настройка дополнительных тарифных планов для розничной и премиальной сети: для пакетов "Прайм New" и "Привилегия New" (2*3+2*3 планов).</w:t>
      </w:r>
    </w:p>
    <w:p w:rsidR="00E100F9" w:rsidRDefault="00E100F9" w:rsidP="00E100F9">
      <w:r>
        <w:t xml:space="preserve"> </w:t>
      </w:r>
      <w:r>
        <w:tab/>
        <w:t>Поддержка и настройка тарифных планов для договоров ИБС по ипотечным сделкам (2 плана).</w:t>
      </w:r>
    </w:p>
    <w:p w:rsidR="00E100F9" w:rsidRDefault="00E100F9" w:rsidP="00E100F9">
      <w:r>
        <w:t xml:space="preserve"> </w:t>
      </w:r>
      <w:r>
        <w:tab/>
        <w:t>Реализация механизма динамического определения тарифного плана для банковского продукта (=типа договора ИБС) в разрезе пакета ДКО Клиента/признака VIP-подразделения/территориального деления и специфических признаков для ипотечных сделок.</w:t>
      </w:r>
    </w:p>
    <w:p w:rsidR="00E100F9" w:rsidRDefault="00E100F9" w:rsidP="00E100F9">
      <w:r>
        <w:t xml:space="preserve"> </w:t>
      </w:r>
      <w:r>
        <w:tab/>
        <w:t>Доработка пользовательского интерфейса для настроек тарифных планов в разрезе банковских продуктов.</w:t>
      </w:r>
    </w:p>
    <w:p w:rsidR="00E100F9" w:rsidRDefault="00E100F9" w:rsidP="00E100F9">
      <w:r>
        <w:t xml:space="preserve"> </w:t>
      </w:r>
      <w:r>
        <w:tab/>
        <w:t>Настройка тарифных планов для типов договоров ИБС (скрипт).</w:t>
      </w:r>
    </w:p>
    <w:p w:rsidR="00E100F9" w:rsidRDefault="00E100F9" w:rsidP="00E100F9">
      <w:pPr>
        <w:pStyle w:val="3"/>
      </w:pPr>
      <w:bookmarkStart w:id="169" w:name="_Toc454971435"/>
      <w:r>
        <w:t>Доработка справочника Клиентов</w:t>
      </w:r>
      <w:bookmarkEnd w:id="169"/>
    </w:p>
    <w:p w:rsidR="00E100F9" w:rsidRDefault="00E100F9" w:rsidP="00E100F9">
      <w:r>
        <w:t xml:space="preserve"> </w:t>
      </w:r>
      <w:r>
        <w:tab/>
        <w:t>Реализация пользовательского интерфейса для Клиента ЮЛ</w:t>
      </w:r>
    </w:p>
    <w:p w:rsidR="00E100F9" w:rsidRDefault="00E100F9" w:rsidP="00E100F9">
      <w:r>
        <w:t xml:space="preserve"> </w:t>
      </w:r>
      <w:r>
        <w:tab/>
        <w:t>Поддержка нового типа Клиента - ИП (реквизитный набор, критерий поиска)</w:t>
      </w:r>
    </w:p>
    <w:p w:rsidR="00E100F9" w:rsidRDefault="00E100F9" w:rsidP="00E100F9">
      <w:r>
        <w:t xml:space="preserve"> </w:t>
      </w:r>
      <w:r>
        <w:tab/>
        <w:t>Реализация пользовательского интерфейса для Клиента ИП</w:t>
      </w:r>
    </w:p>
    <w:p w:rsidR="00E100F9" w:rsidRDefault="00E100F9" w:rsidP="00E100F9">
      <w:r>
        <w:t xml:space="preserve"> </w:t>
      </w:r>
      <w:r>
        <w:tab/>
        <w:t xml:space="preserve">Доработка справочника Клиента (ФЛ/ЮЛ/ИП) для возможности синхронизации с МДМ </w:t>
      </w:r>
    </w:p>
    <w:p w:rsidR="00E100F9" w:rsidRDefault="00E100F9" w:rsidP="00E100F9">
      <w:pPr>
        <w:pStyle w:val="3"/>
      </w:pPr>
      <w:bookmarkStart w:id="170" w:name="_Toc454971436"/>
      <w:r>
        <w:t>Требования к справочнику ИБС</w:t>
      </w:r>
      <w:bookmarkEnd w:id="170"/>
    </w:p>
    <w:p w:rsidR="00E100F9" w:rsidRDefault="00E100F9" w:rsidP="00E100F9">
      <w:r>
        <w:t xml:space="preserve"> </w:t>
      </w:r>
      <w:r>
        <w:tab/>
        <w:t>Дополнение статусной модели ИБС статусами "Технически не доступен", "Забронирован".</w:t>
      </w:r>
    </w:p>
    <w:p w:rsidR="00E100F9" w:rsidRDefault="00E100F9" w:rsidP="00E100F9">
      <w:r>
        <w:t xml:space="preserve"> </w:t>
      </w:r>
      <w:r>
        <w:tab/>
        <w:t>Реализация средствами справочника ИБС автоматического пономерного учета передачи/возврата клиентских ключей от ИБС (комплект из 2 обязательных ключей).</w:t>
      </w:r>
    </w:p>
    <w:p w:rsidR="00E100F9" w:rsidRDefault="00E100F9" w:rsidP="00E100F9">
      <w:r>
        <w:t xml:space="preserve"> </w:t>
      </w:r>
      <w:r>
        <w:tab/>
        <w:t>Реализация перемещения занятого ИБС в другое ТП с присвоением ему нового номера (в рамках ДС).</w:t>
      </w:r>
    </w:p>
    <w:p w:rsidR="00E100F9" w:rsidRDefault="00E100F9" w:rsidP="00E100F9">
      <w:r>
        <w:lastRenderedPageBreak/>
        <w:t xml:space="preserve"> </w:t>
      </w:r>
      <w:r>
        <w:tab/>
        <w:t>Реализация замены номеров клиентских ключей для занятого ИБС (в рамках вскрытия ИБС).</w:t>
      </w:r>
    </w:p>
    <w:p w:rsidR="00E100F9" w:rsidRDefault="00E100F9" w:rsidP="00E100F9">
      <w:r>
        <w:t xml:space="preserve"> </w:t>
      </w:r>
      <w:r>
        <w:tab/>
        <w:t>Доработка справочника ИБС в части простановки даты, начиная с которой должен действовать статус (для статуса "Свободен") и даты, по которую должен действовать статус (для статуса "Забронирован").</w:t>
      </w:r>
    </w:p>
    <w:p w:rsidR="00E100F9" w:rsidRDefault="00E100F9" w:rsidP="00E100F9">
      <w:r>
        <w:t xml:space="preserve"> </w:t>
      </w:r>
      <w:r>
        <w:tab/>
        <w:t>Доработка визуального интерфейса справочника ИБС.</w:t>
      </w:r>
    </w:p>
    <w:p w:rsidR="00E100F9" w:rsidRDefault="00E100F9" w:rsidP="00E100F9">
      <w:r>
        <w:t xml:space="preserve"> </w:t>
      </w:r>
      <w:r>
        <w:tab/>
        <w:t>Актуализация заполнения справочника размеров ИБС в соответствии с действующими Тарифами Банка, дополнение справочника размерами ИБС для VIP-подразделений.</w:t>
      </w:r>
    </w:p>
    <w:p w:rsidR="00E100F9" w:rsidRDefault="00E100F9" w:rsidP="00E100F9">
      <w:pPr>
        <w:pStyle w:val="3"/>
      </w:pPr>
      <w:bookmarkStart w:id="171" w:name="_Toc454971437"/>
      <w:r>
        <w:t>Расширение технологии проведения расчетов</w:t>
      </w:r>
      <w:bookmarkEnd w:id="171"/>
    </w:p>
    <w:p w:rsidR="00E100F9" w:rsidRDefault="00E100F9" w:rsidP="00E100F9">
      <w:r>
        <w:t xml:space="preserve"> </w:t>
      </w:r>
      <w:r>
        <w:tab/>
        <w:t>Реализация в рамках закрытия ОД контролей, позволяющих отслеживать незавершенные сценарии модуля ИБС (неполная оплата ДС либо оплата Договора ИБС без подписания Акта п/п ИБС).</w:t>
      </w:r>
    </w:p>
    <w:p w:rsidR="00E100F9" w:rsidRDefault="00E100F9" w:rsidP="00E100F9">
      <w:r>
        <w:t xml:space="preserve"> </w:t>
      </w:r>
      <w:r>
        <w:tab/>
        <w:t>Разделение процесса расчета сумм, подлежащих к оплате/частичному возврату, и процесса выполнения фининсовых операций по ним.</w:t>
      </w:r>
    </w:p>
    <w:p w:rsidR="00E100F9" w:rsidRDefault="00E100F9" w:rsidP="00E100F9">
      <w:r>
        <w:t xml:space="preserve"> </w:t>
      </w:r>
      <w:r>
        <w:tab/>
        <w:t>Реализация ручного редактирования сумм, рассчитанных по тарифам Банка, для уполномоченных сотрудников VIP-подразделений (на всех "расчетных" визуальных формах модуля ИБС через новое разрешение для роли).</w:t>
      </w:r>
    </w:p>
    <w:p w:rsidR="00E100F9" w:rsidRDefault="00E100F9" w:rsidP="00E100F9">
      <w:r>
        <w:t xml:space="preserve"> </w:t>
      </w:r>
      <w:r>
        <w:tab/>
        <w:t>Для выполнения финансовых операций с МС ФЛ использование интеграции с Профайл (через ТС 1.0) и БИСквит (в формате SCCreateDocs). Финансовые операции ЮЛ по Договорам ИБС вне модуля ИБС с отражением результатов в модуле ИБС.</w:t>
      </w:r>
    </w:p>
    <w:p w:rsidR="00E100F9" w:rsidRDefault="00E100F9" w:rsidP="00E100F9">
      <w:pPr>
        <w:pStyle w:val="3"/>
      </w:pPr>
      <w:bookmarkStart w:id="172" w:name="_Toc454971438"/>
      <w:r>
        <w:t>Расчеты с клиентами - ФЛ</w:t>
      </w:r>
      <w:bookmarkEnd w:id="172"/>
    </w:p>
    <w:p w:rsidR="00E100F9" w:rsidRDefault="00E100F9" w:rsidP="00E100F9">
      <w:r>
        <w:t xml:space="preserve"> </w:t>
      </w:r>
      <w:r>
        <w:tab/>
        <w:t xml:space="preserve">Реализация 14 (+3 для НДС) финансовых операций по счетам МС (Профай) ФЛ, исполняемых с помощью ТС 1.0 (сценарий 5 "Переводы с МС на внутрибанковский счет"), с заполнением КБО при создании операций. </w:t>
      </w:r>
    </w:p>
    <w:p w:rsidR="00E100F9" w:rsidRDefault="00E100F9" w:rsidP="00E100F9">
      <w:r>
        <w:t xml:space="preserve"> </w:t>
      </w:r>
      <w:r>
        <w:tab/>
        <w:t>Реализация 4 (+3 для НДС) финансовых операций в корреспондениции с внутрибанковскими счетами, подлежащих выгрузке в БИСквит, с заполнением кода продукта (для счета доходов) в разрезе типов договров ИБС.</w:t>
      </w:r>
    </w:p>
    <w:p w:rsidR="00E100F9" w:rsidRDefault="00E100F9" w:rsidP="00E100F9">
      <w:r>
        <w:t xml:space="preserve"> </w:t>
      </w:r>
      <w:r>
        <w:tab/>
        <w:t>Реализация финансовых операций с ФЛ как "одноруких" (без доп.контроля)  и без печати платежных документов в Спектруме.</w:t>
      </w:r>
    </w:p>
    <w:p w:rsidR="00E100F9" w:rsidRDefault="00E100F9" w:rsidP="00E100F9">
      <w:r>
        <w:t xml:space="preserve"> </w:t>
      </w:r>
      <w:r>
        <w:tab/>
        <w:t>Механизм исполнения связанных финансовых операций "кустом" (тип связи "сеанс") с предварительной проверкой через сервис УСБС наличия достаточного количества средств на МС Клиента ФЛ</w:t>
      </w:r>
    </w:p>
    <w:p w:rsidR="00E100F9" w:rsidRDefault="00E100F9" w:rsidP="00E100F9">
      <w:r>
        <w:t xml:space="preserve"> </w:t>
      </w:r>
      <w:r>
        <w:tab/>
        <w:t>Реализация механизма отмены завершенных финансовых операций ФЛ путем формирования операций с "обратными проводками" (день в день).</w:t>
      </w:r>
    </w:p>
    <w:p w:rsidR="00E100F9" w:rsidRDefault="00E100F9" w:rsidP="00E100F9">
      <w:r>
        <w:t xml:space="preserve"> </w:t>
      </w:r>
      <w:r>
        <w:tab/>
        <w:t>Реализация учета расчетов (оплаты/частичного возврата/отмены), выполненных ФЛ вне модуля ИБС.</w:t>
      </w:r>
    </w:p>
    <w:p w:rsidR="00E100F9" w:rsidRDefault="00E100F9" w:rsidP="00E100F9">
      <w:pPr>
        <w:pStyle w:val="3"/>
      </w:pPr>
      <w:bookmarkStart w:id="173" w:name="_Toc454971439"/>
      <w:r>
        <w:t>Расчеты с клиентами - ЮЛ/ИП</w:t>
      </w:r>
      <w:bookmarkEnd w:id="173"/>
    </w:p>
    <w:p w:rsidR="00E100F9" w:rsidRDefault="00E100F9" w:rsidP="00E100F9">
      <w:r>
        <w:t xml:space="preserve"> </w:t>
      </w:r>
      <w:r>
        <w:tab/>
        <w:t>Реализация 3 финансовых операций в корреспондениции с внутрибанковскими счетами, подлежащих выгрузке в БИСквит, с заполнением кода продукта (в случае счетов доходов) в разрезе типов договров ИБС.</w:t>
      </w:r>
    </w:p>
    <w:p w:rsidR="00E100F9" w:rsidRDefault="00E100F9" w:rsidP="00E100F9">
      <w:r>
        <w:t xml:space="preserve"> </w:t>
      </w:r>
      <w:r>
        <w:tab/>
        <w:t>Реализация учета расчетов (оплаты/частичного возврата/отмены), выполненных ЮЛ/ИП вне модуля ИБС (в ЦФТ, БИСквит).</w:t>
      </w:r>
    </w:p>
    <w:p w:rsidR="00E100F9" w:rsidRDefault="00E100F9" w:rsidP="00E100F9">
      <w:pPr>
        <w:pStyle w:val="3"/>
      </w:pPr>
      <w:bookmarkStart w:id="174" w:name="_Toc454971440"/>
      <w:r>
        <w:t>Расширение сущности Договор ИБС</w:t>
      </w:r>
      <w:bookmarkEnd w:id="174"/>
    </w:p>
    <w:p w:rsidR="00E100F9" w:rsidRDefault="00E100F9" w:rsidP="00E100F9">
      <w:r>
        <w:t xml:space="preserve"> </w:t>
      </w:r>
      <w:r>
        <w:tab/>
        <w:t xml:space="preserve">Дополнение статусной модели </w:t>
      </w:r>
      <w:r w:rsidR="00276376">
        <w:t xml:space="preserve">Договоров </w:t>
      </w:r>
      <w:r>
        <w:t>ИБС статусами "Истек срок пользования", "Оплачен", "Закрыт с обязательствами", исключение из статусной модели статуса "На продлении".</w:t>
      </w:r>
    </w:p>
    <w:p w:rsidR="00E100F9" w:rsidRDefault="00E100F9" w:rsidP="00E100F9">
      <w:r>
        <w:t xml:space="preserve"> </w:t>
      </w:r>
      <w:r>
        <w:tab/>
        <w:t>Изменение архитектуры решения для ведения Договоров ИБС: каждое новое ДС надо реализовывать как новый подчиненный договор, связанный с основным Договором ИБС.</w:t>
      </w:r>
    </w:p>
    <w:p w:rsidR="00E100F9" w:rsidRDefault="00E100F9" w:rsidP="00E100F9">
      <w:r>
        <w:t xml:space="preserve"> </w:t>
      </w:r>
      <w:r>
        <w:tab/>
        <w:t>Расширение реквизитного состава Договора ИБС в части участников сделки: двухсторонне договоры и наличия Представителей (от 1 до 4 участников).</w:t>
      </w:r>
    </w:p>
    <w:p w:rsidR="00E100F9" w:rsidRDefault="00E100F9" w:rsidP="00E100F9">
      <w:r>
        <w:lastRenderedPageBreak/>
        <w:t xml:space="preserve"> </w:t>
      </w:r>
      <w:r>
        <w:tab/>
        <w:t>Сохранение в свойствах Договора ИБС сумм по оплате/частичному возврату комиссий, штрафов, доп.расходов Банка с указанием кода операции для  исполнения фин.операции и кода операции для ее отмены.</w:t>
      </w:r>
    </w:p>
    <w:p w:rsidR="00E100F9" w:rsidRDefault="00E100F9" w:rsidP="00E100F9">
      <w:r>
        <w:t xml:space="preserve"> </w:t>
      </w:r>
      <w:r>
        <w:tab/>
        <w:t>Сохранение в свойствах Договора ИБС номеров счетов МС (Профайл) в рублях для ФЛ и реквизитов счетов ЮЛ.</w:t>
      </w:r>
    </w:p>
    <w:p w:rsidR="00E100F9" w:rsidRDefault="00E100F9" w:rsidP="00E100F9">
      <w:r>
        <w:t xml:space="preserve"> </w:t>
      </w:r>
      <w:r>
        <w:tab/>
        <w:t>Расширение реквизитного набора банковского продукта для настройки 4 типов Договоров ИБС: "Договор пользования ИБС (с одним клиентом)", " Договор пользования ИБС с особыми условиями", "Договор пользования ИБС совместного доступа", "Договор пользования ИБС при ипотечных кредитных сделках".</w:t>
      </w:r>
    </w:p>
    <w:p w:rsidR="00E100F9" w:rsidRDefault="00E100F9" w:rsidP="00E100F9">
      <w:r>
        <w:t xml:space="preserve"> </w:t>
      </w:r>
      <w:r>
        <w:tab/>
        <w:t>Настройка реквизитного состава банковскх продуктов (4).</w:t>
      </w:r>
    </w:p>
    <w:p w:rsidR="00E100F9" w:rsidRDefault="00E100F9" w:rsidP="00E100F9">
      <w:pPr>
        <w:pStyle w:val="3"/>
      </w:pPr>
      <w:bookmarkStart w:id="175" w:name="_Toc454971441"/>
      <w:r>
        <w:t>Реализация Реестра договоров ИБС</w:t>
      </w:r>
      <w:bookmarkEnd w:id="175"/>
    </w:p>
    <w:p w:rsidR="00E100F9" w:rsidRDefault="00E100F9" w:rsidP="00E100F9">
      <w:r>
        <w:t xml:space="preserve"> </w:t>
      </w:r>
      <w:r>
        <w:tab/>
        <w:t>Реализация системной функции для доступа к "Реестру Договоров ИБС" без идентификации клиентов в Зибеле (доступ из Спектрума).</w:t>
      </w:r>
    </w:p>
    <w:p w:rsidR="00E100F9" w:rsidRDefault="00E100F9" w:rsidP="00E100F9">
      <w:r>
        <w:t xml:space="preserve"> </w:t>
      </w:r>
      <w:r>
        <w:tab/>
        <w:t>Реализация визуальной формы "Реестр Договоров ИБС", содержащей список Договров ИБС и ДС к ним, блок фильтров и набор функциональных кнопок.</w:t>
      </w:r>
    </w:p>
    <w:p w:rsidR="00E100F9" w:rsidRDefault="00E100F9" w:rsidP="00E100F9">
      <w:r>
        <w:t xml:space="preserve"> </w:t>
      </w:r>
      <w:r>
        <w:tab/>
        <w:t>Поддержка входного параметра_1 для страницы Реестра: список доступных функциональных кнопок (для доступа из разных тематик Зибеля) .</w:t>
      </w:r>
    </w:p>
    <w:p w:rsidR="00E100F9" w:rsidRDefault="00E100F9" w:rsidP="00E100F9">
      <w:r>
        <w:t xml:space="preserve"> </w:t>
      </w:r>
      <w:r>
        <w:tab/>
        <w:t xml:space="preserve">Поддержка входного параметра_2, [параметра_3] для страницы Реестра:  идентификаторы клиентов (ФЛ/ЮЛ/ИП) для фильтра списка Договоров ИБС (все договоры Клиента_1 либо все договоры Клиента _1 &amp; Клиента_2). </w:t>
      </w:r>
    </w:p>
    <w:p w:rsidR="00E100F9" w:rsidRDefault="00E100F9" w:rsidP="00E100F9">
      <w:r>
        <w:t xml:space="preserve"> </w:t>
      </w:r>
      <w:r>
        <w:tab/>
        <w:t>Поддержка 2х текущих клиентов и их Представителей средствами формы Реестр Договоров ИБС</w:t>
      </w:r>
    </w:p>
    <w:p w:rsidR="00E100F9" w:rsidRDefault="00E100F9" w:rsidP="00E100F9">
      <w:r>
        <w:t xml:space="preserve"> </w:t>
      </w:r>
      <w:r>
        <w:tab/>
        <w:t>Отображение в списке Реестра актуальных реквизитов Договоров ИБС (с учетом изменений по вступившим в силу ДС).</w:t>
      </w:r>
    </w:p>
    <w:p w:rsidR="00E100F9" w:rsidRDefault="00E100F9" w:rsidP="00E100F9">
      <w:r>
        <w:t xml:space="preserve"> </w:t>
      </w:r>
      <w:r>
        <w:tab/>
        <w:t>Возможность просмотра из Реестра информации о рассчитанных суммах комиссий/штрафов, о доп.расходах Банка, о наличии оплаты и задолженности.</w:t>
      </w:r>
    </w:p>
    <w:p w:rsidR="00E100F9" w:rsidRDefault="00E100F9" w:rsidP="00E100F9">
      <w:r>
        <w:t xml:space="preserve"> </w:t>
      </w:r>
      <w:r>
        <w:tab/>
        <w:t xml:space="preserve">Возможность печати из Реестра основного Договор ИБС и всех ДС к нему (в любой момент времени с учетом историчности ). </w:t>
      </w:r>
    </w:p>
    <w:p w:rsidR="00E100F9" w:rsidRDefault="00E100F9" w:rsidP="00E100F9">
      <w:r>
        <w:t xml:space="preserve"> </w:t>
      </w:r>
      <w:r>
        <w:tab/>
        <w:t>Возможность просмотра из Реестра списка всех операций, совершенных в рамках сопровождения Договора ИБС или ДС, включая операции отмены оплаты и автоматически выполненные операции, операции по Уведомдениям.</w:t>
      </w:r>
    </w:p>
    <w:p w:rsidR="00E100F9" w:rsidRDefault="00E100F9" w:rsidP="00E100F9">
      <w:pPr>
        <w:pStyle w:val="3"/>
      </w:pPr>
      <w:bookmarkStart w:id="176" w:name="_Toc454971442"/>
      <w:r>
        <w:t>Заключение Договора ИБС</w:t>
      </w:r>
      <w:bookmarkEnd w:id="176"/>
    </w:p>
    <w:p w:rsidR="00E100F9" w:rsidRDefault="00E100F9" w:rsidP="00E100F9">
      <w:r>
        <w:t xml:space="preserve"> </w:t>
      </w:r>
      <w:r>
        <w:tab/>
        <w:t>Для двухстороннего Договора ФЛ-ФЛ обогащение данных о Клиенте_2 номером МС, инфо о пакете ДКО.</w:t>
      </w:r>
    </w:p>
    <w:p w:rsidR="00E100F9" w:rsidRDefault="00E100F9" w:rsidP="00E100F9">
      <w:r>
        <w:t xml:space="preserve"> </w:t>
      </w:r>
      <w:r>
        <w:tab/>
        <w:t>Реализация основной формы "Заключения Договора ИБС" с выводом реквизитов Клиентов и их Представителей, выбором типа Договора, выбором ИБС из списка свободных/забронированных и заполнением основных параметров Договора ИБС.</w:t>
      </w:r>
    </w:p>
    <w:p w:rsidR="00E100F9" w:rsidRDefault="00E100F9" w:rsidP="00E100F9">
      <w:r>
        <w:t xml:space="preserve"> </w:t>
      </w:r>
      <w:r>
        <w:tab/>
        <w:t>Реализация дополнительной формы "Заключения Договора ИБС" с определением периодов доступа, заполнением документов, требуемых для доступа к ИБС, ввода специфических параметров для ипотечной сделки: "Витрина залогового имущества", "Без возможности аккредитивной формы расчетов".</w:t>
      </w:r>
    </w:p>
    <w:p w:rsidR="00E100F9" w:rsidRDefault="00E100F9" w:rsidP="00E100F9">
      <w:r>
        <w:t xml:space="preserve"> </w:t>
      </w:r>
      <w:r>
        <w:tab/>
        <w:t>Реализация справочника системы "Шаблоны наименований документов, требуемых для доступа к ИБС" для каждого типа Договора ИБС в разрезе периодов доступа к ИБС.</w:t>
      </w:r>
    </w:p>
    <w:p w:rsidR="00E100F9" w:rsidRDefault="00E100F9" w:rsidP="00E100F9">
      <w:r>
        <w:t xml:space="preserve"> </w:t>
      </w:r>
      <w:r>
        <w:tab/>
        <w:t>Нумерация Договоров ИБС по спец.алгоритму, определенному Банком.</w:t>
      </w:r>
    </w:p>
    <w:p w:rsidR="00E100F9" w:rsidRDefault="00E100F9" w:rsidP="00E100F9">
      <w:r>
        <w:t xml:space="preserve"> </w:t>
      </w:r>
      <w:r>
        <w:tab/>
        <w:t>Рассчет сумм комиссий по Тарифам Банка и сохранение их в свойствах договора.</w:t>
      </w:r>
    </w:p>
    <w:p w:rsidR="00E100F9" w:rsidRDefault="00E100F9" w:rsidP="00E100F9">
      <w:r>
        <w:t xml:space="preserve"> </w:t>
      </w:r>
      <w:r>
        <w:tab/>
        <w:t>Создание договора в статусе "Создан", перевод ИБС в статус "Занят", формирование нефинансовой операции "Заключение договора ИБС".</w:t>
      </w:r>
    </w:p>
    <w:p w:rsidR="00E100F9" w:rsidRDefault="00E100F9" w:rsidP="00E100F9">
      <w:r>
        <w:t xml:space="preserve"> </w:t>
      </w:r>
      <w:r>
        <w:tab/>
        <w:t>Печать созданного Договора ИБС.</w:t>
      </w:r>
    </w:p>
    <w:p w:rsidR="00E100F9" w:rsidRDefault="00E100F9" w:rsidP="00E100F9">
      <w:pPr>
        <w:pStyle w:val="3"/>
      </w:pPr>
      <w:bookmarkStart w:id="177" w:name="_Toc454971443"/>
      <w:r>
        <w:t>Редактирование договора ИБС</w:t>
      </w:r>
      <w:bookmarkEnd w:id="177"/>
    </w:p>
    <w:p w:rsidR="00E100F9" w:rsidRDefault="00E100F9" w:rsidP="00E100F9">
      <w:r>
        <w:t xml:space="preserve"> </w:t>
      </w:r>
      <w:r>
        <w:tab/>
        <w:t>Проверка допустимости действия:  Договор ИБС в статусе «Создан» (без оплаты).</w:t>
      </w:r>
    </w:p>
    <w:p w:rsidR="00E100F9" w:rsidRDefault="00E100F9" w:rsidP="00E100F9">
      <w:r>
        <w:lastRenderedPageBreak/>
        <w:t xml:space="preserve"> </w:t>
      </w:r>
      <w:r>
        <w:tab/>
        <w:t>Адаптация форм «Заключение Договора ИБС» (2 формы) к режиму редактирования параметров неоплаченного Договра ИБС (кроме реквизитов Клиентов, их Представителей и типа Договора ИБС) с пересчетом сумм комиссий и сохранением обновленных свойств существующего договора.</w:t>
      </w:r>
    </w:p>
    <w:p w:rsidR="00E100F9" w:rsidRDefault="00E100F9" w:rsidP="00E100F9">
      <w:r>
        <w:t xml:space="preserve"> </w:t>
      </w:r>
      <w:r>
        <w:tab/>
        <w:t>Формирование нефинансовой операции "Изменение договора ИБС".</w:t>
      </w:r>
    </w:p>
    <w:p w:rsidR="00E100F9" w:rsidRDefault="00E100F9" w:rsidP="00E100F9">
      <w:r>
        <w:t xml:space="preserve"> </w:t>
      </w:r>
      <w:r>
        <w:tab/>
        <w:t>Печать измененного Договора ИБС.</w:t>
      </w:r>
    </w:p>
    <w:p w:rsidR="00E100F9" w:rsidRDefault="00E100F9" w:rsidP="00E100F9">
      <w:pPr>
        <w:pStyle w:val="3"/>
      </w:pPr>
      <w:bookmarkStart w:id="178" w:name="_Toc454971444"/>
      <w:r>
        <w:t>Печать документов по Договору ИБС</w:t>
      </w:r>
      <w:bookmarkEnd w:id="178"/>
    </w:p>
    <w:p w:rsidR="00E100F9" w:rsidRDefault="00E100F9" w:rsidP="00E100F9">
      <w:r>
        <w:t xml:space="preserve"> </w:t>
      </w:r>
      <w:r>
        <w:tab/>
        <w:t>Реализация печатных Форм Договоров ИБС по типам (4 формы), ДС к Договорам ИБС (5 форм) и  Актов приема/передачи ИБС и ключей от него (9 форм).</w:t>
      </w:r>
    </w:p>
    <w:p w:rsidR="00E100F9" w:rsidRDefault="00E100F9" w:rsidP="00E100F9">
      <w:r>
        <w:t xml:space="preserve"> </w:t>
      </w:r>
      <w:r>
        <w:tab/>
        <w:t>Реализация печатных Форм "Заявление об утере ключей/неисправности ИБС/замка ИБС" и Заявление о досрочном расторжении Договора ИБС" (3).</w:t>
      </w:r>
    </w:p>
    <w:p w:rsidR="00E100F9" w:rsidRDefault="00E100F9" w:rsidP="00E100F9">
      <w:pPr>
        <w:pStyle w:val="3"/>
      </w:pPr>
      <w:bookmarkStart w:id="179" w:name="_Toc454971445"/>
      <w:r>
        <w:t>Передача ключей по Акту приема/передачи ИБС для пользования</w:t>
      </w:r>
      <w:bookmarkEnd w:id="179"/>
    </w:p>
    <w:p w:rsidR="00E100F9" w:rsidRDefault="00E100F9" w:rsidP="00E100F9">
      <w:r>
        <w:t xml:space="preserve"> </w:t>
      </w:r>
      <w:r>
        <w:tab/>
        <w:t>Проверка допустимости действия:  Договор/ДС в статусе «Оплачен».</w:t>
      </w:r>
    </w:p>
    <w:p w:rsidR="00E100F9" w:rsidRDefault="00E100F9" w:rsidP="00E100F9">
      <w:r>
        <w:t xml:space="preserve"> </w:t>
      </w:r>
      <w:r>
        <w:tab/>
        <w:t>Реализация визуальной формы "Передача ключей по Акту п/п ИБС и ключей от  него" с учетом типа Договора ИБС, опциональное подключение второго Акта для возврата "старых" ключей.</w:t>
      </w:r>
    </w:p>
    <w:p w:rsidR="00E100F9" w:rsidRDefault="00E100F9" w:rsidP="00E100F9">
      <w:r>
        <w:t xml:space="preserve"> </w:t>
      </w:r>
      <w:r>
        <w:tab/>
        <w:t>Перевод Договора/ДС в статусе "Действует", учет расхода ключей от ИБС, формирование нефинансовой операции "Расход ключей по Акту п/п ИБС и ключей от него".</w:t>
      </w:r>
    </w:p>
    <w:p w:rsidR="00E100F9" w:rsidRDefault="00E100F9" w:rsidP="00E100F9">
      <w:r>
        <w:t xml:space="preserve"> </w:t>
      </w:r>
      <w:r>
        <w:tab/>
        <w:t>Печать Акта приема/передач ИБС и ключей от него.</w:t>
      </w:r>
    </w:p>
    <w:p w:rsidR="00E100F9" w:rsidRDefault="00E100F9" w:rsidP="00E100F9">
      <w:pPr>
        <w:pStyle w:val="3"/>
      </w:pPr>
      <w:bookmarkStart w:id="180" w:name="_Toc454971446"/>
      <w:r>
        <w:t>Оплата/частичный возврат сумм по договору ФЛ.</w:t>
      </w:r>
      <w:bookmarkEnd w:id="180"/>
    </w:p>
    <w:p w:rsidR="00E100F9" w:rsidRDefault="00E100F9" w:rsidP="00E100F9">
      <w:r>
        <w:t xml:space="preserve"> </w:t>
      </w:r>
      <w:r>
        <w:tab/>
        <w:t>Проверка допустимости действия:  Договор/ДС в статусе «Создан».</w:t>
      </w:r>
    </w:p>
    <w:p w:rsidR="00E100F9" w:rsidRDefault="00E100F9" w:rsidP="00E100F9">
      <w:r>
        <w:t xml:space="preserve"> </w:t>
      </w:r>
      <w:r>
        <w:tab/>
        <w:t>Реализация визуальной формы "Оплата/частичный возврат ФЛ сумм по договору ИБС"со списком рассчитанных сумм комиссий/штрафов/доп.расходов Банка по выбранному Договору ИБС, с пометками об оплате и с возможностью оплатить либо выполнить частичный возврат для выбранных сумм.</w:t>
      </w:r>
    </w:p>
    <w:p w:rsidR="00E100F9" w:rsidRDefault="00E100F9" w:rsidP="00E100F9">
      <w:r>
        <w:t xml:space="preserve"> </w:t>
      </w:r>
      <w:r>
        <w:tab/>
        <w:t>Формирование финансовых операций для выбранных сумм, подготовка и исполнение операций через ТС, в случае полной оплаты перевод Договора/ДС в статусе "Оплачен".</w:t>
      </w:r>
    </w:p>
    <w:p w:rsidR="00E100F9" w:rsidRDefault="00E100F9" w:rsidP="00E100F9">
      <w:pPr>
        <w:pStyle w:val="3"/>
      </w:pPr>
      <w:bookmarkStart w:id="181" w:name="_Toc454971447"/>
      <w:r>
        <w:t>Расчеты по договорам ИБС вне модуля ИБС</w:t>
      </w:r>
      <w:bookmarkEnd w:id="181"/>
    </w:p>
    <w:p w:rsidR="00E100F9" w:rsidRDefault="00E100F9" w:rsidP="00E100F9">
      <w:r>
        <w:t xml:space="preserve"> </w:t>
      </w:r>
      <w:r>
        <w:tab/>
        <w:t>Проверка допустимости действия:  Договор/ДС в статусе «Создан» либо "Закрыт с ограничениями" (при наличии задолженностей).</w:t>
      </w:r>
    </w:p>
    <w:p w:rsidR="00E100F9" w:rsidRDefault="00E100F9" w:rsidP="00E100F9">
      <w:r>
        <w:t xml:space="preserve"> </w:t>
      </w:r>
      <w:r>
        <w:tab/>
        <w:t>Реализация визуальной формы "Учет расчетов по Договору ИБС, выполненных вне модуля ИБС" со списком рассчитанных сумм комиссий/штрафов/доп.расходов Банка по выбранному Договору ИБС, с пометками об оплате и с возможностью ввести данные о платежах, выполненных вне модуля ИБС.</w:t>
      </w:r>
    </w:p>
    <w:p w:rsidR="00E100F9" w:rsidRDefault="00E100F9" w:rsidP="00E100F9">
      <w:r>
        <w:t xml:space="preserve"> </w:t>
      </w:r>
      <w:r>
        <w:tab/>
        <w:t xml:space="preserve">Мягкий контроль на совпадение введенных сумм с рассчитанными суммами по Договору/ДС с выдачей информационного сообщения. </w:t>
      </w:r>
    </w:p>
    <w:p w:rsidR="00E100F9" w:rsidRDefault="00E100F9" w:rsidP="00E100F9">
      <w:r>
        <w:t xml:space="preserve"> </w:t>
      </w:r>
      <w:r>
        <w:tab/>
        <w:t>Формирование нефинансовой операции "Учет расчетов, выполненных вне модуля ИБС".</w:t>
      </w:r>
    </w:p>
    <w:p w:rsidR="00E100F9" w:rsidRDefault="00E100F9" w:rsidP="00E100F9">
      <w:r>
        <w:t xml:space="preserve"> </w:t>
      </w:r>
      <w:r>
        <w:tab/>
        <w:t>В случае полной оплаты перевод Договора/ДС в статусе "Оплачен".</w:t>
      </w:r>
    </w:p>
    <w:p w:rsidR="00E100F9" w:rsidRDefault="00E100F9" w:rsidP="00E100F9">
      <w:pPr>
        <w:pStyle w:val="3"/>
      </w:pPr>
      <w:bookmarkStart w:id="182" w:name="_Toc454971448"/>
      <w:r>
        <w:t>Регистрация дополнительного Соглашение о замене ИБС</w:t>
      </w:r>
      <w:bookmarkEnd w:id="182"/>
      <w:r>
        <w:t xml:space="preserve"> </w:t>
      </w:r>
    </w:p>
    <w:p w:rsidR="00E100F9" w:rsidRDefault="00E100F9" w:rsidP="00E100F9">
      <w:r>
        <w:t xml:space="preserve"> </w:t>
      </w:r>
      <w:r>
        <w:tab/>
        <w:t>Проверка допустимости действия:  Договор в статусе «Действует».</w:t>
      </w:r>
    </w:p>
    <w:p w:rsidR="00E100F9" w:rsidRDefault="00E100F9" w:rsidP="00E100F9">
      <w:r>
        <w:t xml:space="preserve"> </w:t>
      </w:r>
      <w:r>
        <w:tab/>
        <w:t>Реализация визуальной формы "Дополнительное соглашение о замене ИБС" с указанием, по чьей вине выполняется замена и необходимости вскрытия с возможностью выбора нового ИБС.</w:t>
      </w:r>
    </w:p>
    <w:p w:rsidR="00E100F9" w:rsidRDefault="00E100F9" w:rsidP="00E100F9">
      <w:r>
        <w:t xml:space="preserve"> </w:t>
      </w:r>
      <w:r>
        <w:tab/>
        <w:t>Расчет суммы комиссии к оплате/суммы частичного возврата комиссиии с учетом размеров нового ИБС, суммы штрафа за порчу и/или  вскрытие ИБС по Тарифам Банка.</w:t>
      </w:r>
    </w:p>
    <w:p w:rsidR="00E100F9" w:rsidRDefault="00E100F9" w:rsidP="00E100F9">
      <w:r>
        <w:t xml:space="preserve"> </w:t>
      </w:r>
      <w:r>
        <w:tab/>
        <w:t>Создание ДС как подчиненного договора в статусе "Создан", перевод нового ИБС в статус "Занят", формирование нефинансовой операции "Дополнительное соглашение о замене ИБС".</w:t>
      </w:r>
    </w:p>
    <w:p w:rsidR="00E100F9" w:rsidRDefault="00E100F9" w:rsidP="00E100F9">
      <w:r>
        <w:t xml:space="preserve"> </w:t>
      </w:r>
      <w:r>
        <w:tab/>
        <w:t>Печать созданного ДС о заменен ИБС.</w:t>
      </w:r>
    </w:p>
    <w:p w:rsidR="00E100F9" w:rsidRDefault="00E100F9" w:rsidP="00E100F9">
      <w:pPr>
        <w:pStyle w:val="3"/>
      </w:pPr>
      <w:bookmarkStart w:id="183" w:name="_Toc454971449"/>
      <w:r>
        <w:t>Регистрация факта замены ключей.</w:t>
      </w:r>
      <w:bookmarkEnd w:id="183"/>
      <w:r>
        <w:t xml:space="preserve"> </w:t>
      </w:r>
    </w:p>
    <w:p w:rsidR="00E100F9" w:rsidRDefault="00E100F9" w:rsidP="00E100F9">
      <w:r>
        <w:t xml:space="preserve"> </w:t>
      </w:r>
      <w:r>
        <w:tab/>
        <w:t>Проверка допустимости действия:  Договор в статусе «Действует».</w:t>
      </w:r>
    </w:p>
    <w:p w:rsidR="00E100F9" w:rsidRDefault="00E100F9" w:rsidP="00E100F9">
      <w:r>
        <w:lastRenderedPageBreak/>
        <w:t xml:space="preserve"> </w:t>
      </w:r>
      <w:r>
        <w:tab/>
        <w:t>Реализация визуальной формы "Замена ключей от ИБС" с указанием, по чьей вине выполняется замена и необходимости вскрытия, и возможно, новых номеров клиентских ключей (2 шт).</w:t>
      </w:r>
    </w:p>
    <w:p w:rsidR="00E100F9" w:rsidRDefault="00E100F9" w:rsidP="00E100F9">
      <w:r>
        <w:t xml:space="preserve"> </w:t>
      </w:r>
      <w:r>
        <w:tab/>
        <w:t>Рассчет суммы штрафа за порчу и/или  вскрытие ИБС по Тарифам Банка.</w:t>
      </w:r>
    </w:p>
    <w:p w:rsidR="00E100F9" w:rsidRDefault="00E100F9" w:rsidP="00E100F9">
      <w:r>
        <w:t xml:space="preserve"> </w:t>
      </w:r>
      <w:r>
        <w:tab/>
        <w:t>Создание подчиненного договора в статусе "Создан", формирование нефинансовой операции "Замена ключей от ИБС".</w:t>
      </w:r>
    </w:p>
    <w:p w:rsidR="00E100F9" w:rsidRDefault="00E100F9" w:rsidP="00E100F9">
      <w:r>
        <w:t xml:space="preserve"> </w:t>
      </w:r>
      <w:r>
        <w:tab/>
        <w:t>Печать "Заявления об утере ключей/неисправности ИБС/замка ИБС".</w:t>
      </w:r>
    </w:p>
    <w:p w:rsidR="00E100F9" w:rsidRDefault="00E100F9" w:rsidP="00E100F9">
      <w:pPr>
        <w:pStyle w:val="3"/>
      </w:pPr>
      <w:bookmarkStart w:id="184" w:name="_Toc454971450"/>
      <w:r>
        <w:t>Регистрация дополнительного соглашения об изменении местоположения ИБС.</w:t>
      </w:r>
      <w:bookmarkEnd w:id="184"/>
      <w:r>
        <w:t xml:space="preserve"> </w:t>
      </w:r>
    </w:p>
    <w:p w:rsidR="00E100F9" w:rsidRDefault="00E100F9" w:rsidP="00E100F9">
      <w:r>
        <w:t xml:space="preserve"> </w:t>
      </w:r>
      <w:r>
        <w:tab/>
        <w:t>Проверка допустимости действия:  Договор в статусе «Действует».</w:t>
      </w:r>
    </w:p>
    <w:p w:rsidR="00E100F9" w:rsidRDefault="00E100F9" w:rsidP="00E100F9">
      <w:r>
        <w:t xml:space="preserve"> </w:t>
      </w:r>
      <w:r>
        <w:tab/>
        <w:t>Реализация визуальной формы "Дополнительное соглашение об изменении местоположения ИБС" с выбором нового ТП (в рамках одного филиала) и выбором нового ИБС в новом ТП.</w:t>
      </w:r>
    </w:p>
    <w:p w:rsidR="00E100F9" w:rsidRDefault="00E100F9" w:rsidP="00E100F9">
      <w:r>
        <w:t xml:space="preserve"> </w:t>
      </w:r>
      <w:r>
        <w:tab/>
        <w:t>Создание ДС как подчиненного договора в статусе "Действует" и с привязкой к новому ТП, перевод старого ИБС в статус "Технически недоступен", перевод нового ИБС в статус "Занят", формирование нефинансовой операции "Дополнительное соглашение об изменении местоположения ИБС".</w:t>
      </w:r>
    </w:p>
    <w:p w:rsidR="00E100F9" w:rsidRDefault="00E100F9" w:rsidP="00E100F9">
      <w:r>
        <w:t xml:space="preserve"> </w:t>
      </w:r>
      <w:r>
        <w:tab/>
        <w:t>Печать созданного ДС об изменении местоположения ИБС.</w:t>
      </w:r>
    </w:p>
    <w:p w:rsidR="00E100F9" w:rsidRDefault="00E100F9" w:rsidP="00E100F9">
      <w:pPr>
        <w:pStyle w:val="3"/>
      </w:pPr>
      <w:bookmarkStart w:id="185" w:name="_Toc454971451"/>
      <w:r>
        <w:t>Регистрация дополнительного соглашения о внесении изменений в условия доступа к ИБС.</w:t>
      </w:r>
      <w:bookmarkEnd w:id="185"/>
    </w:p>
    <w:p w:rsidR="00E100F9" w:rsidRDefault="00E100F9" w:rsidP="00E100F9">
      <w:r>
        <w:t xml:space="preserve"> </w:t>
      </w:r>
      <w:r>
        <w:tab/>
        <w:t>Проверка допустимости действия:  Договор типа 2,3,4 в статусе «Действует».</w:t>
      </w:r>
    </w:p>
    <w:p w:rsidR="00E100F9" w:rsidRDefault="00E100F9" w:rsidP="00E100F9">
      <w:r>
        <w:t xml:space="preserve"> </w:t>
      </w:r>
      <w:r>
        <w:tab/>
        <w:t>Реализация визуальной формы "Дополнительное соглашение о внесении изменений в условия доступа к ИБС" с новым определением периодов доступа и корректировкой документов, требуемых для доступа к ИБС.</w:t>
      </w:r>
    </w:p>
    <w:p w:rsidR="00E100F9" w:rsidRDefault="00E100F9" w:rsidP="00E100F9">
      <w:r>
        <w:t xml:space="preserve"> </w:t>
      </w:r>
      <w:r>
        <w:tab/>
        <w:t>Создание ДС как подчиненного договора в статусе "Действует",  формирование нефинансовой операции "Дополнительное соглашение о внесении изменений в условия доступа к ИБС".</w:t>
      </w:r>
    </w:p>
    <w:p w:rsidR="00E100F9" w:rsidRDefault="00E100F9" w:rsidP="00E100F9">
      <w:r>
        <w:t xml:space="preserve"> </w:t>
      </w:r>
      <w:r>
        <w:tab/>
        <w:t>Печать созданного ДС о внесении изменений в условия доступа к ИБС.</w:t>
      </w:r>
    </w:p>
    <w:p w:rsidR="00E100F9" w:rsidRDefault="00E100F9" w:rsidP="00E100F9">
      <w:pPr>
        <w:pStyle w:val="3"/>
      </w:pPr>
      <w:bookmarkStart w:id="186" w:name="_Toc454971452"/>
      <w:r w:rsidRPr="00E100F9">
        <w:t>Регистрация дополнительного соглашения  о продлении срока пользования ИБС</w:t>
      </w:r>
      <w:r>
        <w:t xml:space="preserve"> (пролонгация).</w:t>
      </w:r>
      <w:bookmarkEnd w:id="186"/>
      <w:r>
        <w:t xml:space="preserve"> </w:t>
      </w:r>
    </w:p>
    <w:p w:rsidR="00E100F9" w:rsidRDefault="00E100F9" w:rsidP="00E100F9">
      <w:r>
        <w:t xml:space="preserve"> </w:t>
      </w:r>
      <w:r>
        <w:tab/>
        <w:t>Проверка допустимости действия:  Договор в статусе «Действует» либо «Истек срок пользования» не более 14 календарных дней.</w:t>
      </w:r>
    </w:p>
    <w:p w:rsidR="00E100F9" w:rsidRDefault="00E100F9" w:rsidP="00E100F9">
      <w:r>
        <w:t xml:space="preserve"> </w:t>
      </w:r>
      <w:r>
        <w:tab/>
        <w:t>Реализация визуальной формы "Дополнительное соглашение о продлении срока пользования ИБС (пролонгация)" с определением нового срока действия договора ИБС и изменением периодов доступа к ИБС (для 2,3 и 4 типов договора).</w:t>
      </w:r>
    </w:p>
    <w:p w:rsidR="00E100F9" w:rsidRDefault="00E100F9" w:rsidP="00E100F9">
      <w:r>
        <w:t xml:space="preserve"> </w:t>
      </w:r>
      <w:r>
        <w:tab/>
        <w:t>Рассчет суммы комиссии за пользование ИБС на новый срок с учетом возможного начисления задолженности на счета требований по Тарифам Банка в последний рабочий день ТП.</w:t>
      </w:r>
    </w:p>
    <w:p w:rsidR="00E100F9" w:rsidRDefault="00E100F9" w:rsidP="00E100F9">
      <w:r>
        <w:t xml:space="preserve"> </w:t>
      </w:r>
      <w:r>
        <w:tab/>
        <w:t>Создание ДС как подчиненного договора в статусе "Создан", формирование нефинансовой операции "Дополнительное соглашение о продлении срока пользования ИБС (пролонгация)".</w:t>
      </w:r>
    </w:p>
    <w:p w:rsidR="00E100F9" w:rsidRDefault="00E100F9" w:rsidP="00E100F9">
      <w:r>
        <w:t xml:space="preserve"> </w:t>
      </w:r>
      <w:r>
        <w:tab/>
        <w:t>Печать созданного ДС о продлении срока пользования ИБС (пролонгация).</w:t>
      </w:r>
    </w:p>
    <w:p w:rsidR="00E100F9" w:rsidRDefault="00E100F9" w:rsidP="00E100F9">
      <w:pPr>
        <w:pStyle w:val="3"/>
      </w:pPr>
      <w:bookmarkStart w:id="187" w:name="_Toc454971453"/>
      <w:r>
        <w:t>Регистрация дополнительного соглашения  на изменение порядка продления срока пользования ИБС (автопролонгация).</w:t>
      </w:r>
      <w:bookmarkEnd w:id="187"/>
      <w:r>
        <w:t xml:space="preserve"> </w:t>
      </w:r>
    </w:p>
    <w:p w:rsidR="00E100F9" w:rsidRDefault="00E100F9" w:rsidP="00E100F9">
      <w:r>
        <w:t xml:space="preserve"> </w:t>
      </w:r>
      <w:r>
        <w:tab/>
        <w:t>Проверка допустимости действия:  Договор типа 1 в статусе «Действует» либо «Истек срок пользования» не более 14 календарных дней.</w:t>
      </w:r>
    </w:p>
    <w:p w:rsidR="00E100F9" w:rsidRDefault="00E100F9" w:rsidP="00E100F9">
      <w:r>
        <w:t xml:space="preserve"> </w:t>
      </w:r>
      <w:r>
        <w:tab/>
        <w:t>Реализация визуальной формы "Дополнительное соглашение на изменение порядка продления срока пользования ИБС (автопролонгация)" с определением срока действия, на который автопролонгируется Договор ИБС.</w:t>
      </w:r>
    </w:p>
    <w:p w:rsidR="00E100F9" w:rsidRDefault="00E100F9" w:rsidP="00E100F9">
      <w:r>
        <w:t xml:space="preserve"> </w:t>
      </w:r>
      <w:r>
        <w:tab/>
        <w:t>Создание ДС как подчиненного договора в статусе "Действует" (при наличии старого ДС на автопролонгацию изменение его статуса на "Закрыт"),  формирование нефинансовой операции "Дополнительное соглашение на изменение порядка продления срока пользования ИБС (автопролонгация)".</w:t>
      </w:r>
    </w:p>
    <w:p w:rsidR="00E100F9" w:rsidRDefault="00E100F9" w:rsidP="00E100F9">
      <w:r>
        <w:lastRenderedPageBreak/>
        <w:t xml:space="preserve"> </w:t>
      </w:r>
      <w:r>
        <w:tab/>
        <w:t>Печать созданного ДС на изменение порядка продления срока пользования ИБС (автопролонгация).</w:t>
      </w:r>
    </w:p>
    <w:p w:rsidR="00E100F9" w:rsidRDefault="00E100F9" w:rsidP="00E100F9">
      <w:pPr>
        <w:pStyle w:val="3"/>
      </w:pPr>
      <w:bookmarkStart w:id="188" w:name="_Toc454971454"/>
      <w:r>
        <w:t>Формирование уведомлений</w:t>
      </w:r>
      <w:bookmarkEnd w:id="188"/>
      <w:r>
        <w:t xml:space="preserve"> </w:t>
      </w:r>
    </w:p>
    <w:p w:rsidR="00E100F9" w:rsidRDefault="00E100F9" w:rsidP="00E100F9">
      <w:r>
        <w:t xml:space="preserve"> </w:t>
      </w:r>
      <w:r>
        <w:tab/>
        <w:t>Проверка допустимости действия:  Договор в статусе «Действует» либо «Истек срок пользования».</w:t>
      </w:r>
    </w:p>
    <w:p w:rsidR="00E100F9" w:rsidRDefault="00E100F9" w:rsidP="00E100F9">
      <w:r>
        <w:t xml:space="preserve"> </w:t>
      </w:r>
      <w:r>
        <w:tab/>
        <w:t>Реализация  7 печатных форм "Уведомлений об окончании срока / о вскрытии ИБС по истечении срока пользования /о вскрытии ИБС при производстве следственных действий /о досрочном расторжении Договора ИБС /о вскрытии ИБС /об изменении местонахождения ИБС /об изменении режима обслуживания Клиентов в Хранилище ИБС Банка в период проведения ремонтных работ".</w:t>
      </w:r>
    </w:p>
    <w:p w:rsidR="00E100F9" w:rsidRDefault="00E100F9" w:rsidP="00E100F9">
      <w:r>
        <w:t xml:space="preserve"> </w:t>
      </w:r>
      <w:r>
        <w:tab/>
        <w:t>Реализация 6 визуальных форм для ввода параметров для формирования Уведомлений.</w:t>
      </w:r>
    </w:p>
    <w:p w:rsidR="00E100F9" w:rsidRDefault="00E100F9" w:rsidP="00E100F9">
      <w:r>
        <w:t xml:space="preserve"> </w:t>
      </w:r>
      <w:r>
        <w:tab/>
        <w:t>Сохранение введенных парметров для Уведомлений в свойствах Договора ИБС, формирование нефинансовой операции "Уведомление о .." (7 шт).</w:t>
      </w:r>
    </w:p>
    <w:p w:rsidR="00E100F9" w:rsidRDefault="00E100F9" w:rsidP="00E100F9">
      <w:pPr>
        <w:pStyle w:val="3"/>
      </w:pPr>
      <w:bookmarkStart w:id="189" w:name="_Toc454971455"/>
      <w:r>
        <w:t>Массовое  формирование уведомлений</w:t>
      </w:r>
      <w:bookmarkEnd w:id="189"/>
      <w:r>
        <w:t xml:space="preserve"> </w:t>
      </w:r>
    </w:p>
    <w:p w:rsidR="00E100F9" w:rsidRDefault="00E100F9" w:rsidP="00E100F9">
      <w:r>
        <w:t xml:space="preserve"> </w:t>
      </w:r>
      <w:r>
        <w:tab/>
        <w:t>Проверка допустимости действия:  в ТП для всех договоров в статусе «Действует» либо «Истек срок пользования».</w:t>
      </w:r>
    </w:p>
    <w:p w:rsidR="00E100F9" w:rsidRDefault="00E100F9" w:rsidP="00E100F9">
      <w:r>
        <w:t xml:space="preserve"> </w:t>
      </w:r>
      <w:r>
        <w:tab/>
        <w:t>Реализация массового печати Уведомлений (в потоке).</w:t>
      </w:r>
    </w:p>
    <w:p w:rsidR="00E100F9" w:rsidRDefault="00E100F9" w:rsidP="00E100F9">
      <w:r>
        <w:t xml:space="preserve"> </w:t>
      </w:r>
      <w:r>
        <w:tab/>
        <w:t>Реализация 3 визуальных форм для ввода параметров для формирования Уведомлений  по всему ТП (групповые операции).</w:t>
      </w:r>
    </w:p>
    <w:p w:rsidR="00E100F9" w:rsidRDefault="00E100F9" w:rsidP="00E100F9">
      <w:r>
        <w:t xml:space="preserve"> </w:t>
      </w:r>
      <w:r>
        <w:tab/>
        <w:t>Формирование печатных форм "Уведомлений о досрочном расторжении Договора ИБС / об изменении местонахождения ИБС /об изменении режима обслуживания Клиентов в Хранилище ИБС Банка в период проведения ремонтных работ" и нефинансовой операций "Уведомление о .." (3 шт)  для всех Договоров ИБС в статусе «Действует» или «Истек срок пользования» текущего ТП.</w:t>
      </w:r>
    </w:p>
    <w:p w:rsidR="00E100F9" w:rsidRDefault="00E100F9" w:rsidP="00E100F9">
      <w:pPr>
        <w:pStyle w:val="3"/>
      </w:pPr>
      <w:bookmarkStart w:id="190" w:name="_Toc454971456"/>
      <w:r>
        <w:t>Возврат ключей от ИБС</w:t>
      </w:r>
      <w:bookmarkEnd w:id="190"/>
      <w:r>
        <w:t xml:space="preserve"> </w:t>
      </w:r>
    </w:p>
    <w:p w:rsidR="00E100F9" w:rsidRDefault="00E100F9" w:rsidP="00E100F9">
      <w:r>
        <w:t xml:space="preserve"> </w:t>
      </w:r>
      <w:r>
        <w:tab/>
        <w:t>Проверка допустимости действия:  Договор в статусе «Действует» либо «Истек срок пользования».</w:t>
      </w:r>
    </w:p>
    <w:p w:rsidR="00E100F9" w:rsidRDefault="00E100F9" w:rsidP="00E100F9">
      <w:r>
        <w:t xml:space="preserve"> </w:t>
      </w:r>
      <w:r>
        <w:tab/>
        <w:t>Реализация визуальной формы "Возврат ключей по Акту п/п ИБС и ключей от  него" с учетом типа Договора ИБС.</w:t>
      </w:r>
    </w:p>
    <w:p w:rsidR="00E100F9" w:rsidRDefault="00E100F9" w:rsidP="00E100F9">
      <w:r>
        <w:t xml:space="preserve"> </w:t>
      </w:r>
      <w:r>
        <w:tab/>
        <w:t>Перевод Договора в статус "Закрыт" при наличии полной оплаты сумм при расторжении/закрытии  и возврата полного комплекта клиентских ключей, учет прихода ключей от ИБС, перевод ИБС в статус "Свободный", формирование нефинансовой операции "Возврат ключей по Акту п/п ИБС и ключей от него".</w:t>
      </w:r>
    </w:p>
    <w:p w:rsidR="00E100F9" w:rsidRDefault="00E100F9" w:rsidP="00E100F9">
      <w:r>
        <w:t xml:space="preserve"> </w:t>
      </w:r>
      <w:r>
        <w:tab/>
        <w:t>Печать Акта приема/передач ИБС и ключей от него.</w:t>
      </w:r>
    </w:p>
    <w:p w:rsidR="00E100F9" w:rsidRDefault="00E100F9" w:rsidP="00E100F9">
      <w:pPr>
        <w:pStyle w:val="3"/>
      </w:pPr>
      <w:bookmarkStart w:id="191" w:name="_Toc454971457"/>
      <w:r>
        <w:t>Досрочное расторжение Договора ИБС</w:t>
      </w:r>
      <w:bookmarkEnd w:id="191"/>
    </w:p>
    <w:p w:rsidR="00E100F9" w:rsidRDefault="00E100F9" w:rsidP="00E100F9">
      <w:r>
        <w:t xml:space="preserve"> </w:t>
      </w:r>
      <w:r>
        <w:tab/>
        <w:t>Проверка допустимости действия:  Договор в статусе «Действует».</w:t>
      </w:r>
    </w:p>
    <w:p w:rsidR="00E100F9" w:rsidRDefault="00E100F9" w:rsidP="00E100F9">
      <w:r>
        <w:t xml:space="preserve"> </w:t>
      </w:r>
      <w:r>
        <w:tab/>
        <w:t>Реализация визуальной формы "Досрочное расторжение Договора ИБС" с указанием , по чьей инициативе выполняется расторжение, наличия порчи ИБС.</w:t>
      </w:r>
    </w:p>
    <w:p w:rsidR="00E100F9" w:rsidRDefault="00E100F9" w:rsidP="00E100F9">
      <w:r>
        <w:t xml:space="preserve"> </w:t>
      </w:r>
      <w:r>
        <w:tab/>
        <w:t>Рас</w:t>
      </w:r>
      <w:del w:id="192" w:author="Nikolay N. Ivashkevich" w:date="2019-03-26T10:23:00Z">
        <w:r w:rsidDel="00255D63">
          <w:delText>с</w:delText>
        </w:r>
      </w:del>
      <w:r>
        <w:t>чет суммы частичного возврата комисси</w:t>
      </w:r>
      <w:del w:id="193" w:author="Nikolay N. Ivashkevich" w:date="2019-03-26T10:23:00Z">
        <w:r w:rsidDel="00255D63">
          <w:delText>и</w:delText>
        </w:r>
      </w:del>
      <w:r>
        <w:t>и и суммы штрафа за порчу и/или  вскрытие ИБС по Тарифам Банка.</w:t>
      </w:r>
    </w:p>
    <w:p w:rsidR="00E100F9" w:rsidRDefault="00E100F9" w:rsidP="00E100F9">
      <w:r>
        <w:t xml:space="preserve"> </w:t>
      </w:r>
      <w:r>
        <w:tab/>
        <w:t>Формирование нефинансовой операции "Досрочное расторжение договора ИБС".</w:t>
      </w:r>
    </w:p>
    <w:p w:rsidR="00E100F9" w:rsidRDefault="00E100F9" w:rsidP="00E100F9">
      <w:r>
        <w:t xml:space="preserve"> </w:t>
      </w:r>
      <w:r>
        <w:tab/>
        <w:t>Печать Заявление о досрочном расторжении Договора ИБС".</w:t>
      </w:r>
    </w:p>
    <w:p w:rsidR="00E100F9" w:rsidRDefault="00E100F9" w:rsidP="00E100F9">
      <w:pPr>
        <w:pStyle w:val="3"/>
      </w:pPr>
      <w:bookmarkStart w:id="194" w:name="_Toc454971458"/>
      <w:r>
        <w:t>Расторжение Договора ИБС</w:t>
      </w:r>
      <w:bookmarkEnd w:id="194"/>
    </w:p>
    <w:p w:rsidR="00E100F9" w:rsidRDefault="00E100F9" w:rsidP="00E100F9">
      <w:r>
        <w:t xml:space="preserve"> </w:t>
      </w:r>
      <w:r>
        <w:tab/>
        <w:t>Проверка допустимости действия:  Договор в статусе «Истек срок пользования».</w:t>
      </w:r>
    </w:p>
    <w:p w:rsidR="00E100F9" w:rsidRDefault="00E100F9" w:rsidP="00E100F9">
      <w:r>
        <w:t xml:space="preserve"> </w:t>
      </w:r>
      <w:r>
        <w:tab/>
        <w:t>Реализация визуальной формы "Закрытие Договора ИБС по истечении срока действия" с указанием  наличия порчи ИБС.</w:t>
      </w:r>
    </w:p>
    <w:p w:rsidR="00E100F9" w:rsidRDefault="00E100F9" w:rsidP="00E100F9">
      <w:r>
        <w:t xml:space="preserve"> </w:t>
      </w:r>
      <w:r>
        <w:tab/>
        <w:t>Рас</w:t>
      </w:r>
      <w:del w:id="195" w:author="Nikolay N. Ivashkevich" w:date="2019-03-26T10:23:00Z">
        <w:r w:rsidDel="00255D63">
          <w:delText>с</w:delText>
        </w:r>
      </w:del>
      <w:r>
        <w:t>чет суммы комисси</w:t>
      </w:r>
      <w:del w:id="196" w:author="Nikolay N. Ivashkevich" w:date="2019-03-26T10:23:00Z">
        <w:r w:rsidDel="00255D63">
          <w:delText>и</w:delText>
        </w:r>
      </w:del>
      <w:r>
        <w:t>и за пользование сверх срока и суммы штрафа за порчу и/или  вскрытие ИБС по Тарифам Банка.</w:t>
      </w:r>
    </w:p>
    <w:p w:rsidR="00E100F9" w:rsidRDefault="00E100F9" w:rsidP="00E100F9">
      <w:r>
        <w:t xml:space="preserve"> </w:t>
      </w:r>
      <w:r>
        <w:tab/>
        <w:t>Формирование нефинансовой операции "Закрытие Договора ИБС по истечении срока действия".</w:t>
      </w:r>
    </w:p>
    <w:p w:rsidR="00E100F9" w:rsidRDefault="00E100F9" w:rsidP="00E100F9">
      <w:pPr>
        <w:pStyle w:val="3"/>
      </w:pPr>
      <w:bookmarkStart w:id="197" w:name="_Toc454971459"/>
      <w:r>
        <w:lastRenderedPageBreak/>
        <w:t>Вскрытие ИБС с прекращением действия Договора в присутствии Клиента</w:t>
      </w:r>
      <w:bookmarkEnd w:id="197"/>
    </w:p>
    <w:p w:rsidR="00E100F9" w:rsidRDefault="00E100F9" w:rsidP="00E100F9">
      <w:r>
        <w:t xml:space="preserve"> </w:t>
      </w:r>
      <w:r>
        <w:tab/>
        <w:t>Проверка допустимости действия:  Договор в статусе «Действует» либо «Истек срок пользования».</w:t>
      </w:r>
    </w:p>
    <w:p w:rsidR="00E100F9" w:rsidRDefault="00E100F9" w:rsidP="00E100F9">
      <w:r>
        <w:t xml:space="preserve"> </w:t>
      </w:r>
      <w:r>
        <w:tab/>
        <w:t>Реализация визуальной формы "Вскрытие ИБС с прекращением действия Договора" с указанием  необходимости вскрытия ИБС и по чьей вине.</w:t>
      </w:r>
    </w:p>
    <w:p w:rsidR="00E100F9" w:rsidRDefault="00E100F9" w:rsidP="00E100F9">
      <w:r>
        <w:t xml:space="preserve"> </w:t>
      </w:r>
      <w:r>
        <w:tab/>
        <w:t>Рас</w:t>
      </w:r>
      <w:del w:id="198" w:author="Nikolay N. Ivashkevich" w:date="2019-03-26T10:23:00Z">
        <w:r w:rsidDel="00255D63">
          <w:delText>с</w:delText>
        </w:r>
      </w:del>
      <w:r>
        <w:t>чет суммы комисс</w:t>
      </w:r>
      <w:del w:id="199" w:author="Nikolay N. Ivashkevich" w:date="2019-03-26T10:23:00Z">
        <w:r w:rsidDel="00255D63">
          <w:delText>и</w:delText>
        </w:r>
      </w:del>
      <w:r>
        <w:t>ии за пользование сверх срока и суммы штрафа за порчу и/или  вскрытие ИБС по Тарифам Банка.</w:t>
      </w:r>
    </w:p>
    <w:p w:rsidR="00E100F9" w:rsidRDefault="00E100F9" w:rsidP="00E100F9">
      <w:r>
        <w:t xml:space="preserve"> </w:t>
      </w:r>
      <w:r>
        <w:tab/>
        <w:t>Формирование нефинансовой операции "Вскрытие ИБС с прекращением действия Договора ".</w:t>
      </w:r>
    </w:p>
    <w:p w:rsidR="00E100F9" w:rsidRDefault="00E100F9" w:rsidP="00E100F9">
      <w:pPr>
        <w:pStyle w:val="3"/>
      </w:pPr>
      <w:bookmarkStart w:id="200" w:name="_Toc454971460"/>
      <w:r>
        <w:t>Вскрытие ИБС с прекращением действия Договора без Клиента</w:t>
      </w:r>
      <w:bookmarkEnd w:id="200"/>
    </w:p>
    <w:p w:rsidR="00E100F9" w:rsidRDefault="00E100F9" w:rsidP="00E100F9">
      <w:r>
        <w:t xml:space="preserve"> </w:t>
      </w:r>
      <w:r>
        <w:tab/>
        <w:t>Проверка допустимости действия:  Договор в статусе «Истек срок пользования»  более 30 календарных дней.</w:t>
      </w:r>
    </w:p>
    <w:p w:rsidR="00E100F9" w:rsidRDefault="00E100F9" w:rsidP="00E100F9">
      <w:r>
        <w:t xml:space="preserve"> </w:t>
      </w:r>
      <w:r>
        <w:tab/>
        <w:t>Реализация визуальной формы "Вскрытие ИБС с прекращением действия Договора в отсутствие Клиента" с указанием  необходимости вскрытия ИБС и по чьей вине.</w:t>
      </w:r>
    </w:p>
    <w:p w:rsidR="00E100F9" w:rsidRDefault="00E100F9" w:rsidP="00E100F9">
      <w:r>
        <w:t xml:space="preserve"> </w:t>
      </w:r>
      <w:r>
        <w:tab/>
        <w:t>Рас</w:t>
      </w:r>
      <w:del w:id="201" w:author="Nikolay N. Ivashkevich" w:date="2019-03-26T10:23:00Z">
        <w:r w:rsidDel="00255D63">
          <w:delText>с</w:delText>
        </w:r>
      </w:del>
      <w:r>
        <w:t>чет суммы комисс</w:t>
      </w:r>
      <w:del w:id="202" w:author="Nikolay N. Ivashkevich" w:date="2019-03-26T10:23:00Z">
        <w:r w:rsidDel="00255D63">
          <w:delText>и</w:delText>
        </w:r>
      </w:del>
      <w:r>
        <w:t>ии за пользование сверх срока и суммы штрафа за порчу и/или  вскрытие ИБС по Тарифам Банка.</w:t>
      </w:r>
    </w:p>
    <w:p w:rsidR="00E100F9" w:rsidRDefault="00E100F9" w:rsidP="00E100F9">
      <w:r>
        <w:t xml:space="preserve"> </w:t>
      </w:r>
      <w:r>
        <w:tab/>
        <w:t>Формирование нефинансовой операции "Вскрытие ИБС с прекращением действия Договора без Клиента".</w:t>
      </w:r>
    </w:p>
    <w:p w:rsidR="00E100F9" w:rsidRDefault="00E100F9" w:rsidP="00E100F9">
      <w:pPr>
        <w:pStyle w:val="3"/>
      </w:pPr>
      <w:bookmarkStart w:id="203" w:name="_Toc454971461"/>
      <w:r>
        <w:t>Безакцептная уплата с выбором клиента ФЛ</w:t>
      </w:r>
      <w:bookmarkEnd w:id="203"/>
    </w:p>
    <w:p w:rsidR="00E100F9" w:rsidRDefault="00E100F9" w:rsidP="00E100F9">
      <w:r>
        <w:t xml:space="preserve"> </w:t>
      </w:r>
      <w:r>
        <w:tab/>
        <w:t>Проверка допустимости действия:  Договор/ДС в статусе «Действует», "Истек срок пользования" либо "Закрыт с ограничениями" (при наличии задолженностей).</w:t>
      </w:r>
    </w:p>
    <w:p w:rsidR="00E100F9" w:rsidRDefault="00E100F9" w:rsidP="00E100F9">
      <w:r>
        <w:t xml:space="preserve"> </w:t>
      </w:r>
      <w:r>
        <w:tab/>
        <w:t>Реализация визуальной формы "Безакцептная оплата ФЛ сумм по договору ИБС" со списком рассчитанных сумм комиссий/штрафов/доп.расходов Банка и с выбором Клиента ФЛ.</w:t>
      </w:r>
    </w:p>
    <w:p w:rsidR="00E100F9" w:rsidRDefault="00E100F9" w:rsidP="00E100F9">
      <w:r>
        <w:t xml:space="preserve"> </w:t>
      </w:r>
      <w:r>
        <w:tab/>
        <w:t>Формирование финансовых операций по списанию рассчитанных сумм с МС ФЛ, подготовка и исполнение операций через ТС.</w:t>
      </w:r>
    </w:p>
    <w:p w:rsidR="00E100F9" w:rsidRDefault="00E100F9" w:rsidP="00E100F9">
      <w:pPr>
        <w:pStyle w:val="3"/>
      </w:pPr>
      <w:bookmarkStart w:id="204" w:name="_Toc454971462"/>
      <w:r>
        <w:t>Завершение вскрытия ИБС с прекращением действия Договора ИБС.</w:t>
      </w:r>
      <w:bookmarkEnd w:id="204"/>
    </w:p>
    <w:p w:rsidR="00E100F9" w:rsidRDefault="00E100F9" w:rsidP="00E100F9">
      <w:r>
        <w:t xml:space="preserve"> </w:t>
      </w:r>
      <w:r>
        <w:tab/>
        <w:t>Проверка допустимости действия:  Договор в статусе «Истек срок пользования»  более 30 календарных дней.</w:t>
      </w:r>
    </w:p>
    <w:p w:rsidR="00E100F9" w:rsidRDefault="00E100F9" w:rsidP="00E100F9">
      <w:r>
        <w:t xml:space="preserve"> </w:t>
      </w:r>
      <w:r>
        <w:tab/>
        <w:t>Реализация визуальной формы "Завершение вскрытия ИБС с прекращением действия Договора ИБС" с подтверждением действия.</w:t>
      </w:r>
    </w:p>
    <w:p w:rsidR="00E100F9" w:rsidRDefault="00E100F9" w:rsidP="00E100F9">
      <w:r>
        <w:t xml:space="preserve"> </w:t>
      </w:r>
      <w:r>
        <w:tab/>
        <w:t>В случае полной оплаты перевод Договора в статусе "Закрыт", ИБС в статус "Свободен".</w:t>
      </w:r>
    </w:p>
    <w:p w:rsidR="00E100F9" w:rsidRDefault="00E100F9" w:rsidP="00E100F9">
      <w:r>
        <w:t xml:space="preserve"> </w:t>
      </w:r>
      <w:r>
        <w:tab/>
        <w:t xml:space="preserve">В случае неполной оплаты при наличии неуплаченной неначисленной суммы комиссии, то ее надо учесть на счете задолженностей 47423(1) с помощью фининсовой операции (с выгрузкой с БИСквит). </w:t>
      </w:r>
    </w:p>
    <w:p w:rsidR="00E100F9" w:rsidRDefault="00E100F9" w:rsidP="00E100F9">
      <w:r>
        <w:t xml:space="preserve"> </w:t>
      </w:r>
      <w:r>
        <w:tab/>
        <w:t xml:space="preserve">В случае неполной оплаты при наличии неуплаченной начисленной сумма комиссии на счете 47423(1), то с помощью финансовой операции ее надо переучесть на счете 47423(2) (с выгрузкой в БИСквит). </w:t>
      </w:r>
    </w:p>
    <w:p w:rsidR="00E100F9" w:rsidRDefault="00E100F9" w:rsidP="00E100F9">
      <w:r>
        <w:t xml:space="preserve"> </w:t>
      </w:r>
      <w:r>
        <w:tab/>
        <w:t xml:space="preserve">В случае неполной оплаты перевод Договора в статус "Закрыт с обязательствами", ИБС в статус "Свободен". </w:t>
      </w:r>
    </w:p>
    <w:p w:rsidR="00E100F9" w:rsidRDefault="00E100F9" w:rsidP="00E100F9">
      <w:pPr>
        <w:pStyle w:val="3"/>
      </w:pPr>
      <w:bookmarkStart w:id="205" w:name="_Toc454971463"/>
      <w:r>
        <w:t>Расходы банка сверх тарифа</w:t>
      </w:r>
      <w:bookmarkEnd w:id="205"/>
    </w:p>
    <w:p w:rsidR="00E100F9" w:rsidRDefault="00E100F9" w:rsidP="00E100F9">
      <w:r>
        <w:t xml:space="preserve"> </w:t>
      </w:r>
      <w:r>
        <w:tab/>
        <w:t>Проверка допустимости действия: только для Договоров ИБС в статусе "Действует" либо «Истек срок пользования».</w:t>
      </w:r>
    </w:p>
    <w:p w:rsidR="00E100F9" w:rsidRDefault="00E100F9" w:rsidP="00E100F9">
      <w:r>
        <w:t xml:space="preserve"> </w:t>
      </w:r>
      <w:r>
        <w:tab/>
        <w:t>Реализация визуальной формы "Учет расходов Банка сверх тарифа" для ввода/корректировки суммы расходов и комментария к ним.</w:t>
      </w:r>
    </w:p>
    <w:p w:rsidR="00E100F9" w:rsidRDefault="00E100F9" w:rsidP="00E100F9">
      <w:r>
        <w:t xml:space="preserve"> </w:t>
      </w:r>
      <w:r>
        <w:tab/>
        <w:t>Сохранение суммы расходов в свойствах Договора ИБС, формирование нефинансовой операции "Учет Расходов Банка сверх тарифов ".</w:t>
      </w:r>
    </w:p>
    <w:p w:rsidR="00E100F9" w:rsidRDefault="00E100F9" w:rsidP="00E100F9">
      <w:pPr>
        <w:pStyle w:val="3"/>
      </w:pPr>
      <w:bookmarkStart w:id="206" w:name="_Toc454971464"/>
      <w:r>
        <w:t>Информации о действиях по Договору вне модуля ИБС</w:t>
      </w:r>
      <w:bookmarkEnd w:id="206"/>
    </w:p>
    <w:p w:rsidR="00E100F9" w:rsidRDefault="00E100F9" w:rsidP="00E100F9">
      <w:r>
        <w:t xml:space="preserve"> </w:t>
      </w:r>
      <w:r>
        <w:tab/>
        <w:t>Проверка допустимости действия: только для Договоров ИБС в статусе "Действует" либо «Истек срок пользования».</w:t>
      </w:r>
    </w:p>
    <w:p w:rsidR="00E100F9" w:rsidRDefault="00E100F9" w:rsidP="00E100F9">
      <w:r>
        <w:lastRenderedPageBreak/>
        <w:t xml:space="preserve"> </w:t>
      </w:r>
      <w:r>
        <w:tab/>
        <w:t>Визуальная форма "Информации о действиях по Договору вне модуля ИБС" для ввода новой информации/ просмотра написанной ранее.</w:t>
      </w:r>
    </w:p>
    <w:p w:rsidR="00E100F9" w:rsidRDefault="00E100F9" w:rsidP="00E100F9">
      <w:r>
        <w:t xml:space="preserve"> </w:t>
      </w:r>
      <w:r>
        <w:tab/>
        <w:t>Сохранение текстовой информации о Договоре (с датой/временем ввода) в свойствах Договора ИБС, формирование нефинансовой операции "Ввод информации о действиях по Договору вне модуля ИБС".</w:t>
      </w:r>
    </w:p>
    <w:p w:rsidR="00E100F9" w:rsidRDefault="00E100F9" w:rsidP="00E100F9">
      <w:pPr>
        <w:pStyle w:val="3"/>
      </w:pPr>
      <w:bookmarkStart w:id="207" w:name="_Toc454971465"/>
      <w:r>
        <w:t>Списание задолженности за счет сформированных резервов</w:t>
      </w:r>
      <w:bookmarkEnd w:id="207"/>
    </w:p>
    <w:p w:rsidR="00E100F9" w:rsidRDefault="00E100F9" w:rsidP="00E100F9">
      <w:r>
        <w:t xml:space="preserve"> </w:t>
      </w:r>
      <w:r>
        <w:tab/>
        <w:t>Проверка допустимости действия: только для Договоров ИБС в статусе "Закрыт с обязательствами".</w:t>
      </w:r>
    </w:p>
    <w:p w:rsidR="00E100F9" w:rsidRDefault="00E100F9" w:rsidP="00E100F9">
      <w:r>
        <w:t xml:space="preserve"> </w:t>
      </w:r>
      <w:r>
        <w:tab/>
        <w:t xml:space="preserve">Визуальная форма "Списание задолженности за счет сформированных резервов" для подтверждения списания задолженностей. </w:t>
      </w:r>
    </w:p>
    <w:p w:rsidR="00E100F9" w:rsidRDefault="00E100F9" w:rsidP="00E100F9">
      <w:r>
        <w:t xml:space="preserve"> </w:t>
      </w:r>
      <w:r>
        <w:tab/>
        <w:t>Формирование финансовой операции по списанию со счета 47423(2) на сумму неуплаченной начисленной задолженности по комиссии (без выгрузки в ФБИСквит), обнуление всех задолженностей по договору ИБС (комиссии, штрафы, расходы Банка сверх тарифа), формирование нефинансовой операции "Списание задолженности по Договору ИБС за счет сформированных резервов". Перевод Договора в статус "Закрыт".</w:t>
      </w:r>
    </w:p>
    <w:p w:rsidR="00E100F9" w:rsidRDefault="00E100F9" w:rsidP="00E100F9">
      <w:pPr>
        <w:pStyle w:val="3"/>
      </w:pPr>
      <w:bookmarkStart w:id="208" w:name="_Toc454971466"/>
      <w:r>
        <w:t>Отмена оплаты по договору ФЛ</w:t>
      </w:r>
      <w:bookmarkEnd w:id="208"/>
      <w:r>
        <w:t xml:space="preserve">  </w:t>
      </w:r>
    </w:p>
    <w:p w:rsidR="00E100F9" w:rsidRDefault="00E100F9" w:rsidP="00E100F9">
      <w:r>
        <w:t xml:space="preserve"> </w:t>
      </w:r>
      <w:r>
        <w:tab/>
        <w:t>Проверка допустимости действия:  для Договоров/ДС в статусе "Создан" (с частичной оплатой) и Договора в статусе"Оплачен" (без подписанного Акта).</w:t>
      </w:r>
    </w:p>
    <w:p w:rsidR="00E100F9" w:rsidRDefault="00E100F9" w:rsidP="00E100F9">
      <w:r>
        <w:t xml:space="preserve"> </w:t>
      </w:r>
      <w:r>
        <w:tab/>
        <w:t>Реализация визуальной формы "Отмена оплаты/частичного возврата ФЛ сумм по договору ИБС"со списком рассчитанных сумм комиссий/штрафов/доп.расходов Банка по выбранному Договору ИБС, с пометками об оплате и с возможностью отменить оплаченные либо частично возвращенные суммы.</w:t>
      </w:r>
    </w:p>
    <w:p w:rsidR="00E100F9" w:rsidRDefault="00E100F9" w:rsidP="00E100F9">
      <w:r>
        <w:t xml:space="preserve"> </w:t>
      </w:r>
      <w:r>
        <w:tab/>
        <w:t>Формирование финансовых операций для выбранных сумм, подготовка и исполнение операций через ТС, в случае полной отмены перевод Договора в статусе "Создан", ДС в статус "Закрыт".</w:t>
      </w:r>
    </w:p>
    <w:p w:rsidR="00E100F9" w:rsidRDefault="00E100F9" w:rsidP="00E100F9">
      <w:pPr>
        <w:pStyle w:val="3"/>
      </w:pPr>
      <w:bookmarkStart w:id="209" w:name="_Toc454971467"/>
      <w:r>
        <w:t>Ручное закрытие договора ИБС</w:t>
      </w:r>
      <w:bookmarkEnd w:id="209"/>
    </w:p>
    <w:p w:rsidR="00E100F9" w:rsidRDefault="00E100F9" w:rsidP="00E100F9">
      <w:r>
        <w:t xml:space="preserve"> </w:t>
      </w:r>
      <w:r>
        <w:tab/>
        <w:t>Проверка допустимости действия: только для Договоров ИБС в статусе "Создан" (без оплаты), "Закрыт с обязательствами" (все задолженности погашены).</w:t>
      </w:r>
    </w:p>
    <w:p w:rsidR="00E100F9" w:rsidRDefault="00E100F9" w:rsidP="00E100F9">
      <w:r>
        <w:t xml:space="preserve"> </w:t>
      </w:r>
      <w:r>
        <w:tab/>
        <w:t xml:space="preserve">Реализация визуальной формы "Закрытие Договора ИБС" для подтверждения закрытия и указания причины закрытия. </w:t>
      </w:r>
    </w:p>
    <w:p w:rsidR="00E100F9" w:rsidRDefault="00E100F9" w:rsidP="00E100F9">
      <w:r>
        <w:t xml:space="preserve"> </w:t>
      </w:r>
      <w:r>
        <w:tab/>
        <w:t>Формирование нефинансовой операции "Закрытие Договора ИБС". Перевод Договора в статус "Закрыт".</w:t>
      </w:r>
    </w:p>
    <w:p w:rsidR="00E100F9" w:rsidRDefault="00E100F9" w:rsidP="00E100F9">
      <w:pPr>
        <w:pStyle w:val="3"/>
      </w:pPr>
      <w:bookmarkStart w:id="210" w:name="_Toc454971468"/>
      <w:r>
        <w:t>Автоматические процедуры обработки ИБС.</w:t>
      </w:r>
      <w:bookmarkEnd w:id="210"/>
    </w:p>
    <w:p w:rsidR="00E100F9" w:rsidRDefault="00E100F9" w:rsidP="00E100F9">
      <w:r>
        <w:t xml:space="preserve"> </w:t>
      </w:r>
      <w:r>
        <w:tab/>
        <w:t>Реализация механизма автопроцедур, запускаемый по настроенному времени либо по событию (от лица "робота" д</w:t>
      </w:r>
      <w:del w:id="211" w:author="Nikolay N. Ivashkevich" w:date="2019-03-26T10:24:00Z">
        <w:r w:rsidDel="00255D63">
          <w:delText>я</w:delText>
        </w:r>
      </w:del>
      <w:r>
        <w:t>л</w:t>
      </w:r>
      <w:ins w:id="212" w:author="Nikolay N. Ivashkevich" w:date="2019-03-26T10:24:00Z">
        <w:r w:rsidR="00255D63">
          <w:t>я</w:t>
        </w:r>
      </w:ins>
      <w:bookmarkStart w:id="213" w:name="_GoBack"/>
      <w:bookmarkEnd w:id="213"/>
      <w:r>
        <w:t xml:space="preserve"> каждого ТП).</w:t>
      </w:r>
    </w:p>
    <w:p w:rsidR="00E100F9" w:rsidRDefault="00E100F9" w:rsidP="00E100F9">
      <w:r>
        <w:t xml:space="preserve"> </w:t>
      </w:r>
      <w:r>
        <w:tab/>
        <w:t>Автоматическая пролонгация Договора ИБС при наличии действующего ДС на автопролонгацию (процедура рассчета сумм по тарифам и процедура списания с МС ФЛ).</w:t>
      </w:r>
    </w:p>
    <w:p w:rsidR="00E100F9" w:rsidRDefault="00E100F9" w:rsidP="00E100F9">
      <w:r>
        <w:t xml:space="preserve"> </w:t>
      </w:r>
      <w:r>
        <w:tab/>
        <w:t>Автоматическое закрытие Договора ИБС в случае неуплаты по истечению срока (5 дн.)</w:t>
      </w:r>
    </w:p>
    <w:p w:rsidR="00E100F9" w:rsidRDefault="00E100F9" w:rsidP="00E100F9">
      <w:r>
        <w:t xml:space="preserve"> </w:t>
      </w:r>
      <w:r>
        <w:tab/>
        <w:t>Автоматическое начисление задолженности за пользование ИБС сверх срока (в последний рабочий день месяца).</w:t>
      </w:r>
    </w:p>
    <w:p w:rsidR="00E100F9" w:rsidRDefault="00E100F9" w:rsidP="00E100F9">
      <w:r>
        <w:t xml:space="preserve"> </w:t>
      </w:r>
      <w:r>
        <w:tab/>
        <w:t>Автоматическая процедура простановки статуса "Истек срок пользования" для Договоров ИБС с истекшим сроком пользования.</w:t>
      </w:r>
    </w:p>
    <w:p w:rsidR="00E100F9" w:rsidRDefault="00E100F9" w:rsidP="00E100F9">
      <w:pPr>
        <w:pStyle w:val="3"/>
      </w:pPr>
      <w:bookmarkStart w:id="214" w:name="_Toc454971469"/>
      <w:r>
        <w:t>Интеграция с CRM Siebel</w:t>
      </w:r>
      <w:bookmarkEnd w:id="214"/>
    </w:p>
    <w:p w:rsidR="00E100F9" w:rsidRDefault="00E100F9" w:rsidP="00E100F9">
      <w:r>
        <w:t xml:space="preserve"> </w:t>
      </w:r>
      <w:r>
        <w:tab/>
        <w:t>Расширение формата контекста операции для 2 клиентов ФЛ/ЮЛ/ИП с Представителями ФЛ (макс. 4 ) с  указанием типов связи</w:t>
      </w:r>
    </w:p>
    <w:p w:rsidR="00E100F9" w:rsidRDefault="00E100F9" w:rsidP="00E100F9">
      <w:r>
        <w:t xml:space="preserve"> </w:t>
      </w:r>
      <w:r>
        <w:tab/>
        <w:t>Реализация системной функции для тематики Зибеля "Создание и обслуживание Договора ИБС с ФЛ и двухстороннего"</w:t>
      </w:r>
    </w:p>
    <w:p w:rsidR="00E100F9" w:rsidRDefault="00E100F9" w:rsidP="00E100F9">
      <w:r>
        <w:t xml:space="preserve"> </w:t>
      </w:r>
      <w:r>
        <w:tab/>
        <w:t>Реализация системной функции для тематики Зибеля "Создание и обслуживание Договора ИБС с ЮЛ"</w:t>
      </w:r>
    </w:p>
    <w:p w:rsidR="00E100F9" w:rsidRDefault="00E100F9" w:rsidP="00E100F9">
      <w:r>
        <w:lastRenderedPageBreak/>
        <w:t xml:space="preserve"> </w:t>
      </w:r>
      <w:r>
        <w:tab/>
        <w:t>Реализация системной функции для тематики Зибеля "Расчеты ФЛ по Договору ИБС"</w:t>
      </w:r>
    </w:p>
    <w:p w:rsidR="00E100F9" w:rsidRDefault="00E100F9" w:rsidP="00E100F9">
      <w:pPr>
        <w:pStyle w:val="3"/>
      </w:pPr>
      <w:bookmarkStart w:id="215" w:name="_Toc454971470"/>
      <w:r>
        <w:t>Интеграция с MDM Customer HUB</w:t>
      </w:r>
      <w:bookmarkEnd w:id="215"/>
    </w:p>
    <w:p w:rsidR="00E100F9" w:rsidRDefault="00E100F9" w:rsidP="00E100F9">
      <w:r>
        <w:t xml:space="preserve"> </w:t>
      </w:r>
      <w:r>
        <w:tab/>
        <w:t>Реализация интеграции с сервисом УСБС CustomerPartyCrossRefBS (через новый адаптер для Спектрума) для поиска/создания кросс-ссылок MDM клиента (ФЛ/ЮЛ/ИП).</w:t>
      </w:r>
    </w:p>
    <w:p w:rsidR="00E100F9" w:rsidRDefault="00E100F9" w:rsidP="00E100F9">
      <w:r>
        <w:t xml:space="preserve"> </w:t>
      </w:r>
      <w:r>
        <w:tab/>
        <w:t>Алгоритм определения внешнего ID_Клиента Спектрума для случая задублированных в МДМ клиентов</w:t>
      </w:r>
    </w:p>
    <w:p w:rsidR="00E100F9" w:rsidRDefault="00E100F9" w:rsidP="00E100F9">
      <w:r>
        <w:t xml:space="preserve"> </w:t>
      </w:r>
      <w:r>
        <w:tab/>
        <w:t>Реализация синхронизации с МДМ для всех Клиентов и их Представителей по сделке (от 1 до 4 участников)</w:t>
      </w:r>
    </w:p>
    <w:p w:rsidR="00E100F9" w:rsidRDefault="00E100F9" w:rsidP="00E100F9">
      <w:pPr>
        <w:pStyle w:val="3"/>
      </w:pPr>
      <w:bookmarkStart w:id="216" w:name="_Toc454971471"/>
      <w:r>
        <w:t>Взаимодействие с УСБС для получения доп.информации о Клиентах</w:t>
      </w:r>
      <w:bookmarkEnd w:id="216"/>
    </w:p>
    <w:p w:rsidR="00E100F9" w:rsidRDefault="00E100F9" w:rsidP="00E100F9">
      <w:r>
        <w:t xml:space="preserve"> </w:t>
      </w:r>
      <w:r>
        <w:tab/>
        <w:t>Вызов сервиса PersonAccountBS (BS179) для получения номера МС клиента ФЛ и остатка по счету.</w:t>
      </w:r>
    </w:p>
    <w:p w:rsidR="00E100F9" w:rsidRDefault="00E100F9" w:rsidP="00E100F9">
      <w:r>
        <w:t xml:space="preserve"> </w:t>
      </w:r>
      <w:r>
        <w:tab/>
        <w:t>Вызов сервиса SearchPackageProductBS (BS81) для получения пакета ДКО клиента ФЛ.</w:t>
      </w:r>
    </w:p>
    <w:p w:rsidR="00E100F9" w:rsidRDefault="00E100F9" w:rsidP="00E100F9">
      <w:pPr>
        <w:pStyle w:val="3"/>
      </w:pPr>
      <w:bookmarkStart w:id="217" w:name="_Toc454971472"/>
      <w:r>
        <w:t>Требования к ролям и разрешениям пользователей</w:t>
      </w:r>
      <w:bookmarkEnd w:id="217"/>
    </w:p>
    <w:p w:rsidR="00E100F9" w:rsidRDefault="00E100F9" w:rsidP="00E100F9">
      <w:r>
        <w:t xml:space="preserve"> </w:t>
      </w:r>
      <w:r>
        <w:tab/>
        <w:t>Подключение 4х системных функций (3 для доступа из Зибеля, 1 из Спектрума) к сущестующим ролям системы (список ролей уточняется).</w:t>
      </w:r>
    </w:p>
    <w:p w:rsidR="00E100F9" w:rsidRDefault="00E100F9" w:rsidP="00E100F9">
      <w:r>
        <w:t xml:space="preserve"> </w:t>
      </w:r>
      <w:r>
        <w:tab/>
        <w:t>Реализация разрешения "Редактирование сумм, рассчитанных по тарифам Банка, в модуле ИБС" для VIP-подразделений.</w:t>
      </w:r>
    </w:p>
    <w:p w:rsidR="00E100F9" w:rsidRDefault="00E100F9" w:rsidP="00E100F9">
      <w:r>
        <w:t xml:space="preserve"> </w:t>
      </w:r>
      <w:r>
        <w:tab/>
        <w:t>Подключение нового разрешения к  существующим ролям системы (список ролей уточняется), уполномоченных работать с клиентами по индивидуальным тарифам.</w:t>
      </w:r>
    </w:p>
    <w:p w:rsidR="00E100F9" w:rsidRDefault="00E100F9" w:rsidP="00E100F9">
      <w:r>
        <w:t xml:space="preserve"> </w:t>
      </w:r>
      <w:r>
        <w:tab/>
        <w:t>Подключение 4х новых справочников Модуля ИБС к новой роли Администратора ИБС (?)</w:t>
      </w:r>
    </w:p>
    <w:p w:rsidR="00AA7190" w:rsidRPr="0050162D" w:rsidRDefault="00AA7190" w:rsidP="00280C4B">
      <w:pPr>
        <w:pStyle w:val="2"/>
        <w:tabs>
          <w:tab w:val="clear" w:pos="3432"/>
          <w:tab w:val="num" w:pos="738"/>
        </w:tabs>
        <w:ind w:left="284"/>
        <w:rPr>
          <w:rFonts w:cs="Times New Roman"/>
          <w:b/>
        </w:rPr>
      </w:pPr>
      <w:bookmarkStart w:id="218" w:name="_Toc445491008"/>
      <w:bookmarkStart w:id="219" w:name="_Toc454971473"/>
      <w:r w:rsidRPr="0050162D">
        <w:rPr>
          <w:rFonts w:cs="Times New Roman"/>
          <w:b/>
        </w:rPr>
        <w:t>Схемы и описания бизнес-процессов в рамках реализуемой функциональности</w:t>
      </w:r>
      <w:bookmarkEnd w:id="218"/>
      <w:bookmarkEnd w:id="219"/>
      <w:r w:rsidRPr="0050162D">
        <w:rPr>
          <w:rFonts w:cs="Times New Roman"/>
          <w:b/>
        </w:rPr>
        <w:tab/>
      </w:r>
    </w:p>
    <w:p w:rsidR="00AA7190" w:rsidRPr="0050162D" w:rsidRDefault="00AA7190" w:rsidP="00280C4B">
      <w:pPr>
        <w:pStyle w:val="2"/>
        <w:tabs>
          <w:tab w:val="clear" w:pos="3432"/>
          <w:tab w:val="num" w:pos="738"/>
        </w:tabs>
        <w:ind w:left="284"/>
        <w:rPr>
          <w:rFonts w:cs="Times New Roman"/>
          <w:b/>
        </w:rPr>
      </w:pPr>
      <w:bookmarkStart w:id="220" w:name="_Toc445491009"/>
      <w:bookmarkStart w:id="221" w:name="_Toc454971474"/>
      <w:r w:rsidRPr="0050162D">
        <w:rPr>
          <w:rFonts w:cs="Times New Roman"/>
          <w:b/>
        </w:rPr>
        <w:t>Роли участников бизнес-процесса, требования к правам доступа и информационной безопасности</w:t>
      </w:r>
      <w:bookmarkEnd w:id="220"/>
      <w:bookmarkEnd w:id="221"/>
      <w:r w:rsidRPr="0050162D">
        <w:rPr>
          <w:rFonts w:cs="Times New Roman"/>
          <w:b/>
        </w:rPr>
        <w:tab/>
      </w:r>
    </w:p>
    <w:p w:rsidR="007018ED" w:rsidRPr="00614F4E" w:rsidRDefault="007018ED" w:rsidP="0084209F">
      <w:pPr>
        <w:pStyle w:val="af5"/>
        <w:numPr>
          <w:ilvl w:val="0"/>
          <w:numId w:val="27"/>
        </w:numPr>
        <w:jc w:val="left"/>
      </w:pPr>
      <w:bookmarkStart w:id="222" w:name="_Toc445491010"/>
      <w:r>
        <w:t>Новая роль «</w:t>
      </w:r>
      <w:r w:rsidRPr="0050162D">
        <w:t>Администратор ИБС</w:t>
      </w:r>
      <w:r>
        <w:t>» для настройки справочников модуля ИБС (4 новых справочника).</w:t>
      </w:r>
    </w:p>
    <w:p w:rsidR="008B30AB" w:rsidRDefault="007018ED" w:rsidP="0084209F">
      <w:pPr>
        <w:pStyle w:val="af5"/>
        <w:numPr>
          <w:ilvl w:val="0"/>
          <w:numId w:val="27"/>
        </w:numPr>
        <w:jc w:val="left"/>
      </w:pPr>
      <w:r w:rsidRPr="00F65242">
        <w:t xml:space="preserve">Подключение </w:t>
      </w:r>
      <w:r w:rsidR="008B30AB" w:rsidRPr="00F65242">
        <w:t xml:space="preserve">4х системных функций </w:t>
      </w:r>
      <w:r w:rsidR="008B30AB">
        <w:t xml:space="preserve">(в разрезе тематик Зибеля + доступ из Спектрума) </w:t>
      </w:r>
      <w:r w:rsidRPr="00F65242">
        <w:t>к сущест</w:t>
      </w:r>
      <w:r>
        <w:t>в</w:t>
      </w:r>
      <w:r w:rsidRPr="00F65242">
        <w:t>ующим ролям системы</w:t>
      </w:r>
      <w:r>
        <w:t xml:space="preserve">: </w:t>
      </w:r>
    </w:p>
    <w:p w:rsidR="008B30AB" w:rsidRDefault="009062F2" w:rsidP="0084209F">
      <w:pPr>
        <w:pStyle w:val="af5"/>
        <w:numPr>
          <w:ilvl w:val="0"/>
          <w:numId w:val="30"/>
        </w:numPr>
        <w:jc w:val="left"/>
      </w:pPr>
      <w:r>
        <w:t>Операционист-кассир</w:t>
      </w:r>
      <w:r w:rsidR="007018ED">
        <w:t>,</w:t>
      </w:r>
    </w:p>
    <w:p w:rsidR="008B30AB" w:rsidRDefault="009062F2" w:rsidP="0084209F">
      <w:pPr>
        <w:pStyle w:val="af5"/>
        <w:numPr>
          <w:ilvl w:val="0"/>
          <w:numId w:val="30"/>
        </w:numPr>
        <w:jc w:val="left"/>
      </w:pPr>
      <w:r>
        <w:t>Старший операционист-кассир</w:t>
      </w:r>
      <w:r w:rsidR="007018ED">
        <w:t xml:space="preserve">, </w:t>
      </w:r>
    </w:p>
    <w:p w:rsidR="008B30AB" w:rsidRDefault="009062F2" w:rsidP="0084209F">
      <w:pPr>
        <w:pStyle w:val="af5"/>
        <w:numPr>
          <w:ilvl w:val="0"/>
          <w:numId w:val="30"/>
        </w:numPr>
        <w:jc w:val="left"/>
      </w:pPr>
      <w:r>
        <w:t>О</w:t>
      </w:r>
      <w:r w:rsidR="007018ED">
        <w:t>п</w:t>
      </w:r>
      <w:r>
        <w:t>ерационист-кассир универсальный</w:t>
      </w:r>
      <w:r w:rsidR="007018ED">
        <w:t xml:space="preserve">, </w:t>
      </w:r>
    </w:p>
    <w:p w:rsidR="009062F2" w:rsidRDefault="009062F2" w:rsidP="0084209F">
      <w:pPr>
        <w:pStyle w:val="af5"/>
        <w:numPr>
          <w:ilvl w:val="0"/>
          <w:numId w:val="30"/>
        </w:numPr>
        <w:jc w:val="left"/>
      </w:pPr>
      <w:r>
        <w:t>С</w:t>
      </w:r>
      <w:r w:rsidR="007018ED">
        <w:t>тарший оп</w:t>
      </w:r>
      <w:r>
        <w:t>ерационист-кассир универсальный,</w:t>
      </w:r>
    </w:p>
    <w:p w:rsidR="007018ED" w:rsidRDefault="009062F2" w:rsidP="0084209F">
      <w:pPr>
        <w:pStyle w:val="af5"/>
        <w:numPr>
          <w:ilvl w:val="0"/>
          <w:numId w:val="30"/>
        </w:numPr>
        <w:jc w:val="left"/>
      </w:pPr>
      <w:r>
        <w:t>Директор ТП</w:t>
      </w:r>
      <w:r w:rsidR="007018ED">
        <w:t>.</w:t>
      </w:r>
    </w:p>
    <w:p w:rsidR="007018ED" w:rsidRDefault="007018ED" w:rsidP="0084209F">
      <w:pPr>
        <w:pStyle w:val="af5"/>
        <w:numPr>
          <w:ilvl w:val="0"/>
          <w:numId w:val="27"/>
        </w:numPr>
        <w:jc w:val="left"/>
      </w:pPr>
      <w:r w:rsidRPr="00F65242">
        <w:t>Реализация разрешения "Редактирование сумм, рассчитанных по тарифам Банка, в модуле ИБС" для VIP-подразделений с использованием его на всех "расчетных" визуальным формам модуля ИБС.</w:t>
      </w:r>
    </w:p>
    <w:p w:rsidR="007018ED" w:rsidRDefault="007018ED" w:rsidP="0084209F">
      <w:pPr>
        <w:pStyle w:val="af5"/>
        <w:numPr>
          <w:ilvl w:val="0"/>
          <w:numId w:val="27"/>
        </w:numPr>
        <w:jc w:val="left"/>
      </w:pPr>
      <w:r w:rsidRPr="00F65242">
        <w:t>Подключение нового разрешения к  существующим ролям системы (список ролей уточняется</w:t>
      </w:r>
      <w:r w:rsidR="009062F2">
        <w:t>, в частности к роли «Директор ТП»</w:t>
      </w:r>
      <w:r w:rsidRPr="00F65242">
        <w:t>), уполномоченных работать с клиентами по индивидуальным тарифам.</w:t>
      </w:r>
    </w:p>
    <w:p w:rsidR="00280C4B" w:rsidRDefault="00280C4B" w:rsidP="00280C4B">
      <w:pPr>
        <w:pStyle w:val="af5"/>
        <w:spacing w:before="200"/>
        <w:ind w:left="630"/>
        <w:rPr>
          <w:color w:val="000000"/>
          <w:sz w:val="20"/>
        </w:rPr>
      </w:pPr>
    </w:p>
    <w:p w:rsidR="00280C4B" w:rsidRDefault="00280C4B" w:rsidP="00280C4B">
      <w:pPr>
        <w:ind w:firstLine="708"/>
      </w:pPr>
      <w:r w:rsidRPr="00280C4B">
        <w:t>Данн</w:t>
      </w:r>
      <w:r>
        <w:t>ое</w:t>
      </w:r>
      <w:r w:rsidRPr="00280C4B">
        <w:t xml:space="preserve"> БФТЗ не затрагивает изменения требований к информационной безопасности.</w:t>
      </w:r>
    </w:p>
    <w:p w:rsidR="00280C4B" w:rsidRPr="00614F4E" w:rsidRDefault="00280C4B" w:rsidP="00280C4B">
      <w:pPr>
        <w:pStyle w:val="af5"/>
        <w:ind w:left="630"/>
        <w:jc w:val="left"/>
      </w:pPr>
    </w:p>
    <w:p w:rsidR="00B46F18" w:rsidRDefault="00280C4B" w:rsidP="00280C4B">
      <w:pPr>
        <w:pStyle w:val="2"/>
        <w:tabs>
          <w:tab w:val="clear" w:pos="3432"/>
          <w:tab w:val="num" w:pos="738"/>
        </w:tabs>
        <w:ind w:left="284"/>
        <w:rPr>
          <w:rFonts w:cs="Times New Roman"/>
          <w:b/>
        </w:rPr>
      </w:pPr>
      <w:bookmarkStart w:id="223" w:name="_Toc454971475"/>
      <w:r>
        <w:rPr>
          <w:rFonts w:cs="Times New Roman"/>
          <w:b/>
        </w:rPr>
        <w:lastRenderedPageBreak/>
        <w:t>Требования к задачам и методам реализуемой функциональности</w:t>
      </w:r>
      <w:bookmarkEnd w:id="223"/>
    </w:p>
    <w:p w:rsidR="00AA7190" w:rsidRPr="0050162D" w:rsidRDefault="00AA7190" w:rsidP="00280C4B">
      <w:pPr>
        <w:pStyle w:val="2"/>
        <w:tabs>
          <w:tab w:val="clear" w:pos="3432"/>
          <w:tab w:val="num" w:pos="738"/>
        </w:tabs>
        <w:ind w:left="284"/>
        <w:rPr>
          <w:rFonts w:cs="Times New Roman"/>
          <w:b/>
        </w:rPr>
      </w:pPr>
      <w:bookmarkStart w:id="224" w:name="_Toc454971476"/>
      <w:r w:rsidRPr="0050162D">
        <w:rPr>
          <w:rFonts w:cs="Times New Roman"/>
          <w:b/>
        </w:rPr>
        <w:t>Требования к визуальным интерфейсам и эргономике</w:t>
      </w:r>
      <w:bookmarkEnd w:id="222"/>
      <w:bookmarkEnd w:id="224"/>
      <w:r w:rsidRPr="0050162D">
        <w:rPr>
          <w:rFonts w:cs="Times New Roman"/>
          <w:b/>
        </w:rPr>
        <w:tab/>
      </w:r>
    </w:p>
    <w:p w:rsidR="007018ED" w:rsidRPr="007F5D86" w:rsidRDefault="007018ED" w:rsidP="007018ED">
      <w:pPr>
        <w:rPr>
          <w:b/>
          <w:i/>
          <w:u w:val="single"/>
        </w:rPr>
      </w:pPr>
      <w:bookmarkStart w:id="225" w:name="_Toc445491011"/>
      <w:r w:rsidRPr="007F5D86">
        <w:rPr>
          <w:b/>
          <w:i/>
          <w:u w:val="single"/>
        </w:rPr>
        <w:t>Новые визуальные интерфейсы</w:t>
      </w:r>
      <w:r w:rsidR="008B2734">
        <w:rPr>
          <w:b/>
          <w:i/>
          <w:u w:val="single"/>
        </w:rPr>
        <w:t xml:space="preserve"> (всего 42)</w:t>
      </w:r>
      <w:r w:rsidRPr="007F5D86">
        <w:rPr>
          <w:b/>
          <w:i/>
          <w:u w:val="single"/>
        </w:rPr>
        <w:t>:</w:t>
      </w:r>
    </w:p>
    <w:p w:rsidR="00C42479" w:rsidRDefault="00C42479" w:rsidP="0084209F">
      <w:pPr>
        <w:pStyle w:val="af5"/>
        <w:numPr>
          <w:ilvl w:val="0"/>
          <w:numId w:val="28"/>
        </w:numPr>
        <w:jc w:val="left"/>
      </w:pPr>
      <w:r>
        <w:t>Реализация «Реестра Договоров ИБС» с параметрами</w:t>
      </w:r>
      <w:r w:rsidR="00364682">
        <w:t>: настраиваемая</w:t>
      </w:r>
      <w:r>
        <w:t xml:space="preserve"> функциональность, внешний фильтр:  Клиент_1 </w:t>
      </w:r>
      <w:r w:rsidRPr="00C42479">
        <w:t xml:space="preserve">&amp; </w:t>
      </w:r>
      <w:r>
        <w:t>Клиент_2 – сложный интерфейс.</w:t>
      </w:r>
    </w:p>
    <w:p w:rsidR="00364682" w:rsidRDefault="00B13600" w:rsidP="0084209F">
      <w:pPr>
        <w:pStyle w:val="af5"/>
        <w:numPr>
          <w:ilvl w:val="0"/>
          <w:numId w:val="28"/>
        </w:numPr>
        <w:jc w:val="left"/>
      </w:pPr>
      <w:r w:rsidRPr="00B13600">
        <w:t>Реализация основной формы "Заключения Договора ИБС"</w:t>
      </w:r>
      <w:r w:rsidR="00364682">
        <w:t xml:space="preserve"> – сложный интерфейс.</w:t>
      </w:r>
    </w:p>
    <w:p w:rsidR="00C42479" w:rsidRDefault="00364682" w:rsidP="0084209F">
      <w:pPr>
        <w:pStyle w:val="af5"/>
        <w:numPr>
          <w:ilvl w:val="0"/>
          <w:numId w:val="28"/>
        </w:numPr>
        <w:jc w:val="left"/>
      </w:pPr>
      <w:r w:rsidRPr="00364682">
        <w:t>Реализация дополнительной формы "Заключения Договора ИБС" с определением периодов доступа, заполнением документов, требуемых для доступа к ИБС, ввода специфических параметров для ипотечной сделки</w:t>
      </w:r>
      <w:r>
        <w:t xml:space="preserve"> – сложный интерфейс.</w:t>
      </w:r>
    </w:p>
    <w:p w:rsidR="00364682" w:rsidRDefault="00364682" w:rsidP="0084209F">
      <w:pPr>
        <w:pStyle w:val="af5"/>
        <w:numPr>
          <w:ilvl w:val="0"/>
          <w:numId w:val="28"/>
        </w:numPr>
        <w:jc w:val="left"/>
      </w:pPr>
      <w:r>
        <w:t>Адаптация форм «Заключение Договора ИБС» (2 формы) к режиму редактирования сущест</w:t>
      </w:r>
      <w:r w:rsidR="008B2734">
        <w:t>в</w:t>
      </w:r>
      <w:r>
        <w:t>ующего Договора ИБС.</w:t>
      </w:r>
    </w:p>
    <w:p w:rsidR="00364682" w:rsidRDefault="00C13251" w:rsidP="0084209F">
      <w:pPr>
        <w:pStyle w:val="af5"/>
        <w:numPr>
          <w:ilvl w:val="0"/>
          <w:numId w:val="28"/>
        </w:numPr>
        <w:jc w:val="left"/>
      </w:pPr>
      <w:r w:rsidRPr="00C13251">
        <w:t>Реализация визуальной формы " Передача ключей по Акту п/п ИБС и ключей от  него</w:t>
      </w:r>
      <w:r>
        <w:t>" с учетом типа Договора ИБС</w:t>
      </w:r>
      <w:r w:rsidRPr="00C13251">
        <w:t>.</w:t>
      </w:r>
    </w:p>
    <w:p w:rsidR="00C13251" w:rsidRDefault="00C13251" w:rsidP="0084209F">
      <w:pPr>
        <w:pStyle w:val="af5"/>
        <w:numPr>
          <w:ilvl w:val="0"/>
          <w:numId w:val="28"/>
        </w:numPr>
        <w:jc w:val="left"/>
      </w:pPr>
      <w:r w:rsidRPr="00C13251">
        <w:t>Реализация визуальной формы "Оплата/частичный возврат ФЛ сумм по договору ИБС"</w:t>
      </w:r>
      <w:r>
        <w:t xml:space="preserve"> </w:t>
      </w:r>
      <w:r w:rsidRPr="00C13251">
        <w:t>со списком рассчитанных сумм комиссий/штрафов/доп.расходов Банка по выбранному Договору ИБС</w:t>
      </w:r>
      <w:r>
        <w:t>.</w:t>
      </w:r>
    </w:p>
    <w:p w:rsidR="00C13251" w:rsidRDefault="00C13251" w:rsidP="0084209F">
      <w:pPr>
        <w:pStyle w:val="af5"/>
        <w:numPr>
          <w:ilvl w:val="0"/>
          <w:numId w:val="28"/>
        </w:numPr>
        <w:jc w:val="left"/>
      </w:pPr>
      <w:r w:rsidRPr="00C13251">
        <w:t>Реализация визуальной формы "Учет расчетов по Договору ИБС, выполненных вне модуля ИБС" со списком рассчитанных сумм комиссий/штрафов/доп.расходов Банка по выбранному Договору ИБС.</w:t>
      </w:r>
    </w:p>
    <w:p w:rsidR="00C13251" w:rsidRDefault="00C13251" w:rsidP="0084209F">
      <w:pPr>
        <w:pStyle w:val="af5"/>
        <w:numPr>
          <w:ilvl w:val="0"/>
          <w:numId w:val="28"/>
        </w:numPr>
        <w:jc w:val="left"/>
      </w:pPr>
      <w:r w:rsidRPr="00C13251">
        <w:t>Реализация визуальной формы "Дополнительное соглашение о замене ИБС" с указанием, по чьей вине выполняется замена и необходимости вскрытия с возможностью выбора нового ИБС.</w:t>
      </w:r>
    </w:p>
    <w:p w:rsidR="00C13251" w:rsidRDefault="00C13251" w:rsidP="0084209F">
      <w:pPr>
        <w:pStyle w:val="af5"/>
        <w:numPr>
          <w:ilvl w:val="0"/>
          <w:numId w:val="28"/>
        </w:numPr>
        <w:jc w:val="left"/>
      </w:pPr>
      <w:r w:rsidRPr="00C13251">
        <w:t>Реализация визуальной формы "Замена ключей от ИБС" с указанием, по чьей вине выполняется замена и необходимости вскрытия.</w:t>
      </w:r>
    </w:p>
    <w:p w:rsidR="00DD716B" w:rsidRDefault="00DD716B" w:rsidP="0084209F">
      <w:pPr>
        <w:pStyle w:val="af5"/>
        <w:numPr>
          <w:ilvl w:val="0"/>
          <w:numId w:val="28"/>
        </w:numPr>
        <w:jc w:val="left"/>
      </w:pPr>
      <w:r w:rsidRPr="00DD716B">
        <w:t>Реализация визуальной формы "Дополнительное соглашение об изменении местоположения ИБС" с выбором нового ТП (в рамках одного филиала) и выбором нового ИБС в новом ТП.</w:t>
      </w:r>
    </w:p>
    <w:p w:rsidR="00DD716B" w:rsidRDefault="00DD716B" w:rsidP="0084209F">
      <w:pPr>
        <w:pStyle w:val="af5"/>
        <w:numPr>
          <w:ilvl w:val="0"/>
          <w:numId w:val="28"/>
        </w:numPr>
        <w:jc w:val="left"/>
      </w:pPr>
      <w:r w:rsidRPr="00DD716B">
        <w:t>Реализация визуальной формы "Дополнительное соглашение о внесении изменений в условия доступа к ИБС" с новым определением периодов доступа и корректировкой документов, требуемых для доступа к ИБС.</w:t>
      </w:r>
    </w:p>
    <w:p w:rsidR="00DD716B" w:rsidRDefault="00DD716B" w:rsidP="0084209F">
      <w:pPr>
        <w:pStyle w:val="af5"/>
        <w:numPr>
          <w:ilvl w:val="0"/>
          <w:numId w:val="28"/>
        </w:numPr>
        <w:jc w:val="left"/>
      </w:pPr>
      <w:r w:rsidRPr="00DD716B">
        <w:t>Реализация визуальной формы "Дополнительное соглашение о продлении срока пользования ИБС (пролонгация)" с определением нового срока действия договора ИБС и изменением периодов доступа к ИБС (для 2,3 и 4 типов договора).</w:t>
      </w:r>
    </w:p>
    <w:p w:rsidR="00DD716B" w:rsidRDefault="00DD716B" w:rsidP="0084209F">
      <w:pPr>
        <w:pStyle w:val="af5"/>
        <w:numPr>
          <w:ilvl w:val="0"/>
          <w:numId w:val="28"/>
        </w:numPr>
        <w:jc w:val="left"/>
      </w:pPr>
      <w:r w:rsidRPr="00DD716B">
        <w:t xml:space="preserve">Реализация визуальной формы "Дополнительное соглашение на изменение порядка продления срока пользования ИБС (автопролонгация)" с определением срока действия, на который </w:t>
      </w:r>
      <w:r>
        <w:t>авто</w:t>
      </w:r>
      <w:r w:rsidRPr="00DD716B">
        <w:t>пролонгируется Договор ИБС.</w:t>
      </w:r>
    </w:p>
    <w:p w:rsidR="00DD716B" w:rsidRDefault="00DD716B" w:rsidP="0084209F">
      <w:pPr>
        <w:pStyle w:val="af5"/>
        <w:numPr>
          <w:ilvl w:val="0"/>
          <w:numId w:val="28"/>
        </w:numPr>
        <w:jc w:val="left"/>
      </w:pPr>
      <w:r w:rsidRPr="00DD716B">
        <w:t>Реализация визуальных форм для ввода параметров для формирования Уведомлений</w:t>
      </w:r>
      <w:r>
        <w:t xml:space="preserve"> (6 форм).</w:t>
      </w:r>
    </w:p>
    <w:p w:rsidR="001B7000" w:rsidRDefault="001B7000" w:rsidP="0084209F">
      <w:pPr>
        <w:pStyle w:val="af5"/>
        <w:numPr>
          <w:ilvl w:val="0"/>
          <w:numId w:val="28"/>
        </w:numPr>
        <w:jc w:val="left"/>
      </w:pPr>
      <w:r w:rsidRPr="00DD716B">
        <w:t xml:space="preserve">Реализация визуальных форм для ввода параметров для формирования </w:t>
      </w:r>
      <w:r>
        <w:t xml:space="preserve">массовых </w:t>
      </w:r>
      <w:r w:rsidRPr="00DD716B">
        <w:t>Уведомлений</w:t>
      </w:r>
      <w:r>
        <w:t xml:space="preserve"> (3 формы).</w:t>
      </w:r>
    </w:p>
    <w:p w:rsidR="00DD716B" w:rsidRDefault="00BD72C0" w:rsidP="0084209F">
      <w:pPr>
        <w:pStyle w:val="af5"/>
        <w:numPr>
          <w:ilvl w:val="0"/>
          <w:numId w:val="28"/>
        </w:numPr>
        <w:jc w:val="left"/>
      </w:pPr>
      <w:r w:rsidRPr="00BD72C0">
        <w:t>Реализация визуальной формы "Возврат ключей</w:t>
      </w:r>
      <w:r>
        <w:t xml:space="preserve"> </w:t>
      </w:r>
      <w:r w:rsidRPr="00C13251">
        <w:t>по Акту п/п ИБС и ключей от  него</w:t>
      </w:r>
      <w:r w:rsidRPr="00BD72C0">
        <w:t>" с учетом типа Договора ИБС.</w:t>
      </w:r>
    </w:p>
    <w:p w:rsidR="00BD72C0" w:rsidRDefault="00BD72C0" w:rsidP="0084209F">
      <w:pPr>
        <w:pStyle w:val="af5"/>
        <w:numPr>
          <w:ilvl w:val="0"/>
          <w:numId w:val="28"/>
        </w:numPr>
        <w:jc w:val="left"/>
      </w:pPr>
      <w:r w:rsidRPr="00BD72C0">
        <w:t xml:space="preserve">Реализация визуальной формы "Досрочное расторжение Договора ИБС" с указанием, по чьей инициативе </w:t>
      </w:r>
      <w:r>
        <w:t xml:space="preserve">выполняется </w:t>
      </w:r>
      <w:r w:rsidRPr="00BD72C0">
        <w:t>расторжение, наличия порчи ИБС.</w:t>
      </w:r>
    </w:p>
    <w:p w:rsidR="00BD72C0" w:rsidRDefault="00BD72C0" w:rsidP="0084209F">
      <w:pPr>
        <w:pStyle w:val="af5"/>
        <w:numPr>
          <w:ilvl w:val="0"/>
          <w:numId w:val="28"/>
        </w:numPr>
        <w:jc w:val="left"/>
      </w:pPr>
      <w:r w:rsidRPr="00BD72C0">
        <w:t>Реализация визуальной формы "Закрытие Договора ИБС по истечении срока действия" с указанием  наличия порчи ИБС.</w:t>
      </w:r>
    </w:p>
    <w:p w:rsidR="00BD72C0" w:rsidRDefault="00BD72C0" w:rsidP="0084209F">
      <w:pPr>
        <w:pStyle w:val="af5"/>
        <w:numPr>
          <w:ilvl w:val="0"/>
          <w:numId w:val="28"/>
        </w:numPr>
        <w:jc w:val="left"/>
      </w:pPr>
      <w:r w:rsidRPr="00BD72C0">
        <w:t>Реализация визуальной формы "Вскрытие ИБС с прекращением действия Договора" с указанием  необходимости вскрытия ИБС и по чьей вине.</w:t>
      </w:r>
    </w:p>
    <w:p w:rsidR="00BD72C0" w:rsidRDefault="00D840AF" w:rsidP="0084209F">
      <w:pPr>
        <w:pStyle w:val="af5"/>
        <w:numPr>
          <w:ilvl w:val="0"/>
          <w:numId w:val="28"/>
        </w:numPr>
        <w:jc w:val="left"/>
      </w:pPr>
      <w:r w:rsidRPr="00D840AF">
        <w:t>Реализация визуальной формы "Вскрытие ИБС с прекращением действия Договора в отсутствие Клиента" с указанием  необходимости вскрытия ИБС и по чьей вине.</w:t>
      </w:r>
    </w:p>
    <w:p w:rsidR="00D840AF" w:rsidRDefault="00D840AF" w:rsidP="0084209F">
      <w:pPr>
        <w:pStyle w:val="af5"/>
        <w:numPr>
          <w:ilvl w:val="0"/>
          <w:numId w:val="28"/>
        </w:numPr>
        <w:jc w:val="left"/>
      </w:pPr>
      <w:r w:rsidRPr="00D840AF">
        <w:t xml:space="preserve">Реализация визуальной формы "Безакцептная оплата ФЛ сумм по договору ИБС" со списком рассчитанных сумм комиссий/штрафов/доп.расходов Банка и </w:t>
      </w:r>
      <w:r>
        <w:t xml:space="preserve">с </w:t>
      </w:r>
      <w:r w:rsidRPr="00D840AF">
        <w:t>выбором Клиента ФЛ.</w:t>
      </w:r>
    </w:p>
    <w:p w:rsidR="007018ED" w:rsidRDefault="00D840AF" w:rsidP="0084209F">
      <w:pPr>
        <w:pStyle w:val="af5"/>
        <w:numPr>
          <w:ilvl w:val="0"/>
          <w:numId w:val="28"/>
        </w:numPr>
        <w:jc w:val="left"/>
      </w:pPr>
      <w:r w:rsidRPr="00D840AF">
        <w:lastRenderedPageBreak/>
        <w:t>Реализация визуальной формы "Завершение вскрытия ИБС с прекращением действия Договора ИБС" с подтверждением действия.</w:t>
      </w:r>
    </w:p>
    <w:p w:rsidR="00D840AF" w:rsidRDefault="00D840AF" w:rsidP="0084209F">
      <w:pPr>
        <w:pStyle w:val="af5"/>
        <w:numPr>
          <w:ilvl w:val="0"/>
          <w:numId w:val="28"/>
        </w:numPr>
        <w:jc w:val="left"/>
      </w:pPr>
      <w:r w:rsidRPr="00D840AF">
        <w:t>Реализация визуальной формы "Учет расходов Банка сверх тарифа" для ввода/корректировки суммы расходов и комментария к ним.</w:t>
      </w:r>
    </w:p>
    <w:p w:rsidR="00D840AF" w:rsidRDefault="00D840AF" w:rsidP="0084209F">
      <w:pPr>
        <w:pStyle w:val="af5"/>
        <w:numPr>
          <w:ilvl w:val="0"/>
          <w:numId w:val="28"/>
        </w:numPr>
        <w:jc w:val="left"/>
      </w:pPr>
      <w:r w:rsidRPr="00D840AF">
        <w:t>Визуальная форма "Информации о действиях по Договору вне модуля ИБС" для ввода новой информации/ просмотра написанной ранее.</w:t>
      </w:r>
    </w:p>
    <w:p w:rsidR="00D840AF" w:rsidRDefault="00D840AF" w:rsidP="0084209F">
      <w:pPr>
        <w:pStyle w:val="af5"/>
        <w:numPr>
          <w:ilvl w:val="0"/>
          <w:numId w:val="28"/>
        </w:numPr>
        <w:jc w:val="left"/>
      </w:pPr>
      <w:r w:rsidRPr="00D840AF">
        <w:t>Визуальная форма "Списание задолженности за счет сформированных резервов" для подтверждения списания задолженностей.</w:t>
      </w:r>
    </w:p>
    <w:p w:rsidR="00D840AF" w:rsidRDefault="00D840AF" w:rsidP="0084209F">
      <w:pPr>
        <w:pStyle w:val="af5"/>
        <w:numPr>
          <w:ilvl w:val="0"/>
          <w:numId w:val="28"/>
        </w:numPr>
        <w:jc w:val="left"/>
      </w:pPr>
      <w:r w:rsidRPr="00D840AF">
        <w:t>Реализация визуальной формы "Отмена оплаты/частичного возврата ФЛ сумм по договору ИБС"со списком рассчитанных сумм комиссий/штрафов/доп.расходов Банка по выбранному Договору ИБС.</w:t>
      </w:r>
    </w:p>
    <w:p w:rsidR="008B2734" w:rsidRDefault="008B2734" w:rsidP="0084209F">
      <w:pPr>
        <w:pStyle w:val="af5"/>
        <w:numPr>
          <w:ilvl w:val="0"/>
          <w:numId w:val="28"/>
        </w:numPr>
        <w:jc w:val="left"/>
      </w:pPr>
      <w:r w:rsidRPr="008B2734">
        <w:t>Реализация визуальной формы "Закрытие Договора ИБС" для подтверждения закрытия и указания причины закрытия.</w:t>
      </w:r>
    </w:p>
    <w:p w:rsidR="009062F2" w:rsidRDefault="009062F2" w:rsidP="0084209F">
      <w:pPr>
        <w:pStyle w:val="af5"/>
        <w:numPr>
          <w:ilvl w:val="0"/>
          <w:numId w:val="28"/>
        </w:numPr>
        <w:jc w:val="left"/>
      </w:pPr>
      <w:r>
        <w:t>Справочник «</w:t>
      </w:r>
      <w:r w:rsidRPr="000A5F8B">
        <w:t>Шаблоны наименований документов, требуемых для доступа к ИБС</w:t>
      </w:r>
      <w:r>
        <w:t>» (2 формы)</w:t>
      </w:r>
    </w:p>
    <w:p w:rsidR="009062F2" w:rsidRDefault="009062F2" w:rsidP="0084209F">
      <w:pPr>
        <w:pStyle w:val="af5"/>
        <w:numPr>
          <w:ilvl w:val="0"/>
          <w:numId w:val="28"/>
        </w:numPr>
        <w:jc w:val="left"/>
      </w:pPr>
      <w:r>
        <w:t>Справочник «Пакеты ДКО» (2 формы)</w:t>
      </w:r>
    </w:p>
    <w:p w:rsidR="009062F2" w:rsidRDefault="009062F2" w:rsidP="0084209F">
      <w:pPr>
        <w:pStyle w:val="af5"/>
        <w:numPr>
          <w:ilvl w:val="0"/>
          <w:numId w:val="28"/>
        </w:numPr>
      </w:pPr>
      <w:r>
        <w:t>Тарифные планы для пакетов ДКО,</w:t>
      </w:r>
    </w:p>
    <w:p w:rsidR="009062F2" w:rsidRDefault="009062F2" w:rsidP="0084209F">
      <w:pPr>
        <w:pStyle w:val="af5"/>
        <w:numPr>
          <w:ilvl w:val="0"/>
          <w:numId w:val="28"/>
        </w:numPr>
        <w:jc w:val="left"/>
      </w:pPr>
      <w:r w:rsidRPr="00F65242">
        <w:t>Реализация пользовательского интерфейса для Клиента ЮЛ</w:t>
      </w:r>
    </w:p>
    <w:p w:rsidR="009062F2" w:rsidRDefault="009062F2" w:rsidP="0084209F">
      <w:pPr>
        <w:pStyle w:val="af5"/>
        <w:numPr>
          <w:ilvl w:val="0"/>
          <w:numId w:val="28"/>
        </w:numPr>
        <w:jc w:val="left"/>
      </w:pPr>
      <w:r w:rsidRPr="00F9504C">
        <w:t>Реализация пользовательского интерфейса для Клиента ИП</w:t>
      </w:r>
    </w:p>
    <w:p w:rsidR="008B2734" w:rsidRDefault="008B2734" w:rsidP="008B2734">
      <w:pPr>
        <w:pStyle w:val="af5"/>
        <w:ind w:left="630"/>
        <w:jc w:val="left"/>
      </w:pPr>
    </w:p>
    <w:p w:rsidR="00D840AF" w:rsidRDefault="00D840AF" w:rsidP="007018ED">
      <w:pPr>
        <w:jc w:val="left"/>
      </w:pPr>
    </w:p>
    <w:p w:rsidR="007018ED" w:rsidRPr="00AD0659" w:rsidRDefault="007018ED" w:rsidP="00AD0659">
      <w:pPr>
        <w:rPr>
          <w:b/>
          <w:i/>
          <w:u w:val="single"/>
        </w:rPr>
      </w:pPr>
      <w:r w:rsidRPr="00AD0659">
        <w:rPr>
          <w:b/>
          <w:i/>
          <w:u w:val="single"/>
        </w:rPr>
        <w:t>Изменяемые визуальные интерфейсы</w:t>
      </w:r>
      <w:r w:rsidR="008B2734">
        <w:rPr>
          <w:b/>
          <w:i/>
          <w:u w:val="single"/>
        </w:rPr>
        <w:t xml:space="preserve"> (всего </w:t>
      </w:r>
      <w:r w:rsidR="00962779">
        <w:rPr>
          <w:b/>
          <w:i/>
          <w:u w:val="single"/>
        </w:rPr>
        <w:t>10</w:t>
      </w:r>
      <w:r w:rsidR="008B2734">
        <w:rPr>
          <w:b/>
          <w:i/>
          <w:u w:val="single"/>
        </w:rPr>
        <w:t>)</w:t>
      </w:r>
      <w:r w:rsidRPr="00AD0659">
        <w:rPr>
          <w:b/>
          <w:i/>
          <w:u w:val="single"/>
        </w:rPr>
        <w:t>:</w:t>
      </w:r>
    </w:p>
    <w:p w:rsidR="007018ED" w:rsidRDefault="007018ED" w:rsidP="0084209F">
      <w:pPr>
        <w:pStyle w:val="af5"/>
        <w:numPr>
          <w:ilvl w:val="0"/>
          <w:numId w:val="29"/>
        </w:numPr>
        <w:jc w:val="left"/>
      </w:pPr>
      <w:r>
        <w:t>Справочник подразделений Банка</w:t>
      </w:r>
      <w:r w:rsidR="00962779">
        <w:t>,</w:t>
      </w:r>
    </w:p>
    <w:p w:rsidR="007018ED" w:rsidRDefault="007018ED" w:rsidP="0084209F">
      <w:pPr>
        <w:pStyle w:val="af5"/>
        <w:numPr>
          <w:ilvl w:val="0"/>
          <w:numId w:val="29"/>
        </w:numPr>
        <w:jc w:val="left"/>
      </w:pPr>
      <w:r>
        <w:t>Закрытие ОД (добавление контролей)</w:t>
      </w:r>
      <w:r w:rsidR="00962779">
        <w:t>,</w:t>
      </w:r>
    </w:p>
    <w:p w:rsidR="007F7E1E" w:rsidRDefault="007F7E1E" w:rsidP="0084209F">
      <w:pPr>
        <w:pStyle w:val="af5"/>
        <w:numPr>
          <w:ilvl w:val="0"/>
          <w:numId w:val="29"/>
        </w:numPr>
        <w:jc w:val="left"/>
      </w:pPr>
      <w:r>
        <w:t>Банковские продукты,</w:t>
      </w:r>
    </w:p>
    <w:p w:rsidR="007F7E1E" w:rsidRDefault="007F7E1E" w:rsidP="0084209F">
      <w:pPr>
        <w:pStyle w:val="af5"/>
        <w:numPr>
          <w:ilvl w:val="0"/>
          <w:numId w:val="29"/>
        </w:numPr>
        <w:jc w:val="left"/>
      </w:pPr>
      <w:r>
        <w:t>Банковские услуги (в разрезе типов комиссий и штрафов),</w:t>
      </w:r>
    </w:p>
    <w:p w:rsidR="007018ED" w:rsidRDefault="007018ED" w:rsidP="0084209F">
      <w:pPr>
        <w:pStyle w:val="af5"/>
        <w:numPr>
          <w:ilvl w:val="0"/>
          <w:numId w:val="29"/>
        </w:numPr>
        <w:jc w:val="left"/>
      </w:pPr>
      <w:r>
        <w:t>Тарифные планы,</w:t>
      </w:r>
    </w:p>
    <w:p w:rsidR="007F7E1E" w:rsidRDefault="007F7E1E" w:rsidP="0084209F">
      <w:pPr>
        <w:pStyle w:val="af5"/>
        <w:numPr>
          <w:ilvl w:val="0"/>
          <w:numId w:val="29"/>
        </w:numPr>
        <w:jc w:val="left"/>
      </w:pPr>
      <w:r>
        <w:t>Тарифные планы Банковского продукта.</w:t>
      </w:r>
    </w:p>
    <w:p w:rsidR="007018ED" w:rsidRDefault="007018ED" w:rsidP="0084209F">
      <w:pPr>
        <w:pStyle w:val="af5"/>
        <w:numPr>
          <w:ilvl w:val="0"/>
          <w:numId w:val="29"/>
        </w:numPr>
        <w:jc w:val="left"/>
      </w:pPr>
      <w:r>
        <w:t>Справочник ИБС (2 формы)</w:t>
      </w:r>
    </w:p>
    <w:p w:rsidR="007018ED" w:rsidRDefault="007018ED" w:rsidP="0084209F">
      <w:pPr>
        <w:pStyle w:val="af5"/>
        <w:numPr>
          <w:ilvl w:val="0"/>
          <w:numId w:val="29"/>
        </w:numPr>
        <w:jc w:val="left"/>
      </w:pPr>
      <w:r>
        <w:t>Справочник «Размеры ИБС» (2 формы)</w:t>
      </w:r>
    </w:p>
    <w:p w:rsidR="00AA7190" w:rsidRDefault="00AA7190" w:rsidP="00280C4B">
      <w:pPr>
        <w:pStyle w:val="2"/>
        <w:tabs>
          <w:tab w:val="clear" w:pos="3432"/>
          <w:tab w:val="num" w:pos="738"/>
        </w:tabs>
        <w:ind w:left="284"/>
        <w:rPr>
          <w:rFonts w:cs="Times New Roman"/>
          <w:b/>
        </w:rPr>
      </w:pPr>
      <w:bookmarkStart w:id="226" w:name="_Toc454971477"/>
      <w:r w:rsidRPr="0050162D">
        <w:rPr>
          <w:rFonts w:cs="Times New Roman"/>
          <w:b/>
        </w:rPr>
        <w:t>Требования к печатным формам и отчетности</w:t>
      </w:r>
      <w:bookmarkEnd w:id="225"/>
      <w:bookmarkEnd w:id="226"/>
    </w:p>
    <w:p w:rsidR="00364682" w:rsidRPr="001350AC" w:rsidRDefault="00364682" w:rsidP="00364682">
      <w:pPr>
        <w:rPr>
          <w:b/>
          <w:i/>
          <w:u w:val="single"/>
        </w:rPr>
      </w:pPr>
      <w:r w:rsidRPr="001350AC">
        <w:rPr>
          <w:b/>
          <w:i/>
          <w:u w:val="single"/>
        </w:rPr>
        <w:t>Новые печатные формы</w:t>
      </w:r>
      <w:r w:rsidR="00C13251">
        <w:rPr>
          <w:b/>
          <w:i/>
          <w:u w:val="single"/>
        </w:rPr>
        <w:t xml:space="preserve"> (всего 29)</w:t>
      </w:r>
      <w:r w:rsidRPr="001350AC">
        <w:rPr>
          <w:b/>
          <w:i/>
          <w:u w:val="single"/>
        </w:rPr>
        <w:t>:</w:t>
      </w:r>
    </w:p>
    <w:p w:rsidR="00962779" w:rsidRDefault="00962779" w:rsidP="0084209F">
      <w:pPr>
        <w:pStyle w:val="af5"/>
        <w:numPr>
          <w:ilvl w:val="0"/>
          <w:numId w:val="34"/>
        </w:numPr>
        <w:jc w:val="left"/>
      </w:pPr>
      <w:r>
        <w:t>Договоры ИБС:</w:t>
      </w:r>
    </w:p>
    <w:p w:rsidR="00364682" w:rsidRDefault="00364682" w:rsidP="0084209F">
      <w:pPr>
        <w:pStyle w:val="af5"/>
        <w:numPr>
          <w:ilvl w:val="1"/>
          <w:numId w:val="34"/>
        </w:numPr>
        <w:jc w:val="left"/>
      </w:pPr>
      <w:r w:rsidRPr="00364682">
        <w:t>Приложение 1 к Приказу (Дог</w:t>
      </w:r>
      <w:r>
        <w:t>овор</w:t>
      </w:r>
      <w:r w:rsidRPr="00364682">
        <w:t xml:space="preserve"> ИБС 1 клиент)</w:t>
      </w:r>
    </w:p>
    <w:p w:rsidR="00364682" w:rsidRDefault="00364682" w:rsidP="0084209F">
      <w:pPr>
        <w:pStyle w:val="af5"/>
        <w:numPr>
          <w:ilvl w:val="1"/>
          <w:numId w:val="34"/>
        </w:numPr>
        <w:jc w:val="left"/>
      </w:pPr>
      <w:r w:rsidRPr="00364682">
        <w:t>Приложение 2 к Приказу (Дог</w:t>
      </w:r>
      <w:r>
        <w:t>овор</w:t>
      </w:r>
      <w:r w:rsidRPr="00364682">
        <w:t xml:space="preserve"> ИБС особые условия)</w:t>
      </w:r>
    </w:p>
    <w:p w:rsidR="00364682" w:rsidRDefault="00364682" w:rsidP="0084209F">
      <w:pPr>
        <w:pStyle w:val="af5"/>
        <w:numPr>
          <w:ilvl w:val="1"/>
          <w:numId w:val="34"/>
        </w:numPr>
        <w:jc w:val="left"/>
      </w:pPr>
      <w:r w:rsidRPr="00364682">
        <w:t>Приложение 3 к Приказу (Дог</w:t>
      </w:r>
      <w:r>
        <w:t>овор</w:t>
      </w:r>
      <w:r w:rsidRPr="00364682">
        <w:t xml:space="preserve"> ИБС совместн доступ)</w:t>
      </w:r>
    </w:p>
    <w:p w:rsidR="00364682" w:rsidRDefault="00364682" w:rsidP="0084209F">
      <w:pPr>
        <w:pStyle w:val="af5"/>
        <w:numPr>
          <w:ilvl w:val="1"/>
          <w:numId w:val="34"/>
        </w:numPr>
        <w:jc w:val="left"/>
      </w:pPr>
      <w:r w:rsidRPr="00364682">
        <w:t>Приложение № 4 к Приказу (Дог</w:t>
      </w:r>
      <w:r>
        <w:t xml:space="preserve">овор </w:t>
      </w:r>
      <w:r w:rsidRPr="00364682">
        <w:t xml:space="preserve">ИБС </w:t>
      </w:r>
      <w:r>
        <w:t xml:space="preserve">при </w:t>
      </w:r>
      <w:r w:rsidRPr="00364682">
        <w:t>ипотеч</w:t>
      </w:r>
      <w:r>
        <w:t>ных</w:t>
      </w:r>
      <w:r w:rsidRPr="00364682">
        <w:t xml:space="preserve"> кредит</w:t>
      </w:r>
      <w:r>
        <w:t>ных сделках</w:t>
      </w:r>
      <w:r w:rsidRPr="00364682">
        <w:t>)</w:t>
      </w:r>
    </w:p>
    <w:p w:rsidR="00962779" w:rsidRDefault="00962779" w:rsidP="0084209F">
      <w:pPr>
        <w:pStyle w:val="af5"/>
        <w:numPr>
          <w:ilvl w:val="0"/>
          <w:numId w:val="34"/>
        </w:numPr>
        <w:jc w:val="left"/>
      </w:pPr>
      <w:r>
        <w:t>Дополнительные соглашения к Договору ИБС:</w:t>
      </w:r>
    </w:p>
    <w:p w:rsidR="00364682" w:rsidRDefault="001350AC" w:rsidP="0084209F">
      <w:pPr>
        <w:pStyle w:val="af5"/>
        <w:numPr>
          <w:ilvl w:val="1"/>
          <w:numId w:val="34"/>
        </w:numPr>
        <w:jc w:val="left"/>
      </w:pPr>
      <w:r w:rsidRPr="001350AC">
        <w:t>Приложение № 5 к Приказу (ДС общее)</w:t>
      </w:r>
      <w:r>
        <w:t xml:space="preserve"> - 5 вариантов заполнения.</w:t>
      </w:r>
    </w:p>
    <w:p w:rsidR="00962779" w:rsidRDefault="00962779" w:rsidP="0084209F">
      <w:pPr>
        <w:pStyle w:val="af5"/>
        <w:numPr>
          <w:ilvl w:val="0"/>
          <w:numId w:val="34"/>
        </w:numPr>
        <w:jc w:val="left"/>
      </w:pPr>
      <w:r w:rsidRPr="00962779">
        <w:rPr>
          <w:sz w:val="22"/>
          <w:szCs w:val="22"/>
        </w:rPr>
        <w:t>Акты приема-передачи ИБС и ключей от него:</w:t>
      </w:r>
    </w:p>
    <w:p w:rsidR="00D00A6D" w:rsidRPr="00D00A6D" w:rsidRDefault="00D00A6D" w:rsidP="0084209F">
      <w:pPr>
        <w:pStyle w:val="af5"/>
        <w:numPr>
          <w:ilvl w:val="1"/>
          <w:numId w:val="34"/>
        </w:numPr>
        <w:jc w:val="left"/>
      </w:pPr>
      <w:bookmarkStart w:id="227" w:name="_Toc395088449"/>
      <w:bookmarkStart w:id="228" w:name="_Toc413746433"/>
      <w:bookmarkStart w:id="229" w:name="_Toc414263781"/>
      <w:bookmarkStart w:id="230" w:name="_Toc243371964"/>
      <w:bookmarkStart w:id="231" w:name="_Toc395088445"/>
      <w:bookmarkStart w:id="232" w:name="_Toc413746430"/>
      <w:bookmarkStart w:id="233" w:name="_Toc414263778"/>
      <w:bookmarkStart w:id="234" w:name="_Toc243371966"/>
      <w:bookmarkStart w:id="235" w:name="_Toc395088446"/>
      <w:bookmarkStart w:id="236" w:name="_Toc413746431"/>
      <w:bookmarkStart w:id="237" w:name="_Toc414263779"/>
      <w:bookmarkStart w:id="238" w:name="_Toc413746432"/>
      <w:bookmarkStart w:id="239" w:name="_Toc414263780"/>
      <w:r w:rsidRPr="00962779">
        <w:t>Приложение №8 «Акт приема-передачи ИБС и</w:t>
      </w:r>
      <w:bookmarkEnd w:id="227"/>
      <w:r w:rsidRPr="00962779">
        <w:t xml:space="preserve"> ключей от него (для договоров пользования/ аренды  ИБС)»</w:t>
      </w:r>
      <w:bookmarkEnd w:id="228"/>
      <w:bookmarkEnd w:id="229"/>
    </w:p>
    <w:p w:rsidR="00D00A6D" w:rsidRPr="00D00A6D" w:rsidRDefault="00D00A6D" w:rsidP="0084209F">
      <w:pPr>
        <w:pStyle w:val="af5"/>
        <w:numPr>
          <w:ilvl w:val="1"/>
          <w:numId w:val="34"/>
        </w:numPr>
        <w:jc w:val="left"/>
      </w:pPr>
      <w:bookmarkStart w:id="240" w:name="_Toc395088450"/>
      <w:bookmarkStart w:id="241" w:name="_Toc413746434"/>
      <w:bookmarkStart w:id="242" w:name="_Toc414263782"/>
      <w:r w:rsidRPr="00962779">
        <w:t>Приложение №8а «Акт приема-передачи ИБС и</w:t>
      </w:r>
      <w:bookmarkEnd w:id="240"/>
      <w:r w:rsidRPr="00962779">
        <w:t xml:space="preserve"> ключей от него (для договоров   пользования /аренды ИБС)»</w:t>
      </w:r>
      <w:bookmarkEnd w:id="241"/>
      <w:bookmarkEnd w:id="242"/>
    </w:p>
    <w:p w:rsidR="00D00A6D" w:rsidRPr="00D00A6D" w:rsidRDefault="00D00A6D" w:rsidP="0084209F">
      <w:pPr>
        <w:pStyle w:val="af5"/>
        <w:numPr>
          <w:ilvl w:val="1"/>
          <w:numId w:val="34"/>
        </w:numPr>
        <w:jc w:val="left"/>
      </w:pPr>
      <w:bookmarkStart w:id="243" w:name="_Toc395088451"/>
      <w:bookmarkStart w:id="244" w:name="_Toc413746435"/>
      <w:bookmarkStart w:id="245" w:name="_Toc414263783"/>
      <w:r w:rsidRPr="00962779">
        <w:t>Приложение №8б «Акт приема-передачи ИБС и</w:t>
      </w:r>
      <w:bookmarkEnd w:id="243"/>
      <w:r w:rsidRPr="00962779">
        <w:t xml:space="preserve"> ключей от него (для договоров  пользования/аренды ИБС с особыми условиями доступа)»</w:t>
      </w:r>
      <w:bookmarkEnd w:id="244"/>
      <w:bookmarkEnd w:id="245"/>
    </w:p>
    <w:p w:rsidR="00D00A6D" w:rsidRPr="00D00A6D" w:rsidRDefault="00D00A6D" w:rsidP="0084209F">
      <w:pPr>
        <w:pStyle w:val="af5"/>
        <w:numPr>
          <w:ilvl w:val="1"/>
          <w:numId w:val="34"/>
        </w:numPr>
        <w:jc w:val="left"/>
      </w:pPr>
      <w:bookmarkStart w:id="246" w:name="_Toc395088452"/>
      <w:bookmarkStart w:id="247" w:name="_Toc413746436"/>
      <w:bookmarkStart w:id="248" w:name="_Toc414263784"/>
      <w:r w:rsidRPr="00962779">
        <w:t>Приложение №8в «Акт приема-передачи  ИБС и</w:t>
      </w:r>
      <w:bookmarkEnd w:id="246"/>
      <w:r w:rsidRPr="00962779">
        <w:t xml:space="preserve"> ключей от него (для договоров   пользования/аренды ИБС с особыми условиями доступа)»</w:t>
      </w:r>
      <w:bookmarkEnd w:id="247"/>
      <w:bookmarkEnd w:id="248"/>
    </w:p>
    <w:p w:rsidR="00D00A6D" w:rsidRPr="00D00A6D" w:rsidRDefault="00D00A6D" w:rsidP="0084209F">
      <w:pPr>
        <w:pStyle w:val="af5"/>
        <w:numPr>
          <w:ilvl w:val="1"/>
          <w:numId w:val="34"/>
        </w:numPr>
        <w:jc w:val="left"/>
      </w:pPr>
      <w:bookmarkStart w:id="249" w:name="_Toc395088453"/>
      <w:bookmarkStart w:id="250" w:name="_Toc413746437"/>
      <w:bookmarkStart w:id="251" w:name="_Toc414263785"/>
      <w:r w:rsidRPr="00962779">
        <w:t>Приложение №8г «Акт приема-передачи ИБС и</w:t>
      </w:r>
      <w:bookmarkEnd w:id="249"/>
      <w:r w:rsidRPr="00962779">
        <w:t xml:space="preserve"> ключей от него (для договоров  пользования/аренды ИБС с особыми условиями доступа (совместный доступ))»</w:t>
      </w:r>
      <w:bookmarkEnd w:id="250"/>
      <w:bookmarkEnd w:id="251"/>
    </w:p>
    <w:p w:rsidR="00D00A6D" w:rsidRPr="00D00A6D" w:rsidRDefault="00D00A6D" w:rsidP="0084209F">
      <w:pPr>
        <w:pStyle w:val="af5"/>
        <w:numPr>
          <w:ilvl w:val="1"/>
          <w:numId w:val="34"/>
        </w:numPr>
        <w:jc w:val="left"/>
      </w:pPr>
      <w:bookmarkStart w:id="252" w:name="_Toc395088454"/>
      <w:bookmarkStart w:id="253" w:name="_Toc413746438"/>
      <w:bookmarkStart w:id="254" w:name="_Toc414263786"/>
      <w:r w:rsidRPr="00962779">
        <w:t>Приложение №8д  «Акт приема-передачи  ИБС и</w:t>
      </w:r>
      <w:bookmarkEnd w:id="252"/>
      <w:r w:rsidRPr="00962779">
        <w:t xml:space="preserve"> ключей от него (для договоров  пользования/аренды ИБС с особыми условиями доступа (совместный доступ))»</w:t>
      </w:r>
      <w:bookmarkEnd w:id="253"/>
      <w:bookmarkEnd w:id="254"/>
    </w:p>
    <w:p w:rsidR="00D00A6D" w:rsidRPr="00D00A6D" w:rsidRDefault="00D00A6D" w:rsidP="0084209F">
      <w:pPr>
        <w:pStyle w:val="af5"/>
        <w:numPr>
          <w:ilvl w:val="1"/>
          <w:numId w:val="34"/>
        </w:numPr>
        <w:jc w:val="left"/>
      </w:pPr>
      <w:bookmarkStart w:id="255" w:name="_Toc395088455"/>
      <w:bookmarkStart w:id="256" w:name="_Toc413746439"/>
      <w:bookmarkStart w:id="257" w:name="_Toc414263787"/>
      <w:r w:rsidRPr="00962779">
        <w:t>Приложение №8е «Акт приема-передачи ИБС и</w:t>
      </w:r>
      <w:bookmarkEnd w:id="255"/>
      <w:r w:rsidRPr="00962779">
        <w:t xml:space="preserve"> ключей от него (для договоров пользования/аренды ИБС при ипотечных сделках)»</w:t>
      </w:r>
      <w:bookmarkEnd w:id="256"/>
      <w:bookmarkEnd w:id="257"/>
    </w:p>
    <w:p w:rsidR="00D00A6D" w:rsidRPr="00D00A6D" w:rsidRDefault="00D00A6D" w:rsidP="0084209F">
      <w:pPr>
        <w:pStyle w:val="af5"/>
        <w:numPr>
          <w:ilvl w:val="1"/>
          <w:numId w:val="34"/>
        </w:numPr>
        <w:jc w:val="left"/>
      </w:pPr>
      <w:bookmarkStart w:id="258" w:name="_Toc395088456"/>
      <w:bookmarkStart w:id="259" w:name="_Toc413746440"/>
      <w:bookmarkStart w:id="260" w:name="_Toc414263788"/>
      <w:r w:rsidRPr="00962779">
        <w:lastRenderedPageBreak/>
        <w:t>Приложение №8ж «Акт приема-передачи ИБС и</w:t>
      </w:r>
      <w:bookmarkEnd w:id="258"/>
      <w:r w:rsidRPr="00962779">
        <w:t xml:space="preserve"> ключей от него (для договоров  пользования/ аренды ИБС при ипотечных сделках)»</w:t>
      </w:r>
      <w:bookmarkEnd w:id="259"/>
      <w:bookmarkEnd w:id="260"/>
    </w:p>
    <w:p w:rsidR="00D00A6D" w:rsidRDefault="00D00A6D" w:rsidP="0084209F">
      <w:pPr>
        <w:pStyle w:val="af5"/>
        <w:numPr>
          <w:ilvl w:val="1"/>
          <w:numId w:val="34"/>
        </w:numPr>
        <w:jc w:val="left"/>
      </w:pPr>
      <w:bookmarkStart w:id="261" w:name="_Toc413746441"/>
      <w:bookmarkStart w:id="262" w:name="_Toc414263789"/>
      <w:r w:rsidRPr="00962779">
        <w:t>Приложение №8з «Акт приема-передачи ИБС и ключей от него (в связи с порчей имущества)»</w:t>
      </w:r>
      <w:bookmarkEnd w:id="261"/>
      <w:bookmarkEnd w:id="262"/>
    </w:p>
    <w:p w:rsidR="00962779" w:rsidRPr="00962779" w:rsidRDefault="00962779" w:rsidP="0084209F">
      <w:pPr>
        <w:pStyle w:val="af5"/>
        <w:numPr>
          <w:ilvl w:val="0"/>
          <w:numId w:val="34"/>
        </w:numPr>
        <w:jc w:val="left"/>
        <w:rPr>
          <w:sz w:val="22"/>
          <w:szCs w:val="22"/>
        </w:rPr>
      </w:pPr>
      <w:bookmarkStart w:id="263" w:name="_Toc395088466"/>
      <w:bookmarkStart w:id="264" w:name="_Toc413746450"/>
      <w:bookmarkStart w:id="265" w:name="_Toc414263798"/>
      <w:r w:rsidRPr="00962779">
        <w:rPr>
          <w:sz w:val="22"/>
          <w:szCs w:val="22"/>
        </w:rPr>
        <w:t>Приложение №15 «Заявление  об утере ключей/ неисправности ИБС/ замка ИБС»</w:t>
      </w:r>
      <w:bookmarkEnd w:id="263"/>
      <w:bookmarkEnd w:id="264"/>
      <w:bookmarkEnd w:id="265"/>
      <w:r w:rsidRPr="00962779">
        <w:rPr>
          <w:sz w:val="22"/>
          <w:szCs w:val="22"/>
        </w:rPr>
        <w:t xml:space="preserve"> </w:t>
      </w:r>
    </w:p>
    <w:p w:rsidR="00962779" w:rsidRDefault="00962779" w:rsidP="0084209F">
      <w:pPr>
        <w:pStyle w:val="af5"/>
        <w:numPr>
          <w:ilvl w:val="0"/>
          <w:numId w:val="34"/>
        </w:numPr>
        <w:jc w:val="left"/>
        <w:rPr>
          <w:sz w:val="22"/>
          <w:szCs w:val="22"/>
        </w:rPr>
      </w:pPr>
      <w:r w:rsidRPr="00962779">
        <w:rPr>
          <w:sz w:val="22"/>
          <w:szCs w:val="22"/>
        </w:rPr>
        <w:t>Заявление о досрочном расторжении Договора</w:t>
      </w:r>
      <w:r>
        <w:rPr>
          <w:sz w:val="22"/>
          <w:szCs w:val="22"/>
        </w:rPr>
        <w:t>:</w:t>
      </w:r>
    </w:p>
    <w:p w:rsidR="001350AC" w:rsidRPr="00962779" w:rsidRDefault="00962779" w:rsidP="0084209F">
      <w:pPr>
        <w:pStyle w:val="af5"/>
        <w:numPr>
          <w:ilvl w:val="1"/>
          <w:numId w:val="34"/>
        </w:numPr>
        <w:jc w:val="left"/>
        <w:rPr>
          <w:sz w:val="22"/>
          <w:szCs w:val="22"/>
        </w:rPr>
      </w:pPr>
      <w:r w:rsidRPr="00962779">
        <w:rPr>
          <w:sz w:val="22"/>
          <w:szCs w:val="22"/>
        </w:rPr>
        <w:t xml:space="preserve"> </w:t>
      </w:r>
      <w:r w:rsidR="001350AC" w:rsidRPr="00962779">
        <w:rPr>
          <w:sz w:val="22"/>
          <w:szCs w:val="22"/>
        </w:rPr>
        <w:t>Приложение №7 «Заявление о досрочном расторжении Договора»</w:t>
      </w:r>
      <w:bookmarkEnd w:id="230"/>
      <w:bookmarkEnd w:id="231"/>
      <w:bookmarkEnd w:id="232"/>
      <w:bookmarkEnd w:id="233"/>
      <w:r w:rsidR="001350AC" w:rsidRPr="00962779">
        <w:rPr>
          <w:sz w:val="22"/>
          <w:szCs w:val="22"/>
        </w:rPr>
        <w:t xml:space="preserve"> </w:t>
      </w:r>
    </w:p>
    <w:p w:rsidR="001350AC" w:rsidRPr="00962779" w:rsidRDefault="001350AC" w:rsidP="0084209F">
      <w:pPr>
        <w:pStyle w:val="af5"/>
        <w:numPr>
          <w:ilvl w:val="1"/>
          <w:numId w:val="34"/>
        </w:numPr>
        <w:jc w:val="left"/>
        <w:rPr>
          <w:sz w:val="22"/>
          <w:szCs w:val="22"/>
        </w:rPr>
      </w:pPr>
      <w:r w:rsidRPr="00962779">
        <w:rPr>
          <w:sz w:val="22"/>
          <w:szCs w:val="22"/>
        </w:rPr>
        <w:t>Приложение №7а «Заявление о досрочном расторжении Договора</w:t>
      </w:r>
      <w:bookmarkEnd w:id="234"/>
      <w:r w:rsidRPr="00962779">
        <w:rPr>
          <w:sz w:val="22"/>
          <w:szCs w:val="22"/>
        </w:rPr>
        <w:t xml:space="preserve"> (Клиента -1 и Клиента -2)»</w:t>
      </w:r>
      <w:bookmarkEnd w:id="235"/>
      <w:bookmarkEnd w:id="236"/>
      <w:bookmarkEnd w:id="237"/>
    </w:p>
    <w:p w:rsidR="001350AC" w:rsidRPr="00962779" w:rsidRDefault="001350AC" w:rsidP="0084209F">
      <w:pPr>
        <w:pStyle w:val="af5"/>
        <w:numPr>
          <w:ilvl w:val="1"/>
          <w:numId w:val="34"/>
        </w:numPr>
        <w:jc w:val="left"/>
        <w:rPr>
          <w:sz w:val="22"/>
          <w:szCs w:val="22"/>
        </w:rPr>
      </w:pPr>
      <w:r w:rsidRPr="00962779">
        <w:rPr>
          <w:sz w:val="22"/>
          <w:szCs w:val="22"/>
        </w:rPr>
        <w:t xml:space="preserve">Приложение №7б «Заявление о досрочном расторжении Договора </w:t>
      </w:r>
      <w:bookmarkStart w:id="266" w:name="_Toc243371970"/>
      <w:r w:rsidRPr="00962779">
        <w:rPr>
          <w:sz w:val="22"/>
          <w:szCs w:val="22"/>
        </w:rPr>
        <w:t>(Клиента -1/  Клиента -2)»</w:t>
      </w:r>
      <w:bookmarkEnd w:id="238"/>
      <w:bookmarkEnd w:id="239"/>
      <w:r w:rsidRPr="00962779">
        <w:rPr>
          <w:sz w:val="22"/>
          <w:szCs w:val="22"/>
        </w:rPr>
        <w:t xml:space="preserve"> </w:t>
      </w:r>
    </w:p>
    <w:bookmarkEnd w:id="266"/>
    <w:p w:rsidR="00962779" w:rsidRDefault="00962779" w:rsidP="0084209F">
      <w:pPr>
        <w:pStyle w:val="af5"/>
        <w:numPr>
          <w:ilvl w:val="0"/>
          <w:numId w:val="34"/>
        </w:numPr>
        <w:jc w:val="left"/>
        <w:rPr>
          <w:sz w:val="22"/>
          <w:szCs w:val="22"/>
        </w:rPr>
      </w:pPr>
      <w:r>
        <w:rPr>
          <w:sz w:val="22"/>
          <w:szCs w:val="22"/>
        </w:rPr>
        <w:t>Уведомления:</w:t>
      </w:r>
    </w:p>
    <w:p w:rsidR="00D00A6D" w:rsidRPr="00962779" w:rsidRDefault="00D00A6D" w:rsidP="0084209F">
      <w:pPr>
        <w:pStyle w:val="af5"/>
        <w:numPr>
          <w:ilvl w:val="1"/>
          <w:numId w:val="34"/>
        </w:numPr>
        <w:jc w:val="left"/>
        <w:rPr>
          <w:sz w:val="22"/>
          <w:szCs w:val="22"/>
        </w:rPr>
      </w:pPr>
      <w:r w:rsidRPr="00962779">
        <w:rPr>
          <w:sz w:val="22"/>
          <w:szCs w:val="22"/>
        </w:rPr>
        <w:t>Уведомление об окончании срока. (Приложение №9 к Методике №М017)</w:t>
      </w:r>
    </w:p>
    <w:p w:rsidR="00D00A6D" w:rsidRPr="00962779" w:rsidRDefault="00D00A6D" w:rsidP="0084209F">
      <w:pPr>
        <w:pStyle w:val="af5"/>
        <w:numPr>
          <w:ilvl w:val="1"/>
          <w:numId w:val="34"/>
        </w:numPr>
        <w:jc w:val="left"/>
        <w:rPr>
          <w:sz w:val="22"/>
          <w:szCs w:val="22"/>
        </w:rPr>
      </w:pPr>
      <w:r w:rsidRPr="00962779">
        <w:rPr>
          <w:sz w:val="22"/>
          <w:szCs w:val="22"/>
        </w:rPr>
        <w:t xml:space="preserve">Уведомление о вскрытии ИБС по истечении срока пользования (Приложение №9а к Методике №М017) </w:t>
      </w:r>
    </w:p>
    <w:p w:rsidR="00D00A6D" w:rsidRPr="00962779" w:rsidRDefault="00D00A6D" w:rsidP="0084209F">
      <w:pPr>
        <w:pStyle w:val="af5"/>
        <w:numPr>
          <w:ilvl w:val="1"/>
          <w:numId w:val="34"/>
        </w:numPr>
        <w:jc w:val="left"/>
        <w:rPr>
          <w:sz w:val="22"/>
          <w:szCs w:val="22"/>
        </w:rPr>
      </w:pPr>
      <w:r w:rsidRPr="00962779">
        <w:rPr>
          <w:sz w:val="22"/>
          <w:szCs w:val="22"/>
        </w:rPr>
        <w:t xml:space="preserve">Уведомление о вскрытии ИБС при производстве следственных действий. (Приложение №9в к Методике №М017). </w:t>
      </w:r>
    </w:p>
    <w:p w:rsidR="00D00A6D" w:rsidRPr="00962779" w:rsidRDefault="00D00A6D" w:rsidP="0084209F">
      <w:pPr>
        <w:pStyle w:val="af5"/>
        <w:numPr>
          <w:ilvl w:val="1"/>
          <w:numId w:val="34"/>
        </w:numPr>
        <w:jc w:val="left"/>
        <w:rPr>
          <w:sz w:val="22"/>
          <w:szCs w:val="22"/>
        </w:rPr>
      </w:pPr>
      <w:r w:rsidRPr="00962779">
        <w:rPr>
          <w:sz w:val="22"/>
          <w:szCs w:val="22"/>
        </w:rPr>
        <w:t xml:space="preserve">Уведомление о досрочном расторжении Договора ИБС. (Приложение №21 к Методике №М017) </w:t>
      </w:r>
    </w:p>
    <w:p w:rsidR="00D00A6D" w:rsidRPr="00962779" w:rsidRDefault="00D00A6D" w:rsidP="0084209F">
      <w:pPr>
        <w:pStyle w:val="af5"/>
        <w:numPr>
          <w:ilvl w:val="1"/>
          <w:numId w:val="34"/>
        </w:numPr>
        <w:jc w:val="left"/>
        <w:rPr>
          <w:sz w:val="22"/>
          <w:szCs w:val="22"/>
        </w:rPr>
      </w:pPr>
      <w:r w:rsidRPr="00962779">
        <w:rPr>
          <w:sz w:val="22"/>
          <w:szCs w:val="22"/>
        </w:rPr>
        <w:t>Уведомление о вскрытии ИБС (Приложение № 22 к Методике №М 017</w:t>
      </w:r>
    </w:p>
    <w:p w:rsidR="00D00A6D" w:rsidRPr="00962779" w:rsidRDefault="00D00A6D" w:rsidP="0084209F">
      <w:pPr>
        <w:pStyle w:val="af5"/>
        <w:numPr>
          <w:ilvl w:val="1"/>
          <w:numId w:val="34"/>
        </w:numPr>
        <w:jc w:val="left"/>
        <w:rPr>
          <w:sz w:val="22"/>
          <w:szCs w:val="22"/>
        </w:rPr>
      </w:pPr>
      <w:r w:rsidRPr="00962779">
        <w:rPr>
          <w:sz w:val="22"/>
          <w:szCs w:val="22"/>
        </w:rPr>
        <w:t xml:space="preserve">Уведомление об изменении местонахождения ИБС (Приложение № 23 к Методике № М 017). </w:t>
      </w:r>
    </w:p>
    <w:p w:rsidR="00D00A6D" w:rsidRPr="00962779" w:rsidRDefault="00D00A6D" w:rsidP="0084209F">
      <w:pPr>
        <w:pStyle w:val="af5"/>
        <w:numPr>
          <w:ilvl w:val="1"/>
          <w:numId w:val="34"/>
        </w:numPr>
        <w:jc w:val="left"/>
        <w:rPr>
          <w:sz w:val="22"/>
          <w:szCs w:val="22"/>
        </w:rPr>
      </w:pPr>
      <w:r w:rsidRPr="00962779">
        <w:rPr>
          <w:sz w:val="22"/>
          <w:szCs w:val="22"/>
        </w:rPr>
        <w:t>Уведомление об изменении режима обслуживания Клиентов в Хранилище ИБС Банка в период проведения ремонтных работ (Приложение № 24 к Методике № М 017).</w:t>
      </w:r>
    </w:p>
    <w:p w:rsidR="001350AC" w:rsidRPr="00364682" w:rsidRDefault="001350AC" w:rsidP="001350AC">
      <w:pPr>
        <w:pStyle w:val="af5"/>
        <w:ind w:left="1395"/>
      </w:pPr>
    </w:p>
    <w:p w:rsidR="00AA7190" w:rsidRPr="0050162D" w:rsidRDefault="00AA7190" w:rsidP="00280C4B">
      <w:pPr>
        <w:pStyle w:val="2"/>
        <w:tabs>
          <w:tab w:val="clear" w:pos="3432"/>
          <w:tab w:val="num" w:pos="738"/>
        </w:tabs>
        <w:ind w:left="284"/>
        <w:rPr>
          <w:rFonts w:cs="Times New Roman"/>
          <w:b/>
        </w:rPr>
      </w:pPr>
      <w:bookmarkStart w:id="267" w:name="_Toc445491012"/>
      <w:bookmarkStart w:id="268" w:name="_Toc454971478"/>
      <w:r w:rsidRPr="0050162D">
        <w:rPr>
          <w:rFonts w:cs="Times New Roman"/>
          <w:b/>
        </w:rPr>
        <w:t>Требования к налоговому и бухгалтерскому учету</w:t>
      </w:r>
      <w:bookmarkEnd w:id="267"/>
      <w:bookmarkEnd w:id="268"/>
      <w:r w:rsidRPr="0050162D">
        <w:rPr>
          <w:rFonts w:cs="Times New Roman"/>
          <w:b/>
        </w:rPr>
        <w:tab/>
      </w:r>
    </w:p>
    <w:p w:rsidR="00AA7190" w:rsidRPr="00280C4B" w:rsidRDefault="00AA7190" w:rsidP="00280C4B">
      <w:pPr>
        <w:pStyle w:val="2"/>
        <w:tabs>
          <w:tab w:val="clear" w:pos="3432"/>
          <w:tab w:val="num" w:pos="738"/>
        </w:tabs>
        <w:ind w:left="284"/>
        <w:rPr>
          <w:rFonts w:cs="Times New Roman"/>
          <w:b/>
        </w:rPr>
      </w:pPr>
      <w:bookmarkStart w:id="269" w:name="_Toc445491013"/>
      <w:bookmarkStart w:id="270" w:name="_Toc454971479"/>
      <w:r w:rsidRPr="0050162D">
        <w:rPr>
          <w:rFonts w:cs="Times New Roman"/>
          <w:b/>
        </w:rPr>
        <w:t>Перечень систем, затрагиваемых доработкой</w:t>
      </w:r>
      <w:bookmarkEnd w:id="269"/>
      <w:bookmarkEnd w:id="270"/>
      <w:r w:rsidRPr="0050162D">
        <w:rPr>
          <w:rFonts w:cs="Times New Roman"/>
          <w:b/>
        </w:rPr>
        <w:tab/>
      </w:r>
    </w:p>
    <w:p w:rsidR="00F3338A" w:rsidRPr="0050162D" w:rsidRDefault="00F3338A" w:rsidP="00F3338A">
      <w:pPr>
        <w:pStyle w:val="3"/>
        <w:ind w:left="709"/>
        <w:rPr>
          <w:lang w:val="en-US"/>
        </w:rPr>
      </w:pPr>
      <w:bookmarkStart w:id="271" w:name="_Toc445491014"/>
      <w:bookmarkStart w:id="272" w:name="_Toc454971480"/>
      <w:r w:rsidRPr="0050162D">
        <w:rPr>
          <w:lang w:val="en-US"/>
        </w:rPr>
        <w:t>Siebel CRM</w:t>
      </w:r>
      <w:bookmarkEnd w:id="271"/>
      <w:bookmarkEnd w:id="272"/>
    </w:p>
    <w:p w:rsidR="00943B86" w:rsidRDefault="00943B86" w:rsidP="006D585E">
      <w:pPr>
        <w:ind w:firstLine="708"/>
      </w:pPr>
      <w:r w:rsidRPr="0050162D">
        <w:t>Для реализации бизнес-процессов по обслуживанию ИБС, описанных в данном документе,  необходимо выполнить следующие доработки CRM Siebel</w:t>
      </w:r>
      <w:r w:rsidR="006A72DC" w:rsidRPr="0050162D">
        <w:t>:</w:t>
      </w:r>
    </w:p>
    <w:p w:rsidR="0016319D" w:rsidRDefault="0016319D" w:rsidP="0016319D">
      <w:r w:rsidRPr="0050162D">
        <w:t xml:space="preserve">Разработать тематику </w:t>
      </w:r>
      <w:r>
        <w:t>«</w:t>
      </w:r>
      <w:r w:rsidRPr="0016319D">
        <w:t>Создание и обслуживание договора ИБС с ФЛ и двухстороннего договора</w:t>
      </w:r>
      <w:r>
        <w:t>»</w:t>
      </w:r>
    </w:p>
    <w:p w:rsidR="0016319D" w:rsidRDefault="0016319D" w:rsidP="0016319D">
      <w:r w:rsidRPr="0050162D">
        <w:t xml:space="preserve">Разработать тематику </w:t>
      </w:r>
      <w:r>
        <w:t>«</w:t>
      </w:r>
      <w:r w:rsidRPr="0016319D">
        <w:t>Создание и обслуживание договора ИБС с ЮЛ</w:t>
      </w:r>
      <w:r>
        <w:t>»</w:t>
      </w:r>
    </w:p>
    <w:p w:rsidR="0016319D" w:rsidRDefault="0016319D" w:rsidP="0016319D">
      <w:r w:rsidRPr="0050162D">
        <w:t xml:space="preserve">Разработать тематику </w:t>
      </w:r>
      <w:r>
        <w:t>«</w:t>
      </w:r>
      <w:r w:rsidRPr="0016319D">
        <w:t>Расчеты ФЛ по договору ИБС</w:t>
      </w:r>
      <w:r>
        <w:t>»</w:t>
      </w:r>
    </w:p>
    <w:p w:rsidR="006A72DC" w:rsidRPr="0050162D" w:rsidRDefault="006A72DC" w:rsidP="006D585E">
      <w:pPr>
        <w:ind w:firstLine="708"/>
      </w:pPr>
    </w:p>
    <w:p w:rsidR="00D1460C" w:rsidRPr="0050162D" w:rsidRDefault="0016319D" w:rsidP="00D1460C">
      <w:pPr>
        <w:ind w:firstLine="708"/>
      </w:pPr>
      <w:r>
        <w:t>Т</w:t>
      </w:r>
      <w:r w:rsidR="00D1460C" w:rsidRPr="0050162D">
        <w:t>ребования к тематик</w:t>
      </w:r>
      <w:r>
        <w:t>е</w:t>
      </w:r>
      <w:r w:rsidR="00D1460C" w:rsidRPr="0050162D">
        <w:t xml:space="preserve"> </w:t>
      </w:r>
      <w:r w:rsidR="00092C4A" w:rsidRPr="0050162D">
        <w:t xml:space="preserve"> </w:t>
      </w:r>
      <w:r w:rsidR="00D1460C" w:rsidRPr="0050162D">
        <w:t>«</w:t>
      </w:r>
      <w:r w:rsidRPr="0016319D">
        <w:rPr>
          <w:b/>
        </w:rPr>
        <w:t>Создание и обслуживание договора ИБС с ФЛ и двухстороннего договора</w:t>
      </w:r>
      <w:r w:rsidR="00D1460C" w:rsidRPr="0050162D">
        <w:rPr>
          <w:b/>
        </w:rPr>
        <w:t>»</w:t>
      </w:r>
    </w:p>
    <w:p w:rsidR="00092C4A" w:rsidRPr="0050162D" w:rsidRDefault="00092C4A" w:rsidP="00043116">
      <w:pPr>
        <w:pStyle w:val="af5"/>
        <w:numPr>
          <w:ilvl w:val="0"/>
          <w:numId w:val="8"/>
        </w:numPr>
      </w:pPr>
      <w:r w:rsidRPr="0050162D">
        <w:t>В тематике должна быть предусмотрен</w:t>
      </w:r>
      <w:r w:rsidR="009600DF" w:rsidRPr="0050162D">
        <w:t>а возможность идентифицировать Клиента 1</w:t>
      </w:r>
      <w:r w:rsidRPr="0050162D">
        <w:t xml:space="preserve">. </w:t>
      </w:r>
      <w:r w:rsidR="007876C4" w:rsidRPr="0050162D">
        <w:t>Клиент</w:t>
      </w:r>
      <w:r w:rsidR="009600DF" w:rsidRPr="0050162D">
        <w:t xml:space="preserve"> 1 </w:t>
      </w:r>
      <w:r w:rsidRPr="0050162D">
        <w:t xml:space="preserve">может быть </w:t>
      </w:r>
      <w:r w:rsidR="00D1460C" w:rsidRPr="0050162D">
        <w:t>только Физическим лицом.</w:t>
      </w:r>
      <w:r w:rsidRPr="0050162D">
        <w:t xml:space="preserve"> Указание </w:t>
      </w:r>
      <w:r w:rsidR="009600DF" w:rsidRPr="0050162D">
        <w:t xml:space="preserve">Клиента 1 </w:t>
      </w:r>
      <w:r w:rsidRPr="0050162D">
        <w:t>является обязательным.</w:t>
      </w:r>
      <w:r w:rsidR="008E042D">
        <w:t xml:space="preserve"> Для выбранного клиента ФЛ в тематике должна быть отображена следующая информация: ФИО,ДУЛ, пакет ДКО, номер МС.</w:t>
      </w:r>
      <w:r w:rsidR="00697884">
        <w:t xml:space="preserve"> Тематика должна контролировать наличие рублевого МС  у Клиента 1. Облуживание  клиентов без рублевого МС не предусмотрено.</w:t>
      </w:r>
    </w:p>
    <w:p w:rsidR="00713D80" w:rsidRDefault="00092C4A" w:rsidP="00043116">
      <w:pPr>
        <w:pStyle w:val="af5"/>
        <w:numPr>
          <w:ilvl w:val="0"/>
          <w:numId w:val="8"/>
        </w:numPr>
      </w:pPr>
      <w:r w:rsidRPr="0050162D">
        <w:t>В тематике должна быть пре</w:t>
      </w:r>
      <w:r w:rsidR="009600DF" w:rsidRPr="0050162D">
        <w:t>дусмотрена возможность указать П</w:t>
      </w:r>
      <w:r w:rsidRPr="0050162D">
        <w:t xml:space="preserve">редставителя </w:t>
      </w:r>
      <w:r w:rsidR="009600DF" w:rsidRPr="0050162D">
        <w:t>Клиента 1</w:t>
      </w:r>
      <w:r w:rsidRPr="0050162D">
        <w:t xml:space="preserve"> в случае, если действие с Договором проводится третьим лицом от имени </w:t>
      </w:r>
      <w:r w:rsidR="009600DF" w:rsidRPr="0050162D">
        <w:t>Клиента 1</w:t>
      </w:r>
      <w:r w:rsidRPr="0050162D">
        <w:t xml:space="preserve"> по доверенности.</w:t>
      </w:r>
      <w:r w:rsidR="00713D80">
        <w:t xml:space="preserve"> Работа с Представителем Клиента 1 осуществляется по </w:t>
      </w:r>
      <w:r w:rsidR="0044072B" w:rsidRPr="0044072B">
        <w:t>уже отработанной схеме обслуживания ФЛ от имени «3-его лица».</w:t>
      </w:r>
    </w:p>
    <w:p w:rsidR="00FB4D83" w:rsidRPr="0050162D" w:rsidRDefault="00FB4D83" w:rsidP="00713D80">
      <w:pPr>
        <w:pStyle w:val="af5"/>
        <w:ind w:left="1481" w:firstLine="643"/>
      </w:pPr>
      <w:r w:rsidRPr="0050162D">
        <w:t>Указание Представителя является обязательным, если идентифицирован Клиент 1 и операция совершается по доверенности.</w:t>
      </w:r>
      <w:r w:rsidR="00D9162B">
        <w:t xml:space="preserve"> Тематика должна иметь возможность указать реквизиты документа, на основании которого действует представитель Клиента 1.</w:t>
      </w:r>
      <w:r w:rsidR="00062025">
        <w:t xml:space="preserve"> Реквизиты документа, на основании которого действует представитель Клиента 1, являются обязательными для заполнения. </w:t>
      </w:r>
      <w:r w:rsidR="00D9162B">
        <w:t xml:space="preserve"> </w:t>
      </w:r>
      <w:r w:rsidR="00693FE6">
        <w:t>Для выбранного Представителя клиента 1  в тематике должна быть отображена следующая информация: ФИО,ДУЛ.</w:t>
      </w:r>
    </w:p>
    <w:p w:rsidR="00D9162B" w:rsidRDefault="00092C4A" w:rsidP="00043116">
      <w:pPr>
        <w:pStyle w:val="af5"/>
        <w:numPr>
          <w:ilvl w:val="0"/>
          <w:numId w:val="8"/>
        </w:numPr>
      </w:pPr>
      <w:r w:rsidRPr="0050162D">
        <w:t>В тематике должна быть предусмотрен</w:t>
      </w:r>
      <w:r w:rsidR="007876C4" w:rsidRPr="0050162D">
        <w:t>а возможность идентифицировать Клиента 2</w:t>
      </w:r>
      <w:r w:rsidRPr="0050162D">
        <w:t xml:space="preserve">. </w:t>
      </w:r>
      <w:r w:rsidR="007876C4" w:rsidRPr="0050162D">
        <w:t xml:space="preserve">Клиента 2 </w:t>
      </w:r>
      <w:r w:rsidRPr="0050162D">
        <w:t xml:space="preserve">может быть или Физическим лицом, или Юридическим лицом, или Индивидуальным предпринимателем. Указание </w:t>
      </w:r>
      <w:r w:rsidR="007876C4" w:rsidRPr="0050162D">
        <w:t>Клиента 2</w:t>
      </w:r>
      <w:r w:rsidRPr="0050162D">
        <w:t xml:space="preserve"> не является обязательным.</w:t>
      </w:r>
      <w:r w:rsidR="00D9162B" w:rsidRPr="00D9162B">
        <w:t xml:space="preserve"> </w:t>
      </w:r>
      <w:r w:rsidR="00D9162B">
        <w:lastRenderedPageBreak/>
        <w:t xml:space="preserve">Для выбранного Клиента 2 в тематике должна быть отображена следующая информация: </w:t>
      </w:r>
    </w:p>
    <w:p w:rsidR="00D9162B" w:rsidRDefault="00D9162B" w:rsidP="00043116">
      <w:pPr>
        <w:pStyle w:val="af5"/>
        <w:numPr>
          <w:ilvl w:val="1"/>
          <w:numId w:val="8"/>
        </w:numPr>
      </w:pPr>
      <w:r>
        <w:t>Для ФЛ: ФИО, ДУЛ.</w:t>
      </w:r>
    </w:p>
    <w:p w:rsidR="00D9162B" w:rsidRDefault="00D9162B" w:rsidP="00043116">
      <w:pPr>
        <w:pStyle w:val="af5"/>
        <w:numPr>
          <w:ilvl w:val="1"/>
          <w:numId w:val="8"/>
        </w:numPr>
      </w:pPr>
      <w:r>
        <w:t>Для ЮЛ: Наименование, ИНН, КПП</w:t>
      </w:r>
    </w:p>
    <w:p w:rsidR="00D9162B" w:rsidRPr="0050162D" w:rsidRDefault="00D9162B" w:rsidP="00043116">
      <w:pPr>
        <w:pStyle w:val="af5"/>
        <w:numPr>
          <w:ilvl w:val="1"/>
          <w:numId w:val="8"/>
        </w:numPr>
      </w:pPr>
      <w:r>
        <w:t>Для ИП: ФИО, ДУЛ, ИНН</w:t>
      </w:r>
    </w:p>
    <w:p w:rsidR="00D1460C" w:rsidRPr="0050162D" w:rsidRDefault="00D1460C" w:rsidP="00D9162B">
      <w:pPr>
        <w:pStyle w:val="af5"/>
        <w:ind w:left="1481"/>
      </w:pPr>
    </w:p>
    <w:p w:rsidR="00D9162B" w:rsidRDefault="00092C4A" w:rsidP="00043116">
      <w:pPr>
        <w:pStyle w:val="af5"/>
        <w:numPr>
          <w:ilvl w:val="0"/>
          <w:numId w:val="8"/>
        </w:numPr>
      </w:pPr>
      <w:r w:rsidRPr="0050162D">
        <w:t>В тематике должна быть пре</w:t>
      </w:r>
      <w:r w:rsidR="007876C4" w:rsidRPr="0050162D">
        <w:t>дусмотрена возможность указать П</w:t>
      </w:r>
      <w:r w:rsidRPr="0050162D">
        <w:t xml:space="preserve">редставителя </w:t>
      </w:r>
      <w:r w:rsidR="007876C4" w:rsidRPr="0050162D">
        <w:t>Клиента 2</w:t>
      </w:r>
      <w:r w:rsidR="00D9162B">
        <w:t xml:space="preserve"> (</w:t>
      </w:r>
      <w:r w:rsidR="00BA1A4C">
        <w:t xml:space="preserve">или </w:t>
      </w:r>
      <w:r w:rsidR="00D9162B">
        <w:t>Руководителя)</w:t>
      </w:r>
      <w:r w:rsidRPr="0050162D">
        <w:t xml:space="preserve"> в случае, если действие с Договором проводится третьим лицом от имени </w:t>
      </w:r>
      <w:r w:rsidR="007876C4" w:rsidRPr="0050162D">
        <w:t>Клиента 2</w:t>
      </w:r>
      <w:r w:rsidR="00D9162B">
        <w:t>.</w:t>
      </w:r>
    </w:p>
    <w:p w:rsidR="0044072B" w:rsidRDefault="00D9162B" w:rsidP="0044072B">
      <w:pPr>
        <w:pStyle w:val="af5"/>
        <w:ind w:left="1481" w:firstLine="643"/>
      </w:pPr>
      <w:r>
        <w:t xml:space="preserve">Если </w:t>
      </w:r>
      <w:r w:rsidR="007876C4" w:rsidRPr="0050162D">
        <w:t xml:space="preserve">Клиент 2 </w:t>
      </w:r>
      <w:r w:rsidR="00092C4A" w:rsidRPr="0050162D">
        <w:t xml:space="preserve">является Физическим лицом </w:t>
      </w:r>
      <w:r w:rsidRPr="0050162D">
        <w:t xml:space="preserve">и операция, совершается </w:t>
      </w:r>
      <w:r>
        <w:t>на основании</w:t>
      </w:r>
      <w:r w:rsidRPr="0050162D">
        <w:t xml:space="preserve"> доверенности</w:t>
      </w:r>
      <w:r w:rsidR="00713D80">
        <w:t>, то у</w:t>
      </w:r>
      <w:r w:rsidR="00713D80" w:rsidRPr="0050162D">
        <w:t>казание Предс</w:t>
      </w:r>
      <w:r w:rsidR="00713D80">
        <w:t xml:space="preserve">тавителя является обязательным. </w:t>
      </w:r>
      <w:r w:rsidR="009A0F09">
        <w:t>Работа с Представителем Клиента 2 осуществляе</w:t>
      </w:r>
      <w:r w:rsidR="0044072B">
        <w:t xml:space="preserve">тся по </w:t>
      </w:r>
      <w:r w:rsidR="0044072B" w:rsidRPr="0044072B">
        <w:t>уже отработанной схеме обслуживания ФЛ от имени «3-его лица».</w:t>
      </w:r>
      <w:r w:rsidR="0044072B">
        <w:t>.</w:t>
      </w:r>
    </w:p>
    <w:p w:rsidR="00062025" w:rsidRDefault="00D9162B" w:rsidP="00E66536">
      <w:pPr>
        <w:pStyle w:val="af5"/>
        <w:ind w:left="1481" w:firstLine="643"/>
        <w:jc w:val="left"/>
      </w:pPr>
      <w:r>
        <w:t>Ес</w:t>
      </w:r>
      <w:r w:rsidR="00092C4A" w:rsidRPr="0050162D">
        <w:t>ли</w:t>
      </w:r>
      <w:r>
        <w:t xml:space="preserve"> </w:t>
      </w:r>
      <w:r w:rsidRPr="0050162D">
        <w:t xml:space="preserve">Клиент 2 является </w:t>
      </w:r>
      <w:r w:rsidR="00D1460C" w:rsidRPr="0050162D">
        <w:t>Юридическим лицом</w:t>
      </w:r>
      <w:r w:rsidR="00E66536">
        <w:t>(не ИП)</w:t>
      </w:r>
      <w:r w:rsidR="009A0F09">
        <w:t>, то у</w:t>
      </w:r>
      <w:r w:rsidR="009A0F09" w:rsidRPr="0050162D">
        <w:t>казание Представителя</w:t>
      </w:r>
      <w:r w:rsidR="00E66536">
        <w:t xml:space="preserve"> </w:t>
      </w:r>
      <w:r w:rsidR="009A0F09">
        <w:t>(и</w:t>
      </w:r>
      <w:r w:rsidR="005351C5">
        <w:t xml:space="preserve">ли </w:t>
      </w:r>
      <w:r w:rsidR="009A0F09">
        <w:t>Руководителя)</w:t>
      </w:r>
      <w:r w:rsidR="009A0F09" w:rsidRPr="0050162D">
        <w:t xml:space="preserve"> является обязательным</w:t>
      </w:r>
      <w:r w:rsidR="009A0F09">
        <w:t xml:space="preserve">. Выбор Представителя </w:t>
      </w:r>
      <w:r w:rsidR="005351C5">
        <w:t xml:space="preserve">осуществляется </w:t>
      </w:r>
      <w:r w:rsidR="009A0F09">
        <w:t xml:space="preserve"> из перечня контактов Клиента 2. </w:t>
      </w:r>
    </w:p>
    <w:p w:rsidR="00697884" w:rsidRDefault="009A0F09" w:rsidP="00E66536">
      <w:pPr>
        <w:pStyle w:val="af5"/>
        <w:ind w:left="1481" w:firstLine="643"/>
        <w:jc w:val="left"/>
      </w:pPr>
      <w:r>
        <w:t xml:space="preserve">Тематика должна иметь возможность указать реквизиты документа, на основании которого действует представитель Клиента 2. </w:t>
      </w:r>
      <w:r w:rsidR="00062025">
        <w:t>Реквизиты документа, на основании которого действует представитель Клиента 2, являются обязательными для заполнения.</w:t>
      </w:r>
    </w:p>
    <w:p w:rsidR="00986D6D" w:rsidRPr="0050162D" w:rsidRDefault="00986D6D" w:rsidP="00E66536">
      <w:pPr>
        <w:pStyle w:val="af5"/>
        <w:ind w:left="1481" w:firstLine="643"/>
        <w:jc w:val="left"/>
      </w:pPr>
      <w:r>
        <w:t xml:space="preserve">Для выбранного Представителя </w:t>
      </w:r>
      <w:r w:rsidR="00697884">
        <w:t>К</w:t>
      </w:r>
      <w:r>
        <w:t xml:space="preserve">лиента </w:t>
      </w:r>
      <w:r w:rsidR="00697884">
        <w:t>2</w:t>
      </w:r>
      <w:r>
        <w:t xml:space="preserve">  в тематике должна быть отображена следующая информация: ФИО,ДУЛ.</w:t>
      </w:r>
    </w:p>
    <w:p w:rsidR="009A0F09" w:rsidRPr="0050162D" w:rsidRDefault="009A0F09" w:rsidP="009A0F09">
      <w:pPr>
        <w:pStyle w:val="af5"/>
        <w:ind w:left="1481" w:firstLine="643"/>
      </w:pPr>
    </w:p>
    <w:p w:rsidR="00D1460C" w:rsidRPr="0050162D" w:rsidRDefault="00D1460C" w:rsidP="00697884"/>
    <w:p w:rsidR="00D1460C" w:rsidRPr="0050162D" w:rsidRDefault="00FB4D83" w:rsidP="000055C1">
      <w:pPr>
        <w:ind w:left="143" w:firstLine="708"/>
      </w:pPr>
      <w:r w:rsidRPr="0050162D">
        <w:t>Требования к тематике «Создание и обслуживание договора ИБС с ЮЛ»</w:t>
      </w:r>
    </w:p>
    <w:p w:rsidR="00D1460C" w:rsidRPr="0050162D" w:rsidRDefault="00D1460C" w:rsidP="006D585E">
      <w:pPr>
        <w:ind w:firstLine="708"/>
      </w:pPr>
    </w:p>
    <w:p w:rsidR="00FB4D83" w:rsidRDefault="00FB4D83" w:rsidP="00043116">
      <w:pPr>
        <w:pStyle w:val="af5"/>
        <w:numPr>
          <w:ilvl w:val="0"/>
          <w:numId w:val="8"/>
        </w:numPr>
      </w:pPr>
      <w:r w:rsidRPr="0050162D">
        <w:t xml:space="preserve">В тематике должна быть предусмотрена возможность идентифицировать Клиента 1. Клиент 1 может быть Юридическим лицом или </w:t>
      </w:r>
      <w:r w:rsidR="00BA1A4C">
        <w:t>И</w:t>
      </w:r>
      <w:r w:rsidRPr="0050162D">
        <w:t>ндивидуальным предпринимателем. Указание Клиента 1 является обязательным.</w:t>
      </w:r>
      <w:r w:rsidR="007A04A3" w:rsidRPr="007A04A3">
        <w:t xml:space="preserve"> </w:t>
      </w:r>
      <w:r w:rsidR="007A04A3">
        <w:t>Для выбранного клиента</w:t>
      </w:r>
      <w:r w:rsidR="006273B0">
        <w:t xml:space="preserve"> Ю</w:t>
      </w:r>
      <w:r w:rsidR="007A04A3">
        <w:t xml:space="preserve">Л в тематике должна быть отображена следующая информация: </w:t>
      </w:r>
    </w:p>
    <w:p w:rsidR="007A04A3" w:rsidRDefault="007A04A3" w:rsidP="00043116">
      <w:pPr>
        <w:pStyle w:val="af5"/>
        <w:numPr>
          <w:ilvl w:val="1"/>
          <w:numId w:val="8"/>
        </w:numPr>
        <w:ind w:left="2835"/>
      </w:pPr>
      <w:r>
        <w:t>Для ЮЛ: Наименование, ИНН, КПП</w:t>
      </w:r>
    </w:p>
    <w:p w:rsidR="007A04A3" w:rsidRPr="0050162D" w:rsidRDefault="007A04A3" w:rsidP="00043116">
      <w:pPr>
        <w:pStyle w:val="af5"/>
        <w:numPr>
          <w:ilvl w:val="1"/>
          <w:numId w:val="8"/>
        </w:numPr>
        <w:ind w:left="2835"/>
      </w:pPr>
      <w:r>
        <w:t>Для ИП: ФИО, ДУЛ, ИНН</w:t>
      </w:r>
    </w:p>
    <w:p w:rsidR="007A04A3" w:rsidRDefault="007A04A3" w:rsidP="00043116">
      <w:pPr>
        <w:pStyle w:val="af5"/>
        <w:numPr>
          <w:ilvl w:val="0"/>
          <w:numId w:val="8"/>
        </w:numPr>
      </w:pPr>
      <w:r w:rsidRPr="0050162D">
        <w:t xml:space="preserve">В тематике должна быть предусмотрена возможность указать Представителя </w:t>
      </w:r>
      <w:r w:rsidR="006273B0">
        <w:t xml:space="preserve">или  Руководителя </w:t>
      </w:r>
      <w:r>
        <w:t>Клиента 1.</w:t>
      </w:r>
      <w:r w:rsidR="00BA1A4C">
        <w:t xml:space="preserve"> </w:t>
      </w:r>
      <w:r w:rsidR="00E66536">
        <w:t>Если Клиент 1 не является ИП, у</w:t>
      </w:r>
      <w:r w:rsidRPr="0050162D">
        <w:t>казание Представителя</w:t>
      </w:r>
      <w:r w:rsidR="006273B0">
        <w:t xml:space="preserve"> </w:t>
      </w:r>
      <w:r>
        <w:t>или Руководителя</w:t>
      </w:r>
      <w:r w:rsidRPr="0050162D">
        <w:t xml:space="preserve"> является обязательным</w:t>
      </w:r>
      <w:r>
        <w:t xml:space="preserve">. Выбор Представителя осуществляется  из перечня контактов Клиента </w:t>
      </w:r>
      <w:r w:rsidR="006273B0">
        <w:t>1</w:t>
      </w:r>
      <w:r>
        <w:t>. Тематика должна иметь возможность указать реквизиты документа, на основании кото</w:t>
      </w:r>
      <w:r w:rsidR="006273B0">
        <w:t>рого действует П</w:t>
      </w:r>
      <w:r>
        <w:t>редставитель</w:t>
      </w:r>
      <w:r w:rsidR="006273B0">
        <w:t xml:space="preserve"> или Руководитель</w:t>
      </w:r>
      <w:r>
        <w:t xml:space="preserve"> Клиента </w:t>
      </w:r>
      <w:r w:rsidR="006273B0">
        <w:t>1</w:t>
      </w:r>
      <w:r>
        <w:t xml:space="preserve">. </w:t>
      </w:r>
      <w:r w:rsidR="000161D3">
        <w:t>Реквизиты документа, на основании которого действует представитель Клиента 1, являются обязательными для заполнения.</w:t>
      </w:r>
    </w:p>
    <w:p w:rsidR="007A04A3" w:rsidRPr="0050162D" w:rsidRDefault="007A04A3" w:rsidP="007A04A3">
      <w:pPr>
        <w:pStyle w:val="af5"/>
        <w:ind w:left="1481" w:firstLine="643"/>
      </w:pPr>
      <w:r>
        <w:t xml:space="preserve">Для выбранного Представителя </w:t>
      </w:r>
      <w:r w:rsidR="006273B0">
        <w:t xml:space="preserve">или Руководителя </w:t>
      </w:r>
      <w:r>
        <w:t xml:space="preserve">Клиента </w:t>
      </w:r>
      <w:r w:rsidR="006273B0">
        <w:t>1</w:t>
      </w:r>
      <w:r>
        <w:t xml:space="preserve">  в тематике должна быть отображена следующая информация: ФИО,ДУЛ.</w:t>
      </w:r>
    </w:p>
    <w:p w:rsidR="007A04A3" w:rsidRPr="0050162D" w:rsidRDefault="007A04A3" w:rsidP="007A04A3"/>
    <w:p w:rsidR="00FB4D83" w:rsidRPr="0050162D" w:rsidRDefault="00FB4D83" w:rsidP="00FB4D83">
      <w:pPr>
        <w:pStyle w:val="af5"/>
        <w:ind w:left="1481"/>
      </w:pPr>
    </w:p>
    <w:p w:rsidR="00FB4D83" w:rsidRPr="0050162D" w:rsidRDefault="00FB4D83" w:rsidP="006D585E">
      <w:pPr>
        <w:ind w:firstLine="708"/>
      </w:pPr>
    </w:p>
    <w:p w:rsidR="00D1460C" w:rsidRPr="0050162D" w:rsidRDefault="00170FCC" w:rsidP="000055C1">
      <w:r w:rsidRPr="0050162D">
        <w:t>Требования к тематике «</w:t>
      </w:r>
      <w:r w:rsidR="006273B0" w:rsidRPr="0016319D">
        <w:t>Расчеты ФЛ по договору ИБС</w:t>
      </w:r>
      <w:r w:rsidRPr="0050162D">
        <w:t>»</w:t>
      </w:r>
    </w:p>
    <w:p w:rsidR="00170FCC" w:rsidRPr="0050162D" w:rsidRDefault="00170FCC" w:rsidP="00043116">
      <w:pPr>
        <w:pStyle w:val="af5"/>
        <w:numPr>
          <w:ilvl w:val="0"/>
          <w:numId w:val="8"/>
        </w:numPr>
      </w:pPr>
      <w:r w:rsidRPr="0050162D">
        <w:t>В тематике должна быть предусмотрена возможность идентифицировать Клиента 1. Клиент 1 может быть только Физическим лицом. Указание Клиента 1 является обязательным.</w:t>
      </w:r>
    </w:p>
    <w:p w:rsidR="0044072B" w:rsidRDefault="00170FCC" w:rsidP="0044072B">
      <w:pPr>
        <w:pStyle w:val="af5"/>
        <w:numPr>
          <w:ilvl w:val="0"/>
          <w:numId w:val="8"/>
        </w:numPr>
      </w:pPr>
      <w:r w:rsidRPr="0050162D">
        <w:t xml:space="preserve">В тематике должна быть предусмотрена возможность указать Представителя Клиента 1 в случае, если действие с Договором проводится третьим лицом от имени Клиента 1 по доверенности. </w:t>
      </w:r>
      <w:r w:rsidR="006273B0">
        <w:t>Работа с Представителем Клиента 1 осуществляется</w:t>
      </w:r>
      <w:r w:rsidR="0044072B">
        <w:t xml:space="preserve"> по </w:t>
      </w:r>
      <w:r w:rsidR="0044072B" w:rsidRPr="0044072B">
        <w:t>уже отработанной схеме обслуживания ФЛ от имени «3-его лица».</w:t>
      </w:r>
    </w:p>
    <w:p w:rsidR="006273B0" w:rsidRPr="0050162D" w:rsidRDefault="006273B0" w:rsidP="006273B0">
      <w:pPr>
        <w:pStyle w:val="af5"/>
        <w:ind w:left="1481" w:firstLine="643"/>
      </w:pPr>
      <w:r w:rsidRPr="0050162D">
        <w:t>Указание Представителя является обязательным, если идентифицирован Клиент 1 и операция совершается по доверенности.</w:t>
      </w:r>
      <w:r>
        <w:t xml:space="preserve"> Тематика должна иметь возможность указать реквизиты документа, на основании которого действует представитель </w:t>
      </w:r>
      <w:r>
        <w:lastRenderedPageBreak/>
        <w:t xml:space="preserve">Клиента 1. </w:t>
      </w:r>
      <w:r w:rsidR="000161D3">
        <w:t xml:space="preserve">Реквизиты документа, на основании которого действует представитель Клиента 1, являются обязательными для заполнения. </w:t>
      </w:r>
      <w:r>
        <w:t>Для выбранного Представителя клиента 1  в тематике должна быть отображена следующая информация: ФИО,ДУЛ.</w:t>
      </w:r>
    </w:p>
    <w:p w:rsidR="00170FCC" w:rsidRPr="0050162D" w:rsidRDefault="00170FCC" w:rsidP="006D585E">
      <w:pPr>
        <w:ind w:firstLine="708"/>
      </w:pPr>
    </w:p>
    <w:p w:rsidR="00170FCC" w:rsidRPr="0050162D" w:rsidRDefault="00170FCC" w:rsidP="006D585E">
      <w:pPr>
        <w:ind w:firstLine="708"/>
      </w:pPr>
    </w:p>
    <w:p w:rsidR="00657DD7" w:rsidRPr="0050162D" w:rsidRDefault="00092C4A" w:rsidP="00657DD7">
      <w:pPr>
        <w:ind w:firstLine="708"/>
      </w:pPr>
      <w:r w:rsidRPr="0050162D">
        <w:t>В контексте операции, который передается в Спект</w:t>
      </w:r>
      <w:r w:rsidR="00170FCC" w:rsidRPr="0050162D">
        <w:t>рум по итогам работы с тематиками</w:t>
      </w:r>
      <w:r w:rsidR="00B13E8B">
        <w:t>,</w:t>
      </w:r>
      <w:r w:rsidRPr="0050162D">
        <w:t xml:space="preserve"> должна быть предусмотрена передача </w:t>
      </w:r>
      <w:r w:rsidR="007876C4" w:rsidRPr="0050162D">
        <w:t>информации по всем Клиентам,</w:t>
      </w:r>
      <w:r w:rsidRPr="0050162D">
        <w:t xml:space="preserve"> указанным в тематике.</w:t>
      </w:r>
      <w:r w:rsidR="00170FCC" w:rsidRPr="0050162D">
        <w:t xml:space="preserve"> Это Клиент</w:t>
      </w:r>
      <w:r w:rsidR="00657DD7" w:rsidRPr="0050162D">
        <w:t>ы</w:t>
      </w:r>
      <w:r w:rsidR="00170FCC" w:rsidRPr="0050162D">
        <w:t>,  зак</w:t>
      </w:r>
      <w:r w:rsidR="00657DD7" w:rsidRPr="0050162D">
        <w:t>лючающи</w:t>
      </w:r>
      <w:r w:rsidR="00B13E8B">
        <w:t>е</w:t>
      </w:r>
      <w:r w:rsidR="00657DD7" w:rsidRPr="0050162D">
        <w:t xml:space="preserve"> договор,  представители Клиентов</w:t>
      </w:r>
      <w:r w:rsidR="00170FCC" w:rsidRPr="0050162D">
        <w:t>.</w:t>
      </w:r>
      <w:r w:rsidR="00657DD7" w:rsidRPr="0050162D">
        <w:t xml:space="preserve"> Представител</w:t>
      </w:r>
      <w:r w:rsidR="006273B0">
        <w:t>и</w:t>
      </w:r>
      <w:r w:rsidR="00657DD7" w:rsidRPr="0050162D">
        <w:t xml:space="preserve"> клиента должн</w:t>
      </w:r>
      <w:r w:rsidR="00B13E8B">
        <w:t>ы</w:t>
      </w:r>
      <w:r w:rsidR="00657DD7" w:rsidRPr="0050162D">
        <w:t xml:space="preserve"> быть   связаны с Клиентом  связью соответствующего типа. </w:t>
      </w:r>
    </w:p>
    <w:p w:rsidR="00170FCC" w:rsidRPr="0050162D" w:rsidRDefault="00170FCC" w:rsidP="006D585E">
      <w:pPr>
        <w:ind w:firstLine="708"/>
      </w:pPr>
    </w:p>
    <w:p w:rsidR="00092C4A" w:rsidRPr="0050162D" w:rsidRDefault="007876C4" w:rsidP="006D585E">
      <w:pPr>
        <w:ind w:firstLine="708"/>
      </w:pPr>
      <w:r w:rsidRPr="0050162D">
        <w:t>Для случая, когда К</w:t>
      </w:r>
      <w:r w:rsidR="00092C4A" w:rsidRPr="0050162D">
        <w:t>лиент является Физическим лицом, в контексте операции должна передаваться:</w:t>
      </w:r>
    </w:p>
    <w:p w:rsidR="00092C4A" w:rsidRPr="0050162D" w:rsidRDefault="00092C4A" w:rsidP="0084209F">
      <w:pPr>
        <w:pStyle w:val="af5"/>
        <w:numPr>
          <w:ilvl w:val="0"/>
          <w:numId w:val="9"/>
        </w:numPr>
      </w:pPr>
      <w:r w:rsidRPr="0050162D">
        <w:t>Тип клиента</w:t>
      </w:r>
      <w:r w:rsidR="002C4E1B" w:rsidRPr="0050162D">
        <w:t xml:space="preserve"> – Физическое лицо</w:t>
      </w:r>
      <w:r w:rsidRPr="0050162D">
        <w:t xml:space="preserve">. </w:t>
      </w:r>
      <w:r w:rsidR="002C4E1B" w:rsidRPr="0050162D">
        <w:t>(</w:t>
      </w:r>
      <w:r w:rsidR="00252CDD" w:rsidRPr="0050162D">
        <w:t xml:space="preserve">из возможных </w:t>
      </w:r>
      <w:r w:rsidRPr="0050162D">
        <w:t xml:space="preserve">Физическое </w:t>
      </w:r>
      <w:r w:rsidR="007876C4" w:rsidRPr="0050162D">
        <w:t>лицо /Ю</w:t>
      </w:r>
      <w:r w:rsidRPr="0050162D">
        <w:t>ридическое лицо/Индивидуальный предприниматель</w:t>
      </w:r>
      <w:r w:rsidR="002C4E1B" w:rsidRPr="0050162D">
        <w:t>)</w:t>
      </w:r>
      <w:r w:rsidRPr="0050162D">
        <w:t>.</w:t>
      </w:r>
    </w:p>
    <w:p w:rsidR="00092C4A" w:rsidRPr="0050162D" w:rsidRDefault="007876C4" w:rsidP="0084209F">
      <w:pPr>
        <w:pStyle w:val="af5"/>
        <w:numPr>
          <w:ilvl w:val="0"/>
          <w:numId w:val="9"/>
        </w:numPr>
      </w:pPr>
      <w:r w:rsidRPr="0050162D">
        <w:t>Информация о клиенте: ф</w:t>
      </w:r>
      <w:r w:rsidR="00092C4A" w:rsidRPr="0050162D">
        <w:t>амилия,</w:t>
      </w:r>
      <w:r w:rsidRPr="0050162D">
        <w:t xml:space="preserve"> имя, отчество, данные д</w:t>
      </w:r>
      <w:r w:rsidR="00092C4A" w:rsidRPr="0050162D">
        <w:t>окумент</w:t>
      </w:r>
      <w:r w:rsidRPr="0050162D">
        <w:t>а</w:t>
      </w:r>
      <w:r w:rsidR="00092C4A" w:rsidRPr="0050162D">
        <w:t xml:space="preserve"> удостоверяющ</w:t>
      </w:r>
      <w:r w:rsidRPr="0050162D">
        <w:t>его</w:t>
      </w:r>
      <w:r w:rsidR="00092C4A" w:rsidRPr="0050162D">
        <w:t xml:space="preserve"> личность</w:t>
      </w:r>
      <w:r w:rsidR="00062025">
        <w:t>, отмеченного как основной</w:t>
      </w:r>
      <w:r w:rsidRPr="0050162D">
        <w:t>. Используется в тексте Д</w:t>
      </w:r>
      <w:r w:rsidR="00092C4A" w:rsidRPr="0050162D">
        <w:t xml:space="preserve">оговора.  </w:t>
      </w:r>
    </w:p>
    <w:p w:rsidR="00092C4A" w:rsidRPr="0050162D" w:rsidRDefault="00092C4A" w:rsidP="0084209F">
      <w:pPr>
        <w:pStyle w:val="af5"/>
        <w:numPr>
          <w:ilvl w:val="0"/>
          <w:numId w:val="9"/>
        </w:numPr>
      </w:pPr>
      <w:r w:rsidRPr="0050162D">
        <w:t>Информация о</w:t>
      </w:r>
      <w:r w:rsidRPr="0050162D" w:rsidDel="004A79B5">
        <w:t xml:space="preserve"> </w:t>
      </w:r>
      <w:r w:rsidR="007876C4" w:rsidRPr="0050162D">
        <w:t>Представителе Клиента: фамилия, имя, отчество, данные документа удостоверяющего личность</w:t>
      </w:r>
      <w:r w:rsidR="00062025">
        <w:t>, отмеченного как основной</w:t>
      </w:r>
      <w:r w:rsidRPr="0050162D">
        <w:t>, признак того, что операция совершается по доверенности, дата выдачи и номер доверенности</w:t>
      </w:r>
      <w:r w:rsidR="00423A06" w:rsidRPr="0050162D">
        <w:t xml:space="preserve"> (при наличии) </w:t>
      </w:r>
      <w:r w:rsidRPr="0050162D">
        <w:t xml:space="preserve">или </w:t>
      </w:r>
      <w:r w:rsidR="00423A06" w:rsidRPr="0050162D">
        <w:t>данные иного документа - основания</w:t>
      </w:r>
      <w:r w:rsidRPr="0050162D">
        <w:t xml:space="preserve"> законного представительства</w:t>
      </w:r>
      <w:r w:rsidR="00423A06" w:rsidRPr="0050162D">
        <w:t>. Используется в тексте Д</w:t>
      </w:r>
      <w:r w:rsidRPr="0050162D">
        <w:t xml:space="preserve">оговора.  </w:t>
      </w:r>
    </w:p>
    <w:p w:rsidR="00092C4A" w:rsidRPr="0050162D" w:rsidRDefault="00092C4A" w:rsidP="0084209F">
      <w:pPr>
        <w:pStyle w:val="af5"/>
        <w:numPr>
          <w:ilvl w:val="0"/>
          <w:numId w:val="9"/>
        </w:numPr>
      </w:pPr>
      <w:r w:rsidRPr="0050162D">
        <w:t>Ад</w:t>
      </w:r>
      <w:r w:rsidR="00423A06" w:rsidRPr="0050162D">
        <w:t>ресная и контактная информация К</w:t>
      </w:r>
      <w:r w:rsidRPr="0050162D">
        <w:t xml:space="preserve">лиента и его </w:t>
      </w:r>
      <w:r w:rsidR="00423A06" w:rsidRPr="0050162D">
        <w:t>Представителя</w:t>
      </w:r>
      <w:r w:rsidRPr="0050162D">
        <w:t>. Адрес</w:t>
      </w:r>
      <w:r w:rsidR="002C4E1B" w:rsidRPr="0050162D">
        <w:t xml:space="preserve"> </w:t>
      </w:r>
      <w:r w:rsidR="00A8597D" w:rsidRPr="0050162D">
        <w:t>основной действующий</w:t>
      </w:r>
      <w:r w:rsidRPr="0050162D">
        <w:t>, контактный телефон</w:t>
      </w:r>
      <w:r w:rsidR="00062025">
        <w:t xml:space="preserve"> для нотификаций</w:t>
      </w:r>
      <w:r w:rsidR="002C4E1B" w:rsidRPr="0050162D">
        <w:t xml:space="preserve"> основной действующий</w:t>
      </w:r>
      <w:r w:rsidRPr="0050162D">
        <w:t>, адрес электронной почты</w:t>
      </w:r>
      <w:r w:rsidR="002C4E1B" w:rsidRPr="0050162D">
        <w:t xml:space="preserve"> основной действующий</w:t>
      </w:r>
      <w:r w:rsidR="00423A06" w:rsidRPr="0050162D">
        <w:t>.  Используется в тексте Д</w:t>
      </w:r>
      <w:r w:rsidRPr="0050162D">
        <w:t xml:space="preserve">оговора.  </w:t>
      </w:r>
      <w:r w:rsidR="00D47A95">
        <w:t>Контроль заполнения данной информации производится на этапе регистрации ДКО и не требует повторения в рамках тематики.</w:t>
      </w:r>
    </w:p>
    <w:p w:rsidR="00092C4A" w:rsidRPr="0050162D" w:rsidRDefault="00092C4A" w:rsidP="0084209F">
      <w:pPr>
        <w:pStyle w:val="af5"/>
        <w:numPr>
          <w:ilvl w:val="0"/>
          <w:numId w:val="9"/>
        </w:numPr>
      </w:pPr>
      <w:r w:rsidRPr="0050162D">
        <w:t xml:space="preserve">Информация о </w:t>
      </w:r>
      <w:r w:rsidR="00D47A95">
        <w:t>МС</w:t>
      </w:r>
      <w:r w:rsidRPr="0050162D">
        <w:t>, который будет использоваться при вы</w:t>
      </w:r>
      <w:r w:rsidR="00423A06" w:rsidRPr="0050162D">
        <w:t>полнении расчетов по операциям Д</w:t>
      </w:r>
      <w:r w:rsidRPr="0050162D">
        <w:t xml:space="preserve">оговора ИБС для </w:t>
      </w:r>
      <w:r w:rsidR="00423A06" w:rsidRPr="0050162D">
        <w:t>Клиента 1</w:t>
      </w:r>
      <w:r w:rsidRPr="0050162D">
        <w:t>. Используется при формировании</w:t>
      </w:r>
      <w:r w:rsidR="00252CDD" w:rsidRPr="0050162D">
        <w:t xml:space="preserve"> Договора,</w:t>
      </w:r>
      <w:r w:rsidRPr="0050162D">
        <w:t xml:space="preserve"> проводок и </w:t>
      </w:r>
      <w:r w:rsidR="00423A06" w:rsidRPr="0050162D">
        <w:t>учетных документов</w:t>
      </w:r>
      <w:r w:rsidRPr="0050162D">
        <w:t>.</w:t>
      </w:r>
    </w:p>
    <w:p w:rsidR="00092C4A" w:rsidRPr="0050162D" w:rsidRDefault="00092C4A" w:rsidP="0084209F">
      <w:pPr>
        <w:pStyle w:val="af5"/>
        <w:numPr>
          <w:ilvl w:val="0"/>
          <w:numId w:val="9"/>
        </w:numPr>
      </w:pPr>
      <w:r w:rsidRPr="0050162D">
        <w:t xml:space="preserve">Информация о пакете ДКО для </w:t>
      </w:r>
      <w:r w:rsidR="00423A06" w:rsidRPr="0050162D">
        <w:t>Клиента 1</w:t>
      </w:r>
      <w:r w:rsidRPr="0050162D">
        <w:t>. Используется при расчете комиссий</w:t>
      </w:r>
      <w:r w:rsidR="00423A06" w:rsidRPr="0050162D">
        <w:t xml:space="preserve"> согласно тарифа </w:t>
      </w:r>
      <w:r w:rsidRPr="0050162D">
        <w:t>(</w:t>
      </w:r>
      <w:r w:rsidR="002C4E1B" w:rsidRPr="0050162D">
        <w:t>название пакета</w:t>
      </w:r>
      <w:r w:rsidRPr="0050162D">
        <w:t>).</w:t>
      </w:r>
      <w:r w:rsidR="007072D4">
        <w:t xml:space="preserve"> Название </w:t>
      </w:r>
      <w:r w:rsidR="007072D4" w:rsidRPr="0050162D">
        <w:t>пакет</w:t>
      </w:r>
      <w:r w:rsidR="007072D4">
        <w:t>а</w:t>
      </w:r>
      <w:r w:rsidR="007072D4" w:rsidRPr="0050162D">
        <w:t xml:space="preserve"> ДКО</w:t>
      </w:r>
      <w:r w:rsidR="007072D4">
        <w:t xml:space="preserve"> </w:t>
      </w:r>
      <w:r w:rsidR="00F57B4B">
        <w:t>может принимать следующие значения</w:t>
      </w:r>
      <w:r w:rsidR="007072D4" w:rsidRPr="0050162D">
        <w:t>: Базовый, Прайм</w:t>
      </w:r>
      <w:r w:rsidR="007072D4">
        <w:t xml:space="preserve"> </w:t>
      </w:r>
      <w:r w:rsidR="007072D4">
        <w:rPr>
          <w:lang w:val="en-US"/>
        </w:rPr>
        <w:t>New</w:t>
      </w:r>
      <w:r w:rsidR="007072D4" w:rsidRPr="0050162D">
        <w:t>, Привилегия</w:t>
      </w:r>
      <w:r w:rsidR="007072D4" w:rsidRPr="00707F40">
        <w:t xml:space="preserve"> </w:t>
      </w:r>
      <w:r w:rsidR="007072D4">
        <w:rPr>
          <w:lang w:val="en-US"/>
        </w:rPr>
        <w:t>New</w:t>
      </w:r>
      <w:r w:rsidR="007072D4">
        <w:t>,</w:t>
      </w:r>
      <w:r w:rsidR="007072D4" w:rsidRPr="005B0254">
        <w:t xml:space="preserve"> Классический,</w:t>
      </w:r>
      <w:r w:rsidR="007072D4">
        <w:t xml:space="preserve"> </w:t>
      </w:r>
      <w:r w:rsidR="007072D4" w:rsidRPr="005B0254">
        <w:t>Золотой,</w:t>
      </w:r>
      <w:r w:rsidR="007072D4">
        <w:t xml:space="preserve"> </w:t>
      </w:r>
      <w:r w:rsidR="007072D4" w:rsidRPr="005B0254">
        <w:t>Платиновый</w:t>
      </w:r>
      <w:r w:rsidR="007072D4" w:rsidRPr="0050162D">
        <w:t>.</w:t>
      </w:r>
    </w:p>
    <w:p w:rsidR="00092C4A" w:rsidRPr="0050162D" w:rsidRDefault="00092C4A" w:rsidP="0084209F">
      <w:pPr>
        <w:pStyle w:val="af5"/>
        <w:numPr>
          <w:ilvl w:val="0"/>
          <w:numId w:val="9"/>
        </w:numPr>
      </w:pPr>
      <w:r w:rsidRPr="0050162D">
        <w:t>Уникальный идентификатор клиента в системе Siebel.</w:t>
      </w:r>
      <w:r w:rsidR="00423A06" w:rsidRPr="0050162D">
        <w:t xml:space="preserve"> Используется </w:t>
      </w:r>
      <w:r w:rsidRPr="0050162D">
        <w:t xml:space="preserve">для сопоставления данных  клиента из Siebel и клиентских данных </w:t>
      </w:r>
      <w:r w:rsidR="00423A06" w:rsidRPr="0050162D">
        <w:t>в Спектрум.</w:t>
      </w:r>
    </w:p>
    <w:p w:rsidR="00092C4A" w:rsidRPr="0050162D" w:rsidRDefault="00092C4A" w:rsidP="0084209F">
      <w:pPr>
        <w:pStyle w:val="af5"/>
        <w:numPr>
          <w:ilvl w:val="0"/>
          <w:numId w:val="9"/>
        </w:numPr>
      </w:pPr>
      <w:r w:rsidRPr="0050162D">
        <w:t xml:space="preserve">Уникальный идентификатор </w:t>
      </w:r>
      <w:r w:rsidR="00423A06" w:rsidRPr="0050162D">
        <w:t>Представителя  К</w:t>
      </w:r>
      <w:r w:rsidRPr="0050162D">
        <w:t xml:space="preserve">лиента в системе Siebel. Используется </w:t>
      </w:r>
      <w:r w:rsidR="00423A06" w:rsidRPr="0050162D">
        <w:t>для сопоставления данных  К</w:t>
      </w:r>
      <w:r w:rsidRPr="0050162D">
        <w:t xml:space="preserve">лиента из Siebel и клиентских данных </w:t>
      </w:r>
      <w:r w:rsidR="00423A06" w:rsidRPr="0050162D">
        <w:t>в Спектрум</w:t>
      </w:r>
      <w:r w:rsidRPr="0050162D">
        <w:t>.</w:t>
      </w:r>
    </w:p>
    <w:p w:rsidR="00092C4A" w:rsidRPr="0050162D" w:rsidRDefault="00092C4A" w:rsidP="006D585E">
      <w:pPr>
        <w:ind w:firstLine="708"/>
      </w:pPr>
    </w:p>
    <w:p w:rsidR="00092C4A" w:rsidRPr="0050162D" w:rsidRDefault="00092C4A" w:rsidP="006D585E">
      <w:pPr>
        <w:ind w:firstLine="708"/>
      </w:pPr>
    </w:p>
    <w:p w:rsidR="00092C4A" w:rsidRPr="0050162D" w:rsidRDefault="00092C4A" w:rsidP="006D585E">
      <w:pPr>
        <w:ind w:firstLine="708"/>
      </w:pPr>
      <w:r w:rsidRPr="0050162D">
        <w:t xml:space="preserve"> </w:t>
      </w:r>
      <w:r w:rsidRPr="0050162D">
        <w:tab/>
        <w:t>Для случая, когда Клиент является Юридическим лицом или Индивидуальным предпринимателем в контексте операции должны передаваться:</w:t>
      </w:r>
    </w:p>
    <w:p w:rsidR="00092C4A" w:rsidRPr="0050162D" w:rsidRDefault="00092C4A" w:rsidP="0084209F">
      <w:pPr>
        <w:pStyle w:val="af5"/>
        <w:numPr>
          <w:ilvl w:val="0"/>
          <w:numId w:val="10"/>
        </w:numPr>
      </w:pPr>
      <w:r w:rsidRPr="0050162D">
        <w:t>Тип клиента</w:t>
      </w:r>
      <w:r w:rsidR="002C4E1B" w:rsidRPr="0050162D">
        <w:t xml:space="preserve"> –</w:t>
      </w:r>
      <w:r w:rsidR="00252CDD" w:rsidRPr="0050162D">
        <w:t xml:space="preserve"> </w:t>
      </w:r>
      <w:r w:rsidR="00423A06" w:rsidRPr="0050162D">
        <w:t>Ю</w:t>
      </w:r>
      <w:r w:rsidRPr="0050162D">
        <w:t>ридическое лицо</w:t>
      </w:r>
      <w:r w:rsidR="00252CDD" w:rsidRPr="0050162D">
        <w:t xml:space="preserve"> или</w:t>
      </w:r>
      <w:r w:rsidRPr="0050162D">
        <w:t xml:space="preserve"> Индивидуальный предприниматель.</w:t>
      </w:r>
    </w:p>
    <w:p w:rsidR="00092C4A" w:rsidRDefault="00423A06" w:rsidP="0084209F">
      <w:pPr>
        <w:pStyle w:val="af5"/>
        <w:numPr>
          <w:ilvl w:val="0"/>
          <w:numId w:val="10"/>
        </w:numPr>
      </w:pPr>
      <w:r w:rsidRPr="0050162D">
        <w:t>Информация о Юридическом лице:  н</w:t>
      </w:r>
      <w:r w:rsidR="00092C4A" w:rsidRPr="0050162D">
        <w:t>аименование, ИНН, ОГРН</w:t>
      </w:r>
      <w:r w:rsidRPr="0050162D">
        <w:t>, Юридический адрес</w:t>
      </w:r>
      <w:r w:rsidR="00092C4A" w:rsidRPr="0050162D">
        <w:t xml:space="preserve">. </w:t>
      </w:r>
      <w:r w:rsidRPr="0050162D">
        <w:t>Используется в тексте Д</w:t>
      </w:r>
      <w:r w:rsidR="00092C4A" w:rsidRPr="0050162D">
        <w:t>оговора</w:t>
      </w:r>
      <w:r w:rsidR="002C4E1B" w:rsidRPr="0050162D">
        <w:t xml:space="preserve"> и </w:t>
      </w:r>
      <w:r w:rsidR="00252CDD" w:rsidRPr="0050162D">
        <w:t>других печатных формах</w:t>
      </w:r>
      <w:r w:rsidR="00092C4A" w:rsidRPr="0050162D">
        <w:t xml:space="preserve">.  </w:t>
      </w:r>
    </w:p>
    <w:p w:rsidR="0044072B" w:rsidRPr="0050162D" w:rsidRDefault="0044072B" w:rsidP="0084209F">
      <w:pPr>
        <w:pStyle w:val="af5"/>
        <w:numPr>
          <w:ilvl w:val="0"/>
          <w:numId w:val="10"/>
        </w:numPr>
      </w:pPr>
      <w:r w:rsidRPr="0050162D">
        <w:t>Информация о</w:t>
      </w:r>
      <w:r>
        <w:t>б</w:t>
      </w:r>
      <w:r w:rsidRPr="0050162D">
        <w:t xml:space="preserve"> Индивидуальном предпринимателе:  </w:t>
      </w:r>
      <w:r>
        <w:t>ФИО</w:t>
      </w:r>
      <w:r w:rsidRPr="0050162D">
        <w:t xml:space="preserve">, </w:t>
      </w:r>
      <w:r>
        <w:t xml:space="preserve">ДУЛ, </w:t>
      </w:r>
      <w:r w:rsidRPr="0050162D">
        <w:t xml:space="preserve">ИНН, Юридический адрес. Используется в тексте Договора и других печатных формах.  </w:t>
      </w:r>
    </w:p>
    <w:p w:rsidR="00092C4A" w:rsidRPr="0050162D" w:rsidRDefault="00423A06" w:rsidP="0084209F">
      <w:pPr>
        <w:pStyle w:val="af5"/>
        <w:numPr>
          <w:ilvl w:val="0"/>
          <w:numId w:val="9"/>
        </w:numPr>
      </w:pPr>
      <w:r w:rsidRPr="0050162D">
        <w:t>Контактная информация Юридического лица или И</w:t>
      </w:r>
      <w:r w:rsidR="00092C4A" w:rsidRPr="0050162D">
        <w:t xml:space="preserve">ндивидуального предпринимателя. </w:t>
      </w:r>
      <w:r w:rsidR="002C4E1B" w:rsidRPr="0050162D">
        <w:t>Адрес основной действующий, контактный телефон</w:t>
      </w:r>
      <w:r w:rsidR="00D47A95">
        <w:t xml:space="preserve"> для нотфикаций</w:t>
      </w:r>
      <w:r w:rsidR="002C4E1B" w:rsidRPr="0050162D">
        <w:t xml:space="preserve"> основной действующий, адрес электронной почты основной действующий</w:t>
      </w:r>
      <w:r w:rsidR="00092C4A" w:rsidRPr="0050162D">
        <w:t xml:space="preserve">. </w:t>
      </w:r>
      <w:r w:rsidRPr="0050162D">
        <w:t>Используется в тексте Д</w:t>
      </w:r>
      <w:r w:rsidR="00092C4A" w:rsidRPr="0050162D">
        <w:t>оговора.</w:t>
      </w:r>
      <w:r w:rsidR="00D47A95" w:rsidRPr="00D47A95">
        <w:t xml:space="preserve"> </w:t>
      </w:r>
    </w:p>
    <w:p w:rsidR="00092C4A" w:rsidRPr="0050162D" w:rsidRDefault="00092C4A" w:rsidP="0084209F">
      <w:pPr>
        <w:pStyle w:val="af5"/>
        <w:numPr>
          <w:ilvl w:val="0"/>
          <w:numId w:val="10"/>
        </w:numPr>
      </w:pPr>
      <w:r w:rsidRPr="0050162D">
        <w:t>Информация о</w:t>
      </w:r>
      <w:r w:rsidRPr="0050162D" w:rsidDel="004A79B5">
        <w:t xml:space="preserve"> </w:t>
      </w:r>
      <w:r w:rsidR="00423A06" w:rsidRPr="0050162D">
        <w:t>представителе</w:t>
      </w:r>
      <w:r w:rsidR="00D47A95">
        <w:t xml:space="preserve"> (в том числе Руководитель)</w:t>
      </w:r>
      <w:r w:rsidR="00423A06" w:rsidRPr="0050162D">
        <w:t xml:space="preserve"> Юридического лица: фамилия, имя, отчество, данные документа, удостоверяющего личность, по которому был идентифицирован П</w:t>
      </w:r>
      <w:r w:rsidRPr="0050162D">
        <w:t xml:space="preserve">редставитель, признак того, что операция совершается по </w:t>
      </w:r>
      <w:r w:rsidRPr="0050162D">
        <w:lastRenderedPageBreak/>
        <w:t>доверенности, дата выдачи и номер доверенности</w:t>
      </w:r>
      <w:r w:rsidR="00423A06" w:rsidRPr="0050162D">
        <w:t xml:space="preserve"> (при наличии)</w:t>
      </w:r>
      <w:r w:rsidRPr="0050162D">
        <w:t xml:space="preserve"> или </w:t>
      </w:r>
      <w:r w:rsidR="00423A06" w:rsidRPr="0050162D">
        <w:t>данные иного документа - основания законного представительства</w:t>
      </w:r>
      <w:r w:rsidRPr="0050162D">
        <w:t xml:space="preserve">. Используется в тексте договора.  </w:t>
      </w:r>
    </w:p>
    <w:p w:rsidR="00092C4A" w:rsidRPr="0050162D" w:rsidRDefault="00092C4A" w:rsidP="0084209F">
      <w:pPr>
        <w:pStyle w:val="af5"/>
        <w:numPr>
          <w:ilvl w:val="0"/>
          <w:numId w:val="10"/>
        </w:numPr>
      </w:pPr>
      <w:r w:rsidRPr="0050162D">
        <w:t>Адресная и конт</w:t>
      </w:r>
      <w:r w:rsidR="00423A06" w:rsidRPr="0050162D">
        <w:t xml:space="preserve">актная информация </w:t>
      </w:r>
      <w:r w:rsidR="00D47A95">
        <w:t xml:space="preserve">Представителя (в том числе </w:t>
      </w:r>
      <w:r w:rsidR="00423A06" w:rsidRPr="0050162D">
        <w:t>Руководителя</w:t>
      </w:r>
      <w:r w:rsidR="00D47A95">
        <w:t>)</w:t>
      </w:r>
      <w:r w:rsidR="00423A06" w:rsidRPr="0050162D">
        <w:t xml:space="preserve"> Ю</w:t>
      </w:r>
      <w:r w:rsidRPr="0050162D">
        <w:t xml:space="preserve">ридического лица и его доверенного лица. Адреса, контактный(е) телефон(ы), адрес электронной почты.  Используется в тексте договора.  </w:t>
      </w:r>
    </w:p>
    <w:p w:rsidR="00092C4A" w:rsidRPr="0050162D" w:rsidRDefault="00423A06" w:rsidP="0084209F">
      <w:pPr>
        <w:pStyle w:val="af5"/>
        <w:numPr>
          <w:ilvl w:val="0"/>
          <w:numId w:val="10"/>
        </w:numPr>
      </w:pPr>
      <w:r w:rsidRPr="0050162D">
        <w:t>Уникальный идентификатор Клиента - Юридического лица или И</w:t>
      </w:r>
      <w:r w:rsidR="00705A6B" w:rsidRPr="0050162D">
        <w:t>ндивидуального предпринимателя</w:t>
      </w:r>
      <w:r w:rsidR="00092C4A" w:rsidRPr="0050162D">
        <w:t xml:space="preserve"> в системе Siebel. </w:t>
      </w:r>
      <w:r w:rsidR="00705A6B" w:rsidRPr="0050162D">
        <w:t xml:space="preserve">Используется для сопоставления данных </w:t>
      </w:r>
      <w:r w:rsidR="00092C4A" w:rsidRPr="0050162D">
        <w:t xml:space="preserve">клиента из Siebel и клиентских данных </w:t>
      </w:r>
      <w:r w:rsidR="00705A6B" w:rsidRPr="0050162D">
        <w:t>в Спектрум</w:t>
      </w:r>
      <w:r w:rsidR="00092C4A" w:rsidRPr="0050162D">
        <w:t>.</w:t>
      </w:r>
    </w:p>
    <w:p w:rsidR="00366974" w:rsidRPr="0050162D" w:rsidRDefault="00705A6B" w:rsidP="0084209F">
      <w:pPr>
        <w:pStyle w:val="af5"/>
        <w:numPr>
          <w:ilvl w:val="0"/>
          <w:numId w:val="10"/>
        </w:numPr>
      </w:pPr>
      <w:r w:rsidRPr="0050162D">
        <w:t>Уникальный идентификатор П</w:t>
      </w:r>
      <w:r w:rsidR="00092C4A" w:rsidRPr="0050162D">
        <w:t>редставителя клиента в системе S</w:t>
      </w:r>
      <w:r w:rsidRPr="0050162D">
        <w:t xml:space="preserve">iebel. Используется </w:t>
      </w:r>
      <w:r w:rsidR="00092C4A" w:rsidRPr="0050162D">
        <w:t xml:space="preserve">для сопоставления данных  клиента из Siebel и клиентских данных </w:t>
      </w:r>
      <w:r w:rsidRPr="0050162D">
        <w:t>в Спектрум</w:t>
      </w:r>
      <w:r w:rsidR="00092C4A" w:rsidRPr="0050162D">
        <w:t>.</w:t>
      </w:r>
    </w:p>
    <w:p w:rsidR="00366974" w:rsidRPr="0050162D" w:rsidRDefault="00366974" w:rsidP="006D585E">
      <w:pPr>
        <w:ind w:left="1068"/>
      </w:pPr>
    </w:p>
    <w:p w:rsidR="00A257EE" w:rsidRPr="0050162D" w:rsidRDefault="00A257EE" w:rsidP="006D585E">
      <w:pPr>
        <w:pStyle w:val="3"/>
        <w:ind w:left="709"/>
        <w:rPr>
          <w:lang w:val="en-US"/>
        </w:rPr>
      </w:pPr>
      <w:bookmarkStart w:id="273" w:name="_Toc448833232"/>
      <w:bookmarkStart w:id="274" w:name="_Toc448833583"/>
      <w:bookmarkStart w:id="275" w:name="_Toc448854024"/>
      <w:bookmarkStart w:id="276" w:name="_Toc448854210"/>
      <w:bookmarkStart w:id="277" w:name="_Toc448855201"/>
      <w:bookmarkStart w:id="278" w:name="_Toc448833233"/>
      <w:bookmarkStart w:id="279" w:name="_Toc448833584"/>
      <w:bookmarkStart w:id="280" w:name="_Toc448853697"/>
      <w:bookmarkStart w:id="281" w:name="_Toc448853779"/>
      <w:bookmarkStart w:id="282" w:name="_Toc448853865"/>
      <w:bookmarkStart w:id="283" w:name="_Toc448853945"/>
      <w:bookmarkStart w:id="284" w:name="_Toc448854025"/>
      <w:bookmarkStart w:id="285" w:name="_Toc448854211"/>
      <w:bookmarkStart w:id="286" w:name="_Toc448855202"/>
      <w:bookmarkStart w:id="287" w:name="_Toc448833234"/>
      <w:bookmarkStart w:id="288" w:name="_Toc448833585"/>
      <w:bookmarkStart w:id="289" w:name="_Toc448853698"/>
      <w:bookmarkStart w:id="290" w:name="_Toc448853780"/>
      <w:bookmarkStart w:id="291" w:name="_Toc448853866"/>
      <w:bookmarkStart w:id="292" w:name="_Toc448853946"/>
      <w:bookmarkStart w:id="293" w:name="_Toc448854026"/>
      <w:bookmarkStart w:id="294" w:name="_Toc448854212"/>
      <w:bookmarkStart w:id="295" w:name="_Toc448855203"/>
      <w:bookmarkStart w:id="296" w:name="_Toc448833235"/>
      <w:bookmarkStart w:id="297" w:name="_Toc448833586"/>
      <w:bookmarkStart w:id="298" w:name="_Toc448853699"/>
      <w:bookmarkStart w:id="299" w:name="_Toc448853781"/>
      <w:bookmarkStart w:id="300" w:name="_Toc448853867"/>
      <w:bookmarkStart w:id="301" w:name="_Toc448853947"/>
      <w:bookmarkStart w:id="302" w:name="_Toc448854027"/>
      <w:bookmarkStart w:id="303" w:name="_Toc448854213"/>
      <w:bookmarkStart w:id="304" w:name="_Toc448855204"/>
      <w:bookmarkStart w:id="305" w:name="_Toc448833236"/>
      <w:bookmarkStart w:id="306" w:name="_Toc448833587"/>
      <w:bookmarkStart w:id="307" w:name="_Toc448853700"/>
      <w:bookmarkStart w:id="308" w:name="_Toc448853782"/>
      <w:bookmarkStart w:id="309" w:name="_Toc448853868"/>
      <w:bookmarkStart w:id="310" w:name="_Toc448853948"/>
      <w:bookmarkStart w:id="311" w:name="_Toc448854028"/>
      <w:bookmarkStart w:id="312" w:name="_Toc448854214"/>
      <w:bookmarkStart w:id="313" w:name="_Toc448855205"/>
      <w:bookmarkStart w:id="314" w:name="_Toc448833237"/>
      <w:bookmarkStart w:id="315" w:name="_Toc448833588"/>
      <w:bookmarkStart w:id="316" w:name="_Toc448853701"/>
      <w:bookmarkStart w:id="317" w:name="_Toc448853783"/>
      <w:bookmarkStart w:id="318" w:name="_Toc448853869"/>
      <w:bookmarkStart w:id="319" w:name="_Toc448853949"/>
      <w:bookmarkStart w:id="320" w:name="_Toc448854029"/>
      <w:bookmarkStart w:id="321" w:name="_Toc448854215"/>
      <w:bookmarkStart w:id="322" w:name="_Toc448855206"/>
      <w:bookmarkStart w:id="323" w:name="_Toc448833238"/>
      <w:bookmarkStart w:id="324" w:name="_Toc448833589"/>
      <w:bookmarkStart w:id="325" w:name="_Toc448853702"/>
      <w:bookmarkStart w:id="326" w:name="_Toc448853784"/>
      <w:bookmarkStart w:id="327" w:name="_Toc448853870"/>
      <w:bookmarkStart w:id="328" w:name="_Toc448853950"/>
      <w:bookmarkStart w:id="329" w:name="_Toc448854030"/>
      <w:bookmarkStart w:id="330" w:name="_Toc448854216"/>
      <w:bookmarkStart w:id="331" w:name="_Toc448855207"/>
      <w:bookmarkStart w:id="332" w:name="_Toc448833239"/>
      <w:bookmarkStart w:id="333" w:name="_Toc448833590"/>
      <w:bookmarkStart w:id="334" w:name="_Toc448853703"/>
      <w:bookmarkStart w:id="335" w:name="_Toc448853785"/>
      <w:bookmarkStart w:id="336" w:name="_Toc448853871"/>
      <w:bookmarkStart w:id="337" w:name="_Toc448853951"/>
      <w:bookmarkStart w:id="338" w:name="_Toc448854031"/>
      <w:bookmarkStart w:id="339" w:name="_Toc448854217"/>
      <w:bookmarkStart w:id="340" w:name="_Toc448855208"/>
      <w:bookmarkStart w:id="341" w:name="_Toc448833240"/>
      <w:bookmarkStart w:id="342" w:name="_Toc448833591"/>
      <w:bookmarkStart w:id="343" w:name="_Toc448853704"/>
      <w:bookmarkStart w:id="344" w:name="_Toc448853786"/>
      <w:bookmarkStart w:id="345" w:name="_Toc448853872"/>
      <w:bookmarkStart w:id="346" w:name="_Toc448853952"/>
      <w:bookmarkStart w:id="347" w:name="_Toc448854032"/>
      <w:bookmarkStart w:id="348" w:name="_Toc448854218"/>
      <w:bookmarkStart w:id="349" w:name="_Toc448855209"/>
      <w:bookmarkStart w:id="350" w:name="_Toc448833241"/>
      <w:bookmarkStart w:id="351" w:name="_Toc448833592"/>
      <w:bookmarkStart w:id="352" w:name="_Toc448853705"/>
      <w:bookmarkStart w:id="353" w:name="_Toc448853787"/>
      <w:bookmarkStart w:id="354" w:name="_Toc448853873"/>
      <w:bookmarkStart w:id="355" w:name="_Toc448853953"/>
      <w:bookmarkStart w:id="356" w:name="_Toc448854033"/>
      <w:bookmarkStart w:id="357" w:name="_Toc448854219"/>
      <w:bookmarkStart w:id="358" w:name="_Toc448855210"/>
      <w:bookmarkStart w:id="359" w:name="_Toc448833242"/>
      <w:bookmarkStart w:id="360" w:name="_Toc448833593"/>
      <w:bookmarkStart w:id="361" w:name="_Toc448853706"/>
      <w:bookmarkStart w:id="362" w:name="_Toc448853788"/>
      <w:bookmarkStart w:id="363" w:name="_Toc448853874"/>
      <w:bookmarkStart w:id="364" w:name="_Toc448853954"/>
      <w:bookmarkStart w:id="365" w:name="_Toc448854034"/>
      <w:bookmarkStart w:id="366" w:name="_Toc448854220"/>
      <w:bookmarkStart w:id="367" w:name="_Toc448855211"/>
      <w:bookmarkStart w:id="368" w:name="_Toc448833243"/>
      <w:bookmarkStart w:id="369" w:name="_Toc448833594"/>
      <w:bookmarkStart w:id="370" w:name="_Toc448853707"/>
      <w:bookmarkStart w:id="371" w:name="_Toc448853789"/>
      <w:bookmarkStart w:id="372" w:name="_Toc448853875"/>
      <w:bookmarkStart w:id="373" w:name="_Toc448853955"/>
      <w:bookmarkStart w:id="374" w:name="_Toc448854035"/>
      <w:bookmarkStart w:id="375" w:name="_Toc448854221"/>
      <w:bookmarkStart w:id="376" w:name="_Toc448855212"/>
      <w:bookmarkStart w:id="377" w:name="_Toc448833244"/>
      <w:bookmarkStart w:id="378" w:name="_Toc448833595"/>
      <w:bookmarkStart w:id="379" w:name="_Toc448853708"/>
      <w:bookmarkStart w:id="380" w:name="_Toc448853790"/>
      <w:bookmarkStart w:id="381" w:name="_Toc448853876"/>
      <w:bookmarkStart w:id="382" w:name="_Toc448853956"/>
      <w:bookmarkStart w:id="383" w:name="_Toc448854036"/>
      <w:bookmarkStart w:id="384" w:name="_Toc448854222"/>
      <w:bookmarkStart w:id="385" w:name="_Toc448855213"/>
      <w:bookmarkStart w:id="386" w:name="_Toc448833245"/>
      <w:bookmarkStart w:id="387" w:name="_Toc448833596"/>
      <w:bookmarkStart w:id="388" w:name="_Toc448853709"/>
      <w:bookmarkStart w:id="389" w:name="_Toc448853791"/>
      <w:bookmarkStart w:id="390" w:name="_Toc448853877"/>
      <w:bookmarkStart w:id="391" w:name="_Toc448853957"/>
      <w:bookmarkStart w:id="392" w:name="_Toc448854037"/>
      <w:bookmarkStart w:id="393" w:name="_Toc448854223"/>
      <w:bookmarkStart w:id="394" w:name="_Toc448855214"/>
      <w:bookmarkStart w:id="395" w:name="_Toc448833246"/>
      <w:bookmarkStart w:id="396" w:name="_Toc448833597"/>
      <w:bookmarkStart w:id="397" w:name="_Toc448853710"/>
      <w:bookmarkStart w:id="398" w:name="_Toc448853792"/>
      <w:bookmarkStart w:id="399" w:name="_Toc448853878"/>
      <w:bookmarkStart w:id="400" w:name="_Toc448853958"/>
      <w:bookmarkStart w:id="401" w:name="_Toc448854038"/>
      <w:bookmarkStart w:id="402" w:name="_Toc448854224"/>
      <w:bookmarkStart w:id="403" w:name="_Toc448855215"/>
      <w:bookmarkStart w:id="404" w:name="_Toc448833247"/>
      <w:bookmarkStart w:id="405" w:name="_Toc448833598"/>
      <w:bookmarkStart w:id="406" w:name="_Toc448853711"/>
      <w:bookmarkStart w:id="407" w:name="_Toc448853793"/>
      <w:bookmarkStart w:id="408" w:name="_Toc448853879"/>
      <w:bookmarkStart w:id="409" w:name="_Toc448853959"/>
      <w:bookmarkStart w:id="410" w:name="_Toc448854039"/>
      <w:bookmarkStart w:id="411" w:name="_Toc448854225"/>
      <w:bookmarkStart w:id="412" w:name="_Toc448855216"/>
      <w:bookmarkStart w:id="413" w:name="_Toc448833248"/>
      <w:bookmarkStart w:id="414" w:name="_Toc448833599"/>
      <w:bookmarkStart w:id="415" w:name="_Toc448853712"/>
      <w:bookmarkStart w:id="416" w:name="_Toc448853794"/>
      <w:bookmarkStart w:id="417" w:name="_Toc448853880"/>
      <w:bookmarkStart w:id="418" w:name="_Toc448853960"/>
      <w:bookmarkStart w:id="419" w:name="_Toc448854040"/>
      <w:bookmarkStart w:id="420" w:name="_Toc448854226"/>
      <w:bookmarkStart w:id="421" w:name="_Toc448855217"/>
      <w:bookmarkStart w:id="422" w:name="_Toc448833249"/>
      <w:bookmarkStart w:id="423" w:name="_Toc448833600"/>
      <w:bookmarkStart w:id="424" w:name="_Toc448853713"/>
      <w:bookmarkStart w:id="425" w:name="_Toc448853795"/>
      <w:bookmarkStart w:id="426" w:name="_Toc448853881"/>
      <w:bookmarkStart w:id="427" w:name="_Toc448853961"/>
      <w:bookmarkStart w:id="428" w:name="_Toc448854041"/>
      <w:bookmarkStart w:id="429" w:name="_Toc448854227"/>
      <w:bookmarkStart w:id="430" w:name="_Toc448855218"/>
      <w:bookmarkStart w:id="431" w:name="_Toc448833250"/>
      <w:bookmarkStart w:id="432" w:name="_Toc448833601"/>
      <w:bookmarkStart w:id="433" w:name="_Toc448853714"/>
      <w:bookmarkStart w:id="434" w:name="_Toc448853796"/>
      <w:bookmarkStart w:id="435" w:name="_Toc448853882"/>
      <w:bookmarkStart w:id="436" w:name="_Toc448853962"/>
      <w:bookmarkStart w:id="437" w:name="_Toc448854042"/>
      <w:bookmarkStart w:id="438" w:name="_Toc448854228"/>
      <w:bookmarkStart w:id="439" w:name="_Toc448855219"/>
      <w:bookmarkStart w:id="440" w:name="_Toc448833251"/>
      <w:bookmarkStart w:id="441" w:name="_Toc448833602"/>
      <w:bookmarkStart w:id="442" w:name="_Toc448853715"/>
      <w:bookmarkStart w:id="443" w:name="_Toc448853797"/>
      <w:bookmarkStart w:id="444" w:name="_Toc448853883"/>
      <w:bookmarkStart w:id="445" w:name="_Toc448853963"/>
      <w:bookmarkStart w:id="446" w:name="_Toc448854043"/>
      <w:bookmarkStart w:id="447" w:name="_Toc448854229"/>
      <w:bookmarkStart w:id="448" w:name="_Toc448855220"/>
      <w:bookmarkStart w:id="449" w:name="_Toc448853717"/>
      <w:bookmarkStart w:id="450" w:name="_Toc448853799"/>
      <w:bookmarkStart w:id="451" w:name="_Toc448853885"/>
      <w:bookmarkStart w:id="452" w:name="_Toc448853965"/>
      <w:bookmarkStart w:id="453" w:name="_Toc448854044"/>
      <w:bookmarkStart w:id="454" w:name="_Toc448854230"/>
      <w:bookmarkStart w:id="455" w:name="_Toc448855221"/>
      <w:bookmarkStart w:id="456" w:name="_Toc445491016"/>
      <w:bookmarkStart w:id="457" w:name="_Toc45497148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Pr="0050162D">
        <w:rPr>
          <w:lang w:val="en-US"/>
        </w:rPr>
        <w:t>Profile</w:t>
      </w:r>
      <w:bookmarkEnd w:id="457"/>
    </w:p>
    <w:p w:rsidR="007C57BA" w:rsidRPr="0050162D" w:rsidRDefault="007C57BA" w:rsidP="00C74ED0">
      <w:pPr>
        <w:ind w:firstLine="851"/>
      </w:pPr>
      <w:r w:rsidRPr="0050162D">
        <w:t>Проводки по списанию/зачислению средств с МС,  описанные в разделе «расчеты с клиентами ФЛ» должны быть отражены в системе Profile и затем переданы в АБС Бисквит.</w:t>
      </w:r>
      <w:r w:rsidR="00F90505">
        <w:t xml:space="preserve"> При этом необходимо учитывать возможность возникновения межфилиальных расчетов.</w:t>
      </w:r>
      <w:r w:rsidRPr="0050162D">
        <w:t xml:space="preserve"> Для этого в системе profile  должны быть выполнены следующие доработки:</w:t>
      </w:r>
    </w:p>
    <w:p w:rsidR="007C57BA" w:rsidRPr="0050162D" w:rsidRDefault="007C57BA" w:rsidP="0084209F">
      <w:pPr>
        <w:pStyle w:val="af5"/>
        <w:numPr>
          <w:ilvl w:val="0"/>
          <w:numId w:val="21"/>
        </w:numPr>
      </w:pPr>
      <w:r w:rsidRPr="0050162D">
        <w:t>Создание КБО по следующим операциям</w:t>
      </w:r>
    </w:p>
    <w:tbl>
      <w:tblPr>
        <w:tblW w:w="0" w:type="auto"/>
        <w:tblCellMar>
          <w:left w:w="0" w:type="dxa"/>
          <w:right w:w="0" w:type="dxa"/>
        </w:tblCellMar>
        <w:tblLook w:val="04A0" w:firstRow="1" w:lastRow="0" w:firstColumn="1" w:lastColumn="0" w:noHBand="0" w:noVBand="1"/>
      </w:tblPr>
      <w:tblGrid>
        <w:gridCol w:w="534"/>
        <w:gridCol w:w="4667"/>
        <w:gridCol w:w="2565"/>
        <w:gridCol w:w="2916"/>
      </w:tblGrid>
      <w:tr w:rsidR="00C162F5" w:rsidTr="00C162F5">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jc w:val="center"/>
              <w:rPr>
                <w:rFonts w:ascii="Calibri" w:eastAsiaTheme="minorHAnsi" w:hAnsi="Calibri"/>
                <w:sz w:val="22"/>
                <w:szCs w:val="22"/>
              </w:rPr>
            </w:pPr>
            <w:r>
              <w:rPr>
                <w:b/>
                <w:bCs/>
              </w:rPr>
              <w:t> </w:t>
            </w:r>
          </w:p>
        </w:tc>
        <w:tc>
          <w:tcPr>
            <w:tcW w:w="46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162F5" w:rsidRDefault="00C162F5">
            <w:pPr>
              <w:jc w:val="center"/>
              <w:rPr>
                <w:rFonts w:ascii="Calibri" w:eastAsiaTheme="minorHAnsi" w:hAnsi="Calibri"/>
                <w:sz w:val="22"/>
                <w:szCs w:val="22"/>
              </w:rPr>
            </w:pPr>
            <w:r>
              <w:rPr>
                <w:b/>
                <w:bCs/>
              </w:rPr>
              <w:t>Операция</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162F5" w:rsidRDefault="00C162F5">
            <w:pPr>
              <w:jc w:val="center"/>
              <w:rPr>
                <w:rFonts w:ascii="Calibri" w:eastAsiaTheme="minorHAnsi" w:hAnsi="Calibri"/>
                <w:sz w:val="22"/>
                <w:szCs w:val="22"/>
              </w:rPr>
            </w:pPr>
            <w:r>
              <w:rPr>
                <w:b/>
                <w:bCs/>
              </w:rPr>
              <w:t>КБО</w:t>
            </w:r>
          </w:p>
        </w:tc>
        <w:tc>
          <w:tcPr>
            <w:tcW w:w="2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162F5" w:rsidRDefault="00C162F5">
            <w:pPr>
              <w:jc w:val="center"/>
              <w:rPr>
                <w:rFonts w:ascii="Calibri" w:eastAsiaTheme="minorHAnsi" w:hAnsi="Calibri"/>
                <w:sz w:val="22"/>
                <w:szCs w:val="22"/>
              </w:rPr>
            </w:pPr>
            <w:r>
              <w:rPr>
                <w:b/>
                <w:bCs/>
              </w:rPr>
              <w:t>Комментарий</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1</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xml:space="preserve">Оплата комиссий </w:t>
            </w:r>
            <w:r>
              <w:rPr>
                <w:color w:val="C00000"/>
              </w:rPr>
              <w:t xml:space="preserve">за пользование ИБС </w:t>
            </w:r>
            <w:r>
              <w:t>(п. 9.1.1.)</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723001-10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Счет доходов, символ 28301</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2</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Возврат оплаты комиссии</w:t>
            </w:r>
            <w:r>
              <w:rPr>
                <w:color w:val="C00000"/>
              </w:rPr>
              <w:t xml:space="preserve"> за пользование ИБС</w:t>
            </w:r>
            <w:r>
              <w:t>,  уплаченной в текущем месяце (п. 9.1.2)</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723700-00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Счет доходов, символ 28301. Выделение НДС вариант 1</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3</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Возврат оплаты комиссии</w:t>
            </w:r>
            <w:r>
              <w:rPr>
                <w:color w:val="C00000"/>
              </w:rPr>
              <w:t xml:space="preserve"> за пользование ИБС</w:t>
            </w:r>
            <w:r>
              <w:t xml:space="preserve">,  уплаченной НЕ  в текущем месяце (п. 9.1.3) </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723700-01</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Счет доходов, символ 28301. Выделение НДС вариант 2</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4</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xml:space="preserve">Оплата штрафа </w:t>
            </w:r>
            <w:r>
              <w:rPr>
                <w:color w:val="C00000"/>
              </w:rPr>
              <w:t>за вскрытие ИБС  </w:t>
            </w:r>
            <w:r>
              <w:t>(п. 9.1.4)</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734800-00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Счет доходов, символ 28402</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5</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xml:space="preserve">Возврат оплаты штрафа </w:t>
            </w:r>
            <w:r>
              <w:rPr>
                <w:color w:val="C00000"/>
              </w:rPr>
              <w:t xml:space="preserve">за вскрытие ИБС </w:t>
            </w:r>
            <w:r>
              <w:t>(п. 9.1.5)</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734700-00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Счет доходов, символ 28402</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6</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 xml:space="preserve">Оплата расходов банка за вскрытие </w:t>
            </w:r>
            <w:r w:rsidRPr="0044072B">
              <w:rPr>
                <w:color w:val="C00000"/>
                <w:highlight w:val="yellow"/>
              </w:rPr>
              <w:t>ИБС</w:t>
            </w:r>
          </w:p>
          <w:p w:rsidR="00C162F5" w:rsidRPr="0044072B" w:rsidRDefault="00C162F5">
            <w:pPr>
              <w:rPr>
                <w:rFonts w:ascii="Calibri" w:eastAsiaTheme="minorHAnsi" w:hAnsi="Calibri"/>
                <w:sz w:val="22"/>
                <w:szCs w:val="22"/>
                <w:highlight w:val="yellow"/>
              </w:rPr>
            </w:pPr>
            <w:r w:rsidRPr="0044072B">
              <w:rPr>
                <w:highlight w:val="yellow"/>
              </w:rPr>
              <w:t>(п. 9.1.6)</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725800-00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44072B">
            <w:pPr>
              <w:rPr>
                <w:rFonts w:ascii="Calibri" w:eastAsiaTheme="minorHAnsi" w:hAnsi="Calibri"/>
                <w:sz w:val="22"/>
                <w:szCs w:val="22"/>
                <w:highlight w:val="yellow"/>
              </w:rPr>
            </w:pPr>
            <w:r>
              <w:rPr>
                <w:highlight w:val="yellow"/>
              </w:rPr>
              <w:t xml:space="preserve">Больше </w:t>
            </w:r>
            <w:r w:rsidR="00C162F5" w:rsidRPr="0044072B">
              <w:rPr>
                <w:highlight w:val="yellow"/>
              </w:rPr>
              <w:t> </w:t>
            </w:r>
            <w:r>
              <w:rPr>
                <w:highlight w:val="yellow"/>
              </w:rPr>
              <w:t>Не  используется</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7</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 xml:space="preserve">Возврат оплаты расходов банка за вскрытие </w:t>
            </w:r>
            <w:r w:rsidRPr="0044072B">
              <w:rPr>
                <w:color w:val="C00000"/>
                <w:highlight w:val="yellow"/>
              </w:rPr>
              <w:t xml:space="preserve">ИБС </w:t>
            </w:r>
            <w:r w:rsidRPr="0044072B">
              <w:rPr>
                <w:highlight w:val="yellow"/>
              </w:rPr>
              <w:t> (п. 9.1.7)</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C162F5">
            <w:pPr>
              <w:rPr>
                <w:rFonts w:ascii="Calibri" w:eastAsiaTheme="minorHAnsi" w:hAnsi="Calibri"/>
                <w:sz w:val="22"/>
                <w:szCs w:val="22"/>
                <w:highlight w:val="yellow"/>
              </w:rPr>
            </w:pPr>
            <w:r w:rsidRPr="0044072B">
              <w:rPr>
                <w:highlight w:val="yellow"/>
              </w:rPr>
              <w:t>725700-00</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Pr="0044072B" w:rsidRDefault="0044072B">
            <w:pPr>
              <w:rPr>
                <w:rFonts w:ascii="Calibri" w:eastAsiaTheme="minorHAnsi" w:hAnsi="Calibri"/>
                <w:sz w:val="22"/>
                <w:szCs w:val="22"/>
                <w:highlight w:val="yellow"/>
              </w:rPr>
            </w:pPr>
            <w:r>
              <w:rPr>
                <w:highlight w:val="yellow"/>
              </w:rPr>
              <w:t>Больше</w:t>
            </w:r>
            <w:r w:rsidR="00C162F5" w:rsidRPr="0044072B">
              <w:rPr>
                <w:highlight w:val="yellow"/>
              </w:rPr>
              <w:t> </w:t>
            </w:r>
            <w:r w:rsidRPr="0044072B">
              <w:rPr>
                <w:highlight w:val="yellow"/>
              </w:rPr>
              <w:t> </w:t>
            </w:r>
            <w:r>
              <w:rPr>
                <w:highlight w:val="yellow"/>
              </w:rPr>
              <w:t>Не  используется</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8</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xml:space="preserve">Оплата </w:t>
            </w:r>
            <w:r>
              <w:rPr>
                <w:color w:val="C00000"/>
              </w:rPr>
              <w:t xml:space="preserve">отложенной </w:t>
            </w:r>
            <w:r>
              <w:t xml:space="preserve">комиссии </w:t>
            </w:r>
            <w:r>
              <w:rPr>
                <w:color w:val="C00000"/>
              </w:rPr>
              <w:t xml:space="preserve">за пользование ИБС, </w:t>
            </w:r>
            <w:r>
              <w:t>отраженной на счетах требований (п. 9.1.8)</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723001-11</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9</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xml:space="preserve">Возврат оплаты </w:t>
            </w:r>
            <w:r>
              <w:rPr>
                <w:color w:val="C00000"/>
              </w:rPr>
              <w:t xml:space="preserve">отложенной </w:t>
            </w:r>
            <w:r>
              <w:t xml:space="preserve">комиссии </w:t>
            </w:r>
            <w:r>
              <w:rPr>
                <w:color w:val="C00000"/>
              </w:rPr>
              <w:t>за пользование ИБС</w:t>
            </w:r>
            <w:r>
              <w:t>, отраженной на счетах требований (п. 9.1.9)</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723700-02</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w:t>
            </w:r>
          </w:p>
        </w:tc>
      </w:tr>
      <w:tr w:rsidR="00C162F5" w:rsidTr="00C162F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10</w:t>
            </w:r>
          </w:p>
        </w:tc>
        <w:tc>
          <w:tcPr>
            <w:tcW w:w="4667"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Уплата расходов банка по вскрытию ИБС,  не уплаченных при  вскрытии (п. 9.1.13)</w:t>
            </w:r>
          </w:p>
        </w:tc>
        <w:tc>
          <w:tcPr>
            <w:tcW w:w="2565"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725800-01</w:t>
            </w:r>
          </w:p>
        </w:tc>
        <w:tc>
          <w:tcPr>
            <w:tcW w:w="2916" w:type="dxa"/>
            <w:tcBorders>
              <w:top w:val="nil"/>
              <w:left w:val="nil"/>
              <w:bottom w:val="single" w:sz="8" w:space="0" w:color="auto"/>
              <w:right w:val="single" w:sz="8" w:space="0" w:color="auto"/>
            </w:tcBorders>
            <w:tcMar>
              <w:top w:w="0" w:type="dxa"/>
              <w:left w:w="108" w:type="dxa"/>
              <w:bottom w:w="0" w:type="dxa"/>
              <w:right w:w="108" w:type="dxa"/>
            </w:tcMar>
            <w:hideMark/>
          </w:tcPr>
          <w:p w:rsidR="00C162F5" w:rsidRDefault="00C162F5">
            <w:pPr>
              <w:rPr>
                <w:rFonts w:ascii="Calibri" w:eastAsiaTheme="minorHAnsi" w:hAnsi="Calibri"/>
                <w:sz w:val="22"/>
                <w:szCs w:val="22"/>
              </w:rPr>
            </w:pPr>
            <w:r>
              <w:t> </w:t>
            </w:r>
          </w:p>
        </w:tc>
      </w:tr>
    </w:tbl>
    <w:p w:rsidR="007C57BA" w:rsidRPr="0050162D" w:rsidRDefault="007C57BA" w:rsidP="00C162F5"/>
    <w:p w:rsidR="00562DAC" w:rsidRPr="0050162D" w:rsidRDefault="00562DAC" w:rsidP="00562DAC">
      <w:pPr>
        <w:pStyle w:val="af5"/>
        <w:ind w:left="1571"/>
      </w:pPr>
    </w:p>
    <w:p w:rsidR="001E3851" w:rsidRPr="0050162D" w:rsidRDefault="001E3851" w:rsidP="00C74ED0">
      <w:pPr>
        <w:ind w:firstLine="851"/>
      </w:pPr>
    </w:p>
    <w:p w:rsidR="001E3851" w:rsidRPr="0050162D" w:rsidRDefault="001E3851" w:rsidP="00C74ED0">
      <w:pPr>
        <w:ind w:firstLine="851"/>
      </w:pPr>
    </w:p>
    <w:p w:rsidR="00A257EE" w:rsidRPr="0050162D" w:rsidRDefault="00A257EE" w:rsidP="00B7679E">
      <w:pPr>
        <w:pStyle w:val="3"/>
        <w:ind w:left="709"/>
      </w:pPr>
      <w:bookmarkStart w:id="458" w:name="_Toc454971482"/>
      <w:r w:rsidRPr="0050162D">
        <w:t>УСБС</w:t>
      </w:r>
      <w:bookmarkEnd w:id="458"/>
    </w:p>
    <w:p w:rsidR="000A3A4C" w:rsidRDefault="000A3A4C" w:rsidP="000A3A4C">
      <w:pPr>
        <w:ind w:firstLine="708"/>
        <w:rPr>
          <w:b/>
        </w:rPr>
      </w:pPr>
    </w:p>
    <w:p w:rsidR="009600DF" w:rsidRPr="000055C1" w:rsidRDefault="000A3A4C" w:rsidP="000A3A4C">
      <w:pPr>
        <w:ind w:firstLine="708"/>
        <w:rPr>
          <w:b/>
        </w:rPr>
      </w:pPr>
      <w:r w:rsidRPr="000055C1">
        <w:rPr>
          <w:b/>
        </w:rPr>
        <w:t>В части вызова сервисов  по  получению Мастер счета клиента и его пакета ДКО</w:t>
      </w:r>
    </w:p>
    <w:p w:rsidR="001B7753" w:rsidRPr="0050162D" w:rsidRDefault="001B7753" w:rsidP="009600DF">
      <w:pPr>
        <w:ind w:left="360"/>
        <w:rPr>
          <w:b/>
        </w:rPr>
      </w:pPr>
    </w:p>
    <w:p w:rsidR="00FD540C" w:rsidRPr="0050162D" w:rsidRDefault="001B7753" w:rsidP="0084209F">
      <w:pPr>
        <w:pStyle w:val="af5"/>
        <w:numPr>
          <w:ilvl w:val="0"/>
          <w:numId w:val="12"/>
        </w:numPr>
        <w:spacing w:after="240"/>
        <w:ind w:left="0" w:firstLine="709"/>
      </w:pPr>
      <w:r w:rsidRPr="0050162D">
        <w:lastRenderedPageBreak/>
        <w:t>Необходимо разработать адаптер  XXX3 для вызова сервисов SearchPackageProductBS (BS81) для получения пакета ДКО. Информация о пакете ДКО должна содержать  наименование</w:t>
      </w:r>
      <w:r w:rsidR="007072D4">
        <w:t xml:space="preserve"> </w:t>
      </w:r>
      <w:r w:rsidR="007072D4" w:rsidRPr="0050162D">
        <w:t>пакета</w:t>
      </w:r>
      <w:r w:rsidRPr="0050162D">
        <w:t>. Текущий перечень пакетов ДКО: Базовый, Прайм</w:t>
      </w:r>
      <w:r w:rsidR="00707F40">
        <w:t xml:space="preserve"> </w:t>
      </w:r>
      <w:r w:rsidR="00707F40">
        <w:rPr>
          <w:lang w:val="en-US"/>
        </w:rPr>
        <w:t>New</w:t>
      </w:r>
      <w:r w:rsidRPr="0050162D">
        <w:t>, Привилегия</w:t>
      </w:r>
      <w:r w:rsidR="00707F40" w:rsidRPr="00707F40">
        <w:t xml:space="preserve"> </w:t>
      </w:r>
      <w:r w:rsidR="00707F40">
        <w:rPr>
          <w:lang w:val="en-US"/>
        </w:rPr>
        <w:t>New</w:t>
      </w:r>
      <w:r w:rsidR="005B0254">
        <w:t>,</w:t>
      </w:r>
      <w:r w:rsidR="005B0254" w:rsidRPr="005B0254">
        <w:t xml:space="preserve"> Классический,</w:t>
      </w:r>
      <w:r w:rsidR="005B0254">
        <w:t xml:space="preserve"> </w:t>
      </w:r>
      <w:r w:rsidR="005B0254" w:rsidRPr="005B0254">
        <w:t>Золотой,</w:t>
      </w:r>
      <w:r w:rsidR="005B0254">
        <w:t xml:space="preserve"> </w:t>
      </w:r>
      <w:r w:rsidR="005B0254" w:rsidRPr="005B0254">
        <w:t>Платиновый</w:t>
      </w:r>
      <w:r w:rsidRPr="0050162D">
        <w:t>.</w:t>
      </w:r>
    </w:p>
    <w:p w:rsidR="00FD540C" w:rsidRPr="0050162D" w:rsidRDefault="001B7753">
      <w:pPr>
        <w:pStyle w:val="af5"/>
        <w:spacing w:after="240"/>
        <w:ind w:left="0" w:firstLine="709"/>
      </w:pPr>
      <w:r w:rsidRPr="0050162D">
        <w:t xml:space="preserve">Данный адаптер предполагается использовать только для получения информации по клиентам – физическим лицам. В качестве входного параметра предполагается передавать идентификатор клиента в Спектруме, по которому предварительно была создана кросс-ссылка в MDM.  </w:t>
      </w:r>
    </w:p>
    <w:p w:rsidR="00FD540C" w:rsidRPr="0050162D" w:rsidRDefault="001B7753" w:rsidP="0084209F">
      <w:pPr>
        <w:pStyle w:val="af5"/>
        <w:numPr>
          <w:ilvl w:val="0"/>
          <w:numId w:val="12"/>
        </w:numPr>
        <w:spacing w:after="240"/>
        <w:ind w:left="0" w:firstLine="709"/>
      </w:pPr>
      <w:r w:rsidRPr="0050162D">
        <w:t>Необходимо разработать адаптер  XXX4 для вызова сервисов PersonAccountBS (BS179) для получения мастер-счета клиента</w:t>
      </w:r>
      <w:r w:rsidR="005D203C">
        <w:t xml:space="preserve"> и остатка по счету</w:t>
      </w:r>
      <w:r w:rsidRPr="0050162D">
        <w:t xml:space="preserve">. Информация о мастер-счете клиента в рублях должна содержать   двадцатизначный номер мастер-счета. </w:t>
      </w:r>
    </w:p>
    <w:p w:rsidR="001B7753" w:rsidRPr="0050162D" w:rsidRDefault="001B7753" w:rsidP="001B7753">
      <w:pPr>
        <w:pStyle w:val="af5"/>
        <w:spacing w:after="240"/>
        <w:ind w:left="0" w:firstLine="709"/>
      </w:pPr>
      <w:r w:rsidRPr="0050162D">
        <w:t>Данный адаптер предполагается использовать только для получения информции по клиентам –физическим лицам. В качестве входного параметра предполагается передавать идентификатор клиента в Спектруме, по которому предварительно была создана кросс-ссылка в MDM.</w:t>
      </w:r>
    </w:p>
    <w:p w:rsidR="000A3A4C" w:rsidRDefault="000A3A4C" w:rsidP="000A3A4C">
      <w:pPr>
        <w:pStyle w:val="af5"/>
        <w:spacing w:after="240"/>
        <w:ind w:left="708"/>
        <w:rPr>
          <w:b/>
        </w:rPr>
      </w:pPr>
    </w:p>
    <w:p w:rsidR="000A3A4C" w:rsidRDefault="000A3A4C" w:rsidP="000A3A4C">
      <w:pPr>
        <w:pStyle w:val="af5"/>
        <w:spacing w:after="240"/>
        <w:ind w:left="708"/>
        <w:rPr>
          <w:b/>
        </w:rPr>
      </w:pPr>
      <w:r w:rsidRPr="000055C1">
        <w:rPr>
          <w:b/>
        </w:rPr>
        <w:t>В части вызова сервисов  по</w:t>
      </w:r>
      <w:r>
        <w:rPr>
          <w:b/>
        </w:rPr>
        <w:t xml:space="preserve"> созданию</w:t>
      </w:r>
      <w:r w:rsidRPr="000A3A4C">
        <w:rPr>
          <w:b/>
        </w:rPr>
        <w:t>/</w:t>
      </w:r>
      <w:r>
        <w:rPr>
          <w:b/>
        </w:rPr>
        <w:t>получению кросс-ссылок МДМ</w:t>
      </w:r>
    </w:p>
    <w:p w:rsidR="000A3A4C" w:rsidRPr="000A3A4C" w:rsidRDefault="000A3A4C" w:rsidP="000A3A4C">
      <w:pPr>
        <w:pStyle w:val="af5"/>
        <w:spacing w:after="240"/>
        <w:ind w:left="708"/>
      </w:pPr>
    </w:p>
    <w:p w:rsidR="001C6B35" w:rsidRDefault="001B7753" w:rsidP="0084209F">
      <w:pPr>
        <w:pStyle w:val="af5"/>
        <w:numPr>
          <w:ilvl w:val="0"/>
          <w:numId w:val="12"/>
        </w:numPr>
        <w:spacing w:after="240"/>
        <w:ind w:left="0" w:firstLine="708"/>
      </w:pPr>
      <w:r w:rsidRPr="0050162D">
        <w:t xml:space="preserve">Необходимо разработать адаптер XXX1 для вызова сервиса CustomerPartyCrossRefBS  из Спектрума по поиску и созданию кросс-ссылок </w:t>
      </w:r>
      <w:r w:rsidR="00A8597D" w:rsidRPr="0050162D">
        <w:t xml:space="preserve">MDM </w:t>
      </w:r>
      <w:r w:rsidRPr="0050162D">
        <w:t xml:space="preserve">клиента </w:t>
      </w:r>
      <w:r w:rsidR="00A8597D" w:rsidRPr="0050162D">
        <w:t>(ФЛ/ЮЛ/ИП)</w:t>
      </w:r>
      <w:r w:rsidRPr="0050162D">
        <w:t>.</w:t>
      </w:r>
    </w:p>
    <w:p w:rsidR="00707F40" w:rsidRPr="0050162D" w:rsidRDefault="00707F40" w:rsidP="00707F40">
      <w:pPr>
        <w:pStyle w:val="af5"/>
        <w:spacing w:after="240"/>
        <w:ind w:left="708"/>
      </w:pPr>
      <w:r>
        <w:t xml:space="preserve">Адаптер должен предусматривать два метода: </w:t>
      </w:r>
    </w:p>
    <w:p w:rsidR="00707F40" w:rsidRDefault="00707F40" w:rsidP="0084209F">
      <w:pPr>
        <w:pStyle w:val="af5"/>
        <w:numPr>
          <w:ilvl w:val="0"/>
          <w:numId w:val="21"/>
        </w:numPr>
        <w:spacing w:after="240"/>
      </w:pPr>
      <w:r>
        <w:t>Метод</w:t>
      </w:r>
      <w:r w:rsidR="001C6B35" w:rsidRPr="0050162D">
        <w:t xml:space="preserve"> для получения  кросс-ссылок  MDM по клиенту. В качестве  входного параметра </w:t>
      </w:r>
      <w:r>
        <w:t>метод</w:t>
      </w:r>
      <w:r w:rsidR="001C6B35" w:rsidRPr="0050162D">
        <w:t xml:space="preserve"> получает  ID клиента Siebel, полученный в контексте операции</w:t>
      </w:r>
      <w:ins w:id="459" w:author="Perelygin" w:date="2016-07-26T16:36:00Z">
        <w:r w:rsidR="00A6750E" w:rsidRPr="00A6750E">
          <w:t xml:space="preserve"> </w:t>
        </w:r>
        <w:r w:rsidR="00A6750E">
          <w:t xml:space="preserve">и </w:t>
        </w:r>
        <w:r w:rsidR="00A6750E" w:rsidRPr="0050162D">
          <w:t>тип клиента (Organization или Person)</w:t>
        </w:r>
      </w:ins>
      <w:del w:id="460" w:author="Perelygin" w:date="2016-07-26T16:36:00Z">
        <w:r w:rsidR="001C6B35" w:rsidRPr="0050162D" w:rsidDel="00A6750E">
          <w:delText>.</w:delText>
        </w:r>
      </w:del>
      <w:r w:rsidR="001C6B35" w:rsidRPr="0050162D">
        <w:t xml:space="preserve"> </w:t>
      </w:r>
      <w:r>
        <w:t>Метод</w:t>
      </w:r>
      <w:r w:rsidR="001C6B35" w:rsidRPr="0050162D">
        <w:t xml:space="preserve"> возвращает набор ID клиентов Спектрума, которые соответствуют входному параметру ID клиента Siebel</w:t>
      </w:r>
      <w:ins w:id="461" w:author="Perelygin" w:date="2016-07-26T16:37:00Z">
        <w:r w:rsidR="00A6750E">
          <w:t xml:space="preserve">, и уникальный идентификатор клиента в </w:t>
        </w:r>
        <w:r w:rsidR="00A6750E">
          <w:rPr>
            <w:lang w:val="en-US"/>
          </w:rPr>
          <w:t>MDM</w:t>
        </w:r>
      </w:ins>
      <w:del w:id="462" w:author="Perelygin" w:date="2016-07-26T16:37:00Z">
        <w:r w:rsidR="001C6B35" w:rsidRPr="0050162D" w:rsidDel="00A6750E">
          <w:delText>.</w:delText>
        </w:r>
      </w:del>
    </w:p>
    <w:p w:rsidR="001C6B35" w:rsidRPr="0050162D" w:rsidRDefault="00707F40" w:rsidP="0084209F">
      <w:pPr>
        <w:pStyle w:val="af5"/>
        <w:numPr>
          <w:ilvl w:val="0"/>
          <w:numId w:val="21"/>
        </w:numPr>
        <w:spacing w:after="240"/>
      </w:pPr>
      <w:r>
        <w:t>Метод</w:t>
      </w:r>
      <w:r w:rsidR="001C6B35" w:rsidRPr="0050162D">
        <w:t xml:space="preserve"> для создания  новой кросс – ссылки в MDM.  В качестве  входных параметров </w:t>
      </w:r>
      <w:r>
        <w:t>метод</w:t>
      </w:r>
      <w:r w:rsidR="001C6B35" w:rsidRPr="0050162D">
        <w:t xml:space="preserve"> получает</w:t>
      </w:r>
      <w:ins w:id="463" w:author="Perelygin" w:date="2016-07-26T16:37:00Z">
        <w:r w:rsidR="00A6750E" w:rsidRPr="00A6750E">
          <w:t xml:space="preserve"> </w:t>
        </w:r>
        <w:r w:rsidR="00A6750E">
          <w:t xml:space="preserve">уникальный идентификатор клиента в </w:t>
        </w:r>
        <w:r w:rsidR="00A6750E">
          <w:rPr>
            <w:lang w:val="en-US"/>
          </w:rPr>
          <w:t>MDM</w:t>
        </w:r>
      </w:ins>
      <w:del w:id="464" w:author="Perelygin" w:date="2016-07-26T16:37:00Z">
        <w:r w:rsidR="001C6B35" w:rsidRPr="0050162D" w:rsidDel="00A6750E">
          <w:delText>:  ID клиента Siebel</w:delText>
        </w:r>
      </w:del>
      <w:r w:rsidR="001C6B35" w:rsidRPr="0050162D">
        <w:t xml:space="preserve">, ID клиента Спектрума, тип клиента (Organization или Person). </w:t>
      </w:r>
      <w:r>
        <w:t xml:space="preserve">Метод </w:t>
      </w:r>
      <w:r w:rsidR="001C6B35" w:rsidRPr="0050162D">
        <w:t>возвращает созданную кросс-ссылку.</w:t>
      </w:r>
    </w:p>
    <w:p w:rsidR="001C6B35" w:rsidRPr="0050162D" w:rsidRDefault="001C6B35" w:rsidP="001C6B35">
      <w:pPr>
        <w:pStyle w:val="af5"/>
        <w:spacing w:after="240"/>
        <w:ind w:left="709"/>
      </w:pPr>
    </w:p>
    <w:p w:rsidR="00B32ECA" w:rsidRPr="0050162D" w:rsidRDefault="00B32ECA" w:rsidP="006D585E">
      <w:pPr>
        <w:spacing w:after="240"/>
      </w:pPr>
    </w:p>
    <w:p w:rsidR="00A257EE" w:rsidRPr="0050162D" w:rsidRDefault="00A257EE" w:rsidP="00A257EE">
      <w:pPr>
        <w:pStyle w:val="3"/>
        <w:ind w:left="709"/>
      </w:pPr>
      <w:bookmarkStart w:id="465" w:name="_Toc454971483"/>
      <w:r w:rsidRPr="0050162D">
        <w:t>АБС Бисквит</w:t>
      </w:r>
      <w:bookmarkEnd w:id="465"/>
    </w:p>
    <w:p w:rsidR="00A5515E" w:rsidRDefault="00A5515E">
      <w:pPr>
        <w:ind w:firstLine="993"/>
      </w:pPr>
    </w:p>
    <w:p w:rsidR="00F15C01" w:rsidRDefault="00F15C01" w:rsidP="0084209F">
      <w:pPr>
        <w:pStyle w:val="af5"/>
        <w:numPr>
          <w:ilvl w:val="0"/>
          <w:numId w:val="21"/>
        </w:numPr>
        <w:ind w:left="709"/>
      </w:pPr>
      <w:r w:rsidRPr="0050162D">
        <w:t xml:space="preserve">По итогам выполнения безналичных операций в рамках функционала ИБС из Спектрум в Бисквит предполагается выгрузка проводок. </w:t>
      </w:r>
      <w:r>
        <w:t>Необходимо использовать текущую технологию обмена Спектрум-Бисквит для выгрузки следующих проводок:</w:t>
      </w:r>
    </w:p>
    <w:tbl>
      <w:tblPr>
        <w:tblStyle w:val="a5"/>
        <w:tblW w:w="0" w:type="auto"/>
        <w:tblInd w:w="817" w:type="dxa"/>
        <w:tblLook w:val="04A0" w:firstRow="1" w:lastRow="0" w:firstColumn="1" w:lastColumn="0" w:noHBand="0" w:noVBand="1"/>
      </w:tblPr>
      <w:tblGrid>
        <w:gridCol w:w="1597"/>
        <w:gridCol w:w="5099"/>
        <w:gridCol w:w="3169"/>
      </w:tblGrid>
      <w:tr w:rsidR="00F15C01" w:rsidRPr="0050162D" w:rsidTr="00F15C01">
        <w:tc>
          <w:tcPr>
            <w:tcW w:w="780" w:type="dxa"/>
          </w:tcPr>
          <w:p w:rsidR="00F15C01" w:rsidRPr="0050162D" w:rsidRDefault="00F15C01" w:rsidP="00F15C01">
            <w:pPr>
              <w:ind w:left="709"/>
              <w:jc w:val="center"/>
            </w:pPr>
            <w:r w:rsidRPr="0050162D">
              <w:t>Номер п/п</w:t>
            </w:r>
          </w:p>
        </w:tc>
        <w:tc>
          <w:tcPr>
            <w:tcW w:w="5701" w:type="dxa"/>
          </w:tcPr>
          <w:p w:rsidR="00F15C01" w:rsidRPr="0050162D" w:rsidRDefault="00F15C01" w:rsidP="00F15C01">
            <w:pPr>
              <w:ind w:left="709"/>
              <w:jc w:val="center"/>
            </w:pPr>
            <w:r w:rsidRPr="0050162D">
              <w:t>Наименование</w:t>
            </w:r>
          </w:p>
        </w:tc>
        <w:tc>
          <w:tcPr>
            <w:tcW w:w="3384" w:type="dxa"/>
          </w:tcPr>
          <w:p w:rsidR="00F15C01" w:rsidRPr="0050162D" w:rsidRDefault="00F15C01" w:rsidP="00F15C01">
            <w:pPr>
              <w:ind w:left="709"/>
              <w:jc w:val="center"/>
            </w:pPr>
            <w:r w:rsidRPr="0050162D">
              <w:t>Пункт БФТЗ, содержащий схему бух.</w:t>
            </w:r>
            <w:r w:rsidR="00F81DC6">
              <w:t xml:space="preserve"> </w:t>
            </w:r>
            <w:r w:rsidRPr="0050162D">
              <w:t>учета по операции</w:t>
            </w:r>
          </w:p>
        </w:tc>
      </w:tr>
      <w:tr w:rsidR="00F15C01" w:rsidRPr="0050162D" w:rsidTr="00F15C01">
        <w:tc>
          <w:tcPr>
            <w:tcW w:w="780" w:type="dxa"/>
          </w:tcPr>
          <w:p w:rsidR="00F15C01" w:rsidRPr="0050162D" w:rsidRDefault="00F15C01" w:rsidP="00F15C01">
            <w:pPr>
              <w:ind w:left="176"/>
              <w:jc w:val="center"/>
            </w:pPr>
            <w:r w:rsidRPr="0050162D">
              <w:t>1</w:t>
            </w:r>
          </w:p>
        </w:tc>
        <w:tc>
          <w:tcPr>
            <w:tcW w:w="5701" w:type="dxa"/>
          </w:tcPr>
          <w:p w:rsidR="00F15C01" w:rsidRPr="0050162D" w:rsidRDefault="00F15C01" w:rsidP="00F15C01">
            <w:pPr>
              <w:ind w:left="709"/>
              <w:jc w:val="left"/>
            </w:pPr>
            <w:r w:rsidRPr="00A5515E">
              <w:t>Уплата комиссии, ранее отраженной в учете</w:t>
            </w:r>
            <w:r>
              <w:t>. В части проводок не связанных с МС</w:t>
            </w:r>
          </w:p>
        </w:tc>
        <w:tc>
          <w:tcPr>
            <w:tcW w:w="3384" w:type="dxa"/>
          </w:tcPr>
          <w:p w:rsidR="00F15C01" w:rsidRPr="0050162D" w:rsidRDefault="00F15C01" w:rsidP="00F15C01">
            <w:pPr>
              <w:ind w:left="709"/>
              <w:jc w:val="center"/>
            </w:pPr>
            <w:r>
              <w:t>П. 9.1.8</w:t>
            </w:r>
          </w:p>
        </w:tc>
      </w:tr>
      <w:tr w:rsidR="00F15C01" w:rsidRPr="0050162D" w:rsidTr="00F15C01">
        <w:tc>
          <w:tcPr>
            <w:tcW w:w="780" w:type="dxa"/>
          </w:tcPr>
          <w:p w:rsidR="00F15C01" w:rsidRPr="0050162D" w:rsidRDefault="00F15C01" w:rsidP="00F15C01">
            <w:pPr>
              <w:ind w:left="176"/>
              <w:jc w:val="center"/>
            </w:pPr>
            <w:r>
              <w:t>2</w:t>
            </w:r>
          </w:p>
        </w:tc>
        <w:tc>
          <w:tcPr>
            <w:tcW w:w="5701" w:type="dxa"/>
          </w:tcPr>
          <w:p w:rsidR="00F15C01" w:rsidRPr="00A5515E" w:rsidRDefault="00F15C01" w:rsidP="00F15C01">
            <w:pPr>
              <w:ind w:left="709"/>
              <w:jc w:val="left"/>
            </w:pPr>
            <w:r w:rsidRPr="00F15C01">
              <w:t>Отражение на счетах требований комиссии за пользование ИБС сверх срока.</w:t>
            </w:r>
          </w:p>
        </w:tc>
        <w:tc>
          <w:tcPr>
            <w:tcW w:w="3384" w:type="dxa"/>
          </w:tcPr>
          <w:p w:rsidR="00F15C01" w:rsidRDefault="00F15C01" w:rsidP="00F15C01">
            <w:pPr>
              <w:ind w:left="709"/>
              <w:jc w:val="center"/>
            </w:pPr>
            <w:r>
              <w:t>П. 9.1.10</w:t>
            </w:r>
            <w:r w:rsidR="00712115">
              <w:t>,  п. 9.2.10</w:t>
            </w:r>
          </w:p>
        </w:tc>
      </w:tr>
      <w:tr w:rsidR="00F15C01" w:rsidRPr="0050162D" w:rsidTr="00F15C01">
        <w:tc>
          <w:tcPr>
            <w:tcW w:w="780" w:type="dxa"/>
          </w:tcPr>
          <w:p w:rsidR="00F15C01" w:rsidRDefault="00F15C01" w:rsidP="00F15C01">
            <w:pPr>
              <w:ind w:left="176"/>
              <w:jc w:val="center"/>
            </w:pPr>
            <w:r>
              <w:t>3</w:t>
            </w:r>
          </w:p>
        </w:tc>
        <w:tc>
          <w:tcPr>
            <w:tcW w:w="5701" w:type="dxa"/>
          </w:tcPr>
          <w:p w:rsidR="00F15C01" w:rsidRPr="00F15C01" w:rsidRDefault="00F15C01" w:rsidP="00F15C01">
            <w:pPr>
              <w:ind w:left="709"/>
              <w:jc w:val="left"/>
            </w:pPr>
            <w:r w:rsidRPr="00F15C01">
              <w:t>Переучет требований комиссии за пользование ИБС сверх срока при вскрытии ИБС</w:t>
            </w:r>
          </w:p>
        </w:tc>
        <w:tc>
          <w:tcPr>
            <w:tcW w:w="3384" w:type="dxa"/>
          </w:tcPr>
          <w:p w:rsidR="00F15C01" w:rsidRDefault="00F15C01" w:rsidP="00F15C01">
            <w:pPr>
              <w:ind w:left="709"/>
              <w:jc w:val="center"/>
            </w:pPr>
            <w:r>
              <w:t>П. 9.1.11</w:t>
            </w:r>
            <w:r w:rsidR="00712115">
              <w:t>, п. 9.2.11</w:t>
            </w:r>
          </w:p>
        </w:tc>
      </w:tr>
      <w:tr w:rsidR="00F15C01" w:rsidRPr="0050162D" w:rsidTr="00F15C01">
        <w:tc>
          <w:tcPr>
            <w:tcW w:w="780" w:type="dxa"/>
          </w:tcPr>
          <w:p w:rsidR="00F15C01" w:rsidRDefault="00F15C01" w:rsidP="00F15C01">
            <w:pPr>
              <w:ind w:left="176"/>
              <w:jc w:val="center"/>
            </w:pPr>
            <w:r>
              <w:t>4</w:t>
            </w:r>
          </w:p>
        </w:tc>
        <w:tc>
          <w:tcPr>
            <w:tcW w:w="5701" w:type="dxa"/>
          </w:tcPr>
          <w:p w:rsidR="00F15C01" w:rsidRPr="00F15C01" w:rsidRDefault="00F15C01" w:rsidP="00F15C01">
            <w:pPr>
              <w:ind w:left="709"/>
              <w:jc w:val="left"/>
            </w:pPr>
            <w:r w:rsidRPr="00F15C01">
              <w:t>Отмена переучета требований комиссии за пользование ИБС сверх срока при вскрытии ИБС</w:t>
            </w:r>
          </w:p>
        </w:tc>
        <w:tc>
          <w:tcPr>
            <w:tcW w:w="3384" w:type="dxa"/>
          </w:tcPr>
          <w:p w:rsidR="00F15C01" w:rsidRDefault="00F15C01" w:rsidP="00F15C01">
            <w:pPr>
              <w:ind w:left="709"/>
              <w:jc w:val="center"/>
            </w:pPr>
            <w:r>
              <w:t>П. 9.1.12</w:t>
            </w:r>
            <w:r w:rsidR="00C50F63">
              <w:t>, п. 9.2.12</w:t>
            </w:r>
          </w:p>
        </w:tc>
      </w:tr>
    </w:tbl>
    <w:p w:rsidR="00F15C01" w:rsidRDefault="00246DB8" w:rsidP="00F15C01">
      <w:pPr>
        <w:pStyle w:val="af5"/>
        <w:ind w:left="709"/>
      </w:pPr>
      <w:r>
        <w:lastRenderedPageBreak/>
        <w:t>Типы порождаемых в Бисквите документов будут указаны в ТЗ для Бисквит.</w:t>
      </w:r>
    </w:p>
    <w:p w:rsidR="00F15C01" w:rsidRDefault="00F15C01" w:rsidP="0084209F">
      <w:pPr>
        <w:pStyle w:val="af5"/>
        <w:numPr>
          <w:ilvl w:val="0"/>
          <w:numId w:val="21"/>
        </w:numPr>
        <w:ind w:left="709"/>
      </w:pPr>
      <w:r w:rsidRPr="0050162D">
        <w:t>В Бисквит необходимо настроить КБО в соответствии с операциями Profile, перечисленными в п</w:t>
      </w:r>
      <w:r>
        <w:t>.</w:t>
      </w:r>
      <w:r w:rsidRPr="0050162D">
        <w:t xml:space="preserve"> 4.7.2.</w:t>
      </w:r>
    </w:p>
    <w:p w:rsidR="00A5515E" w:rsidRDefault="00A5515E" w:rsidP="00F15C01">
      <w:pPr>
        <w:pStyle w:val="af5"/>
        <w:shd w:val="clear" w:color="auto" w:fill="FFFFFF"/>
        <w:ind w:left="709"/>
        <w:jc w:val="left"/>
      </w:pPr>
    </w:p>
    <w:p w:rsidR="00A5515E" w:rsidRPr="0050162D" w:rsidRDefault="00A5515E" w:rsidP="0084209F">
      <w:pPr>
        <w:pStyle w:val="af5"/>
        <w:numPr>
          <w:ilvl w:val="0"/>
          <w:numId w:val="21"/>
        </w:numPr>
        <w:shd w:val="clear" w:color="auto" w:fill="FFFFFF"/>
        <w:ind w:left="709"/>
        <w:jc w:val="left"/>
      </w:pPr>
      <w:r w:rsidRPr="0050162D">
        <w:t xml:space="preserve">Реализовать поддержку алгоритма </w:t>
      </w:r>
      <w:r w:rsidR="0065347F">
        <w:rPr>
          <w:color w:val="C00000"/>
        </w:rPr>
        <w:t xml:space="preserve">уплаты сумм комиссии и </w:t>
      </w:r>
      <w:r w:rsidRPr="0050162D">
        <w:t xml:space="preserve">возврата сумм уплаченных комиссий, в котором из Спектрума в ТС будет передаваться общая сумма  комиссии. Получив из УСБС сумму  комиссии, Profile выполняет пополнение мастер-счета на общую сумму комиссии. Далее трансформер выделяет из общей суммы </w:t>
      </w:r>
      <w:r w:rsidR="00D51523">
        <w:t>полученный/</w:t>
      </w:r>
      <w:r w:rsidRPr="0050162D">
        <w:t xml:space="preserve">возвращаемый НДС и генерирует необходимые проводки, которые исполняются в Бисквите. </w:t>
      </w:r>
    </w:p>
    <w:p w:rsidR="00A5515E" w:rsidRPr="0050162D" w:rsidRDefault="00A5515E" w:rsidP="00F15C01">
      <w:pPr>
        <w:pStyle w:val="af5"/>
        <w:shd w:val="clear" w:color="auto" w:fill="FFFFFF"/>
        <w:ind w:left="709"/>
        <w:jc w:val="left"/>
      </w:pPr>
      <w:r w:rsidRPr="0050162D">
        <w:t>Необходимо предусмотреть два варианта выделения НДС:</w:t>
      </w:r>
    </w:p>
    <w:p w:rsidR="00A5515E" w:rsidRPr="0050162D" w:rsidRDefault="00A5515E" w:rsidP="00F15C01">
      <w:pPr>
        <w:pStyle w:val="xmsolistparagraph"/>
        <w:spacing w:before="0" w:beforeAutospacing="0" w:after="0" w:afterAutospacing="0"/>
        <w:ind w:left="709" w:firstLine="709"/>
      </w:pPr>
      <w:r w:rsidRPr="0050162D">
        <w:t>Для случая, когда комиссия внесена Клиентом/Клиентами в текущем дне или текущем месяце:</w:t>
      </w:r>
    </w:p>
    <w:tbl>
      <w:tblPr>
        <w:tblStyle w:val="a5"/>
        <w:tblW w:w="0" w:type="auto"/>
        <w:tblInd w:w="720" w:type="dxa"/>
        <w:tblLook w:val="04A0" w:firstRow="1" w:lastRow="0" w:firstColumn="1" w:lastColumn="0" w:noHBand="0" w:noVBand="1"/>
      </w:tblPr>
      <w:tblGrid>
        <w:gridCol w:w="4981"/>
        <w:gridCol w:w="4981"/>
      </w:tblGrid>
      <w:tr w:rsidR="00A5515E" w:rsidRPr="0050162D" w:rsidTr="00A5515E">
        <w:tc>
          <w:tcPr>
            <w:tcW w:w="4981" w:type="dxa"/>
          </w:tcPr>
          <w:p w:rsidR="00A5515E" w:rsidRPr="0050162D" w:rsidRDefault="00A5515E" w:rsidP="00F15C01">
            <w:pPr>
              <w:pStyle w:val="af5"/>
              <w:ind w:left="709"/>
            </w:pPr>
            <w:r w:rsidRPr="0050162D">
              <w:rPr>
                <w:color w:val="000000"/>
              </w:rPr>
              <w:t xml:space="preserve">Дт 70601 - Кт 40817(40820) </w:t>
            </w:r>
          </w:p>
        </w:tc>
        <w:tc>
          <w:tcPr>
            <w:tcW w:w="4981" w:type="dxa"/>
          </w:tcPr>
          <w:p w:rsidR="00A5515E" w:rsidRPr="0050162D" w:rsidRDefault="00A5515E" w:rsidP="00F15C01">
            <w:pPr>
              <w:pStyle w:val="af5"/>
              <w:ind w:left="709"/>
            </w:pPr>
            <w:r w:rsidRPr="0050162D">
              <w:rPr>
                <w:color w:val="000000"/>
              </w:rPr>
              <w:t>На сумму комиссии без НДС</w:t>
            </w:r>
          </w:p>
        </w:tc>
      </w:tr>
      <w:tr w:rsidR="00A5515E" w:rsidRPr="0050162D" w:rsidTr="00A5515E">
        <w:tc>
          <w:tcPr>
            <w:tcW w:w="4981" w:type="dxa"/>
          </w:tcPr>
          <w:p w:rsidR="00A5515E" w:rsidRPr="0050162D" w:rsidRDefault="00A5515E" w:rsidP="00F15C01">
            <w:pPr>
              <w:pStyle w:val="af5"/>
              <w:ind w:left="709"/>
            </w:pPr>
            <w:r w:rsidRPr="0050162D">
              <w:rPr>
                <w:color w:val="000000"/>
              </w:rPr>
              <w:t xml:space="preserve">Дт 60309 - Кт 40817(40820) </w:t>
            </w:r>
          </w:p>
        </w:tc>
        <w:tc>
          <w:tcPr>
            <w:tcW w:w="4981" w:type="dxa"/>
          </w:tcPr>
          <w:p w:rsidR="00A5515E" w:rsidRPr="0050162D" w:rsidRDefault="00A5515E" w:rsidP="00F15C01">
            <w:pPr>
              <w:pStyle w:val="af5"/>
              <w:ind w:left="709"/>
            </w:pPr>
            <w:r w:rsidRPr="0050162D">
              <w:rPr>
                <w:color w:val="000000"/>
              </w:rPr>
              <w:t>На сумму НДС</w:t>
            </w:r>
          </w:p>
        </w:tc>
      </w:tr>
    </w:tbl>
    <w:p w:rsidR="00A5515E" w:rsidRPr="0050162D" w:rsidRDefault="00A5515E" w:rsidP="00F15C01">
      <w:pPr>
        <w:pStyle w:val="xmsolistparagraph"/>
        <w:spacing w:before="0" w:beforeAutospacing="0" w:after="0" w:afterAutospacing="0"/>
        <w:ind w:left="709" w:firstLine="709"/>
      </w:pPr>
    </w:p>
    <w:p w:rsidR="00A5515E" w:rsidRPr="0050162D" w:rsidRDefault="00A5515E" w:rsidP="00F15C01">
      <w:pPr>
        <w:pStyle w:val="xmsolistparagraph"/>
        <w:spacing w:before="0" w:beforeAutospacing="0" w:after="0" w:afterAutospacing="0"/>
        <w:ind w:left="709" w:firstLine="709"/>
      </w:pPr>
      <w:r w:rsidRPr="0050162D">
        <w:t>Для случая, когда комиссия внесена Клиентом/Клиентами не в текущем дне или текущем месяце:</w:t>
      </w:r>
    </w:p>
    <w:tbl>
      <w:tblPr>
        <w:tblStyle w:val="a5"/>
        <w:tblW w:w="0" w:type="auto"/>
        <w:tblInd w:w="720" w:type="dxa"/>
        <w:tblLook w:val="04A0" w:firstRow="1" w:lastRow="0" w:firstColumn="1" w:lastColumn="0" w:noHBand="0" w:noVBand="1"/>
      </w:tblPr>
      <w:tblGrid>
        <w:gridCol w:w="4981"/>
        <w:gridCol w:w="4981"/>
      </w:tblGrid>
      <w:tr w:rsidR="00A5515E" w:rsidRPr="0050162D" w:rsidTr="00A5515E">
        <w:tc>
          <w:tcPr>
            <w:tcW w:w="4981" w:type="dxa"/>
          </w:tcPr>
          <w:p w:rsidR="00A5515E" w:rsidRPr="0050162D" w:rsidRDefault="00A5515E" w:rsidP="00F15C01">
            <w:pPr>
              <w:pStyle w:val="af5"/>
              <w:ind w:left="709"/>
            </w:pPr>
            <w:r w:rsidRPr="0050162D">
              <w:rPr>
                <w:color w:val="000000"/>
              </w:rPr>
              <w:t xml:space="preserve">Дт 70601 - Кт 40817(40820)  </w:t>
            </w:r>
          </w:p>
        </w:tc>
        <w:tc>
          <w:tcPr>
            <w:tcW w:w="4981" w:type="dxa"/>
          </w:tcPr>
          <w:p w:rsidR="00A5515E" w:rsidRPr="0050162D" w:rsidRDefault="00A5515E" w:rsidP="00F15C01">
            <w:pPr>
              <w:pStyle w:val="af5"/>
              <w:ind w:left="709"/>
            </w:pPr>
            <w:r w:rsidRPr="0050162D">
              <w:rPr>
                <w:color w:val="000000"/>
              </w:rPr>
              <w:t>На сумму комиссии без НДС</w:t>
            </w:r>
          </w:p>
        </w:tc>
      </w:tr>
      <w:tr w:rsidR="00A5515E" w:rsidRPr="0050162D" w:rsidTr="00A5515E">
        <w:tc>
          <w:tcPr>
            <w:tcW w:w="4981" w:type="dxa"/>
          </w:tcPr>
          <w:p w:rsidR="00A5515E" w:rsidRPr="0050162D" w:rsidRDefault="00A5515E" w:rsidP="00F15C01">
            <w:pPr>
              <w:pStyle w:val="af5"/>
              <w:ind w:left="709"/>
            </w:pPr>
            <w:r w:rsidRPr="0050162D">
              <w:rPr>
                <w:color w:val="000000"/>
              </w:rPr>
              <w:t xml:space="preserve">Дт 60323 - Кт 40817(40820) </w:t>
            </w:r>
          </w:p>
        </w:tc>
        <w:tc>
          <w:tcPr>
            <w:tcW w:w="4981" w:type="dxa"/>
          </w:tcPr>
          <w:p w:rsidR="00A5515E" w:rsidRPr="0050162D" w:rsidRDefault="00A5515E" w:rsidP="00F15C01">
            <w:pPr>
              <w:pStyle w:val="af5"/>
              <w:ind w:left="709"/>
            </w:pPr>
            <w:r w:rsidRPr="0050162D">
              <w:rPr>
                <w:color w:val="000000"/>
              </w:rPr>
              <w:t>В части ранее полученного НДС.</w:t>
            </w:r>
          </w:p>
        </w:tc>
      </w:tr>
    </w:tbl>
    <w:p w:rsidR="00A5515E" w:rsidRPr="0050162D" w:rsidRDefault="00A5515E" w:rsidP="00F15C01">
      <w:pPr>
        <w:pStyle w:val="af5"/>
        <w:shd w:val="clear" w:color="auto" w:fill="FFFFFF"/>
        <w:ind w:left="709"/>
        <w:jc w:val="left"/>
      </w:pPr>
    </w:p>
    <w:p w:rsidR="00A5515E" w:rsidRDefault="00A5515E" w:rsidP="00F15C01">
      <w:pPr>
        <w:shd w:val="clear" w:color="auto" w:fill="FFFFFF"/>
        <w:ind w:left="709" w:firstLine="708"/>
        <w:jc w:val="left"/>
      </w:pPr>
      <w:r w:rsidRPr="0050162D">
        <w:t>Определение того,  какой из вариантов проводок должен быть сгенерирован определяется на уровне КБО</w:t>
      </w:r>
      <w:r w:rsidR="00F15C01">
        <w:t xml:space="preserve">(см </w:t>
      </w:r>
      <w:r w:rsidR="00F15C01" w:rsidRPr="0050162D">
        <w:t>п</w:t>
      </w:r>
      <w:r w:rsidR="00F15C01">
        <w:t>.</w:t>
      </w:r>
      <w:r w:rsidR="00F15C01" w:rsidRPr="0050162D">
        <w:t xml:space="preserve"> 4.7.2</w:t>
      </w:r>
      <w:r w:rsidR="00F15C01">
        <w:t>)</w:t>
      </w:r>
      <w:r w:rsidRPr="0050162D">
        <w:t>.  Для варианта 1 и 2 должны быть предусмотрены два КБО. Какой КБО нужно использовать определяет Спектрум.</w:t>
      </w:r>
      <w:r>
        <w:tab/>
      </w:r>
    </w:p>
    <w:p w:rsidR="00A5515E" w:rsidRPr="0050162D" w:rsidRDefault="00A5515E" w:rsidP="00F15C01">
      <w:pPr>
        <w:shd w:val="clear" w:color="auto" w:fill="FFFFFF"/>
        <w:ind w:left="709" w:firstLine="708"/>
        <w:jc w:val="left"/>
      </w:pPr>
      <w:r w:rsidRPr="00CA3E36">
        <w:t>Счета 60309 и 60323 открываются в разрезе ТП,  поэтому необходимо предусмотреть возможность возникновения межфилиальных расчетов.</w:t>
      </w:r>
    </w:p>
    <w:p w:rsidR="00A5515E" w:rsidRDefault="00A5515E">
      <w:pPr>
        <w:ind w:firstLine="993"/>
      </w:pPr>
    </w:p>
    <w:p w:rsidR="00A5515E" w:rsidRDefault="00A5515E">
      <w:pPr>
        <w:ind w:firstLine="993"/>
      </w:pPr>
    </w:p>
    <w:p w:rsidR="00A5515E" w:rsidRDefault="00A5515E">
      <w:pPr>
        <w:ind w:firstLine="993"/>
      </w:pPr>
    </w:p>
    <w:p w:rsidR="00A5515E" w:rsidRPr="0050162D" w:rsidRDefault="00A5515E">
      <w:pPr>
        <w:ind w:firstLine="993"/>
      </w:pPr>
    </w:p>
    <w:p w:rsidR="009C5922" w:rsidRPr="0050162D" w:rsidRDefault="009C5922" w:rsidP="00B7679E">
      <w:pPr>
        <w:pStyle w:val="3"/>
        <w:ind w:left="709"/>
      </w:pPr>
      <w:bookmarkStart w:id="466" w:name="_Toc454971484"/>
      <w:r w:rsidRPr="0050162D">
        <w:t>ЦФТ</w:t>
      </w:r>
      <w:bookmarkEnd w:id="466"/>
    </w:p>
    <w:p w:rsidR="009C5922" w:rsidRPr="0050162D" w:rsidRDefault="009C5922" w:rsidP="009C5922">
      <w:pPr>
        <w:ind w:firstLine="708"/>
        <w:jc w:val="left"/>
      </w:pPr>
      <w:r w:rsidRPr="0050162D">
        <w:t xml:space="preserve">В связи с тем,  что целевой системой ведения счета ЮЛ и ИП является ЦФТ, для  формирования  проводок по списанию средств со счетов ЮЛ и ИП,  предполагается следующая технология: </w:t>
      </w:r>
    </w:p>
    <w:p w:rsidR="009C5922" w:rsidRPr="0050162D" w:rsidRDefault="009C5922" w:rsidP="009C5922">
      <w:pPr>
        <w:ind w:firstLine="708"/>
        <w:jc w:val="left"/>
      </w:pPr>
      <w:r w:rsidRPr="0050162D">
        <w:t xml:space="preserve">По итогам выполнения операций по функционалу ИБС по счетам ЮЛ и ИП, в Спектруме формируется отчет - Реестр на списание/зачисление средств со счета ЮЛ и ИП. </w:t>
      </w:r>
      <w:r w:rsidR="000064C6" w:rsidRPr="0050162D">
        <w:t>Все операции по функционалу ИБС со счетами ЮЛ и ИП формируются в ЦФТ в ручном режиме на соответствующие конкретной операции счета</w:t>
      </w:r>
      <w:r w:rsidRPr="0050162D">
        <w:t xml:space="preserve">. </w:t>
      </w:r>
    </w:p>
    <w:p w:rsidR="009C5922" w:rsidRPr="0050162D" w:rsidRDefault="009C5922" w:rsidP="009C5922">
      <w:pPr>
        <w:ind w:firstLine="708"/>
        <w:jc w:val="left"/>
      </w:pPr>
      <w:r w:rsidRPr="0050162D">
        <w:t xml:space="preserve">Система ЦФТ должна обеспечить выполнение следующих операций со счетами </w:t>
      </w:r>
      <w:r w:rsidR="00AD032B" w:rsidRPr="0050162D">
        <w:t>ЮЛ и ИП, приведенных в приложении 1.</w:t>
      </w:r>
    </w:p>
    <w:p w:rsidR="00684D4A" w:rsidRPr="0050162D" w:rsidRDefault="00684D4A" w:rsidP="00B7679E">
      <w:pPr>
        <w:pStyle w:val="3"/>
      </w:pPr>
      <w:bookmarkStart w:id="467" w:name="_Toc445491017"/>
      <w:bookmarkStart w:id="468" w:name="_Toc454971485"/>
      <w:bookmarkStart w:id="469" w:name="_Toc445491019"/>
      <w:bookmarkEnd w:id="467"/>
      <w:r w:rsidRPr="0050162D">
        <w:t>Транзакционный сервис</w:t>
      </w:r>
      <w:bookmarkEnd w:id="468"/>
    </w:p>
    <w:p w:rsidR="008E3CEE" w:rsidRDefault="00D60F41" w:rsidP="00D60F41">
      <w:pPr>
        <w:ind w:firstLine="708"/>
      </w:pPr>
      <w:r w:rsidRPr="0050162D">
        <w:t xml:space="preserve">С помощью механизма ТС предполагается  реализовать формирование проводок, описанных в разделе «Технология проведения расчетов». В том числе и реализацию межфилиальных расчетов. </w:t>
      </w:r>
    </w:p>
    <w:p w:rsidR="008E3CEE" w:rsidRDefault="008E3CEE" w:rsidP="00D60F41">
      <w:pPr>
        <w:ind w:firstLine="708"/>
      </w:pPr>
      <w:r>
        <w:t xml:space="preserve">Для этого необходимо использовать существующий сценарий перевода с МС на внутрибанковский счет(сценарий №5). </w:t>
      </w:r>
    </w:p>
    <w:p w:rsidR="008E3CEE" w:rsidRDefault="008E3CEE" w:rsidP="008E3CEE">
      <w:pPr>
        <w:ind w:firstLine="708"/>
      </w:pPr>
      <w:r w:rsidRPr="008E3CEE">
        <w:t xml:space="preserve">Расчет КБО должен производиться </w:t>
      </w:r>
      <w:r>
        <w:t xml:space="preserve">модуле ИБС </w:t>
      </w:r>
      <w:r w:rsidRPr="008E3CEE">
        <w:t xml:space="preserve"> и передаваться </w:t>
      </w:r>
      <w:r>
        <w:t xml:space="preserve"> ТС в готовом виде.  Перечень КБО приведен в разделе 4.7.2</w:t>
      </w:r>
    </w:p>
    <w:p w:rsidR="008E3CEE" w:rsidRDefault="008E3CEE" w:rsidP="008E3CEE">
      <w:pPr>
        <w:ind w:firstLine="708"/>
      </w:pPr>
    </w:p>
    <w:p w:rsidR="00D60F41" w:rsidRPr="0050162D" w:rsidRDefault="00D60F41" w:rsidP="00684D4A"/>
    <w:p w:rsidR="009A6081" w:rsidRDefault="005E5CE6" w:rsidP="009A6081">
      <w:pPr>
        <w:pStyle w:val="3"/>
      </w:pPr>
      <w:bookmarkStart w:id="470" w:name="_Toc454971486"/>
      <w:r>
        <w:lastRenderedPageBreak/>
        <w:t>Действия с ИБС</w:t>
      </w:r>
      <w:r w:rsidR="009A6081">
        <w:t xml:space="preserve"> </w:t>
      </w:r>
      <w:r w:rsidR="00333224">
        <w:t xml:space="preserve">вне </w:t>
      </w:r>
      <w:r w:rsidR="009A6081">
        <w:t>модуля ИБС</w:t>
      </w:r>
      <w:bookmarkEnd w:id="470"/>
    </w:p>
    <w:p w:rsidR="009A6081" w:rsidRPr="009A6081" w:rsidRDefault="009A6081" w:rsidP="009A6081">
      <w:pPr>
        <w:ind w:firstLine="284"/>
      </w:pPr>
      <w:r>
        <w:t>После внедрения модуля ИБС системы Спектрум,  часть операций,  связанных с обслуживанием ИБС будет выполняться вне модуля.  Перечень этих операций, их влияние на договора ИБС,  которые ведутся в модуле ИБС,  приведен ниже.</w:t>
      </w:r>
    </w:p>
    <w:tbl>
      <w:tblPr>
        <w:tblW w:w="5010" w:type="pct"/>
        <w:tblInd w:w="-20" w:type="dxa"/>
        <w:tblCellMar>
          <w:left w:w="0" w:type="dxa"/>
          <w:right w:w="0" w:type="dxa"/>
        </w:tblCellMar>
        <w:tblLook w:val="04A0" w:firstRow="1" w:lastRow="0" w:firstColumn="1" w:lastColumn="0" w:noHBand="0" w:noVBand="1"/>
      </w:tblPr>
      <w:tblGrid>
        <w:gridCol w:w="880"/>
        <w:gridCol w:w="6139"/>
        <w:gridCol w:w="3508"/>
      </w:tblGrid>
      <w:tr w:rsidR="00312E11" w:rsidRPr="002724BB" w:rsidTr="00312E11">
        <w:trPr>
          <w:trHeight w:val="615"/>
        </w:trPr>
        <w:tc>
          <w:tcPr>
            <w:tcW w:w="418" w:type="pct"/>
            <w:tcBorders>
              <w:top w:val="single" w:sz="8" w:space="0" w:color="646464"/>
              <w:left w:val="single" w:sz="8" w:space="0" w:color="646464"/>
              <w:bottom w:val="single" w:sz="8" w:space="0" w:color="646464"/>
              <w:right w:val="single" w:sz="8" w:space="0" w:color="646464"/>
            </w:tcBorders>
          </w:tcPr>
          <w:p w:rsidR="00312E11" w:rsidRDefault="00312E11" w:rsidP="00C354C5">
            <w:pPr>
              <w:spacing w:before="100" w:beforeAutospacing="1" w:after="100" w:afterAutospacing="1"/>
              <w:jc w:val="center"/>
              <w:rPr>
                <w:b/>
                <w:bCs/>
                <w:color w:val="000000"/>
              </w:rPr>
            </w:pPr>
          </w:p>
        </w:tc>
        <w:tc>
          <w:tcPr>
            <w:tcW w:w="2915" w:type="pct"/>
            <w:tcBorders>
              <w:top w:val="single" w:sz="8" w:space="0" w:color="646464"/>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jc w:val="center"/>
              <w:rPr>
                <w:sz w:val="20"/>
                <w:szCs w:val="20"/>
              </w:rPr>
            </w:pPr>
            <w:r>
              <w:rPr>
                <w:b/>
                <w:bCs/>
                <w:color w:val="000000"/>
              </w:rPr>
              <w:t>Действие вне модуля ИБС</w:t>
            </w:r>
            <w:r w:rsidRPr="002724BB">
              <w:rPr>
                <w:b/>
                <w:bCs/>
                <w:color w:val="000000"/>
              </w:rPr>
              <w:t xml:space="preserve"> в рамках Договора ИБС</w:t>
            </w:r>
          </w:p>
        </w:tc>
        <w:tc>
          <w:tcPr>
            <w:tcW w:w="1666" w:type="pct"/>
            <w:tcBorders>
              <w:top w:val="single" w:sz="8" w:space="0" w:color="646464"/>
              <w:left w:val="nil"/>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jc w:val="center"/>
              <w:rPr>
                <w:sz w:val="20"/>
                <w:szCs w:val="20"/>
              </w:rPr>
            </w:pPr>
            <w:r w:rsidRPr="002724BB">
              <w:rPr>
                <w:b/>
                <w:bCs/>
                <w:color w:val="000000"/>
              </w:rPr>
              <w:t>система проведения</w:t>
            </w:r>
          </w:p>
        </w:tc>
      </w:tr>
      <w:tr w:rsidR="00312E11" w:rsidRPr="002724BB" w:rsidTr="00312E11">
        <w:trPr>
          <w:trHeight w:val="1215"/>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r>
              <w:rPr>
                <w:color w:val="000000"/>
              </w:rPr>
              <w:t>1</w:t>
            </w: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Оплата ЮЛ/ИП с Р/С, открытого в ВТБ24</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2724BB" w:rsidRDefault="00312E11" w:rsidP="00C0416A">
            <w:pPr>
              <w:spacing w:before="100" w:beforeAutospacing="1" w:after="100" w:afterAutospacing="1"/>
              <w:rPr>
                <w:sz w:val="20"/>
                <w:szCs w:val="20"/>
              </w:rPr>
            </w:pPr>
            <w:r w:rsidRPr="002724BB">
              <w:rPr>
                <w:color w:val="000000"/>
              </w:rPr>
              <w:t>Платежи выполняется в системе ЦФТ, информаци</w:t>
            </w:r>
            <w:r>
              <w:rPr>
                <w:color w:val="000000"/>
              </w:rPr>
              <w:t>я о платеже вносится в Спектрум с помощью активности «Расчеты по договорам ИБС вне модуля ИБС»</w:t>
            </w:r>
            <w:r w:rsidRPr="002724BB">
              <w:rPr>
                <w:color w:val="000000"/>
              </w:rPr>
              <w:t xml:space="preserve"> </w:t>
            </w:r>
          </w:p>
        </w:tc>
      </w:tr>
      <w:tr w:rsidR="00312E11" w:rsidRPr="002724BB" w:rsidTr="00312E11">
        <w:trPr>
          <w:trHeight w:val="1215"/>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r>
              <w:rPr>
                <w:color w:val="000000"/>
              </w:rPr>
              <w:t>2</w:t>
            </w: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Межбанковская оплата ЮЛ/ИП.</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2724BB" w:rsidRDefault="00312E11" w:rsidP="00C0416A">
            <w:pPr>
              <w:spacing w:before="100" w:beforeAutospacing="1" w:after="100" w:afterAutospacing="1"/>
              <w:rPr>
                <w:sz w:val="20"/>
                <w:szCs w:val="20"/>
              </w:rPr>
            </w:pPr>
            <w:r w:rsidRPr="002724BB">
              <w:rPr>
                <w:color w:val="000000"/>
              </w:rPr>
              <w:t xml:space="preserve">Платежи выполняется в системе </w:t>
            </w:r>
            <w:r>
              <w:rPr>
                <w:color w:val="000000"/>
              </w:rPr>
              <w:t>Бисквит</w:t>
            </w:r>
            <w:r w:rsidRPr="002724BB">
              <w:rPr>
                <w:color w:val="000000"/>
              </w:rPr>
              <w:t>, информация о платеже вносится в Спектрум</w:t>
            </w:r>
            <w:r>
              <w:rPr>
                <w:color w:val="000000"/>
              </w:rPr>
              <w:t xml:space="preserve"> с помощью активности «Расчеты по договорам ИБС вне модуля ИБС»</w:t>
            </w:r>
          </w:p>
        </w:tc>
      </w:tr>
      <w:tr w:rsidR="00312E11" w:rsidRPr="002724BB" w:rsidTr="00312E11">
        <w:trPr>
          <w:trHeight w:val="1895"/>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r>
              <w:rPr>
                <w:color w:val="000000"/>
              </w:rPr>
              <w:t>3</w:t>
            </w: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Прием от Клиента оплаты по Договору ИБС в статусе «Закрыт с обязательствами» (полной или частичной) с отражением по счетам учета задолженностей.</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C0416A" w:rsidRDefault="00312E11" w:rsidP="00C0416A">
            <w:pPr>
              <w:rPr>
                <w:color w:val="000000"/>
              </w:rPr>
            </w:pPr>
            <w:r w:rsidRPr="00C0416A">
              <w:rPr>
                <w:color w:val="000000"/>
              </w:rPr>
              <w:t>Оплаты по договору ИБС в статусе «закрыт с обязательствами»  принимаются в модуле ИБС  с помощью активностей «</w:t>
            </w:r>
            <w:r>
              <w:rPr>
                <w:color w:val="000000"/>
              </w:rPr>
              <w:t>Оплата/частичный возврат сумм по договору ФЛ.</w:t>
            </w:r>
            <w:r w:rsidRPr="00C0416A">
              <w:rPr>
                <w:color w:val="000000"/>
              </w:rPr>
              <w:t>»</w:t>
            </w:r>
          </w:p>
          <w:p w:rsidR="00312E11" w:rsidRPr="00C0416A" w:rsidRDefault="00312E11" w:rsidP="00C0416A">
            <w:pPr>
              <w:rPr>
                <w:color w:val="000000"/>
              </w:rPr>
            </w:pPr>
            <w:r w:rsidRPr="00C0416A">
              <w:rPr>
                <w:color w:val="000000"/>
              </w:rPr>
              <w:t>«</w:t>
            </w:r>
            <w:r>
              <w:rPr>
                <w:color w:val="000000"/>
              </w:rPr>
              <w:t>Расчеты по договорам ИБС вне модуля ИБС.</w:t>
            </w:r>
          </w:p>
        </w:tc>
      </w:tr>
      <w:tr w:rsidR="00312E11" w:rsidRPr="002724BB" w:rsidTr="00312E11">
        <w:trPr>
          <w:trHeight w:val="645"/>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r>
              <w:rPr>
                <w:color w:val="000000"/>
              </w:rPr>
              <w:t>4</w:t>
            </w: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9406F8">
            <w:pPr>
              <w:spacing w:before="100" w:beforeAutospacing="1" w:after="100" w:afterAutospacing="1"/>
              <w:rPr>
                <w:sz w:val="20"/>
                <w:szCs w:val="20"/>
              </w:rPr>
            </w:pPr>
            <w:r w:rsidRPr="0096449F">
              <w:rPr>
                <w:color w:val="000000"/>
              </w:rPr>
              <w:t xml:space="preserve">Списание </w:t>
            </w:r>
            <w:r w:rsidR="009406F8" w:rsidRPr="0096449F">
              <w:rPr>
                <w:color w:val="000000"/>
              </w:rPr>
              <w:t xml:space="preserve">за счет сформированных резервов </w:t>
            </w:r>
            <w:r w:rsidRPr="0096449F">
              <w:rPr>
                <w:color w:val="000000"/>
              </w:rPr>
              <w:t xml:space="preserve"> задолженности, учтенной на счете</w:t>
            </w:r>
            <w:r w:rsidRPr="002724BB">
              <w:rPr>
                <w:color w:val="000000"/>
              </w:rPr>
              <w:t xml:space="preserve"> 47423</w:t>
            </w:r>
            <w:r w:rsidR="00906449">
              <w:rPr>
                <w:color w:val="000000"/>
              </w:rPr>
              <w:t>(3)</w:t>
            </w:r>
            <w:r w:rsidRPr="002724BB">
              <w:rPr>
                <w:color w:val="000000"/>
              </w:rPr>
              <w:t xml:space="preserve"> по истечении 180 дней.</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50162D" w:rsidRDefault="00312E11" w:rsidP="00C0416A">
            <w:r>
              <w:t>В</w:t>
            </w:r>
            <w:r w:rsidRPr="0050162D">
              <w:t xml:space="preserve"> Бисквит выполняется проводка  списания задолженности по комиссии за использование ИБС сверх срока  со сводного счет 47423 в части задолженности по данному договору. </w:t>
            </w:r>
          </w:p>
          <w:p w:rsidR="00312E11" w:rsidRPr="002724BB" w:rsidRDefault="00312E11" w:rsidP="00C0416A">
            <w:pPr>
              <w:rPr>
                <w:sz w:val="20"/>
                <w:szCs w:val="20"/>
              </w:rPr>
            </w:pPr>
            <w:r>
              <w:t>Затем операционист в С</w:t>
            </w:r>
            <w:r w:rsidRPr="0050162D">
              <w:t>пектруме выполняет активность </w:t>
            </w:r>
            <w:r w:rsidRPr="00C0416A">
              <w:rPr>
                <w:color w:val="000000"/>
              </w:rPr>
              <w:t>«</w:t>
            </w:r>
            <w:r w:rsidR="000313D2">
              <w:rPr>
                <w:color w:val="000000"/>
              </w:rPr>
              <w:t>Списание задолженности за счет сформированных резервов</w:t>
            </w:r>
            <w:r w:rsidRPr="00C0416A">
              <w:rPr>
                <w:color w:val="000000"/>
              </w:rPr>
              <w:t xml:space="preserve">» </w:t>
            </w:r>
            <w:r w:rsidRPr="0050162D">
              <w:t xml:space="preserve">по списанию задолженности по договору. </w:t>
            </w:r>
          </w:p>
        </w:tc>
      </w:tr>
      <w:tr w:rsidR="00312E11" w:rsidRPr="002724BB" w:rsidTr="00312E11">
        <w:trPr>
          <w:trHeight w:val="930"/>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r>
              <w:rPr>
                <w:color w:val="000000"/>
              </w:rPr>
              <w:t>5</w:t>
            </w: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Постановка на внебалансовый учет предмета хранения, изъятого из ИБС.(Приход ценности в Спектрум)</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Выполняется в Спектрум по текущей технологии. В кассе.</w:t>
            </w:r>
          </w:p>
        </w:tc>
      </w:tr>
      <w:tr w:rsidR="00312E11" w:rsidRPr="002724BB" w:rsidTr="00312E11">
        <w:trPr>
          <w:trHeight w:val="360"/>
        </w:trPr>
        <w:tc>
          <w:tcPr>
            <w:tcW w:w="418" w:type="pct"/>
            <w:tcBorders>
              <w:top w:val="nil"/>
              <w:left w:val="single" w:sz="8" w:space="0" w:color="646464"/>
              <w:bottom w:val="single" w:sz="8" w:space="0" w:color="646464"/>
              <w:right w:val="single" w:sz="8" w:space="0" w:color="646464"/>
            </w:tcBorders>
          </w:tcPr>
          <w:p w:rsidR="00312E11" w:rsidRPr="002724BB" w:rsidRDefault="00312E11" w:rsidP="00C354C5">
            <w:pPr>
              <w:spacing w:before="100" w:beforeAutospacing="1" w:after="100" w:afterAutospacing="1"/>
              <w:rPr>
                <w:color w:val="000000"/>
              </w:rPr>
            </w:pPr>
          </w:p>
        </w:tc>
        <w:tc>
          <w:tcPr>
            <w:tcW w:w="2915" w:type="pct"/>
            <w:tcBorders>
              <w:top w:val="nil"/>
              <w:left w:val="single" w:sz="8" w:space="0" w:color="646464"/>
              <w:bottom w:val="single" w:sz="8" w:space="0" w:color="646464"/>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Ведение карточек посещений ИБС.</w:t>
            </w:r>
          </w:p>
        </w:tc>
        <w:tc>
          <w:tcPr>
            <w:tcW w:w="1666" w:type="pct"/>
            <w:tcBorders>
              <w:top w:val="nil"/>
              <w:left w:val="nil"/>
              <w:bottom w:val="single" w:sz="8" w:space="0" w:color="646464"/>
              <w:right w:val="single" w:sz="8" w:space="0" w:color="646464"/>
            </w:tcBorders>
            <w:tcMar>
              <w:top w:w="30" w:type="dxa"/>
              <w:left w:w="30" w:type="dxa"/>
              <w:bottom w:w="30" w:type="dxa"/>
              <w:right w:w="30" w:type="dxa"/>
            </w:tcMar>
            <w:hideMark/>
          </w:tcPr>
          <w:p w:rsidR="00312E11" w:rsidRPr="002724BB" w:rsidRDefault="00312E11" w:rsidP="009B4983">
            <w:pPr>
              <w:spacing w:before="100" w:beforeAutospacing="1" w:after="100" w:afterAutospacing="1"/>
              <w:rPr>
                <w:sz w:val="20"/>
                <w:szCs w:val="20"/>
              </w:rPr>
            </w:pPr>
            <w:r w:rsidRPr="002724BB">
              <w:rPr>
                <w:color w:val="000000"/>
              </w:rPr>
              <w:t xml:space="preserve">В </w:t>
            </w:r>
            <w:r>
              <w:rPr>
                <w:color w:val="000000"/>
              </w:rPr>
              <w:t xml:space="preserve">модуле ИБС </w:t>
            </w:r>
            <w:r w:rsidRPr="002724BB">
              <w:rPr>
                <w:color w:val="000000"/>
              </w:rPr>
              <w:t>на втором этапе работ</w:t>
            </w:r>
          </w:p>
        </w:tc>
      </w:tr>
      <w:tr w:rsidR="00312E11" w:rsidRPr="002724BB" w:rsidTr="00312E11">
        <w:trPr>
          <w:trHeight w:val="945"/>
        </w:trPr>
        <w:tc>
          <w:tcPr>
            <w:tcW w:w="418" w:type="pct"/>
            <w:tcBorders>
              <w:top w:val="nil"/>
              <w:left w:val="single" w:sz="8" w:space="0" w:color="646464"/>
              <w:bottom w:val="nil"/>
              <w:right w:val="single" w:sz="8" w:space="0" w:color="646464"/>
            </w:tcBorders>
          </w:tcPr>
          <w:p w:rsidR="00312E11" w:rsidRPr="002724BB" w:rsidRDefault="00312E11" w:rsidP="00C354C5">
            <w:pPr>
              <w:spacing w:before="100" w:beforeAutospacing="1" w:after="100" w:afterAutospacing="1"/>
              <w:rPr>
                <w:color w:val="000000"/>
              </w:rPr>
            </w:pPr>
            <w:r>
              <w:rPr>
                <w:color w:val="000000"/>
              </w:rPr>
              <w:t>6</w:t>
            </w:r>
          </w:p>
        </w:tc>
        <w:tc>
          <w:tcPr>
            <w:tcW w:w="2915" w:type="pct"/>
            <w:tcBorders>
              <w:top w:val="nil"/>
              <w:left w:val="single" w:sz="8" w:space="0" w:color="646464"/>
              <w:bottom w:val="nil"/>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sz w:val="20"/>
                <w:szCs w:val="20"/>
              </w:rPr>
            </w:pPr>
            <w:r w:rsidRPr="002724BB">
              <w:rPr>
                <w:color w:val="000000"/>
              </w:rPr>
              <w:t>Оплата наличными комиссий по ИБС в рамках BR 10038.  Для случаев, когда оплата с МС не возможна(закрыт, наследники и т.д.)</w:t>
            </w:r>
          </w:p>
        </w:tc>
        <w:tc>
          <w:tcPr>
            <w:tcW w:w="1666" w:type="pct"/>
            <w:tcBorders>
              <w:top w:val="nil"/>
              <w:left w:val="nil"/>
              <w:bottom w:val="nil"/>
              <w:right w:val="single" w:sz="8" w:space="0" w:color="646464"/>
            </w:tcBorders>
            <w:tcMar>
              <w:top w:w="30" w:type="dxa"/>
              <w:left w:w="30" w:type="dxa"/>
              <w:bottom w:w="30" w:type="dxa"/>
              <w:right w:w="30" w:type="dxa"/>
            </w:tcMar>
            <w:hideMark/>
          </w:tcPr>
          <w:p w:rsidR="00312E11" w:rsidRPr="002724BB" w:rsidRDefault="00312E11" w:rsidP="009B4983">
            <w:pPr>
              <w:spacing w:before="100" w:beforeAutospacing="1" w:after="100" w:afterAutospacing="1"/>
              <w:rPr>
                <w:sz w:val="20"/>
                <w:szCs w:val="20"/>
              </w:rPr>
            </w:pPr>
            <w:r w:rsidRPr="002724BB">
              <w:rPr>
                <w:color w:val="000000"/>
              </w:rPr>
              <w:t xml:space="preserve">В </w:t>
            </w:r>
            <w:r>
              <w:rPr>
                <w:color w:val="000000"/>
              </w:rPr>
              <w:t>модуле ИБС</w:t>
            </w:r>
            <w:r w:rsidRPr="002724BB">
              <w:rPr>
                <w:color w:val="000000"/>
              </w:rPr>
              <w:t>, в рамках технологии, реализуемой по  BR 10038. </w:t>
            </w:r>
            <w:r>
              <w:rPr>
                <w:color w:val="000000"/>
              </w:rPr>
              <w:t>После оплаты через кассу необходимо учесть оплату в модуле ИБС с помощью активности</w:t>
            </w:r>
            <w:r w:rsidRPr="002724BB">
              <w:rPr>
                <w:color w:val="000000"/>
              </w:rPr>
              <w:t xml:space="preserve"> </w:t>
            </w:r>
            <w:r>
              <w:rPr>
                <w:color w:val="000000"/>
              </w:rPr>
              <w:t>«Расчеты по договорам ИБС вне модуля ИБС».</w:t>
            </w:r>
          </w:p>
        </w:tc>
      </w:tr>
      <w:tr w:rsidR="00312E11" w:rsidRPr="002724BB" w:rsidTr="00312E11">
        <w:trPr>
          <w:trHeight w:val="69"/>
        </w:trPr>
        <w:tc>
          <w:tcPr>
            <w:tcW w:w="418" w:type="pct"/>
            <w:tcBorders>
              <w:top w:val="nil"/>
              <w:left w:val="single" w:sz="8" w:space="0" w:color="646464"/>
              <w:bottom w:val="single" w:sz="4" w:space="0" w:color="auto"/>
              <w:right w:val="single" w:sz="8" w:space="0" w:color="646464"/>
            </w:tcBorders>
          </w:tcPr>
          <w:p w:rsidR="00312E11" w:rsidRPr="002724BB" w:rsidRDefault="00312E11" w:rsidP="00C354C5">
            <w:pPr>
              <w:spacing w:before="100" w:beforeAutospacing="1" w:after="100" w:afterAutospacing="1"/>
              <w:rPr>
                <w:color w:val="000000"/>
              </w:rPr>
            </w:pPr>
          </w:p>
        </w:tc>
        <w:tc>
          <w:tcPr>
            <w:tcW w:w="2915" w:type="pct"/>
            <w:tcBorders>
              <w:top w:val="nil"/>
              <w:left w:val="single" w:sz="8" w:space="0" w:color="646464"/>
              <w:bottom w:val="single" w:sz="4" w:space="0" w:color="auto"/>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color w:val="000000"/>
              </w:rPr>
            </w:pPr>
          </w:p>
        </w:tc>
        <w:tc>
          <w:tcPr>
            <w:tcW w:w="1666" w:type="pct"/>
            <w:tcBorders>
              <w:top w:val="nil"/>
              <w:left w:val="nil"/>
              <w:bottom w:val="single" w:sz="4" w:space="0" w:color="auto"/>
              <w:right w:val="single" w:sz="8" w:space="0" w:color="646464"/>
            </w:tcBorders>
            <w:tcMar>
              <w:top w:w="30" w:type="dxa"/>
              <w:left w:w="30" w:type="dxa"/>
              <w:bottom w:w="30" w:type="dxa"/>
              <w:right w:w="30" w:type="dxa"/>
            </w:tcMar>
            <w:hideMark/>
          </w:tcPr>
          <w:p w:rsidR="00312E11" w:rsidRPr="002724BB" w:rsidRDefault="00312E11" w:rsidP="009B4983">
            <w:pPr>
              <w:spacing w:before="100" w:beforeAutospacing="1" w:after="100" w:afterAutospacing="1"/>
              <w:rPr>
                <w:color w:val="000000"/>
              </w:rPr>
            </w:pPr>
          </w:p>
        </w:tc>
      </w:tr>
      <w:tr w:rsidR="00312E11" w:rsidRPr="002724BB" w:rsidTr="00312E11">
        <w:trPr>
          <w:trHeight w:val="933"/>
        </w:trPr>
        <w:tc>
          <w:tcPr>
            <w:tcW w:w="418" w:type="pct"/>
            <w:tcBorders>
              <w:top w:val="single" w:sz="4" w:space="0" w:color="auto"/>
              <w:left w:val="single" w:sz="8" w:space="0" w:color="646464"/>
              <w:bottom w:val="single" w:sz="4" w:space="0" w:color="auto"/>
              <w:right w:val="single" w:sz="8" w:space="0" w:color="646464"/>
            </w:tcBorders>
          </w:tcPr>
          <w:p w:rsidR="00312E11" w:rsidRDefault="00312E11" w:rsidP="00C354C5">
            <w:pPr>
              <w:spacing w:before="100" w:beforeAutospacing="1" w:after="100" w:afterAutospacing="1"/>
              <w:rPr>
                <w:color w:val="000000"/>
              </w:rPr>
            </w:pPr>
            <w:r>
              <w:rPr>
                <w:color w:val="000000"/>
              </w:rPr>
              <w:t>7</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12E11" w:rsidRPr="002724BB" w:rsidRDefault="00312E11" w:rsidP="00C354C5">
            <w:pPr>
              <w:spacing w:before="100" w:beforeAutospacing="1" w:after="100" w:afterAutospacing="1"/>
              <w:rPr>
                <w:color w:val="000000"/>
              </w:rPr>
            </w:pPr>
            <w:r>
              <w:rPr>
                <w:color w:val="000000"/>
              </w:rPr>
              <w:t>Урегулирование остатка на счете 47422 на сумму расходов банка, превышающих сумму штрафа за вскрытие.</w:t>
            </w: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12E11" w:rsidRPr="002724BB" w:rsidRDefault="00312E11" w:rsidP="009B4983">
            <w:pPr>
              <w:spacing w:before="100" w:beforeAutospacing="1" w:after="100" w:afterAutospacing="1"/>
              <w:rPr>
                <w:color w:val="000000"/>
              </w:rPr>
            </w:pPr>
            <w:r>
              <w:rPr>
                <w:color w:val="000000"/>
              </w:rPr>
              <w:t xml:space="preserve">После вскрытия ИБС в присутствии клиента сумма уплаченная клиентом отражена на счете 47422.  Сотрудники бухгалтерии выполняют проводку в Бисквит </w:t>
            </w:r>
            <w:r>
              <w:rPr>
                <w:sz w:val="20"/>
                <w:szCs w:val="20"/>
              </w:rPr>
              <w:t>Дт 47422 - Кт 60311(12)</w:t>
            </w:r>
          </w:p>
        </w:tc>
      </w:tr>
      <w:tr w:rsidR="00312E11" w:rsidRPr="002724BB" w:rsidTr="00312E11">
        <w:trPr>
          <w:trHeight w:val="1482"/>
        </w:trPr>
        <w:tc>
          <w:tcPr>
            <w:tcW w:w="418" w:type="pct"/>
            <w:tcBorders>
              <w:top w:val="single" w:sz="4" w:space="0" w:color="auto"/>
              <w:left w:val="single" w:sz="8" w:space="0" w:color="646464"/>
              <w:bottom w:val="single" w:sz="4" w:space="0" w:color="auto"/>
              <w:right w:val="single" w:sz="8" w:space="0" w:color="646464"/>
            </w:tcBorders>
          </w:tcPr>
          <w:p w:rsidR="00312E11" w:rsidRDefault="00312E11" w:rsidP="00C354C5">
            <w:pPr>
              <w:spacing w:before="100" w:beforeAutospacing="1" w:after="100" w:afterAutospacing="1"/>
              <w:rPr>
                <w:color w:val="000000"/>
              </w:rPr>
            </w:pPr>
            <w:r>
              <w:rPr>
                <w:color w:val="000000"/>
              </w:rPr>
              <w:t>8</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12E11" w:rsidRDefault="00312E11" w:rsidP="00C354C5">
            <w:pPr>
              <w:spacing w:before="100" w:beforeAutospacing="1" w:after="100" w:afterAutospacing="1"/>
              <w:rPr>
                <w:color w:val="000000"/>
              </w:rPr>
            </w:pPr>
            <w:r>
              <w:rPr>
                <w:color w:val="000000"/>
              </w:rPr>
              <w:t>Отражение требований по доп. расходам за вскрытие ИБС.</w:t>
            </w: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12E11" w:rsidRDefault="00312E11" w:rsidP="009B4983">
            <w:pPr>
              <w:spacing w:before="100" w:beforeAutospacing="1" w:after="100" w:afterAutospacing="1"/>
              <w:rPr>
                <w:color w:val="000000"/>
              </w:rPr>
            </w:pPr>
            <w:r w:rsidRPr="00332443">
              <w:rPr>
                <w:color w:val="000000"/>
              </w:rPr>
              <w:t>По мере получения необходимых документов от поставщика</w:t>
            </w:r>
            <w:r>
              <w:rPr>
                <w:color w:val="000000"/>
              </w:rPr>
              <w:t>(счет за вскрытие)</w:t>
            </w:r>
            <w:r w:rsidRPr="00332443">
              <w:rPr>
                <w:color w:val="000000"/>
              </w:rPr>
              <w:t xml:space="preserve">  и ТП</w:t>
            </w:r>
            <w:r>
              <w:rPr>
                <w:color w:val="000000"/>
              </w:rPr>
              <w:t xml:space="preserve">(служебная записка),  сотрудники бухгалтерии отражают требования по вскрытию проводкой: </w:t>
            </w:r>
            <w:r>
              <w:rPr>
                <w:sz w:val="20"/>
                <w:szCs w:val="20"/>
              </w:rPr>
              <w:t>ДТ 47423(3) -  Кт 60312</w:t>
            </w:r>
          </w:p>
        </w:tc>
      </w:tr>
      <w:tr w:rsidR="00312E11" w:rsidRPr="002724BB" w:rsidTr="00381E71">
        <w:trPr>
          <w:trHeight w:val="1482"/>
        </w:trPr>
        <w:tc>
          <w:tcPr>
            <w:tcW w:w="418" w:type="pct"/>
            <w:tcBorders>
              <w:top w:val="single" w:sz="4" w:space="0" w:color="auto"/>
              <w:left w:val="single" w:sz="8" w:space="0" w:color="646464"/>
              <w:bottom w:val="single" w:sz="4" w:space="0" w:color="auto"/>
              <w:right w:val="single" w:sz="8" w:space="0" w:color="646464"/>
            </w:tcBorders>
          </w:tcPr>
          <w:p w:rsidR="00312E11" w:rsidRDefault="00312E11" w:rsidP="00C354C5">
            <w:pPr>
              <w:spacing w:before="100" w:beforeAutospacing="1" w:after="100" w:afterAutospacing="1"/>
              <w:rPr>
                <w:color w:val="000000"/>
              </w:rPr>
            </w:pPr>
            <w:r>
              <w:rPr>
                <w:color w:val="000000"/>
              </w:rPr>
              <w:t>9</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12E11" w:rsidRDefault="00312E11" w:rsidP="00C354C5">
            <w:pPr>
              <w:spacing w:before="100" w:beforeAutospacing="1" w:after="100" w:afterAutospacing="1"/>
              <w:rPr>
                <w:color w:val="000000"/>
              </w:rPr>
            </w:pPr>
            <w:r>
              <w:rPr>
                <w:color w:val="000000"/>
              </w:rPr>
              <w:t xml:space="preserve">Вскрытие ИБС, </w:t>
            </w:r>
            <w:r>
              <w:t>по запросам правоохранительных органов, судебных приставов,  нотариусов.</w:t>
            </w: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12E11" w:rsidRPr="00332443" w:rsidRDefault="00312E11" w:rsidP="009913DD">
            <w:pPr>
              <w:spacing w:before="100" w:beforeAutospacing="1" w:after="100" w:afterAutospacing="1"/>
              <w:rPr>
                <w:color w:val="000000"/>
              </w:rPr>
            </w:pPr>
            <w:r>
              <w:rPr>
                <w:color w:val="000000"/>
              </w:rPr>
              <w:t xml:space="preserve">Выполняются вне </w:t>
            </w:r>
            <w:r w:rsidR="00381E71">
              <w:rPr>
                <w:color w:val="000000"/>
              </w:rPr>
              <w:t>модуля ИБС</w:t>
            </w:r>
            <w:r>
              <w:rPr>
                <w:color w:val="000000"/>
              </w:rPr>
              <w:t xml:space="preserve">, </w:t>
            </w:r>
          </w:p>
        </w:tc>
      </w:tr>
      <w:tr w:rsidR="00381E71" w:rsidRPr="002724BB" w:rsidTr="00381E71">
        <w:trPr>
          <w:trHeight w:val="1482"/>
        </w:trPr>
        <w:tc>
          <w:tcPr>
            <w:tcW w:w="418" w:type="pct"/>
            <w:tcBorders>
              <w:top w:val="single" w:sz="4" w:space="0" w:color="auto"/>
              <w:left w:val="single" w:sz="8" w:space="0" w:color="646464"/>
              <w:bottom w:val="single" w:sz="4" w:space="0" w:color="auto"/>
              <w:right w:val="single" w:sz="8" w:space="0" w:color="646464"/>
            </w:tcBorders>
          </w:tcPr>
          <w:p w:rsidR="00381E71" w:rsidRDefault="00381E71" w:rsidP="00C354C5">
            <w:pPr>
              <w:spacing w:before="100" w:beforeAutospacing="1" w:after="100" w:afterAutospacing="1"/>
              <w:rPr>
                <w:color w:val="000000"/>
              </w:rPr>
            </w:pPr>
            <w:r>
              <w:rPr>
                <w:color w:val="000000"/>
              </w:rPr>
              <w:t>10</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81E71" w:rsidRDefault="00381E71" w:rsidP="00C354C5">
            <w:pPr>
              <w:spacing w:before="100" w:beforeAutospacing="1" w:after="100" w:afterAutospacing="1"/>
              <w:rPr>
                <w:color w:val="000000"/>
              </w:rPr>
            </w:pPr>
            <w:r>
              <w:rPr>
                <w:color w:val="000000"/>
              </w:rPr>
              <w:t>Учет оплаты затрат на вскрытие и отнесение их на расходы (п 3.1.16 – 3.1.17 СБУ 2023)</w:t>
            </w: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81E71" w:rsidRDefault="00381E71" w:rsidP="009B4983">
            <w:pPr>
              <w:spacing w:before="100" w:beforeAutospacing="1" w:after="100" w:afterAutospacing="1"/>
              <w:rPr>
                <w:color w:val="000000"/>
              </w:rPr>
            </w:pPr>
          </w:p>
        </w:tc>
      </w:tr>
      <w:tr w:rsidR="00381E71" w:rsidRPr="002724BB" w:rsidTr="00381E71">
        <w:trPr>
          <w:trHeight w:val="1482"/>
        </w:trPr>
        <w:tc>
          <w:tcPr>
            <w:tcW w:w="418" w:type="pct"/>
            <w:tcBorders>
              <w:top w:val="single" w:sz="4" w:space="0" w:color="auto"/>
              <w:left w:val="single" w:sz="8" w:space="0" w:color="646464"/>
              <w:bottom w:val="single" w:sz="4" w:space="0" w:color="auto"/>
              <w:right w:val="single" w:sz="8" w:space="0" w:color="646464"/>
            </w:tcBorders>
          </w:tcPr>
          <w:p w:rsidR="00381E71" w:rsidRDefault="00381E71" w:rsidP="00C354C5">
            <w:pPr>
              <w:spacing w:before="100" w:beforeAutospacing="1" w:after="100" w:afterAutospacing="1"/>
              <w:rPr>
                <w:color w:val="000000"/>
              </w:rPr>
            </w:pPr>
            <w:r>
              <w:rPr>
                <w:color w:val="000000"/>
              </w:rPr>
              <w:t>11</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81E71" w:rsidRDefault="00381E71" w:rsidP="00C354C5">
            <w:pPr>
              <w:spacing w:before="100" w:beforeAutospacing="1" w:after="100" w:afterAutospacing="1"/>
              <w:rPr>
                <w:color w:val="000000"/>
              </w:rPr>
            </w:pPr>
            <w:r>
              <w:rPr>
                <w:color w:val="000000"/>
              </w:rPr>
              <w:t>Учет погашения имеющихся обязательств Клиентов за ДС являющихся предметом хранения (п 3.5.2 – 3.5.4 СБУ 2023)</w:t>
            </w: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81E71" w:rsidRDefault="00381E71" w:rsidP="009B4983">
            <w:pPr>
              <w:spacing w:before="100" w:beforeAutospacing="1" w:after="100" w:afterAutospacing="1"/>
              <w:rPr>
                <w:color w:val="000000"/>
              </w:rPr>
            </w:pPr>
          </w:p>
        </w:tc>
      </w:tr>
      <w:tr w:rsidR="00381E71" w:rsidRPr="002724BB" w:rsidTr="00510822">
        <w:trPr>
          <w:trHeight w:val="1482"/>
        </w:trPr>
        <w:tc>
          <w:tcPr>
            <w:tcW w:w="418" w:type="pct"/>
            <w:tcBorders>
              <w:top w:val="single" w:sz="4" w:space="0" w:color="auto"/>
              <w:left w:val="single" w:sz="8" w:space="0" w:color="646464"/>
              <w:bottom w:val="single" w:sz="4" w:space="0" w:color="auto"/>
              <w:right w:val="single" w:sz="8" w:space="0" w:color="646464"/>
            </w:tcBorders>
          </w:tcPr>
          <w:p w:rsidR="00381E71" w:rsidRDefault="00381E71" w:rsidP="00C354C5">
            <w:pPr>
              <w:spacing w:before="100" w:beforeAutospacing="1" w:after="100" w:afterAutospacing="1"/>
              <w:rPr>
                <w:color w:val="000000"/>
              </w:rPr>
            </w:pPr>
            <w:r>
              <w:rPr>
                <w:color w:val="000000"/>
              </w:rPr>
              <w:t>12</w:t>
            </w:r>
          </w:p>
        </w:tc>
        <w:tc>
          <w:tcPr>
            <w:tcW w:w="2915" w:type="pct"/>
            <w:tcBorders>
              <w:top w:val="single" w:sz="4" w:space="0" w:color="auto"/>
              <w:left w:val="single" w:sz="8" w:space="0" w:color="646464"/>
              <w:bottom w:val="single" w:sz="4" w:space="0" w:color="auto"/>
              <w:right w:val="single" w:sz="8" w:space="0" w:color="646464"/>
            </w:tcBorders>
            <w:tcMar>
              <w:top w:w="30" w:type="dxa"/>
              <w:left w:w="30" w:type="dxa"/>
              <w:bottom w:w="30" w:type="dxa"/>
              <w:right w:w="30" w:type="dxa"/>
            </w:tcMar>
            <w:hideMark/>
          </w:tcPr>
          <w:p w:rsidR="00381E71" w:rsidRDefault="00381E71" w:rsidP="00C354C5">
            <w:pPr>
              <w:spacing w:before="100" w:beforeAutospacing="1" w:after="100" w:afterAutospacing="1"/>
              <w:rPr>
                <w:color w:val="000000"/>
              </w:rPr>
            </w:pPr>
            <w:r>
              <w:rPr>
                <w:color w:val="000000"/>
              </w:rPr>
              <w:t>Учет операций,  проводимых с изьятым из ИБС предметом хранения. (п 3.3 СБУ 2023)</w:t>
            </w:r>
          </w:p>
          <w:p w:rsidR="00381E71" w:rsidRDefault="00381E71" w:rsidP="00C354C5">
            <w:pPr>
              <w:spacing w:before="100" w:beforeAutospacing="1" w:after="100" w:afterAutospacing="1"/>
              <w:rPr>
                <w:color w:val="000000"/>
              </w:rPr>
            </w:pPr>
          </w:p>
        </w:tc>
        <w:tc>
          <w:tcPr>
            <w:tcW w:w="1666" w:type="pct"/>
            <w:tcBorders>
              <w:top w:val="single" w:sz="4" w:space="0" w:color="auto"/>
              <w:left w:val="nil"/>
              <w:bottom w:val="single" w:sz="4" w:space="0" w:color="auto"/>
              <w:right w:val="single" w:sz="8" w:space="0" w:color="646464"/>
            </w:tcBorders>
            <w:tcMar>
              <w:top w:w="30" w:type="dxa"/>
              <w:left w:w="30" w:type="dxa"/>
              <w:bottom w:w="30" w:type="dxa"/>
              <w:right w:w="30" w:type="dxa"/>
            </w:tcMar>
            <w:hideMark/>
          </w:tcPr>
          <w:p w:rsidR="00381E71" w:rsidRDefault="00381E71" w:rsidP="009B4983">
            <w:pPr>
              <w:spacing w:before="100" w:beforeAutospacing="1" w:after="100" w:afterAutospacing="1"/>
              <w:rPr>
                <w:color w:val="000000"/>
              </w:rPr>
            </w:pPr>
          </w:p>
        </w:tc>
      </w:tr>
      <w:tr w:rsidR="00510822" w:rsidRPr="002724BB" w:rsidTr="00312E11">
        <w:trPr>
          <w:trHeight w:val="1482"/>
        </w:trPr>
        <w:tc>
          <w:tcPr>
            <w:tcW w:w="418" w:type="pct"/>
            <w:tcBorders>
              <w:top w:val="single" w:sz="4" w:space="0" w:color="auto"/>
              <w:left w:val="single" w:sz="8" w:space="0" w:color="646464"/>
              <w:bottom w:val="single" w:sz="8" w:space="0" w:color="646464"/>
              <w:right w:val="single" w:sz="8" w:space="0" w:color="646464"/>
            </w:tcBorders>
          </w:tcPr>
          <w:p w:rsidR="00510822" w:rsidRDefault="00510822" w:rsidP="00C354C5">
            <w:pPr>
              <w:spacing w:before="100" w:beforeAutospacing="1" w:after="100" w:afterAutospacing="1"/>
              <w:rPr>
                <w:color w:val="000000"/>
              </w:rPr>
            </w:pPr>
            <w:r>
              <w:rPr>
                <w:color w:val="000000"/>
              </w:rPr>
              <w:t>13</w:t>
            </w:r>
          </w:p>
        </w:tc>
        <w:tc>
          <w:tcPr>
            <w:tcW w:w="2915" w:type="pct"/>
            <w:tcBorders>
              <w:top w:val="single" w:sz="4" w:space="0" w:color="auto"/>
              <w:left w:val="single" w:sz="8" w:space="0" w:color="646464"/>
              <w:bottom w:val="single" w:sz="8" w:space="0" w:color="646464"/>
              <w:right w:val="single" w:sz="8" w:space="0" w:color="646464"/>
            </w:tcBorders>
            <w:tcMar>
              <w:top w:w="30" w:type="dxa"/>
              <w:left w:w="30" w:type="dxa"/>
              <w:bottom w:w="30" w:type="dxa"/>
              <w:right w:w="30" w:type="dxa"/>
            </w:tcMar>
            <w:hideMark/>
          </w:tcPr>
          <w:p w:rsidR="00510822" w:rsidRDefault="00510822" w:rsidP="00510822">
            <w:r>
              <w:t>П</w:t>
            </w:r>
            <w:r w:rsidRPr="00B12AFE">
              <w:t xml:space="preserve">еренос остатка со счета 60323 на счет 60309 </w:t>
            </w:r>
          </w:p>
          <w:p w:rsidR="00510822" w:rsidRDefault="00510822" w:rsidP="00C354C5">
            <w:pPr>
              <w:spacing w:before="100" w:beforeAutospacing="1" w:after="100" w:afterAutospacing="1"/>
              <w:rPr>
                <w:color w:val="000000"/>
              </w:rPr>
            </w:pPr>
          </w:p>
        </w:tc>
        <w:tc>
          <w:tcPr>
            <w:tcW w:w="1666" w:type="pct"/>
            <w:tcBorders>
              <w:top w:val="single" w:sz="4" w:space="0" w:color="auto"/>
              <w:left w:val="nil"/>
              <w:bottom w:val="single" w:sz="8" w:space="0" w:color="646464"/>
              <w:right w:val="single" w:sz="8" w:space="0" w:color="646464"/>
            </w:tcBorders>
            <w:tcMar>
              <w:top w:w="30" w:type="dxa"/>
              <w:left w:w="30" w:type="dxa"/>
              <w:bottom w:w="30" w:type="dxa"/>
              <w:right w:w="30" w:type="dxa"/>
            </w:tcMar>
            <w:hideMark/>
          </w:tcPr>
          <w:p w:rsidR="00510822" w:rsidRDefault="00510822" w:rsidP="00510822">
            <w:pPr>
              <w:spacing w:before="100" w:beforeAutospacing="1" w:after="100" w:afterAutospacing="1"/>
              <w:rPr>
                <w:color w:val="000000"/>
              </w:rPr>
            </w:pPr>
            <w:r>
              <w:t xml:space="preserve">Производится </w:t>
            </w:r>
            <w:r w:rsidRPr="00B12AFE">
              <w:t xml:space="preserve"> ежемесячно</w:t>
            </w:r>
            <w:r>
              <w:t xml:space="preserve"> вне модуля ИБС. Проводка осуществляется </w:t>
            </w:r>
            <w:r w:rsidRPr="008B35A0">
              <w:t>ОНУиО Головного офиса</w:t>
            </w:r>
            <w:r>
              <w:t>/</w:t>
            </w:r>
            <w:r w:rsidRPr="008B35A0">
              <w:t>ОБУиО Филиала</w:t>
            </w:r>
            <w:r>
              <w:t xml:space="preserve"> (см. </w:t>
            </w:r>
            <w:r w:rsidRPr="007A025B">
              <w:t>Приложение  №2 к Распоряжению от 29.12.2007 № 2023</w:t>
            </w:r>
            <w:r>
              <w:t xml:space="preserve">) Проводка: </w:t>
            </w:r>
            <w:r w:rsidRPr="0050162D">
              <w:rPr>
                <w:color w:val="000000"/>
              </w:rPr>
              <w:t xml:space="preserve">Дт </w:t>
            </w:r>
            <w:r w:rsidRPr="007A025B">
              <w:rPr>
                <w:color w:val="000000"/>
              </w:rPr>
              <w:t>60309 - Кт 60323</w:t>
            </w:r>
          </w:p>
        </w:tc>
      </w:tr>
    </w:tbl>
    <w:p w:rsidR="00702696" w:rsidRPr="0050162D" w:rsidRDefault="00702696" w:rsidP="00702696">
      <w:pPr>
        <w:pStyle w:val="af5"/>
        <w:ind w:firstLine="696"/>
      </w:pPr>
    </w:p>
    <w:p w:rsidR="00702696" w:rsidRPr="0050162D" w:rsidRDefault="00702696" w:rsidP="00684D4A"/>
    <w:p w:rsidR="00AA7190" w:rsidRPr="0050162D" w:rsidRDefault="00AA7190" w:rsidP="00280C4B">
      <w:pPr>
        <w:pStyle w:val="2"/>
        <w:tabs>
          <w:tab w:val="clear" w:pos="3432"/>
          <w:tab w:val="num" w:pos="738"/>
        </w:tabs>
        <w:ind w:left="284"/>
        <w:rPr>
          <w:rFonts w:cs="Times New Roman"/>
          <w:b/>
        </w:rPr>
      </w:pPr>
      <w:bookmarkStart w:id="471" w:name="_Toc454971487"/>
      <w:r w:rsidRPr="0050162D">
        <w:rPr>
          <w:rFonts w:cs="Times New Roman"/>
          <w:b/>
        </w:rPr>
        <w:t>Требования к интеграции, описание форматов обмена и принципов взаимодействия систем</w:t>
      </w:r>
      <w:bookmarkEnd w:id="469"/>
      <w:bookmarkEnd w:id="471"/>
      <w:r w:rsidRPr="0050162D">
        <w:rPr>
          <w:rFonts w:cs="Times New Roman"/>
          <w:b/>
        </w:rPr>
        <w:tab/>
      </w:r>
    </w:p>
    <w:p w:rsidR="007018ED" w:rsidRDefault="007018ED" w:rsidP="0084209F">
      <w:pPr>
        <w:pStyle w:val="af5"/>
        <w:numPr>
          <w:ilvl w:val="0"/>
          <w:numId w:val="32"/>
        </w:numPr>
        <w:jc w:val="left"/>
      </w:pPr>
      <w:bookmarkStart w:id="472" w:name="_Toc445491020"/>
      <w:r>
        <w:t xml:space="preserve">Реализация 3 тематик для доступа в модуль ИБС из </w:t>
      </w:r>
      <w:r w:rsidRPr="00F9504C">
        <w:t>CRM Siebel</w:t>
      </w:r>
      <w:r>
        <w:t>:</w:t>
      </w:r>
    </w:p>
    <w:p w:rsidR="007018ED" w:rsidRDefault="007018ED" w:rsidP="0084209F">
      <w:pPr>
        <w:pStyle w:val="af5"/>
        <w:numPr>
          <w:ilvl w:val="0"/>
          <w:numId w:val="33"/>
        </w:numPr>
        <w:jc w:val="left"/>
      </w:pPr>
      <w:r w:rsidRPr="00F9504C">
        <w:t>"Создание и обслуживание Договора ИБС с ФЛ и двухстороннего"</w:t>
      </w:r>
    </w:p>
    <w:p w:rsidR="007018ED" w:rsidRDefault="007018ED" w:rsidP="0084209F">
      <w:pPr>
        <w:pStyle w:val="af5"/>
        <w:numPr>
          <w:ilvl w:val="0"/>
          <w:numId w:val="33"/>
        </w:numPr>
        <w:jc w:val="left"/>
      </w:pPr>
      <w:r w:rsidRPr="00F9504C">
        <w:lastRenderedPageBreak/>
        <w:t>"Создание и обслуживание Договора ИБС с ЮЛ"</w:t>
      </w:r>
    </w:p>
    <w:p w:rsidR="007018ED" w:rsidRDefault="007018ED" w:rsidP="0084209F">
      <w:pPr>
        <w:pStyle w:val="af5"/>
        <w:numPr>
          <w:ilvl w:val="0"/>
          <w:numId w:val="33"/>
        </w:numPr>
        <w:jc w:val="left"/>
      </w:pPr>
      <w:r w:rsidRPr="00F9504C">
        <w:t>"Расчеты ФЛ по Договору ИБС"</w:t>
      </w:r>
      <w:r>
        <w:t>.</w:t>
      </w:r>
    </w:p>
    <w:p w:rsidR="007018ED" w:rsidRDefault="007018ED" w:rsidP="0084209F">
      <w:pPr>
        <w:pStyle w:val="af5"/>
        <w:numPr>
          <w:ilvl w:val="0"/>
          <w:numId w:val="32"/>
        </w:numPr>
        <w:jc w:val="left"/>
      </w:pPr>
      <w:r>
        <w:t xml:space="preserve">Изменение интеграции с </w:t>
      </w:r>
      <w:r w:rsidRPr="00F9504C">
        <w:t>CRM Siebel</w:t>
      </w:r>
      <w:r>
        <w:t xml:space="preserve"> в части получения контекста операции:</w:t>
      </w:r>
    </w:p>
    <w:p w:rsidR="007018ED" w:rsidRDefault="007018ED" w:rsidP="0084209F">
      <w:pPr>
        <w:pStyle w:val="af5"/>
        <w:numPr>
          <w:ilvl w:val="0"/>
          <w:numId w:val="33"/>
        </w:numPr>
        <w:jc w:val="left"/>
      </w:pPr>
      <w:r>
        <w:t>Р</w:t>
      </w:r>
      <w:r w:rsidRPr="00F9504C">
        <w:t>асширение формата контекста операции д</w:t>
      </w:r>
      <w:r>
        <w:t>ля передачи реквизитов</w:t>
      </w:r>
      <w:r w:rsidRPr="00F9504C">
        <w:t xml:space="preserve"> 2 клиентов ФЛ/ЮЛ/ИП с Представителями ФЛ (макс. 4) с  указанием типов связи</w:t>
      </w:r>
      <w:r>
        <w:t>.</w:t>
      </w:r>
    </w:p>
    <w:p w:rsidR="007018ED" w:rsidRDefault="007018ED" w:rsidP="0084209F">
      <w:pPr>
        <w:pStyle w:val="af5"/>
        <w:numPr>
          <w:ilvl w:val="0"/>
          <w:numId w:val="32"/>
        </w:numPr>
        <w:jc w:val="left"/>
      </w:pPr>
      <w:r>
        <w:t>Реализация и</w:t>
      </w:r>
      <w:r w:rsidRPr="00F9504C">
        <w:t>нтеграци</w:t>
      </w:r>
      <w:r>
        <w:t>и</w:t>
      </w:r>
      <w:r w:rsidRPr="00F9504C">
        <w:t xml:space="preserve"> с сервисом УСБС CustomerPartyCrossRefBS  для поиска/создания кросс-ссылок MDM клиента (ФЛ/ЮЛ/ИП)</w:t>
      </w:r>
      <w:r>
        <w:t xml:space="preserve"> – 2 метода.</w:t>
      </w:r>
    </w:p>
    <w:p w:rsidR="007018ED" w:rsidRDefault="007018ED" w:rsidP="0084209F">
      <w:pPr>
        <w:pStyle w:val="af5"/>
        <w:numPr>
          <w:ilvl w:val="0"/>
          <w:numId w:val="32"/>
        </w:numPr>
        <w:jc w:val="left"/>
      </w:pPr>
      <w:r>
        <w:t xml:space="preserve">Реализация интеграции с </w:t>
      </w:r>
      <w:r w:rsidRPr="00F9504C">
        <w:t>УСБС для получения доп.</w:t>
      </w:r>
      <w:r w:rsidR="008B30AB">
        <w:t xml:space="preserve"> </w:t>
      </w:r>
      <w:r w:rsidRPr="00F9504C">
        <w:t>инфо</w:t>
      </w:r>
      <w:r w:rsidR="008B30AB">
        <w:t>рмации</w:t>
      </w:r>
      <w:r w:rsidRPr="00F9504C">
        <w:t xml:space="preserve"> о Клиентах</w:t>
      </w:r>
      <w:r>
        <w:t xml:space="preserve">: </w:t>
      </w:r>
    </w:p>
    <w:p w:rsidR="007018ED" w:rsidRDefault="007018ED" w:rsidP="0084209F">
      <w:pPr>
        <w:pStyle w:val="af5"/>
        <w:numPr>
          <w:ilvl w:val="0"/>
          <w:numId w:val="33"/>
        </w:numPr>
        <w:jc w:val="left"/>
      </w:pPr>
      <w:r w:rsidRPr="00F9504C">
        <w:t>Вызов сервиса PersonAccountBS (BS179) для получения номера МС клиента ФЛ и остатка по счету.</w:t>
      </w:r>
    </w:p>
    <w:p w:rsidR="007018ED" w:rsidRDefault="007018ED" w:rsidP="0084209F">
      <w:pPr>
        <w:pStyle w:val="af5"/>
        <w:numPr>
          <w:ilvl w:val="0"/>
          <w:numId w:val="33"/>
        </w:numPr>
        <w:jc w:val="left"/>
      </w:pPr>
      <w:r w:rsidRPr="00F9504C">
        <w:t>Вызов сервиса SearchPackageProductBS (BS81) для получения пакета ДКО клиента ФЛ.</w:t>
      </w:r>
    </w:p>
    <w:p w:rsidR="007018ED" w:rsidRPr="00F9504C" w:rsidRDefault="007018ED" w:rsidP="007018ED">
      <w:pPr>
        <w:pStyle w:val="af5"/>
        <w:ind w:left="1383"/>
        <w:jc w:val="left"/>
      </w:pPr>
    </w:p>
    <w:p w:rsidR="00280C4B" w:rsidRPr="00280C4B" w:rsidRDefault="00280C4B" w:rsidP="00280C4B">
      <w:pPr>
        <w:pStyle w:val="2"/>
        <w:tabs>
          <w:tab w:val="clear" w:pos="3432"/>
          <w:tab w:val="num" w:pos="738"/>
        </w:tabs>
        <w:ind w:left="284"/>
        <w:rPr>
          <w:rFonts w:cs="Times New Roman"/>
          <w:b/>
        </w:rPr>
      </w:pPr>
      <w:bookmarkStart w:id="473" w:name="_Toc454971488"/>
      <w:bookmarkStart w:id="474" w:name="Requirement_Setup"/>
      <w:r w:rsidRPr="00280C4B">
        <w:rPr>
          <w:rFonts w:cs="Times New Roman"/>
          <w:b/>
        </w:rPr>
        <w:t>Выполняемые настройки</w:t>
      </w:r>
      <w:bookmarkEnd w:id="473"/>
    </w:p>
    <w:bookmarkEnd w:id="474"/>
    <w:p w:rsidR="00280C4B" w:rsidRPr="007F5D86" w:rsidRDefault="00280C4B" w:rsidP="00280C4B">
      <w:pPr>
        <w:rPr>
          <w:b/>
          <w:i/>
        </w:rPr>
      </w:pPr>
      <w:r w:rsidRPr="007F5D86">
        <w:rPr>
          <w:b/>
          <w:i/>
        </w:rPr>
        <w:t xml:space="preserve">Настройки системы, заполнение/изменение справочников системы: </w:t>
      </w:r>
    </w:p>
    <w:p w:rsidR="00280C4B" w:rsidRDefault="00280C4B" w:rsidP="0084209F">
      <w:pPr>
        <w:pStyle w:val="af5"/>
        <w:numPr>
          <w:ilvl w:val="0"/>
          <w:numId w:val="31"/>
        </w:numPr>
      </w:pPr>
      <w:r>
        <w:t>Настройка операций (финансовых 17 (</w:t>
      </w:r>
      <w:r>
        <w:rPr>
          <w:lang w:val="en-US"/>
        </w:rPr>
        <w:t>TC</w:t>
      </w:r>
      <w:r w:rsidRPr="00CE7CD0">
        <w:t>)+</w:t>
      </w:r>
      <w:r>
        <w:t>7</w:t>
      </w:r>
      <w:r w:rsidRPr="00CE7CD0">
        <w:t xml:space="preserve"> (</w:t>
      </w:r>
      <w:r>
        <w:t>Бисквит)+3(ЮЛ)=27, нефинансовых =26).</w:t>
      </w:r>
    </w:p>
    <w:p w:rsidR="00280C4B" w:rsidRDefault="00280C4B" w:rsidP="0084209F">
      <w:pPr>
        <w:pStyle w:val="af5"/>
        <w:numPr>
          <w:ilvl w:val="0"/>
          <w:numId w:val="31"/>
        </w:numPr>
      </w:pPr>
      <w:r>
        <w:t>Настройка Подразделений Банка.</w:t>
      </w:r>
    </w:p>
    <w:p w:rsidR="00280C4B" w:rsidRDefault="00280C4B" w:rsidP="0084209F">
      <w:pPr>
        <w:pStyle w:val="af5"/>
        <w:numPr>
          <w:ilvl w:val="0"/>
          <w:numId w:val="31"/>
        </w:numPr>
      </w:pPr>
      <w:r>
        <w:t>Настройка Банковских продуктов,</w:t>
      </w:r>
    </w:p>
    <w:p w:rsidR="00280C4B" w:rsidRDefault="00280C4B" w:rsidP="0084209F">
      <w:pPr>
        <w:pStyle w:val="af5"/>
        <w:numPr>
          <w:ilvl w:val="0"/>
          <w:numId w:val="31"/>
        </w:numPr>
      </w:pPr>
      <w:r>
        <w:t>Настройка Банковских услуг,</w:t>
      </w:r>
    </w:p>
    <w:p w:rsidR="00280C4B" w:rsidRDefault="00280C4B" w:rsidP="0084209F">
      <w:pPr>
        <w:pStyle w:val="af5"/>
        <w:numPr>
          <w:ilvl w:val="0"/>
          <w:numId w:val="31"/>
        </w:numPr>
      </w:pPr>
      <w:r>
        <w:t>Настройка Тарифных планов.</w:t>
      </w:r>
    </w:p>
    <w:p w:rsidR="00280C4B" w:rsidRDefault="00280C4B" w:rsidP="0084209F">
      <w:pPr>
        <w:pStyle w:val="af5"/>
        <w:numPr>
          <w:ilvl w:val="0"/>
          <w:numId w:val="31"/>
        </w:numPr>
      </w:pPr>
      <w:r>
        <w:t>Настройка тарифных планов Банковского продукта,</w:t>
      </w:r>
    </w:p>
    <w:p w:rsidR="00280C4B" w:rsidRDefault="00280C4B" w:rsidP="0084209F">
      <w:pPr>
        <w:pStyle w:val="af5"/>
        <w:numPr>
          <w:ilvl w:val="0"/>
          <w:numId w:val="31"/>
        </w:numPr>
      </w:pPr>
      <w:r>
        <w:t>Настройка тарифных планов для подразделений,</w:t>
      </w:r>
    </w:p>
    <w:p w:rsidR="00280C4B" w:rsidRDefault="00280C4B" w:rsidP="0084209F">
      <w:pPr>
        <w:pStyle w:val="af5"/>
        <w:numPr>
          <w:ilvl w:val="0"/>
          <w:numId w:val="31"/>
        </w:numPr>
      </w:pPr>
      <w:r>
        <w:t>Настройка тарифных планов для пакетов ДКО,</w:t>
      </w:r>
    </w:p>
    <w:p w:rsidR="00280C4B" w:rsidRDefault="00280C4B" w:rsidP="0084209F">
      <w:pPr>
        <w:pStyle w:val="af5"/>
        <w:numPr>
          <w:ilvl w:val="0"/>
          <w:numId w:val="31"/>
        </w:numPr>
      </w:pPr>
      <w:r>
        <w:t>Настройка тарифов для тарифных планов,</w:t>
      </w:r>
    </w:p>
    <w:p w:rsidR="00280C4B" w:rsidRDefault="00280C4B" w:rsidP="0084209F">
      <w:pPr>
        <w:pStyle w:val="af5"/>
        <w:numPr>
          <w:ilvl w:val="0"/>
          <w:numId w:val="31"/>
        </w:numPr>
      </w:pPr>
      <w:r>
        <w:t>Справочник пакетов ДКО.</w:t>
      </w:r>
    </w:p>
    <w:p w:rsidR="00280C4B" w:rsidRDefault="00280C4B" w:rsidP="0084209F">
      <w:pPr>
        <w:pStyle w:val="af5"/>
        <w:numPr>
          <w:ilvl w:val="0"/>
          <w:numId w:val="31"/>
        </w:numPr>
      </w:pPr>
      <w:r>
        <w:t>Справочник Размеров ИБС.</w:t>
      </w:r>
    </w:p>
    <w:p w:rsidR="00280C4B" w:rsidRDefault="00280C4B" w:rsidP="0084209F">
      <w:pPr>
        <w:pStyle w:val="af5"/>
        <w:numPr>
          <w:ilvl w:val="0"/>
          <w:numId w:val="31"/>
        </w:numPr>
      </w:pPr>
      <w:r>
        <w:t>Справочник Ш</w:t>
      </w:r>
      <w:r w:rsidRPr="000A5F8B">
        <w:t>аблоны наименований документов, требуемых для доступа к ИБС</w:t>
      </w:r>
      <w:r>
        <w:t>.</w:t>
      </w:r>
    </w:p>
    <w:p w:rsidR="00280C4B" w:rsidRPr="000A5F8B" w:rsidRDefault="00280C4B" w:rsidP="0084209F">
      <w:pPr>
        <w:pStyle w:val="af5"/>
        <w:numPr>
          <w:ilvl w:val="0"/>
          <w:numId w:val="31"/>
        </w:numPr>
      </w:pPr>
      <w:r>
        <w:t>Справочник ИБС.</w:t>
      </w:r>
    </w:p>
    <w:p w:rsidR="00280C4B" w:rsidRDefault="00280C4B" w:rsidP="00280C4B">
      <w:pPr>
        <w:ind w:firstLine="284"/>
      </w:pPr>
    </w:p>
    <w:p w:rsidR="00280C4B" w:rsidRDefault="00280C4B" w:rsidP="00280C4B">
      <w:pPr>
        <w:ind w:firstLine="284"/>
      </w:pPr>
      <w:r w:rsidRPr="00280C4B">
        <w:t>Данные настройки поставляются скриптами.</w:t>
      </w:r>
    </w:p>
    <w:p w:rsidR="00AA7190" w:rsidRPr="0050162D" w:rsidRDefault="00AA7190" w:rsidP="00B7679E">
      <w:pPr>
        <w:pStyle w:val="11"/>
        <w:rPr>
          <w:rFonts w:cs="Times New Roman"/>
        </w:rPr>
      </w:pPr>
      <w:bookmarkStart w:id="475" w:name="_Toc454971489"/>
      <w:r w:rsidRPr="0050162D">
        <w:rPr>
          <w:rFonts w:cs="Times New Roman"/>
        </w:rPr>
        <w:t>Требования к разработке методологической документации и прочих нормативных документов, сопровождающих внедрение доработки. Эксплуатационные требования</w:t>
      </w:r>
      <w:bookmarkEnd w:id="472"/>
      <w:bookmarkEnd w:id="475"/>
      <w:r w:rsidRPr="0050162D">
        <w:rPr>
          <w:rFonts w:cs="Times New Roman"/>
        </w:rPr>
        <w:tab/>
      </w:r>
    </w:p>
    <w:p w:rsidR="00AA7190" w:rsidRPr="0050162D" w:rsidRDefault="00AA7190" w:rsidP="00B7679E">
      <w:pPr>
        <w:pStyle w:val="11"/>
        <w:rPr>
          <w:rFonts w:cs="Times New Roman"/>
        </w:rPr>
      </w:pPr>
      <w:bookmarkStart w:id="476" w:name="_Toc445491021"/>
      <w:bookmarkStart w:id="477" w:name="_Toc454971490"/>
      <w:r w:rsidRPr="0050162D">
        <w:rPr>
          <w:rFonts w:cs="Times New Roman"/>
        </w:rPr>
        <w:t>Сопряженные доработки и проекты</w:t>
      </w:r>
      <w:bookmarkEnd w:id="476"/>
      <w:bookmarkEnd w:id="477"/>
      <w:r w:rsidRPr="0050162D">
        <w:rPr>
          <w:rFonts w:cs="Times New Roman"/>
        </w:rPr>
        <w:tab/>
      </w:r>
    </w:p>
    <w:p w:rsidR="00AA7190" w:rsidRPr="0050162D" w:rsidRDefault="00AA7190" w:rsidP="00B7679E">
      <w:pPr>
        <w:pStyle w:val="11"/>
        <w:rPr>
          <w:rFonts w:cs="Times New Roman"/>
        </w:rPr>
      </w:pPr>
      <w:bookmarkStart w:id="478" w:name="_Toc445491022"/>
      <w:bookmarkStart w:id="479" w:name="_Toc454971491"/>
      <w:r w:rsidRPr="0050162D">
        <w:rPr>
          <w:rFonts w:cs="Times New Roman"/>
        </w:rPr>
        <w:t>Требования к проведению тестирования</w:t>
      </w:r>
      <w:bookmarkEnd w:id="478"/>
      <w:bookmarkEnd w:id="479"/>
      <w:r w:rsidRPr="0050162D">
        <w:rPr>
          <w:rFonts w:cs="Times New Roman"/>
        </w:rPr>
        <w:tab/>
      </w:r>
    </w:p>
    <w:p w:rsidR="007A50AC" w:rsidRPr="0050162D" w:rsidRDefault="007A50AC" w:rsidP="00B7679E">
      <w:pPr>
        <w:pStyle w:val="11"/>
        <w:rPr>
          <w:rFonts w:cs="Times New Roman"/>
        </w:rPr>
      </w:pPr>
      <w:bookmarkStart w:id="480" w:name="_Toc445491023"/>
      <w:bookmarkStart w:id="481" w:name="_Toc454971492"/>
      <w:r w:rsidRPr="0050162D">
        <w:rPr>
          <w:rFonts w:cs="Times New Roman"/>
        </w:rPr>
        <w:t>Требования к внедрению и тиражированию</w:t>
      </w:r>
      <w:bookmarkEnd w:id="480"/>
      <w:bookmarkEnd w:id="481"/>
    </w:p>
    <w:p w:rsidR="007A50AC" w:rsidRPr="0050162D" w:rsidRDefault="007A50AC">
      <w:pPr>
        <w:jc w:val="left"/>
      </w:pPr>
      <w:r w:rsidRPr="0050162D">
        <w:br w:type="page"/>
      </w:r>
    </w:p>
    <w:p w:rsidR="007A50AC" w:rsidRPr="0050162D" w:rsidRDefault="007A50AC" w:rsidP="00B7679E">
      <w:pPr>
        <w:pStyle w:val="11"/>
        <w:rPr>
          <w:rFonts w:cs="Times New Roman"/>
        </w:rPr>
      </w:pPr>
      <w:bookmarkStart w:id="482" w:name="_Toc454971493"/>
      <w:r w:rsidRPr="0050162D">
        <w:rPr>
          <w:rFonts w:cs="Times New Roman"/>
        </w:rPr>
        <w:lastRenderedPageBreak/>
        <w:t>Схема  бухгалтерского учета (Приложение 1)</w:t>
      </w:r>
      <w:bookmarkEnd w:id="482"/>
      <w:r w:rsidRPr="0050162D">
        <w:rPr>
          <w:rFonts w:cs="Times New Roman"/>
        </w:rPr>
        <w:t xml:space="preserve"> </w:t>
      </w:r>
    </w:p>
    <w:p w:rsidR="007A50AC" w:rsidRPr="0050162D" w:rsidRDefault="007A50AC" w:rsidP="00B7679E">
      <w:pPr>
        <w:pStyle w:val="2"/>
        <w:rPr>
          <w:rFonts w:cs="Times New Roman"/>
        </w:rPr>
      </w:pPr>
      <w:bookmarkStart w:id="483" w:name="_Toc454971494"/>
      <w:r w:rsidRPr="0050162D">
        <w:rPr>
          <w:rFonts w:cs="Times New Roman"/>
        </w:rPr>
        <w:t>Для Физических лиц</w:t>
      </w:r>
      <w:bookmarkEnd w:id="483"/>
    </w:p>
    <w:p w:rsidR="007A50AC" w:rsidRPr="0050162D" w:rsidRDefault="007A50AC" w:rsidP="00B7679E">
      <w:pPr>
        <w:pStyle w:val="3"/>
        <w:ind w:left="993"/>
      </w:pPr>
      <w:bookmarkStart w:id="484" w:name="_Toc454971495"/>
      <w:r w:rsidRPr="0050162D">
        <w:t>Оплата комиссий за пользование ИБС</w:t>
      </w:r>
      <w:r w:rsidR="00722E99">
        <w:t xml:space="preserve"> и обеспечение доступа к ИБС</w:t>
      </w:r>
      <w:r w:rsidRPr="0050162D">
        <w:t xml:space="preserve"> на основании тарифов</w:t>
      </w:r>
      <w:r w:rsidR="00F01934">
        <w:t xml:space="preserve">/ </w:t>
      </w:r>
      <w:r w:rsidR="00F01934">
        <w:rPr>
          <w:color w:val="FF0000"/>
        </w:rPr>
        <w:t>отмена частичный возврат комиссии или ее части</w:t>
      </w:r>
      <w:bookmarkEnd w:id="484"/>
    </w:p>
    <w:tbl>
      <w:tblPr>
        <w:tblStyle w:val="a5"/>
        <w:tblW w:w="0" w:type="auto"/>
        <w:tblInd w:w="1235" w:type="dxa"/>
        <w:tblLook w:val="04A0" w:firstRow="1" w:lastRow="0" w:firstColumn="1" w:lastColumn="0" w:noHBand="0" w:noVBand="1"/>
      </w:tblPr>
      <w:tblGrid>
        <w:gridCol w:w="2670"/>
        <w:gridCol w:w="2670"/>
        <w:gridCol w:w="3598"/>
      </w:tblGrid>
      <w:tr w:rsidR="007A50AC" w:rsidRPr="0050162D" w:rsidTr="007A50AC">
        <w:tc>
          <w:tcPr>
            <w:tcW w:w="2670" w:type="dxa"/>
          </w:tcPr>
          <w:p w:rsidR="007A50AC" w:rsidRPr="0050162D" w:rsidRDefault="007A50AC" w:rsidP="007A50AC">
            <w:pPr>
              <w:jc w:val="center"/>
              <w:rPr>
                <w:b/>
              </w:rPr>
            </w:pPr>
            <w:r w:rsidRPr="0050162D">
              <w:rPr>
                <w:b/>
              </w:rPr>
              <w:t>ДТ</w:t>
            </w:r>
          </w:p>
        </w:tc>
        <w:tc>
          <w:tcPr>
            <w:tcW w:w="2670" w:type="dxa"/>
          </w:tcPr>
          <w:p w:rsidR="007A50AC" w:rsidRPr="0050162D" w:rsidRDefault="007A50AC" w:rsidP="007A50AC">
            <w:pPr>
              <w:jc w:val="center"/>
              <w:rPr>
                <w:b/>
              </w:rPr>
            </w:pPr>
            <w:r w:rsidRPr="0050162D">
              <w:rPr>
                <w:b/>
              </w:rPr>
              <w:t>КТ</w:t>
            </w:r>
          </w:p>
        </w:tc>
        <w:tc>
          <w:tcPr>
            <w:tcW w:w="3598" w:type="dxa"/>
          </w:tcPr>
          <w:p w:rsidR="007A50AC" w:rsidRPr="0050162D" w:rsidRDefault="007A50AC" w:rsidP="007A50AC">
            <w:pPr>
              <w:jc w:val="center"/>
              <w:rPr>
                <w:b/>
              </w:rPr>
            </w:pPr>
            <w:r w:rsidRPr="0050162D">
              <w:rPr>
                <w:b/>
              </w:rPr>
              <w:t>Сумма</w:t>
            </w:r>
          </w:p>
        </w:tc>
      </w:tr>
      <w:tr w:rsidR="009A542D" w:rsidRPr="0050162D" w:rsidTr="007A50AC">
        <w:tc>
          <w:tcPr>
            <w:tcW w:w="2670" w:type="dxa"/>
          </w:tcPr>
          <w:p w:rsidR="009A542D" w:rsidRPr="0050162D" w:rsidRDefault="009A542D" w:rsidP="00E8067F">
            <w:r w:rsidRPr="0050162D">
              <w:t xml:space="preserve">40817(40820) </w:t>
            </w:r>
          </w:p>
        </w:tc>
        <w:tc>
          <w:tcPr>
            <w:tcW w:w="2670" w:type="dxa"/>
          </w:tcPr>
          <w:p w:rsidR="009A542D" w:rsidRPr="0050162D" w:rsidRDefault="009A542D" w:rsidP="007A50AC">
            <w:r w:rsidRPr="0050162D">
              <w:t>70601</w:t>
            </w:r>
            <w:r w:rsidR="00703A90">
              <w:t>(1)</w:t>
            </w:r>
          </w:p>
        </w:tc>
        <w:tc>
          <w:tcPr>
            <w:tcW w:w="3598" w:type="dxa"/>
          </w:tcPr>
          <w:p w:rsidR="009A542D" w:rsidRPr="0050162D" w:rsidRDefault="009A542D" w:rsidP="0085382D">
            <w:pPr>
              <w:pStyle w:val="af5"/>
              <w:ind w:left="0"/>
            </w:pPr>
            <w:r w:rsidRPr="0050162D">
              <w:t>На сумму комиссии без НДС</w:t>
            </w:r>
          </w:p>
        </w:tc>
      </w:tr>
      <w:tr w:rsidR="009A542D" w:rsidRPr="0050162D" w:rsidTr="007A50AC">
        <w:tc>
          <w:tcPr>
            <w:tcW w:w="2670" w:type="dxa"/>
          </w:tcPr>
          <w:p w:rsidR="009A542D" w:rsidRPr="0050162D" w:rsidRDefault="009A542D" w:rsidP="0085382D">
            <w:r w:rsidRPr="0050162D">
              <w:t xml:space="preserve">40817(40820) </w:t>
            </w:r>
          </w:p>
        </w:tc>
        <w:tc>
          <w:tcPr>
            <w:tcW w:w="2670" w:type="dxa"/>
          </w:tcPr>
          <w:p w:rsidR="009A542D" w:rsidRPr="0050162D" w:rsidRDefault="009A542D" w:rsidP="00E8067F">
            <w:r w:rsidRPr="0050162D">
              <w:t>60309</w:t>
            </w:r>
          </w:p>
        </w:tc>
        <w:tc>
          <w:tcPr>
            <w:tcW w:w="3598" w:type="dxa"/>
          </w:tcPr>
          <w:p w:rsidR="009A542D" w:rsidRPr="0050162D" w:rsidRDefault="009A542D" w:rsidP="0085382D">
            <w:pPr>
              <w:pStyle w:val="af5"/>
              <w:ind w:left="0"/>
            </w:pPr>
            <w:r w:rsidRPr="0050162D">
              <w:t>На сумму НДС</w:t>
            </w:r>
          </w:p>
        </w:tc>
      </w:tr>
    </w:tbl>
    <w:p w:rsidR="007A50AC" w:rsidRPr="0050162D" w:rsidRDefault="007A50AC" w:rsidP="007A50AC"/>
    <w:p w:rsidR="007A50AC" w:rsidRPr="0050162D" w:rsidRDefault="005B4370" w:rsidP="00B7679E">
      <w:pPr>
        <w:pStyle w:val="3"/>
        <w:ind w:left="993"/>
      </w:pPr>
      <w:bookmarkStart w:id="485" w:name="_Toc453665913"/>
      <w:bookmarkStart w:id="486" w:name="_Toc453665914"/>
      <w:bookmarkStart w:id="487" w:name="_Toc453665915"/>
      <w:bookmarkStart w:id="488" w:name="_Toc453665916"/>
      <w:bookmarkStart w:id="489" w:name="_Toc454971496"/>
      <w:bookmarkEnd w:id="485"/>
      <w:bookmarkEnd w:id="486"/>
      <w:bookmarkEnd w:id="487"/>
      <w:bookmarkEnd w:id="488"/>
      <w:r w:rsidRPr="005B4370">
        <w:t>Отмена комиссии в случае невозможности осуществления операций</w:t>
      </w:r>
      <w:r>
        <w:t xml:space="preserve"> </w:t>
      </w:r>
      <w:r w:rsidRPr="005B4370">
        <w:t>/</w:t>
      </w:r>
      <w:r w:rsidR="00D60D2D">
        <w:t>Частичный в</w:t>
      </w:r>
      <w:r w:rsidR="007A50AC" w:rsidRPr="0050162D">
        <w:t>озврат оплаты комисси</w:t>
      </w:r>
      <w:r w:rsidR="00DD35A6" w:rsidRPr="0050162D">
        <w:t>и</w:t>
      </w:r>
      <w:r w:rsidR="007A50AC" w:rsidRPr="0050162D">
        <w:t xml:space="preserve"> </w:t>
      </w:r>
      <w:r w:rsidR="00DD35A6" w:rsidRPr="0050162D">
        <w:t>или ее части, если  комиссия внесена Клиентом после первого числа месяца, в котором осуществляется возврат</w:t>
      </w:r>
      <w:bookmarkEnd w:id="489"/>
    </w:p>
    <w:tbl>
      <w:tblPr>
        <w:tblStyle w:val="a5"/>
        <w:tblW w:w="0" w:type="auto"/>
        <w:tblInd w:w="1235" w:type="dxa"/>
        <w:tblLook w:val="04A0" w:firstRow="1" w:lastRow="0" w:firstColumn="1" w:lastColumn="0" w:noHBand="0" w:noVBand="1"/>
      </w:tblPr>
      <w:tblGrid>
        <w:gridCol w:w="2670"/>
        <w:gridCol w:w="2670"/>
        <w:gridCol w:w="3598"/>
      </w:tblGrid>
      <w:tr w:rsidR="00E8067F" w:rsidRPr="0050162D" w:rsidTr="0085382D">
        <w:tc>
          <w:tcPr>
            <w:tcW w:w="2670" w:type="dxa"/>
          </w:tcPr>
          <w:p w:rsidR="00E8067F" w:rsidRPr="0050162D" w:rsidRDefault="00E8067F" w:rsidP="0085382D">
            <w:pPr>
              <w:jc w:val="center"/>
              <w:rPr>
                <w:b/>
              </w:rPr>
            </w:pPr>
            <w:r w:rsidRPr="0050162D">
              <w:rPr>
                <w:b/>
              </w:rPr>
              <w:t>ДТ</w:t>
            </w:r>
          </w:p>
        </w:tc>
        <w:tc>
          <w:tcPr>
            <w:tcW w:w="2670" w:type="dxa"/>
          </w:tcPr>
          <w:p w:rsidR="00E8067F" w:rsidRPr="0050162D" w:rsidRDefault="00E8067F" w:rsidP="0085382D">
            <w:pPr>
              <w:jc w:val="center"/>
              <w:rPr>
                <w:b/>
              </w:rPr>
            </w:pPr>
            <w:r w:rsidRPr="0050162D">
              <w:rPr>
                <w:b/>
              </w:rPr>
              <w:t>КТ</w:t>
            </w:r>
          </w:p>
        </w:tc>
        <w:tc>
          <w:tcPr>
            <w:tcW w:w="3598" w:type="dxa"/>
          </w:tcPr>
          <w:p w:rsidR="00E8067F" w:rsidRPr="0050162D" w:rsidRDefault="00E8067F" w:rsidP="0085382D">
            <w:pPr>
              <w:jc w:val="center"/>
              <w:rPr>
                <w:b/>
              </w:rPr>
            </w:pPr>
            <w:r w:rsidRPr="0050162D">
              <w:rPr>
                <w:b/>
              </w:rPr>
              <w:t>Сумма</w:t>
            </w:r>
          </w:p>
        </w:tc>
      </w:tr>
      <w:tr w:rsidR="009A542D" w:rsidRPr="0050162D" w:rsidTr="0085382D">
        <w:tc>
          <w:tcPr>
            <w:tcW w:w="2670" w:type="dxa"/>
          </w:tcPr>
          <w:p w:rsidR="009A542D" w:rsidRPr="0050162D" w:rsidRDefault="009A542D" w:rsidP="0085382D">
            <w:r w:rsidRPr="0050162D">
              <w:t>70601</w:t>
            </w:r>
            <w:r w:rsidR="00703A90">
              <w:t>(1)</w:t>
            </w:r>
          </w:p>
        </w:tc>
        <w:tc>
          <w:tcPr>
            <w:tcW w:w="2670" w:type="dxa"/>
          </w:tcPr>
          <w:p w:rsidR="009A542D" w:rsidRPr="0050162D" w:rsidRDefault="009A542D" w:rsidP="0085382D">
            <w:r w:rsidRPr="0050162D">
              <w:t xml:space="preserve">40817(40820) </w:t>
            </w:r>
          </w:p>
        </w:tc>
        <w:tc>
          <w:tcPr>
            <w:tcW w:w="3598" w:type="dxa"/>
          </w:tcPr>
          <w:p w:rsidR="009A542D" w:rsidRPr="0050162D" w:rsidRDefault="009A542D" w:rsidP="0085382D">
            <w:pPr>
              <w:pStyle w:val="af5"/>
              <w:ind w:left="0"/>
            </w:pPr>
            <w:r w:rsidRPr="0050162D">
              <w:t>На сумму комиссии без НДС</w:t>
            </w:r>
          </w:p>
        </w:tc>
      </w:tr>
      <w:tr w:rsidR="009A542D" w:rsidRPr="0050162D" w:rsidTr="0085382D">
        <w:tc>
          <w:tcPr>
            <w:tcW w:w="2670" w:type="dxa"/>
          </w:tcPr>
          <w:p w:rsidR="009A542D" w:rsidRPr="0050162D" w:rsidRDefault="009A542D" w:rsidP="0085382D">
            <w:r w:rsidRPr="0050162D">
              <w:t>60309</w:t>
            </w:r>
          </w:p>
        </w:tc>
        <w:tc>
          <w:tcPr>
            <w:tcW w:w="2670" w:type="dxa"/>
          </w:tcPr>
          <w:p w:rsidR="009A542D" w:rsidRPr="0050162D" w:rsidRDefault="009A542D" w:rsidP="0085382D">
            <w:r w:rsidRPr="0050162D">
              <w:t xml:space="preserve">40817(40820) </w:t>
            </w:r>
          </w:p>
        </w:tc>
        <w:tc>
          <w:tcPr>
            <w:tcW w:w="3598" w:type="dxa"/>
          </w:tcPr>
          <w:p w:rsidR="009A542D" w:rsidRPr="0050162D" w:rsidRDefault="009A542D" w:rsidP="0085382D">
            <w:pPr>
              <w:pStyle w:val="af5"/>
              <w:ind w:left="0"/>
            </w:pPr>
            <w:r w:rsidRPr="0050162D">
              <w:t>На сумму НДС</w:t>
            </w:r>
          </w:p>
        </w:tc>
      </w:tr>
    </w:tbl>
    <w:p w:rsidR="00DD35A6" w:rsidRPr="0050162D" w:rsidRDefault="00DD35A6" w:rsidP="00DD35A6">
      <w:pPr>
        <w:pStyle w:val="af5"/>
      </w:pPr>
    </w:p>
    <w:p w:rsidR="00E8067F" w:rsidRPr="0050162D" w:rsidRDefault="00E8067F" w:rsidP="00E8067F"/>
    <w:p w:rsidR="007A50AC" w:rsidRPr="0050162D" w:rsidRDefault="00D60D2D" w:rsidP="00B7679E">
      <w:pPr>
        <w:pStyle w:val="3"/>
        <w:ind w:left="993"/>
      </w:pPr>
      <w:bookmarkStart w:id="490" w:name="_Toc454971497"/>
      <w:r>
        <w:t>Частичный в</w:t>
      </w:r>
      <w:r w:rsidR="00E8067F" w:rsidRPr="0050162D">
        <w:t>озврат комиссии или ее части</w:t>
      </w:r>
      <w:r w:rsidR="00DD35A6" w:rsidRPr="0050162D">
        <w:t>, если  комиссия внесена Клиентом  в текущем году и до  первого числа месяца, в котором осуществляется  возврат.</w:t>
      </w:r>
      <w:bookmarkEnd w:id="490"/>
      <w:r w:rsidR="00DD35A6" w:rsidRPr="0050162D">
        <w:t xml:space="preserve">  </w:t>
      </w:r>
    </w:p>
    <w:p w:rsidR="00E8067F" w:rsidRPr="0050162D" w:rsidRDefault="00DD35A6" w:rsidP="00DD35A6">
      <w:pPr>
        <w:ind w:left="993" w:firstLine="708"/>
      </w:pPr>
      <w:r w:rsidRPr="0050162D">
        <w:t xml:space="preserve">Так же применяется в случаях </w:t>
      </w:r>
      <w:r w:rsidR="00E8067F" w:rsidRPr="0050162D">
        <w:t>если комиссия внесена Клиент</w:t>
      </w:r>
      <w:r w:rsidRPr="0050162D">
        <w:t>ом (-ами) в предшествующие годы</w:t>
      </w:r>
    </w:p>
    <w:p w:rsidR="00E8067F" w:rsidRPr="0050162D" w:rsidRDefault="00E8067F" w:rsidP="00E8067F"/>
    <w:tbl>
      <w:tblPr>
        <w:tblStyle w:val="a5"/>
        <w:tblW w:w="0" w:type="auto"/>
        <w:tblInd w:w="1235" w:type="dxa"/>
        <w:tblLook w:val="04A0" w:firstRow="1" w:lastRow="0" w:firstColumn="1" w:lastColumn="0" w:noHBand="0" w:noVBand="1"/>
      </w:tblPr>
      <w:tblGrid>
        <w:gridCol w:w="2670"/>
        <w:gridCol w:w="2670"/>
        <w:gridCol w:w="3598"/>
      </w:tblGrid>
      <w:tr w:rsidR="00E8067F" w:rsidRPr="0050162D" w:rsidTr="0085382D">
        <w:tc>
          <w:tcPr>
            <w:tcW w:w="2670" w:type="dxa"/>
          </w:tcPr>
          <w:p w:rsidR="00E8067F" w:rsidRPr="0050162D" w:rsidRDefault="00E8067F" w:rsidP="0085382D">
            <w:pPr>
              <w:jc w:val="center"/>
              <w:rPr>
                <w:b/>
              </w:rPr>
            </w:pPr>
            <w:r w:rsidRPr="0050162D">
              <w:rPr>
                <w:b/>
              </w:rPr>
              <w:t>ДТ</w:t>
            </w:r>
          </w:p>
        </w:tc>
        <w:tc>
          <w:tcPr>
            <w:tcW w:w="2670" w:type="dxa"/>
          </w:tcPr>
          <w:p w:rsidR="00E8067F" w:rsidRPr="0050162D" w:rsidRDefault="00E8067F" w:rsidP="0085382D">
            <w:pPr>
              <w:jc w:val="center"/>
              <w:rPr>
                <w:b/>
              </w:rPr>
            </w:pPr>
            <w:r w:rsidRPr="0050162D">
              <w:rPr>
                <w:b/>
              </w:rPr>
              <w:t>КТ</w:t>
            </w:r>
          </w:p>
        </w:tc>
        <w:tc>
          <w:tcPr>
            <w:tcW w:w="3598" w:type="dxa"/>
          </w:tcPr>
          <w:p w:rsidR="00E8067F" w:rsidRPr="0050162D" w:rsidRDefault="00E8067F" w:rsidP="0085382D">
            <w:pPr>
              <w:jc w:val="center"/>
              <w:rPr>
                <w:b/>
              </w:rPr>
            </w:pPr>
            <w:r w:rsidRPr="0050162D">
              <w:rPr>
                <w:b/>
              </w:rPr>
              <w:t>Сумма</w:t>
            </w:r>
          </w:p>
        </w:tc>
      </w:tr>
      <w:tr w:rsidR="009A542D" w:rsidRPr="0050162D" w:rsidTr="0085382D">
        <w:tc>
          <w:tcPr>
            <w:tcW w:w="2670" w:type="dxa"/>
          </w:tcPr>
          <w:p w:rsidR="009A542D" w:rsidRPr="0050162D" w:rsidRDefault="009A542D" w:rsidP="0085382D">
            <w:r w:rsidRPr="0050162D">
              <w:t>70601</w:t>
            </w:r>
            <w:r w:rsidR="00703A90">
              <w:t>(1)</w:t>
            </w:r>
          </w:p>
        </w:tc>
        <w:tc>
          <w:tcPr>
            <w:tcW w:w="2670" w:type="dxa"/>
          </w:tcPr>
          <w:p w:rsidR="009A542D" w:rsidRPr="0050162D" w:rsidRDefault="009A542D" w:rsidP="0085382D">
            <w:r w:rsidRPr="0050162D">
              <w:t>40817(40820)</w:t>
            </w:r>
          </w:p>
        </w:tc>
        <w:tc>
          <w:tcPr>
            <w:tcW w:w="3598" w:type="dxa"/>
          </w:tcPr>
          <w:p w:rsidR="009A542D" w:rsidRPr="0050162D" w:rsidRDefault="009A542D" w:rsidP="0085382D">
            <w:pPr>
              <w:pStyle w:val="af5"/>
              <w:ind w:left="0"/>
            </w:pPr>
            <w:r w:rsidRPr="0050162D">
              <w:rPr>
                <w:color w:val="000000"/>
              </w:rPr>
              <w:t>На сумму комиссии без НДС</w:t>
            </w:r>
          </w:p>
        </w:tc>
      </w:tr>
      <w:tr w:rsidR="009A542D" w:rsidRPr="0050162D" w:rsidTr="0085382D">
        <w:tc>
          <w:tcPr>
            <w:tcW w:w="2670" w:type="dxa"/>
          </w:tcPr>
          <w:p w:rsidR="009A542D" w:rsidRPr="0050162D" w:rsidRDefault="009A542D" w:rsidP="0085382D">
            <w:r w:rsidRPr="0050162D">
              <w:t>60323</w:t>
            </w:r>
            <w:r w:rsidR="00703A90">
              <w:t>(1)</w:t>
            </w:r>
          </w:p>
        </w:tc>
        <w:tc>
          <w:tcPr>
            <w:tcW w:w="2670" w:type="dxa"/>
          </w:tcPr>
          <w:p w:rsidR="009A542D" w:rsidRPr="0050162D" w:rsidRDefault="009A542D" w:rsidP="0085382D">
            <w:r w:rsidRPr="0050162D">
              <w:t>40817(40820)</w:t>
            </w:r>
          </w:p>
        </w:tc>
        <w:tc>
          <w:tcPr>
            <w:tcW w:w="3598" w:type="dxa"/>
          </w:tcPr>
          <w:p w:rsidR="009A542D" w:rsidRPr="0050162D" w:rsidRDefault="009A542D" w:rsidP="0085382D">
            <w:pPr>
              <w:pStyle w:val="af5"/>
              <w:ind w:left="0"/>
            </w:pPr>
            <w:r w:rsidRPr="0050162D">
              <w:rPr>
                <w:color w:val="000000"/>
              </w:rPr>
              <w:t>В части ранее полученного НДС.</w:t>
            </w:r>
          </w:p>
        </w:tc>
      </w:tr>
    </w:tbl>
    <w:p w:rsidR="002B047B" w:rsidRDefault="002B047B" w:rsidP="002B047B">
      <w:pPr>
        <w:pStyle w:val="af5"/>
        <w:ind w:firstLine="696"/>
      </w:pPr>
    </w:p>
    <w:p w:rsidR="00634DE7" w:rsidRPr="0050162D" w:rsidRDefault="00634DE7" w:rsidP="00E8067F"/>
    <w:p w:rsidR="00E8067F" w:rsidRDefault="00E8067F" w:rsidP="00E8067F"/>
    <w:p w:rsidR="00C67F60" w:rsidRDefault="00C67F60" w:rsidP="00C67F60">
      <w:pPr>
        <w:pStyle w:val="af5"/>
        <w:ind w:firstLine="696"/>
      </w:pPr>
      <w:r>
        <w:t>П</w:t>
      </w:r>
      <w:r w:rsidRPr="00B12AFE">
        <w:t xml:space="preserve">еренос остатка со счета 60323 на счет 60309 </w:t>
      </w:r>
      <w:r>
        <w:t xml:space="preserve">производится </w:t>
      </w:r>
      <w:r w:rsidRPr="00B12AFE">
        <w:t xml:space="preserve"> ежемесячно</w:t>
      </w:r>
      <w:r>
        <w:t xml:space="preserve"> вне модуля ИБС. Проводка осуществляется </w:t>
      </w:r>
      <w:r w:rsidRPr="008B35A0">
        <w:t>ОНУиО Головного офиса</w:t>
      </w:r>
      <w:r>
        <w:t>/</w:t>
      </w:r>
      <w:r w:rsidRPr="008B35A0">
        <w:t>ОБУиО Филиала</w:t>
      </w:r>
      <w:r>
        <w:t xml:space="preserve"> (см. </w:t>
      </w:r>
      <w:r w:rsidRPr="007A025B">
        <w:t>Приложение  №2 к Распоряжению от 29.12.2007 № 2023</w:t>
      </w:r>
      <w:r>
        <w:t>)</w:t>
      </w:r>
      <w:r w:rsidR="00B576ED">
        <w:t>.</w:t>
      </w:r>
    </w:p>
    <w:p w:rsidR="00B576ED" w:rsidRPr="00B576ED" w:rsidRDefault="00B576ED" w:rsidP="00B576ED">
      <w:pPr>
        <w:ind w:left="708" w:firstLine="708"/>
        <w:rPr>
          <w:color w:val="1F497D"/>
        </w:rPr>
      </w:pPr>
      <w:r w:rsidRPr="00B576ED">
        <w:rPr>
          <w:color w:val="1F497D"/>
        </w:rPr>
        <w:t>В дату осуществления проводки в адрес ОНУиО Головного офиса (ОБУиО Филиала при проведении операций внутренними структурными подразделениями Филиала) направляется служебная записка с указанием суммы возвращенной комиссии, НДС и причины возврата.</w:t>
      </w:r>
    </w:p>
    <w:p w:rsidR="00C67F60" w:rsidRDefault="00C67F60" w:rsidP="00B576ED">
      <w:pPr>
        <w:pStyle w:val="af5"/>
        <w:ind w:firstLine="696"/>
      </w:pPr>
      <w:r>
        <w:t>При выполнении описанной ниже проводки</w:t>
      </w:r>
      <w:r w:rsidRPr="007A025B">
        <w:t xml:space="preserve"> </w:t>
      </w:r>
      <w:r>
        <w:t>и</w:t>
      </w:r>
      <w:r w:rsidRPr="00CA6BF0">
        <w:t>спользуются только сводные счета 60309, открытые в ГО или Филиале</w:t>
      </w:r>
    </w:p>
    <w:p w:rsidR="00C67F60" w:rsidRDefault="00C67F60" w:rsidP="00C67F60">
      <w:pPr>
        <w:pStyle w:val="af5"/>
      </w:pPr>
    </w:p>
    <w:tbl>
      <w:tblPr>
        <w:tblStyle w:val="a5"/>
        <w:tblW w:w="0" w:type="auto"/>
        <w:tblInd w:w="720" w:type="dxa"/>
        <w:tblLook w:val="04A0" w:firstRow="1" w:lastRow="0" w:firstColumn="1" w:lastColumn="0" w:noHBand="0" w:noVBand="1"/>
      </w:tblPr>
      <w:tblGrid>
        <w:gridCol w:w="4981"/>
        <w:gridCol w:w="4981"/>
      </w:tblGrid>
      <w:tr w:rsidR="00C67F60" w:rsidRPr="0050162D" w:rsidTr="008726E0">
        <w:tc>
          <w:tcPr>
            <w:tcW w:w="4981" w:type="dxa"/>
          </w:tcPr>
          <w:p w:rsidR="00C67F60" w:rsidRPr="0050162D" w:rsidRDefault="00C67F60" w:rsidP="008726E0">
            <w:pPr>
              <w:pStyle w:val="af5"/>
              <w:ind w:left="0"/>
              <w:rPr>
                <w:color w:val="000000"/>
              </w:rPr>
            </w:pPr>
            <w:r w:rsidRPr="0050162D">
              <w:rPr>
                <w:color w:val="000000"/>
              </w:rPr>
              <w:t xml:space="preserve">Дт </w:t>
            </w:r>
            <w:r w:rsidRPr="007A025B">
              <w:rPr>
                <w:color w:val="000000"/>
              </w:rPr>
              <w:t>60309 - Кт 60323</w:t>
            </w:r>
            <w:r w:rsidRPr="0050162D">
              <w:rPr>
                <w:color w:val="000000"/>
              </w:rPr>
              <w:t xml:space="preserve"> </w:t>
            </w:r>
          </w:p>
        </w:tc>
        <w:tc>
          <w:tcPr>
            <w:tcW w:w="4981" w:type="dxa"/>
          </w:tcPr>
          <w:p w:rsidR="00C67F60" w:rsidRPr="0050162D" w:rsidRDefault="00C67F60" w:rsidP="008726E0">
            <w:pPr>
              <w:pStyle w:val="af5"/>
              <w:ind w:left="0"/>
              <w:rPr>
                <w:color w:val="000000"/>
              </w:rPr>
            </w:pPr>
            <w:r w:rsidRPr="0050162D">
              <w:rPr>
                <w:color w:val="000000"/>
              </w:rPr>
              <w:t>В части ранее полученного НДС.</w:t>
            </w:r>
          </w:p>
        </w:tc>
      </w:tr>
    </w:tbl>
    <w:p w:rsidR="00C67F60" w:rsidRDefault="00C67F60" w:rsidP="00C67F60"/>
    <w:p w:rsidR="00C67F60" w:rsidRDefault="00C67F60" w:rsidP="00C67F60"/>
    <w:p w:rsidR="00C67F60" w:rsidRPr="0050162D" w:rsidRDefault="00C67F60" w:rsidP="00E8067F"/>
    <w:p w:rsidR="007A50AC" w:rsidRPr="0050162D" w:rsidRDefault="00ED0986" w:rsidP="00B7679E">
      <w:pPr>
        <w:pStyle w:val="3"/>
        <w:ind w:left="993"/>
      </w:pPr>
      <w:bookmarkStart w:id="491" w:name="_Toc454971498"/>
      <w:r>
        <w:t>Штраф за порчу и/или  вскрытие ИБС</w:t>
      </w:r>
      <w:bookmarkEnd w:id="491"/>
    </w:p>
    <w:tbl>
      <w:tblPr>
        <w:tblStyle w:val="a5"/>
        <w:tblpPr w:leftFromText="180" w:rightFromText="180" w:vertAnchor="text" w:horzAnchor="margin" w:tblpXSpec="center" w:tblpY="37"/>
        <w:tblW w:w="0" w:type="auto"/>
        <w:tblLook w:val="04A0" w:firstRow="1" w:lastRow="0" w:firstColumn="1" w:lastColumn="0" w:noHBand="0" w:noVBand="1"/>
      </w:tblPr>
      <w:tblGrid>
        <w:gridCol w:w="2670"/>
        <w:gridCol w:w="2670"/>
        <w:gridCol w:w="3598"/>
      </w:tblGrid>
      <w:tr w:rsidR="009A542D" w:rsidRPr="0050162D" w:rsidTr="009A542D">
        <w:tc>
          <w:tcPr>
            <w:tcW w:w="2670" w:type="dxa"/>
          </w:tcPr>
          <w:p w:rsidR="009A542D" w:rsidRPr="0050162D" w:rsidRDefault="009A542D" w:rsidP="009A542D">
            <w:pPr>
              <w:jc w:val="center"/>
              <w:rPr>
                <w:b/>
              </w:rPr>
            </w:pPr>
            <w:r w:rsidRPr="0050162D">
              <w:rPr>
                <w:b/>
              </w:rPr>
              <w:t>ДТ</w:t>
            </w:r>
          </w:p>
        </w:tc>
        <w:tc>
          <w:tcPr>
            <w:tcW w:w="2670" w:type="dxa"/>
          </w:tcPr>
          <w:p w:rsidR="009A542D" w:rsidRPr="0050162D" w:rsidRDefault="009A542D" w:rsidP="009A542D">
            <w:pPr>
              <w:jc w:val="center"/>
              <w:rPr>
                <w:b/>
              </w:rPr>
            </w:pPr>
            <w:r w:rsidRPr="0050162D">
              <w:rPr>
                <w:b/>
              </w:rPr>
              <w:t>КТ</w:t>
            </w:r>
          </w:p>
        </w:tc>
        <w:tc>
          <w:tcPr>
            <w:tcW w:w="3598" w:type="dxa"/>
          </w:tcPr>
          <w:p w:rsidR="009A542D" w:rsidRPr="0050162D" w:rsidRDefault="009A542D" w:rsidP="009A542D">
            <w:pPr>
              <w:jc w:val="center"/>
              <w:rPr>
                <w:b/>
              </w:rPr>
            </w:pPr>
            <w:r w:rsidRPr="0050162D">
              <w:rPr>
                <w:b/>
              </w:rPr>
              <w:t>Сумма</w:t>
            </w:r>
          </w:p>
        </w:tc>
      </w:tr>
      <w:tr w:rsidR="009A542D" w:rsidRPr="0050162D" w:rsidTr="009A542D">
        <w:tc>
          <w:tcPr>
            <w:tcW w:w="2670" w:type="dxa"/>
          </w:tcPr>
          <w:p w:rsidR="009A542D" w:rsidRPr="0050162D" w:rsidRDefault="009A542D" w:rsidP="009A542D">
            <w:r w:rsidRPr="0050162D">
              <w:t>40817(40820)</w:t>
            </w:r>
          </w:p>
        </w:tc>
        <w:tc>
          <w:tcPr>
            <w:tcW w:w="2670" w:type="dxa"/>
          </w:tcPr>
          <w:p w:rsidR="009A542D" w:rsidRPr="0050162D" w:rsidRDefault="009A542D" w:rsidP="009A542D">
            <w:r w:rsidRPr="0050162D">
              <w:t>70601</w:t>
            </w:r>
            <w:r w:rsidR="00344700">
              <w:t>(2)</w:t>
            </w:r>
          </w:p>
        </w:tc>
        <w:tc>
          <w:tcPr>
            <w:tcW w:w="3598" w:type="dxa"/>
          </w:tcPr>
          <w:p w:rsidR="009A542D" w:rsidRPr="0050162D" w:rsidRDefault="009A542D" w:rsidP="009A542D">
            <w:pPr>
              <w:pStyle w:val="af5"/>
              <w:ind w:left="0"/>
            </w:pPr>
            <w:r w:rsidRPr="0050162D">
              <w:t>На сумму штрафа за вскрытие ячейки</w:t>
            </w:r>
          </w:p>
        </w:tc>
      </w:tr>
    </w:tbl>
    <w:p w:rsidR="009A542D" w:rsidRPr="0050162D" w:rsidRDefault="009A542D" w:rsidP="009A542D"/>
    <w:p w:rsidR="009A542D" w:rsidRPr="0050162D" w:rsidRDefault="009A542D" w:rsidP="009A542D">
      <w:pPr>
        <w:pStyle w:val="af5"/>
      </w:pPr>
    </w:p>
    <w:p w:rsidR="009A542D" w:rsidRPr="0050162D" w:rsidRDefault="009A542D" w:rsidP="009A542D">
      <w:pPr>
        <w:pStyle w:val="af5"/>
      </w:pPr>
    </w:p>
    <w:p w:rsidR="009A542D" w:rsidRPr="0050162D" w:rsidRDefault="009A542D" w:rsidP="009A542D">
      <w:pPr>
        <w:pStyle w:val="af5"/>
      </w:pPr>
    </w:p>
    <w:p w:rsidR="009A542D" w:rsidRPr="0050162D" w:rsidRDefault="009A542D" w:rsidP="009A542D">
      <w:pPr>
        <w:pStyle w:val="af5"/>
      </w:pPr>
    </w:p>
    <w:p w:rsidR="009A542D" w:rsidRPr="0050162D" w:rsidRDefault="009A542D" w:rsidP="009A542D"/>
    <w:p w:rsidR="009A542D" w:rsidRPr="0050162D" w:rsidRDefault="00451222" w:rsidP="00B7679E">
      <w:pPr>
        <w:pStyle w:val="3"/>
        <w:ind w:left="993"/>
      </w:pPr>
      <w:bookmarkStart w:id="492" w:name="_Toc454971499"/>
      <w:r>
        <w:t>Отмена</w:t>
      </w:r>
      <w:r w:rsidRPr="0050162D">
        <w:t xml:space="preserve"> </w:t>
      </w:r>
      <w:r w:rsidR="009A542D" w:rsidRPr="0050162D">
        <w:t>штрафа за вскрытие ИБС</w:t>
      </w:r>
      <w:bookmarkEnd w:id="492"/>
    </w:p>
    <w:tbl>
      <w:tblPr>
        <w:tblStyle w:val="a5"/>
        <w:tblW w:w="0" w:type="auto"/>
        <w:tblInd w:w="1235" w:type="dxa"/>
        <w:tblLook w:val="04A0" w:firstRow="1" w:lastRow="0" w:firstColumn="1" w:lastColumn="0" w:noHBand="0" w:noVBand="1"/>
      </w:tblPr>
      <w:tblGrid>
        <w:gridCol w:w="2670"/>
        <w:gridCol w:w="2670"/>
        <w:gridCol w:w="3598"/>
      </w:tblGrid>
      <w:tr w:rsidR="009A542D" w:rsidRPr="0050162D" w:rsidTr="0085382D">
        <w:tc>
          <w:tcPr>
            <w:tcW w:w="2670" w:type="dxa"/>
          </w:tcPr>
          <w:p w:rsidR="009A542D" w:rsidRPr="0050162D" w:rsidRDefault="009A542D" w:rsidP="0085382D">
            <w:pPr>
              <w:jc w:val="center"/>
              <w:rPr>
                <w:b/>
              </w:rPr>
            </w:pPr>
            <w:r w:rsidRPr="0050162D">
              <w:rPr>
                <w:b/>
              </w:rPr>
              <w:t>ДТ</w:t>
            </w:r>
          </w:p>
        </w:tc>
        <w:tc>
          <w:tcPr>
            <w:tcW w:w="2670" w:type="dxa"/>
          </w:tcPr>
          <w:p w:rsidR="009A542D" w:rsidRPr="0050162D" w:rsidRDefault="009A542D" w:rsidP="0085382D">
            <w:pPr>
              <w:jc w:val="center"/>
              <w:rPr>
                <w:b/>
              </w:rPr>
            </w:pPr>
            <w:r w:rsidRPr="0050162D">
              <w:rPr>
                <w:b/>
              </w:rPr>
              <w:t>КТ</w:t>
            </w:r>
          </w:p>
        </w:tc>
        <w:tc>
          <w:tcPr>
            <w:tcW w:w="3598" w:type="dxa"/>
          </w:tcPr>
          <w:p w:rsidR="009A542D" w:rsidRPr="0050162D" w:rsidRDefault="009A542D" w:rsidP="0085382D">
            <w:pPr>
              <w:jc w:val="center"/>
              <w:rPr>
                <w:b/>
              </w:rPr>
            </w:pPr>
            <w:r w:rsidRPr="0050162D">
              <w:rPr>
                <w:b/>
              </w:rPr>
              <w:t>Сумма</w:t>
            </w:r>
          </w:p>
        </w:tc>
      </w:tr>
      <w:tr w:rsidR="009A542D" w:rsidRPr="0050162D" w:rsidTr="0085382D">
        <w:tc>
          <w:tcPr>
            <w:tcW w:w="2670" w:type="dxa"/>
          </w:tcPr>
          <w:p w:rsidR="009A542D" w:rsidRPr="0050162D" w:rsidRDefault="009A542D" w:rsidP="0085382D">
            <w:r w:rsidRPr="0050162D">
              <w:t>70601</w:t>
            </w:r>
            <w:r w:rsidR="00344700">
              <w:t>(2)</w:t>
            </w:r>
          </w:p>
        </w:tc>
        <w:tc>
          <w:tcPr>
            <w:tcW w:w="2670" w:type="dxa"/>
          </w:tcPr>
          <w:p w:rsidR="009A542D" w:rsidRPr="0050162D" w:rsidRDefault="009A542D" w:rsidP="0085382D">
            <w:r w:rsidRPr="0050162D">
              <w:t>40817(40820)</w:t>
            </w:r>
          </w:p>
        </w:tc>
        <w:tc>
          <w:tcPr>
            <w:tcW w:w="3598" w:type="dxa"/>
          </w:tcPr>
          <w:p w:rsidR="009A542D" w:rsidRPr="0050162D" w:rsidRDefault="009A542D" w:rsidP="0085382D">
            <w:pPr>
              <w:pStyle w:val="af5"/>
              <w:ind w:left="0"/>
            </w:pPr>
            <w:r w:rsidRPr="0050162D">
              <w:t>На сумму штрафа за вскрытие ячейки</w:t>
            </w:r>
          </w:p>
        </w:tc>
      </w:tr>
    </w:tbl>
    <w:p w:rsidR="009A542D" w:rsidRDefault="009A542D" w:rsidP="00B7679E">
      <w:pPr>
        <w:pStyle w:val="3"/>
        <w:ind w:left="993"/>
      </w:pPr>
      <w:bookmarkStart w:id="493" w:name="_Toc453665921"/>
      <w:bookmarkStart w:id="494" w:name="_Toc453665922"/>
      <w:bookmarkStart w:id="495" w:name="_Toc454971500"/>
      <w:bookmarkEnd w:id="493"/>
      <w:bookmarkEnd w:id="494"/>
      <w:r w:rsidRPr="0050162D">
        <w:t>Расходы Банка по вскрытию ИБС</w:t>
      </w:r>
      <w:r w:rsidR="000055C1">
        <w:t xml:space="preserve"> и</w:t>
      </w:r>
      <w:r w:rsidR="000055C1" w:rsidRPr="0050162D">
        <w:t xml:space="preserve"> связанных с хранением, реализацией Предметов хранения или их уничтожением</w:t>
      </w:r>
      <w:r w:rsidR="000055C1">
        <w:t>.</w:t>
      </w:r>
      <w:bookmarkEnd w:id="495"/>
    </w:p>
    <w:p w:rsidR="008C5C4E" w:rsidRPr="008C5C4E" w:rsidRDefault="008C5C4E" w:rsidP="008C5C4E">
      <w:r>
        <w:t>В рамка</w:t>
      </w:r>
      <w:r w:rsidR="00A32931">
        <w:t>х</w:t>
      </w:r>
      <w:r>
        <w:t xml:space="preserve"> описываемой технологии не применяется.</w:t>
      </w:r>
    </w:p>
    <w:p w:rsidR="009A542D" w:rsidRDefault="00451222" w:rsidP="00B7679E">
      <w:pPr>
        <w:pStyle w:val="3"/>
        <w:ind w:left="993"/>
      </w:pPr>
      <w:bookmarkStart w:id="496" w:name="_Toc453665932"/>
      <w:bookmarkStart w:id="497" w:name="_Toc453665933"/>
      <w:bookmarkStart w:id="498" w:name="_Toc453665934"/>
      <w:bookmarkStart w:id="499" w:name="_Toc454971501"/>
      <w:bookmarkEnd w:id="496"/>
      <w:bookmarkEnd w:id="497"/>
      <w:bookmarkEnd w:id="498"/>
      <w:r>
        <w:t>Отмена</w:t>
      </w:r>
      <w:r w:rsidR="009A542D" w:rsidRPr="0050162D">
        <w:t xml:space="preserve"> расходов Банка по вскрытию</w:t>
      </w:r>
      <w:bookmarkEnd w:id="499"/>
    </w:p>
    <w:p w:rsidR="008C5C4E" w:rsidRPr="008C5C4E" w:rsidRDefault="008C5C4E" w:rsidP="008C5C4E">
      <w:r>
        <w:t>В рамка</w:t>
      </w:r>
      <w:r w:rsidR="00A32931">
        <w:t>х</w:t>
      </w:r>
      <w:r>
        <w:t xml:space="preserve"> описываемой технологии не применяется.</w:t>
      </w:r>
    </w:p>
    <w:p w:rsidR="008C5C4E" w:rsidRPr="008C5C4E" w:rsidRDefault="008C5C4E" w:rsidP="008C5C4E"/>
    <w:p w:rsidR="0070640A" w:rsidRPr="0050162D" w:rsidRDefault="0070640A" w:rsidP="00B7679E">
      <w:pPr>
        <w:pStyle w:val="3"/>
        <w:ind w:left="993"/>
      </w:pPr>
      <w:bookmarkStart w:id="500" w:name="_Toc453665944"/>
      <w:bookmarkStart w:id="501" w:name="_Toc453665945"/>
      <w:bookmarkStart w:id="502" w:name="_Toc454971502"/>
      <w:bookmarkEnd w:id="500"/>
      <w:bookmarkEnd w:id="501"/>
      <w:r w:rsidRPr="0050162D">
        <w:t>Уплата комиссии, ранее отраженной в учете</w:t>
      </w:r>
      <w:bookmarkEnd w:id="502"/>
    </w:p>
    <w:tbl>
      <w:tblPr>
        <w:tblStyle w:val="a5"/>
        <w:tblW w:w="0" w:type="auto"/>
        <w:tblInd w:w="1235" w:type="dxa"/>
        <w:tblLook w:val="04A0" w:firstRow="1" w:lastRow="0" w:firstColumn="1" w:lastColumn="0" w:noHBand="0" w:noVBand="1"/>
      </w:tblPr>
      <w:tblGrid>
        <w:gridCol w:w="2670"/>
        <w:gridCol w:w="2670"/>
        <w:gridCol w:w="3598"/>
      </w:tblGrid>
      <w:tr w:rsidR="0070640A" w:rsidRPr="0050162D" w:rsidTr="00787CFD">
        <w:tc>
          <w:tcPr>
            <w:tcW w:w="2670" w:type="dxa"/>
          </w:tcPr>
          <w:p w:rsidR="0070640A" w:rsidRPr="0050162D" w:rsidRDefault="0070640A" w:rsidP="00787CFD">
            <w:pPr>
              <w:jc w:val="center"/>
              <w:rPr>
                <w:b/>
              </w:rPr>
            </w:pPr>
            <w:r w:rsidRPr="0050162D">
              <w:rPr>
                <w:b/>
              </w:rPr>
              <w:t>ДТ</w:t>
            </w:r>
          </w:p>
        </w:tc>
        <w:tc>
          <w:tcPr>
            <w:tcW w:w="2670" w:type="dxa"/>
          </w:tcPr>
          <w:p w:rsidR="0070640A" w:rsidRPr="0050162D" w:rsidRDefault="0070640A" w:rsidP="00787CFD">
            <w:pPr>
              <w:jc w:val="center"/>
              <w:rPr>
                <w:b/>
              </w:rPr>
            </w:pPr>
            <w:r w:rsidRPr="0050162D">
              <w:rPr>
                <w:b/>
              </w:rPr>
              <w:t>КТ</w:t>
            </w:r>
          </w:p>
        </w:tc>
        <w:tc>
          <w:tcPr>
            <w:tcW w:w="3598" w:type="dxa"/>
          </w:tcPr>
          <w:p w:rsidR="0070640A" w:rsidRPr="0050162D" w:rsidRDefault="0070640A" w:rsidP="00787CFD">
            <w:pPr>
              <w:jc w:val="center"/>
              <w:rPr>
                <w:b/>
              </w:rPr>
            </w:pPr>
            <w:r w:rsidRPr="0050162D">
              <w:rPr>
                <w:b/>
              </w:rPr>
              <w:t>Сумма</w:t>
            </w:r>
          </w:p>
        </w:tc>
      </w:tr>
      <w:tr w:rsidR="0070640A" w:rsidRPr="0050162D" w:rsidTr="00787CFD">
        <w:tc>
          <w:tcPr>
            <w:tcW w:w="2670" w:type="dxa"/>
          </w:tcPr>
          <w:p w:rsidR="0070640A" w:rsidRPr="0050162D" w:rsidRDefault="0070640A" w:rsidP="00787CFD">
            <w:r w:rsidRPr="0070640A">
              <w:t>40817(40820)</w:t>
            </w:r>
          </w:p>
        </w:tc>
        <w:tc>
          <w:tcPr>
            <w:tcW w:w="2670" w:type="dxa"/>
          </w:tcPr>
          <w:p w:rsidR="0070640A" w:rsidRPr="0050162D" w:rsidRDefault="0070640A" w:rsidP="00787CFD">
            <w:r w:rsidRPr="0070640A">
              <w:t>47423</w:t>
            </w:r>
            <w:r w:rsidR="00906449">
              <w:t>(</w:t>
            </w:r>
            <w:r w:rsidR="00C23D3F">
              <w:t>1</w:t>
            </w:r>
            <w:r w:rsidR="00906449">
              <w:t>)</w:t>
            </w:r>
            <w:r w:rsidR="0061142F">
              <w:t>(2)</w:t>
            </w:r>
          </w:p>
        </w:tc>
        <w:tc>
          <w:tcPr>
            <w:tcW w:w="3598" w:type="dxa"/>
          </w:tcPr>
          <w:p w:rsidR="0070640A" w:rsidRPr="0050162D" w:rsidRDefault="0070640A" w:rsidP="00787CFD">
            <w:pPr>
              <w:pStyle w:val="af5"/>
              <w:ind w:left="0"/>
            </w:pPr>
            <w:r w:rsidRPr="0070640A">
              <w:t>На сумму задолженности по вознаграждению (в части вознаграждения, ранее отраженного в учете) включая начисленный НДС</w:t>
            </w:r>
          </w:p>
        </w:tc>
      </w:tr>
      <w:tr w:rsidR="0070640A" w:rsidRPr="0050162D" w:rsidTr="00787CFD">
        <w:tc>
          <w:tcPr>
            <w:tcW w:w="2670" w:type="dxa"/>
          </w:tcPr>
          <w:p w:rsidR="0070640A" w:rsidRPr="0050162D" w:rsidRDefault="0070640A" w:rsidP="00787CFD">
            <w:r w:rsidRPr="0070640A">
              <w:t>60322</w:t>
            </w:r>
            <w:r w:rsidR="0079241A">
              <w:t>(1)</w:t>
            </w:r>
          </w:p>
        </w:tc>
        <w:tc>
          <w:tcPr>
            <w:tcW w:w="2670" w:type="dxa"/>
          </w:tcPr>
          <w:p w:rsidR="0070640A" w:rsidRPr="0050162D" w:rsidRDefault="0070640A" w:rsidP="00787CFD">
            <w:r w:rsidRPr="0070640A">
              <w:t>60309</w:t>
            </w:r>
          </w:p>
        </w:tc>
        <w:tc>
          <w:tcPr>
            <w:tcW w:w="3598" w:type="dxa"/>
          </w:tcPr>
          <w:p w:rsidR="0070640A" w:rsidRPr="0050162D" w:rsidRDefault="0070640A" w:rsidP="00787CFD">
            <w:pPr>
              <w:pStyle w:val="af5"/>
              <w:ind w:left="0"/>
            </w:pPr>
            <w:r w:rsidRPr="0070640A">
              <w:t>На сумму НДС, удержанного от суммы ранее начисленной комиссии</w:t>
            </w:r>
          </w:p>
        </w:tc>
      </w:tr>
    </w:tbl>
    <w:p w:rsidR="007E4289" w:rsidRPr="0050162D" w:rsidRDefault="007E4289" w:rsidP="0070640A">
      <w:pPr>
        <w:pStyle w:val="af5"/>
      </w:pPr>
    </w:p>
    <w:p w:rsidR="0070640A" w:rsidRPr="0050162D" w:rsidRDefault="0070640A" w:rsidP="0070640A"/>
    <w:p w:rsidR="0070640A" w:rsidRPr="0050162D" w:rsidRDefault="0070640A" w:rsidP="0070640A"/>
    <w:p w:rsidR="0070640A" w:rsidRPr="0050162D" w:rsidRDefault="00DD41B6" w:rsidP="00B7679E">
      <w:pPr>
        <w:pStyle w:val="3"/>
        <w:ind w:left="993"/>
      </w:pPr>
      <w:bookmarkStart w:id="503" w:name="_Toc454971503"/>
      <w:r>
        <w:t>Отмена</w:t>
      </w:r>
      <w:r w:rsidRPr="0050162D">
        <w:t xml:space="preserve"> </w:t>
      </w:r>
      <w:r w:rsidR="0070640A" w:rsidRPr="0050162D">
        <w:t>уплаты комиссии, ранее отраженной в учете</w:t>
      </w:r>
      <w:bookmarkEnd w:id="503"/>
    </w:p>
    <w:tbl>
      <w:tblPr>
        <w:tblStyle w:val="a5"/>
        <w:tblW w:w="0" w:type="auto"/>
        <w:tblInd w:w="1235" w:type="dxa"/>
        <w:tblLook w:val="04A0" w:firstRow="1" w:lastRow="0" w:firstColumn="1" w:lastColumn="0" w:noHBand="0" w:noVBand="1"/>
      </w:tblPr>
      <w:tblGrid>
        <w:gridCol w:w="2670"/>
        <w:gridCol w:w="2670"/>
        <w:gridCol w:w="3598"/>
      </w:tblGrid>
      <w:tr w:rsidR="007E4289" w:rsidRPr="0050162D" w:rsidTr="00787CFD">
        <w:tc>
          <w:tcPr>
            <w:tcW w:w="2670" w:type="dxa"/>
          </w:tcPr>
          <w:p w:rsidR="007E4289" w:rsidRPr="0050162D" w:rsidRDefault="007E4289" w:rsidP="00787CFD">
            <w:pPr>
              <w:jc w:val="center"/>
              <w:rPr>
                <w:b/>
              </w:rPr>
            </w:pPr>
            <w:r w:rsidRPr="0050162D">
              <w:rPr>
                <w:b/>
              </w:rPr>
              <w:t>ДТ</w:t>
            </w:r>
          </w:p>
        </w:tc>
        <w:tc>
          <w:tcPr>
            <w:tcW w:w="2670" w:type="dxa"/>
          </w:tcPr>
          <w:p w:rsidR="007E4289" w:rsidRPr="0050162D" w:rsidRDefault="007E4289" w:rsidP="00787CFD">
            <w:pPr>
              <w:jc w:val="center"/>
              <w:rPr>
                <w:b/>
              </w:rPr>
            </w:pPr>
            <w:r w:rsidRPr="0050162D">
              <w:rPr>
                <w:b/>
              </w:rPr>
              <w:t>КТ</w:t>
            </w:r>
          </w:p>
        </w:tc>
        <w:tc>
          <w:tcPr>
            <w:tcW w:w="3598" w:type="dxa"/>
          </w:tcPr>
          <w:p w:rsidR="007E4289" w:rsidRPr="0050162D" w:rsidRDefault="007E4289" w:rsidP="00787CFD">
            <w:pPr>
              <w:jc w:val="center"/>
              <w:rPr>
                <w:b/>
              </w:rPr>
            </w:pPr>
            <w:r w:rsidRPr="0050162D">
              <w:rPr>
                <w:b/>
              </w:rPr>
              <w:t>Сумма</w:t>
            </w:r>
          </w:p>
        </w:tc>
      </w:tr>
      <w:tr w:rsidR="007E4289" w:rsidRPr="0050162D" w:rsidTr="00787CFD">
        <w:tc>
          <w:tcPr>
            <w:tcW w:w="2670" w:type="dxa"/>
          </w:tcPr>
          <w:p w:rsidR="007E4289" w:rsidRPr="0050162D" w:rsidRDefault="0050162D" w:rsidP="00AD3AEC">
            <w:r w:rsidRPr="0070640A">
              <w:t>47423</w:t>
            </w:r>
            <w:r w:rsidR="00AD3AEC">
              <w:t>(</w:t>
            </w:r>
            <w:r w:rsidR="00C23D3F">
              <w:t>1</w:t>
            </w:r>
            <w:r w:rsidR="00AD3AEC">
              <w:t>)</w:t>
            </w:r>
            <w:r w:rsidR="00575FFB">
              <w:t>(2)</w:t>
            </w:r>
          </w:p>
        </w:tc>
        <w:tc>
          <w:tcPr>
            <w:tcW w:w="2670" w:type="dxa"/>
          </w:tcPr>
          <w:p w:rsidR="007E4289" w:rsidRPr="0050162D" w:rsidRDefault="0050162D" w:rsidP="00787CFD">
            <w:r w:rsidRPr="0070640A">
              <w:t>40817(40820)</w:t>
            </w:r>
          </w:p>
        </w:tc>
        <w:tc>
          <w:tcPr>
            <w:tcW w:w="3598" w:type="dxa"/>
          </w:tcPr>
          <w:p w:rsidR="007E4289" w:rsidRPr="0050162D" w:rsidRDefault="007E4289" w:rsidP="00787CFD">
            <w:pPr>
              <w:pStyle w:val="af5"/>
              <w:ind w:left="0"/>
            </w:pPr>
            <w:r w:rsidRPr="0070640A">
              <w:t>На сумму задолженности по вознаграждению (в части вознаграждения, ранее отраженного в учете) включая начисленный НДС</w:t>
            </w:r>
          </w:p>
        </w:tc>
      </w:tr>
      <w:tr w:rsidR="007E4289" w:rsidRPr="0050162D" w:rsidTr="00787CFD">
        <w:tc>
          <w:tcPr>
            <w:tcW w:w="2670" w:type="dxa"/>
          </w:tcPr>
          <w:p w:rsidR="007E4289" w:rsidRPr="0050162D" w:rsidRDefault="0050162D" w:rsidP="0050162D">
            <w:r w:rsidRPr="0070640A">
              <w:t>60309</w:t>
            </w:r>
          </w:p>
        </w:tc>
        <w:tc>
          <w:tcPr>
            <w:tcW w:w="2670" w:type="dxa"/>
          </w:tcPr>
          <w:p w:rsidR="007E4289" w:rsidRPr="0050162D" w:rsidRDefault="0050162D" w:rsidP="00787CFD">
            <w:r w:rsidRPr="0070640A">
              <w:t>60322</w:t>
            </w:r>
            <w:r w:rsidR="0079241A">
              <w:t>(1)</w:t>
            </w:r>
          </w:p>
        </w:tc>
        <w:tc>
          <w:tcPr>
            <w:tcW w:w="3598" w:type="dxa"/>
          </w:tcPr>
          <w:p w:rsidR="007E4289" w:rsidRPr="0050162D" w:rsidRDefault="007E4289" w:rsidP="00787CFD">
            <w:pPr>
              <w:pStyle w:val="af5"/>
              <w:ind w:left="0"/>
            </w:pPr>
            <w:r w:rsidRPr="0070640A">
              <w:t>На сумму НДС, удержанного от суммы ранее начисленной комиссии</w:t>
            </w:r>
          </w:p>
        </w:tc>
      </w:tr>
    </w:tbl>
    <w:p w:rsidR="0050162D" w:rsidRPr="0050162D" w:rsidRDefault="00C60DE9" w:rsidP="0050162D">
      <w:pPr>
        <w:pStyle w:val="af5"/>
      </w:pPr>
      <w:r>
        <w:t>Данная проводка может быть выполнена только в день оплаты.</w:t>
      </w:r>
    </w:p>
    <w:p w:rsidR="00CA3E36" w:rsidRPr="0050162D" w:rsidRDefault="00CA3E36" w:rsidP="0050162D">
      <w:pPr>
        <w:pStyle w:val="af5"/>
      </w:pPr>
    </w:p>
    <w:p w:rsidR="0070640A" w:rsidRPr="0050162D" w:rsidRDefault="0050162D" w:rsidP="00B7679E">
      <w:pPr>
        <w:pStyle w:val="3"/>
        <w:ind w:left="993"/>
      </w:pPr>
      <w:bookmarkStart w:id="504" w:name="_Toc454971504"/>
      <w:r w:rsidRPr="0050162D">
        <w:t>Отражение на счетах требований комиссии за пользование ИБС сверх срока.</w:t>
      </w:r>
      <w:bookmarkEnd w:id="504"/>
    </w:p>
    <w:tbl>
      <w:tblPr>
        <w:tblStyle w:val="a5"/>
        <w:tblW w:w="0" w:type="auto"/>
        <w:tblInd w:w="1235" w:type="dxa"/>
        <w:tblLook w:val="04A0" w:firstRow="1" w:lastRow="0" w:firstColumn="1" w:lastColumn="0" w:noHBand="0" w:noVBand="1"/>
      </w:tblPr>
      <w:tblGrid>
        <w:gridCol w:w="2670"/>
        <w:gridCol w:w="2670"/>
        <w:gridCol w:w="3598"/>
      </w:tblGrid>
      <w:tr w:rsidR="0050162D" w:rsidRPr="0050162D" w:rsidTr="00787CFD">
        <w:tc>
          <w:tcPr>
            <w:tcW w:w="2670" w:type="dxa"/>
          </w:tcPr>
          <w:p w:rsidR="0050162D" w:rsidRPr="0050162D" w:rsidRDefault="0050162D" w:rsidP="00787CFD">
            <w:pPr>
              <w:jc w:val="center"/>
              <w:rPr>
                <w:b/>
              </w:rPr>
            </w:pPr>
            <w:r w:rsidRPr="0050162D">
              <w:rPr>
                <w:b/>
              </w:rPr>
              <w:t>ДТ</w:t>
            </w:r>
          </w:p>
        </w:tc>
        <w:tc>
          <w:tcPr>
            <w:tcW w:w="2670" w:type="dxa"/>
          </w:tcPr>
          <w:p w:rsidR="0050162D" w:rsidRPr="0050162D" w:rsidRDefault="0050162D" w:rsidP="00787CFD">
            <w:pPr>
              <w:jc w:val="center"/>
              <w:rPr>
                <w:b/>
              </w:rPr>
            </w:pPr>
            <w:r w:rsidRPr="0050162D">
              <w:rPr>
                <w:b/>
              </w:rPr>
              <w:t>КТ</w:t>
            </w:r>
          </w:p>
        </w:tc>
        <w:tc>
          <w:tcPr>
            <w:tcW w:w="3598" w:type="dxa"/>
          </w:tcPr>
          <w:p w:rsidR="0050162D" w:rsidRPr="0050162D" w:rsidRDefault="0050162D" w:rsidP="00787CFD">
            <w:pPr>
              <w:jc w:val="center"/>
              <w:rPr>
                <w:b/>
              </w:rPr>
            </w:pPr>
            <w:r w:rsidRPr="0050162D">
              <w:rPr>
                <w:b/>
              </w:rPr>
              <w:t>Сумма</w:t>
            </w:r>
          </w:p>
        </w:tc>
      </w:tr>
      <w:tr w:rsidR="0050162D" w:rsidRPr="0050162D" w:rsidTr="00787CFD">
        <w:tc>
          <w:tcPr>
            <w:tcW w:w="2670" w:type="dxa"/>
          </w:tcPr>
          <w:p w:rsidR="0050162D" w:rsidRPr="0050162D" w:rsidRDefault="0050162D" w:rsidP="00770379">
            <w:pPr>
              <w:pStyle w:val="af5"/>
            </w:pPr>
            <w:r w:rsidRPr="0070640A">
              <w:t>47423</w:t>
            </w:r>
            <w:r w:rsidR="00010FC2">
              <w:t>(</w:t>
            </w:r>
            <w:r w:rsidR="00C23D3F">
              <w:t>1</w:t>
            </w:r>
            <w:r w:rsidR="00010FC2">
              <w:t>)</w:t>
            </w:r>
          </w:p>
        </w:tc>
        <w:tc>
          <w:tcPr>
            <w:tcW w:w="2670" w:type="dxa"/>
          </w:tcPr>
          <w:p w:rsidR="0050162D" w:rsidRPr="0050162D" w:rsidRDefault="00770379" w:rsidP="00770379">
            <w:pPr>
              <w:pStyle w:val="af5"/>
            </w:pPr>
            <w:r w:rsidRPr="0050162D">
              <w:t>70601</w:t>
            </w:r>
            <w:r w:rsidR="0079241A">
              <w:t>(1)</w:t>
            </w:r>
            <w:r w:rsidRPr="0050162D">
              <w:t xml:space="preserve">  </w:t>
            </w:r>
          </w:p>
        </w:tc>
        <w:tc>
          <w:tcPr>
            <w:tcW w:w="3598" w:type="dxa"/>
          </w:tcPr>
          <w:p w:rsidR="0050162D" w:rsidRPr="0050162D" w:rsidRDefault="00770379" w:rsidP="00E27ED0">
            <w:pPr>
              <w:pStyle w:val="af5"/>
            </w:pPr>
            <w:r w:rsidRPr="0050162D">
              <w:t xml:space="preserve">отражается сумма комиссии </w:t>
            </w:r>
            <w:r w:rsidR="00E27ED0">
              <w:t xml:space="preserve">без </w:t>
            </w:r>
            <w:r w:rsidRPr="0050162D">
              <w:t>НДС</w:t>
            </w:r>
          </w:p>
        </w:tc>
      </w:tr>
      <w:tr w:rsidR="0050162D" w:rsidRPr="0050162D" w:rsidTr="00787CFD">
        <w:tc>
          <w:tcPr>
            <w:tcW w:w="2670" w:type="dxa"/>
          </w:tcPr>
          <w:p w:rsidR="0050162D" w:rsidRPr="0050162D" w:rsidRDefault="00770379" w:rsidP="00770379">
            <w:pPr>
              <w:pStyle w:val="af5"/>
            </w:pPr>
            <w:r w:rsidRPr="0070640A">
              <w:t>47423</w:t>
            </w:r>
            <w:r w:rsidR="00010FC2">
              <w:t>(</w:t>
            </w:r>
            <w:r w:rsidR="00C23D3F">
              <w:t>1</w:t>
            </w:r>
            <w:r w:rsidR="00010FC2">
              <w:t>)</w:t>
            </w:r>
          </w:p>
        </w:tc>
        <w:tc>
          <w:tcPr>
            <w:tcW w:w="2670" w:type="dxa"/>
          </w:tcPr>
          <w:p w:rsidR="0050162D" w:rsidRPr="0050162D" w:rsidRDefault="0050162D" w:rsidP="00770379">
            <w:pPr>
              <w:pStyle w:val="af5"/>
            </w:pPr>
            <w:r w:rsidRPr="0070640A">
              <w:t>60322</w:t>
            </w:r>
            <w:r w:rsidR="0079241A">
              <w:t>(1)</w:t>
            </w:r>
          </w:p>
        </w:tc>
        <w:tc>
          <w:tcPr>
            <w:tcW w:w="3598" w:type="dxa"/>
          </w:tcPr>
          <w:p w:rsidR="0050162D" w:rsidRPr="0050162D" w:rsidRDefault="00770379" w:rsidP="00770379">
            <w:pPr>
              <w:pStyle w:val="af5"/>
            </w:pPr>
            <w:r w:rsidRPr="00770379">
              <w:t>C</w:t>
            </w:r>
            <w:r w:rsidRPr="0050162D">
              <w:t>умма НДС</w:t>
            </w:r>
          </w:p>
        </w:tc>
      </w:tr>
    </w:tbl>
    <w:p w:rsidR="0050162D" w:rsidRPr="0050162D" w:rsidRDefault="0050162D" w:rsidP="0050162D"/>
    <w:p w:rsidR="000055C1" w:rsidRPr="0050162D" w:rsidRDefault="000055C1" w:rsidP="000055C1">
      <w:pPr>
        <w:pStyle w:val="3"/>
        <w:ind w:left="993"/>
      </w:pPr>
      <w:bookmarkStart w:id="505" w:name="_Toc453665949"/>
      <w:bookmarkStart w:id="506" w:name="_Toc453665950"/>
      <w:bookmarkStart w:id="507" w:name="_Toc454971505"/>
      <w:bookmarkEnd w:id="505"/>
      <w:bookmarkEnd w:id="506"/>
      <w:r>
        <w:lastRenderedPageBreak/>
        <w:t xml:space="preserve">Переучет </w:t>
      </w:r>
      <w:r w:rsidRPr="0050162D">
        <w:t>требований комиссии</w:t>
      </w:r>
      <w:r>
        <w:t xml:space="preserve"> за пользование ИБС сверх срока при вскрытии ИБС</w:t>
      </w:r>
      <w:bookmarkEnd w:id="507"/>
    </w:p>
    <w:tbl>
      <w:tblPr>
        <w:tblStyle w:val="a5"/>
        <w:tblW w:w="0" w:type="auto"/>
        <w:tblInd w:w="1235" w:type="dxa"/>
        <w:tblLook w:val="04A0" w:firstRow="1" w:lastRow="0" w:firstColumn="1" w:lastColumn="0" w:noHBand="0" w:noVBand="1"/>
      </w:tblPr>
      <w:tblGrid>
        <w:gridCol w:w="2670"/>
        <w:gridCol w:w="2670"/>
        <w:gridCol w:w="3598"/>
      </w:tblGrid>
      <w:tr w:rsidR="000055C1" w:rsidRPr="0050162D" w:rsidTr="005F4740">
        <w:tc>
          <w:tcPr>
            <w:tcW w:w="2670" w:type="dxa"/>
          </w:tcPr>
          <w:p w:rsidR="000055C1" w:rsidRPr="0050162D" w:rsidRDefault="000055C1" w:rsidP="005F4740">
            <w:pPr>
              <w:jc w:val="center"/>
              <w:rPr>
                <w:b/>
              </w:rPr>
            </w:pPr>
            <w:r w:rsidRPr="0050162D">
              <w:rPr>
                <w:b/>
              </w:rPr>
              <w:t>ДТ</w:t>
            </w:r>
          </w:p>
        </w:tc>
        <w:tc>
          <w:tcPr>
            <w:tcW w:w="2670" w:type="dxa"/>
          </w:tcPr>
          <w:p w:rsidR="000055C1" w:rsidRPr="0050162D" w:rsidRDefault="000055C1" w:rsidP="005F4740">
            <w:pPr>
              <w:jc w:val="center"/>
              <w:rPr>
                <w:b/>
              </w:rPr>
            </w:pPr>
            <w:r w:rsidRPr="0050162D">
              <w:rPr>
                <w:b/>
              </w:rPr>
              <w:t>КТ</w:t>
            </w:r>
          </w:p>
        </w:tc>
        <w:tc>
          <w:tcPr>
            <w:tcW w:w="3598" w:type="dxa"/>
          </w:tcPr>
          <w:p w:rsidR="000055C1" w:rsidRPr="0050162D" w:rsidRDefault="000055C1" w:rsidP="005F4740">
            <w:pPr>
              <w:jc w:val="center"/>
              <w:rPr>
                <w:b/>
              </w:rPr>
            </w:pPr>
            <w:r w:rsidRPr="0050162D">
              <w:rPr>
                <w:b/>
              </w:rPr>
              <w:t>Сумма</w:t>
            </w:r>
          </w:p>
        </w:tc>
      </w:tr>
      <w:tr w:rsidR="000055C1" w:rsidRPr="0050162D" w:rsidTr="005F4740">
        <w:tc>
          <w:tcPr>
            <w:tcW w:w="2670" w:type="dxa"/>
          </w:tcPr>
          <w:p w:rsidR="000055C1" w:rsidRPr="0050162D" w:rsidRDefault="000055C1" w:rsidP="0079241A">
            <w:pPr>
              <w:pStyle w:val="af5"/>
            </w:pPr>
            <w:r w:rsidRPr="0070640A">
              <w:t>47423</w:t>
            </w:r>
            <w:r w:rsidR="0079241A">
              <w:t>(</w:t>
            </w:r>
            <w:r w:rsidR="00E05A4C">
              <w:t>2</w:t>
            </w:r>
            <w:r w:rsidR="0079241A">
              <w:t>)</w:t>
            </w:r>
          </w:p>
        </w:tc>
        <w:tc>
          <w:tcPr>
            <w:tcW w:w="2670" w:type="dxa"/>
          </w:tcPr>
          <w:p w:rsidR="000055C1" w:rsidRPr="0050162D" w:rsidRDefault="000055C1" w:rsidP="005F4740">
            <w:pPr>
              <w:pStyle w:val="af5"/>
            </w:pPr>
            <w:r>
              <w:t>47423</w:t>
            </w:r>
            <w:r w:rsidR="0079241A">
              <w:t>(</w:t>
            </w:r>
            <w:r w:rsidR="00E05A4C">
              <w:t>1</w:t>
            </w:r>
            <w:r w:rsidR="0079241A">
              <w:t>)</w:t>
            </w:r>
          </w:p>
        </w:tc>
        <w:tc>
          <w:tcPr>
            <w:tcW w:w="3598" w:type="dxa"/>
          </w:tcPr>
          <w:p w:rsidR="000055C1" w:rsidRPr="0050162D" w:rsidRDefault="000055C1" w:rsidP="005F4740">
            <w:pPr>
              <w:pStyle w:val="af5"/>
            </w:pPr>
            <w:r>
              <w:t>Остатка на момент вскрытия ИБС</w:t>
            </w:r>
          </w:p>
        </w:tc>
      </w:tr>
    </w:tbl>
    <w:p w:rsidR="006E21AC" w:rsidRPr="0050162D" w:rsidRDefault="000055C1" w:rsidP="006E21AC">
      <w:pPr>
        <w:pStyle w:val="3"/>
        <w:ind w:left="993"/>
      </w:pPr>
      <w:bookmarkStart w:id="508" w:name="_Toc454971506"/>
      <w:r>
        <w:t>Отмена п</w:t>
      </w:r>
      <w:r w:rsidR="006E21AC">
        <w:t>ереучет</w:t>
      </w:r>
      <w:r>
        <w:t>а</w:t>
      </w:r>
      <w:r w:rsidR="006E21AC">
        <w:t xml:space="preserve"> </w:t>
      </w:r>
      <w:r w:rsidR="006E21AC" w:rsidRPr="0050162D">
        <w:t>требований комиссии</w:t>
      </w:r>
      <w:r w:rsidR="006E21AC">
        <w:t xml:space="preserve"> за пользование ИБС сверх срока при вскрытии ИБС</w:t>
      </w:r>
      <w:bookmarkEnd w:id="508"/>
    </w:p>
    <w:tbl>
      <w:tblPr>
        <w:tblStyle w:val="a5"/>
        <w:tblW w:w="0" w:type="auto"/>
        <w:tblInd w:w="1235" w:type="dxa"/>
        <w:tblLook w:val="04A0" w:firstRow="1" w:lastRow="0" w:firstColumn="1" w:lastColumn="0" w:noHBand="0" w:noVBand="1"/>
      </w:tblPr>
      <w:tblGrid>
        <w:gridCol w:w="2670"/>
        <w:gridCol w:w="2670"/>
        <w:gridCol w:w="3598"/>
      </w:tblGrid>
      <w:tr w:rsidR="006E21AC" w:rsidRPr="0050162D" w:rsidTr="005F4740">
        <w:tc>
          <w:tcPr>
            <w:tcW w:w="2670" w:type="dxa"/>
          </w:tcPr>
          <w:p w:rsidR="006E21AC" w:rsidRPr="0050162D" w:rsidRDefault="006E21AC" w:rsidP="005F4740">
            <w:pPr>
              <w:jc w:val="center"/>
              <w:rPr>
                <w:b/>
              </w:rPr>
            </w:pPr>
            <w:r w:rsidRPr="0050162D">
              <w:rPr>
                <w:b/>
              </w:rPr>
              <w:t>ДТ</w:t>
            </w:r>
          </w:p>
        </w:tc>
        <w:tc>
          <w:tcPr>
            <w:tcW w:w="2670" w:type="dxa"/>
          </w:tcPr>
          <w:p w:rsidR="006E21AC" w:rsidRPr="0050162D" w:rsidRDefault="006E21AC" w:rsidP="005F4740">
            <w:pPr>
              <w:jc w:val="center"/>
              <w:rPr>
                <w:b/>
              </w:rPr>
            </w:pPr>
            <w:r w:rsidRPr="0050162D">
              <w:rPr>
                <w:b/>
              </w:rPr>
              <w:t>КТ</w:t>
            </w:r>
          </w:p>
        </w:tc>
        <w:tc>
          <w:tcPr>
            <w:tcW w:w="3598" w:type="dxa"/>
          </w:tcPr>
          <w:p w:rsidR="006E21AC" w:rsidRPr="0050162D" w:rsidRDefault="006E21AC" w:rsidP="005F4740">
            <w:pPr>
              <w:jc w:val="center"/>
              <w:rPr>
                <w:b/>
              </w:rPr>
            </w:pPr>
            <w:r w:rsidRPr="0050162D">
              <w:rPr>
                <w:b/>
              </w:rPr>
              <w:t>Сумма</w:t>
            </w:r>
          </w:p>
        </w:tc>
      </w:tr>
      <w:tr w:rsidR="006E21AC" w:rsidRPr="0050162D" w:rsidTr="005F4740">
        <w:tc>
          <w:tcPr>
            <w:tcW w:w="2670" w:type="dxa"/>
          </w:tcPr>
          <w:p w:rsidR="006E21AC" w:rsidRPr="0050162D" w:rsidRDefault="006E21AC" w:rsidP="0079241A">
            <w:pPr>
              <w:pStyle w:val="af5"/>
            </w:pPr>
            <w:r w:rsidRPr="0070640A">
              <w:t>47423</w:t>
            </w:r>
            <w:r w:rsidR="0079241A">
              <w:t>(1)</w:t>
            </w:r>
          </w:p>
        </w:tc>
        <w:tc>
          <w:tcPr>
            <w:tcW w:w="2670" w:type="dxa"/>
          </w:tcPr>
          <w:p w:rsidR="006E21AC" w:rsidRPr="0050162D" w:rsidRDefault="006E21AC" w:rsidP="005F4740">
            <w:pPr>
              <w:pStyle w:val="af5"/>
            </w:pPr>
            <w:r>
              <w:t>47423</w:t>
            </w:r>
            <w:r w:rsidR="0079241A">
              <w:t>(2)</w:t>
            </w:r>
          </w:p>
        </w:tc>
        <w:tc>
          <w:tcPr>
            <w:tcW w:w="3598" w:type="dxa"/>
          </w:tcPr>
          <w:p w:rsidR="006E21AC" w:rsidRPr="0050162D" w:rsidRDefault="006E21AC" w:rsidP="005F4740">
            <w:pPr>
              <w:pStyle w:val="af5"/>
            </w:pPr>
            <w:r>
              <w:t>Остатка на момент вскрытия ИБС</w:t>
            </w:r>
          </w:p>
        </w:tc>
      </w:tr>
    </w:tbl>
    <w:p w:rsidR="00C23D3F" w:rsidRDefault="00C23D3F" w:rsidP="0050162D"/>
    <w:p w:rsidR="00C23D3F" w:rsidRPr="0050162D" w:rsidRDefault="00C23D3F" w:rsidP="00C23D3F">
      <w:pPr>
        <w:pStyle w:val="3"/>
        <w:ind w:left="851"/>
      </w:pPr>
      <w:bookmarkStart w:id="509" w:name="_Toc454971507"/>
      <w:r>
        <w:t>Уплата расходов</w:t>
      </w:r>
      <w:r w:rsidRPr="0050162D">
        <w:t xml:space="preserve"> Банка по вскрытию ИБС</w:t>
      </w:r>
      <w:r>
        <w:t>, не уплаченные при вскрытии.</w:t>
      </w:r>
      <w:bookmarkEnd w:id="509"/>
    </w:p>
    <w:tbl>
      <w:tblPr>
        <w:tblStyle w:val="a5"/>
        <w:tblW w:w="0" w:type="auto"/>
        <w:tblInd w:w="1235" w:type="dxa"/>
        <w:tblLook w:val="04A0" w:firstRow="1" w:lastRow="0" w:firstColumn="1" w:lastColumn="0" w:noHBand="0" w:noVBand="1"/>
      </w:tblPr>
      <w:tblGrid>
        <w:gridCol w:w="2670"/>
        <w:gridCol w:w="2670"/>
        <w:gridCol w:w="3598"/>
      </w:tblGrid>
      <w:tr w:rsidR="00C23D3F" w:rsidRPr="0050162D" w:rsidTr="00A76FE6">
        <w:tc>
          <w:tcPr>
            <w:tcW w:w="2670" w:type="dxa"/>
          </w:tcPr>
          <w:p w:rsidR="00C23D3F" w:rsidRPr="0050162D" w:rsidRDefault="00C23D3F" w:rsidP="00A76FE6">
            <w:pPr>
              <w:jc w:val="center"/>
              <w:rPr>
                <w:b/>
              </w:rPr>
            </w:pPr>
            <w:r w:rsidRPr="0050162D">
              <w:rPr>
                <w:b/>
              </w:rPr>
              <w:t>ДТ</w:t>
            </w:r>
          </w:p>
        </w:tc>
        <w:tc>
          <w:tcPr>
            <w:tcW w:w="2670" w:type="dxa"/>
          </w:tcPr>
          <w:p w:rsidR="00C23D3F" w:rsidRPr="0050162D" w:rsidRDefault="00C23D3F" w:rsidP="00A76FE6">
            <w:pPr>
              <w:jc w:val="center"/>
              <w:rPr>
                <w:b/>
              </w:rPr>
            </w:pPr>
            <w:r w:rsidRPr="0050162D">
              <w:rPr>
                <w:b/>
              </w:rPr>
              <w:t>КТ</w:t>
            </w:r>
          </w:p>
        </w:tc>
        <w:tc>
          <w:tcPr>
            <w:tcW w:w="3598" w:type="dxa"/>
          </w:tcPr>
          <w:p w:rsidR="00C23D3F" w:rsidRPr="0050162D" w:rsidRDefault="00C23D3F" w:rsidP="00A76FE6">
            <w:pPr>
              <w:jc w:val="center"/>
              <w:rPr>
                <w:b/>
              </w:rPr>
            </w:pPr>
            <w:r w:rsidRPr="0050162D">
              <w:rPr>
                <w:b/>
              </w:rPr>
              <w:t>Сумма</w:t>
            </w:r>
          </w:p>
        </w:tc>
      </w:tr>
      <w:tr w:rsidR="00C23D3F" w:rsidRPr="0050162D" w:rsidTr="00A76FE6">
        <w:tc>
          <w:tcPr>
            <w:tcW w:w="2670" w:type="dxa"/>
          </w:tcPr>
          <w:p w:rsidR="00C23D3F" w:rsidRPr="0050162D" w:rsidRDefault="00C23D3F" w:rsidP="00A76FE6">
            <w:r w:rsidRPr="0050162D">
              <w:t>40817(40820)</w:t>
            </w:r>
          </w:p>
        </w:tc>
        <w:tc>
          <w:tcPr>
            <w:tcW w:w="2670" w:type="dxa"/>
          </w:tcPr>
          <w:p w:rsidR="00C23D3F" w:rsidRPr="0050162D" w:rsidRDefault="00C23D3F" w:rsidP="00A76FE6">
            <w:r>
              <w:t>47423</w:t>
            </w:r>
            <w:r w:rsidR="00381E71">
              <w:t>(</w:t>
            </w:r>
            <w:r>
              <w:t>3</w:t>
            </w:r>
            <w:r w:rsidR="00381E71">
              <w:t>)</w:t>
            </w:r>
          </w:p>
        </w:tc>
        <w:tc>
          <w:tcPr>
            <w:tcW w:w="3598" w:type="dxa"/>
          </w:tcPr>
          <w:p w:rsidR="00C23D3F" w:rsidRPr="0050162D" w:rsidRDefault="00C23D3F" w:rsidP="00A76FE6">
            <w:pPr>
              <w:pStyle w:val="af5"/>
              <w:ind w:left="0"/>
            </w:pPr>
            <w:r w:rsidRPr="0050162D">
              <w:t>На сумму расходов банка на вскрытие</w:t>
            </w:r>
          </w:p>
        </w:tc>
      </w:tr>
    </w:tbl>
    <w:p w:rsidR="00C23D3F" w:rsidRPr="0050162D" w:rsidRDefault="00C23D3F" w:rsidP="00C23D3F">
      <w:pPr>
        <w:pStyle w:val="af5"/>
      </w:pPr>
    </w:p>
    <w:p w:rsidR="0050162D" w:rsidRPr="0050162D" w:rsidRDefault="000055C1" w:rsidP="0050162D">
      <w:r>
        <w:tab/>
      </w:r>
    </w:p>
    <w:p w:rsidR="00FA6E2F" w:rsidRPr="0050162D" w:rsidRDefault="00FA6E2F" w:rsidP="00FA6E2F">
      <w:pPr>
        <w:pStyle w:val="3"/>
        <w:ind w:left="851"/>
      </w:pPr>
      <w:bookmarkStart w:id="510" w:name="_Toc454971508"/>
      <w:r>
        <w:t xml:space="preserve">Отмена частичного возврата комиссии или ее части, если </w:t>
      </w:r>
      <w:r w:rsidRPr="0050162D">
        <w:t xml:space="preserve"> комиссия внесена Клиентом/Клиентами </w:t>
      </w:r>
      <w:r>
        <w:t xml:space="preserve">не </w:t>
      </w:r>
      <w:r w:rsidRPr="0050162D">
        <w:t>в текущем месяце</w:t>
      </w:r>
      <w:r>
        <w:t>.</w:t>
      </w:r>
      <w:bookmarkEnd w:id="510"/>
    </w:p>
    <w:tbl>
      <w:tblPr>
        <w:tblStyle w:val="a5"/>
        <w:tblW w:w="0" w:type="auto"/>
        <w:tblInd w:w="1235" w:type="dxa"/>
        <w:tblLook w:val="04A0" w:firstRow="1" w:lastRow="0" w:firstColumn="1" w:lastColumn="0" w:noHBand="0" w:noVBand="1"/>
      </w:tblPr>
      <w:tblGrid>
        <w:gridCol w:w="2670"/>
        <w:gridCol w:w="2670"/>
        <w:gridCol w:w="3598"/>
      </w:tblGrid>
      <w:tr w:rsidR="00FA6E2F" w:rsidRPr="0050162D" w:rsidTr="00615EA1">
        <w:tc>
          <w:tcPr>
            <w:tcW w:w="2670" w:type="dxa"/>
          </w:tcPr>
          <w:p w:rsidR="00FA6E2F" w:rsidRPr="0050162D" w:rsidRDefault="00FA6E2F" w:rsidP="00615EA1">
            <w:pPr>
              <w:jc w:val="center"/>
              <w:rPr>
                <w:b/>
              </w:rPr>
            </w:pPr>
            <w:r w:rsidRPr="0050162D">
              <w:rPr>
                <w:b/>
              </w:rPr>
              <w:t>ДТ</w:t>
            </w:r>
          </w:p>
        </w:tc>
        <w:tc>
          <w:tcPr>
            <w:tcW w:w="2670" w:type="dxa"/>
          </w:tcPr>
          <w:p w:rsidR="00FA6E2F" w:rsidRPr="0050162D" w:rsidRDefault="00FA6E2F" w:rsidP="00615EA1">
            <w:pPr>
              <w:jc w:val="center"/>
              <w:rPr>
                <w:b/>
              </w:rPr>
            </w:pPr>
            <w:r w:rsidRPr="0050162D">
              <w:rPr>
                <w:b/>
              </w:rPr>
              <w:t>КТ</w:t>
            </w:r>
          </w:p>
        </w:tc>
        <w:tc>
          <w:tcPr>
            <w:tcW w:w="3598" w:type="dxa"/>
          </w:tcPr>
          <w:p w:rsidR="00FA6E2F" w:rsidRPr="0050162D" w:rsidRDefault="00FA6E2F" w:rsidP="00615EA1">
            <w:pPr>
              <w:jc w:val="center"/>
              <w:rPr>
                <w:b/>
              </w:rPr>
            </w:pPr>
            <w:r w:rsidRPr="0050162D">
              <w:rPr>
                <w:b/>
              </w:rPr>
              <w:t>Сумма</w:t>
            </w:r>
          </w:p>
        </w:tc>
      </w:tr>
      <w:tr w:rsidR="00FA6E2F" w:rsidRPr="0050162D" w:rsidTr="00615EA1">
        <w:tc>
          <w:tcPr>
            <w:tcW w:w="2670" w:type="dxa"/>
          </w:tcPr>
          <w:p w:rsidR="00FA6E2F" w:rsidRPr="0050162D" w:rsidRDefault="00FA6E2F" w:rsidP="00615EA1">
            <w:pPr>
              <w:pStyle w:val="af5"/>
            </w:pPr>
            <w:r w:rsidRPr="0050162D">
              <w:t>40817(40820)</w:t>
            </w:r>
          </w:p>
        </w:tc>
        <w:tc>
          <w:tcPr>
            <w:tcW w:w="2670" w:type="dxa"/>
          </w:tcPr>
          <w:p w:rsidR="00FA6E2F" w:rsidRPr="0050162D" w:rsidRDefault="00FA6E2F" w:rsidP="00615EA1">
            <w:pPr>
              <w:pStyle w:val="af5"/>
            </w:pPr>
            <w:r w:rsidRPr="0050162D">
              <w:t>70601</w:t>
            </w:r>
            <w:r>
              <w:t>(1)</w:t>
            </w:r>
          </w:p>
        </w:tc>
        <w:tc>
          <w:tcPr>
            <w:tcW w:w="3598" w:type="dxa"/>
          </w:tcPr>
          <w:p w:rsidR="00FA6E2F" w:rsidRPr="0050162D" w:rsidRDefault="00FA6E2F" w:rsidP="00FA6E2F">
            <w:r w:rsidRPr="0050162D">
              <w:t>На сумму комиссии</w:t>
            </w:r>
            <w:r>
              <w:t xml:space="preserve"> </w:t>
            </w:r>
            <w:r w:rsidRPr="00FA6E2F">
              <w:rPr>
                <w:color w:val="000000"/>
              </w:rPr>
              <w:t>без НДС</w:t>
            </w:r>
          </w:p>
        </w:tc>
      </w:tr>
      <w:tr w:rsidR="00FA6E2F" w:rsidRPr="0050162D" w:rsidTr="00615EA1">
        <w:tc>
          <w:tcPr>
            <w:tcW w:w="2670" w:type="dxa"/>
          </w:tcPr>
          <w:p w:rsidR="00FA6E2F" w:rsidRPr="0050162D" w:rsidRDefault="00FA6E2F" w:rsidP="00FA6E2F">
            <w:pPr>
              <w:pStyle w:val="af5"/>
            </w:pPr>
            <w:r>
              <w:t>40817(40820</w:t>
            </w:r>
          </w:p>
        </w:tc>
        <w:tc>
          <w:tcPr>
            <w:tcW w:w="2670" w:type="dxa"/>
          </w:tcPr>
          <w:p w:rsidR="00FA6E2F" w:rsidRPr="0050162D" w:rsidRDefault="00FA6E2F" w:rsidP="00FA6E2F">
            <w:pPr>
              <w:pStyle w:val="af5"/>
            </w:pPr>
            <w:r>
              <w:t>60323</w:t>
            </w:r>
          </w:p>
        </w:tc>
        <w:tc>
          <w:tcPr>
            <w:tcW w:w="3598" w:type="dxa"/>
          </w:tcPr>
          <w:p w:rsidR="00FA6E2F" w:rsidRPr="0050162D" w:rsidRDefault="00FA6E2F" w:rsidP="00FA6E2F">
            <w:r w:rsidRPr="0050162D">
              <w:t>На сумму НДС</w:t>
            </w:r>
          </w:p>
        </w:tc>
      </w:tr>
    </w:tbl>
    <w:p w:rsidR="007A50AC" w:rsidRDefault="007A50AC" w:rsidP="007A50AC"/>
    <w:p w:rsidR="00FA6E2F" w:rsidRPr="0050162D" w:rsidRDefault="00FA6E2F" w:rsidP="00FA6E2F">
      <w:pPr>
        <w:pStyle w:val="af5"/>
      </w:pPr>
    </w:p>
    <w:p w:rsidR="00FA6E2F" w:rsidRDefault="00FA6E2F" w:rsidP="007A50AC"/>
    <w:p w:rsidR="000055C1" w:rsidRDefault="000055C1" w:rsidP="007A50AC"/>
    <w:p w:rsidR="000055C1" w:rsidRPr="0050162D" w:rsidRDefault="000055C1" w:rsidP="007A50AC"/>
    <w:p w:rsidR="007A50AC" w:rsidRPr="0050162D" w:rsidRDefault="007A50AC" w:rsidP="00B7679E">
      <w:pPr>
        <w:pStyle w:val="2"/>
        <w:rPr>
          <w:rFonts w:cs="Times New Roman"/>
        </w:rPr>
      </w:pPr>
      <w:bookmarkStart w:id="511" w:name="_Toc454971509"/>
      <w:r w:rsidRPr="0050162D">
        <w:rPr>
          <w:rFonts w:cs="Times New Roman"/>
        </w:rPr>
        <w:t>Для Юридических лиц</w:t>
      </w:r>
      <w:bookmarkEnd w:id="511"/>
    </w:p>
    <w:p w:rsidR="00E67E18" w:rsidRPr="0050162D" w:rsidRDefault="00E67E18" w:rsidP="00E67E18">
      <w:pPr>
        <w:pStyle w:val="3"/>
        <w:ind w:left="993"/>
      </w:pPr>
      <w:bookmarkStart w:id="512" w:name="_Toc454971510"/>
      <w:r w:rsidRPr="0050162D">
        <w:t>Оплата комиссий за пользование ИБС на основании тарифов</w:t>
      </w:r>
      <w:r w:rsidR="00F01934">
        <w:t xml:space="preserve">/ </w:t>
      </w:r>
      <w:r w:rsidR="00F01934">
        <w:rPr>
          <w:color w:val="FF0000"/>
        </w:rPr>
        <w:t>отмена частичный возврат комиссии или ее части</w:t>
      </w:r>
      <w:bookmarkEnd w:id="512"/>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B0ABB">
        <w:trPr>
          <w:trHeight w:val="382"/>
        </w:trPr>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5F4740" w:rsidP="00787CFD">
            <w:r w:rsidRPr="005F4740">
              <w:t>40702(40802, 30101 для случая уплаты со счета в другом банке)</w:t>
            </w:r>
          </w:p>
        </w:tc>
        <w:tc>
          <w:tcPr>
            <w:tcW w:w="2670" w:type="dxa"/>
          </w:tcPr>
          <w:p w:rsidR="00E67E18" w:rsidRPr="0050162D" w:rsidRDefault="00E67E18" w:rsidP="008E6B64">
            <w:r w:rsidRPr="0050162D">
              <w:t>70601</w:t>
            </w:r>
            <w:r w:rsidR="007B0ABB">
              <w:t>(</w:t>
            </w:r>
            <w:r w:rsidR="008E6B64">
              <w:t>1</w:t>
            </w:r>
            <w:r w:rsidR="007B0ABB">
              <w:t>)</w:t>
            </w:r>
          </w:p>
        </w:tc>
        <w:tc>
          <w:tcPr>
            <w:tcW w:w="3598" w:type="dxa"/>
          </w:tcPr>
          <w:p w:rsidR="00E67E18" w:rsidRPr="0050162D" w:rsidRDefault="00E67E18" w:rsidP="00787CFD">
            <w:pPr>
              <w:pStyle w:val="af5"/>
              <w:ind w:left="0"/>
            </w:pPr>
            <w:r w:rsidRPr="0050162D">
              <w:t>На сумму комиссии без НДС</w:t>
            </w:r>
          </w:p>
        </w:tc>
      </w:tr>
      <w:tr w:rsidR="00E67E18" w:rsidRPr="0050162D" w:rsidTr="00787CFD">
        <w:tc>
          <w:tcPr>
            <w:tcW w:w="2670" w:type="dxa"/>
          </w:tcPr>
          <w:p w:rsidR="00E67E18" w:rsidRPr="0050162D" w:rsidRDefault="005F4740" w:rsidP="00787CFD">
            <w:r w:rsidRPr="005F4740">
              <w:t>40702(40802, 30101 для случая уплаты со счета в другом банке)</w:t>
            </w:r>
          </w:p>
        </w:tc>
        <w:tc>
          <w:tcPr>
            <w:tcW w:w="2670" w:type="dxa"/>
          </w:tcPr>
          <w:p w:rsidR="00E67E18" w:rsidRPr="0050162D" w:rsidRDefault="00E67E18" w:rsidP="00787CFD">
            <w:r w:rsidRPr="0050162D">
              <w:t>60309</w:t>
            </w:r>
          </w:p>
        </w:tc>
        <w:tc>
          <w:tcPr>
            <w:tcW w:w="3598" w:type="dxa"/>
          </w:tcPr>
          <w:p w:rsidR="00E67E18" w:rsidRPr="0050162D" w:rsidRDefault="00E67E18" w:rsidP="00787CFD">
            <w:pPr>
              <w:pStyle w:val="af5"/>
              <w:ind w:left="0"/>
            </w:pPr>
            <w:r w:rsidRPr="0050162D">
              <w:t>На сумму НДС</w:t>
            </w:r>
          </w:p>
        </w:tc>
      </w:tr>
    </w:tbl>
    <w:p w:rsidR="00E67E18" w:rsidRPr="0050162D" w:rsidRDefault="00E67E18" w:rsidP="00E67E18"/>
    <w:p w:rsidR="00E67E18" w:rsidRPr="0050162D" w:rsidRDefault="005B4370" w:rsidP="00E67E18">
      <w:pPr>
        <w:pStyle w:val="3"/>
        <w:ind w:left="993"/>
      </w:pPr>
      <w:bookmarkStart w:id="513" w:name="_Toc454971511"/>
      <w:r w:rsidRPr="005B4370">
        <w:t>Отмена комиссии в случае невозможности осуществления операций</w:t>
      </w:r>
      <w:r>
        <w:t xml:space="preserve"> </w:t>
      </w:r>
      <w:r w:rsidRPr="005B4370">
        <w:t>/</w:t>
      </w:r>
      <w:r w:rsidR="00D60D2D">
        <w:t xml:space="preserve">Частичный </w:t>
      </w:r>
      <w:bookmarkStart w:id="514" w:name="_Toc453665956"/>
      <w:bookmarkStart w:id="515" w:name="_Toc453665957"/>
      <w:bookmarkStart w:id="516" w:name="_Toc453665958"/>
      <w:bookmarkStart w:id="517" w:name="_Toc453665959"/>
      <w:bookmarkEnd w:id="514"/>
      <w:bookmarkEnd w:id="515"/>
      <w:bookmarkEnd w:id="516"/>
      <w:bookmarkEnd w:id="517"/>
      <w:r w:rsidR="00D60D2D">
        <w:t>в</w:t>
      </w:r>
      <w:r w:rsidR="00E67E18" w:rsidRPr="0050162D">
        <w:t>озврат оплаты комиссии или ее части, если  комиссия внесена Клиентом после первого числа месяца, в котором осуществляется возврат</w:t>
      </w:r>
      <w:bookmarkEnd w:id="513"/>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E67E18" w:rsidP="00787CFD">
            <w:r w:rsidRPr="0050162D">
              <w:t>70601</w:t>
            </w:r>
            <w:r w:rsidR="007B0ABB">
              <w:t>(</w:t>
            </w:r>
            <w:r w:rsidR="008E6B64">
              <w:t>1</w:t>
            </w:r>
            <w:r w:rsidR="007B0ABB">
              <w:t>)</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50162D">
              <w:t>На сумму комиссии без НДС</w:t>
            </w:r>
          </w:p>
        </w:tc>
      </w:tr>
      <w:tr w:rsidR="00E67E18" w:rsidRPr="0050162D" w:rsidTr="00787CFD">
        <w:tc>
          <w:tcPr>
            <w:tcW w:w="2670" w:type="dxa"/>
          </w:tcPr>
          <w:p w:rsidR="00E67E18" w:rsidRPr="0050162D" w:rsidRDefault="00E67E18" w:rsidP="00787CFD">
            <w:r w:rsidRPr="0050162D">
              <w:lastRenderedPageBreak/>
              <w:t>60309</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50162D">
              <w:t>На сумму НДС</w:t>
            </w:r>
          </w:p>
        </w:tc>
      </w:tr>
    </w:tbl>
    <w:p w:rsidR="00E67E18" w:rsidRPr="0050162D" w:rsidRDefault="00E67E18" w:rsidP="00E67E18">
      <w:pPr>
        <w:pStyle w:val="af5"/>
      </w:pPr>
    </w:p>
    <w:p w:rsidR="00E67E18" w:rsidRPr="0050162D" w:rsidRDefault="00E67E18" w:rsidP="00E67E18"/>
    <w:p w:rsidR="00E67E18" w:rsidRPr="0050162D" w:rsidRDefault="00D60D2D" w:rsidP="00E67E18">
      <w:pPr>
        <w:pStyle w:val="3"/>
        <w:ind w:left="993"/>
      </w:pPr>
      <w:bookmarkStart w:id="518" w:name="_Toc454971512"/>
      <w:r>
        <w:t>Частичный в</w:t>
      </w:r>
      <w:r w:rsidR="00E67E18" w:rsidRPr="0050162D">
        <w:t>озврат комиссии или ее части, если  комиссия внесена Клиентом  в текущем году и до  первого числа месяца, в котором осуществляется  возврат.</w:t>
      </w:r>
      <w:bookmarkEnd w:id="518"/>
      <w:r w:rsidR="00E67E18" w:rsidRPr="0050162D">
        <w:t xml:space="preserve">  </w:t>
      </w:r>
    </w:p>
    <w:p w:rsidR="00E67E18" w:rsidRPr="0050162D" w:rsidRDefault="00E67E18" w:rsidP="00E67E18">
      <w:pPr>
        <w:ind w:left="993" w:firstLine="708"/>
      </w:pPr>
      <w:r w:rsidRPr="0050162D">
        <w:t>Так же применяется в случаях если комиссия внесена Клиентом (-ами) в предшествующие годы</w:t>
      </w:r>
    </w:p>
    <w:p w:rsidR="00E67E18" w:rsidRPr="0050162D" w:rsidRDefault="00E67E18" w:rsidP="00E67E18"/>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E67E18" w:rsidP="00787CFD">
            <w:r w:rsidRPr="0050162D">
              <w:t>70601</w:t>
            </w:r>
            <w:r w:rsidR="007B0ABB">
              <w:t>(</w:t>
            </w:r>
            <w:r w:rsidR="008E6B64">
              <w:t>1</w:t>
            </w:r>
            <w:r w:rsidR="007B0ABB">
              <w:t>)</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50162D">
              <w:rPr>
                <w:color w:val="000000"/>
              </w:rPr>
              <w:t>На сумму комиссии без НДС</w:t>
            </w:r>
          </w:p>
        </w:tc>
      </w:tr>
      <w:tr w:rsidR="00E67E18" w:rsidRPr="0050162D" w:rsidTr="00787CFD">
        <w:tc>
          <w:tcPr>
            <w:tcW w:w="2670" w:type="dxa"/>
          </w:tcPr>
          <w:p w:rsidR="00E67E18" w:rsidRPr="0050162D" w:rsidRDefault="00E67E18" w:rsidP="00787CFD">
            <w:r w:rsidRPr="0050162D">
              <w:t>60323</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50162D">
              <w:rPr>
                <w:color w:val="000000"/>
              </w:rPr>
              <w:t>В части ранее полученного НДС.</w:t>
            </w:r>
          </w:p>
        </w:tc>
      </w:tr>
    </w:tbl>
    <w:p w:rsidR="00E67E18" w:rsidRPr="0050162D" w:rsidRDefault="00E67E18" w:rsidP="00E67E18"/>
    <w:p w:rsidR="00C834BC" w:rsidRDefault="00C834BC" w:rsidP="00C834BC">
      <w:pPr>
        <w:pStyle w:val="af5"/>
        <w:ind w:firstLine="696"/>
      </w:pPr>
      <w:r>
        <w:t>П</w:t>
      </w:r>
      <w:r w:rsidRPr="00B12AFE">
        <w:t xml:space="preserve">еренос остатка со счета 60323 на счет 60309 </w:t>
      </w:r>
      <w:r>
        <w:t xml:space="preserve">производится </w:t>
      </w:r>
      <w:r w:rsidRPr="00B12AFE">
        <w:t xml:space="preserve"> ежемесячно</w:t>
      </w:r>
      <w:r>
        <w:t xml:space="preserve"> вне модуля ИБС. Проводка осуществляется </w:t>
      </w:r>
      <w:r w:rsidRPr="008B35A0">
        <w:t>ОНУиО Головного офиса</w:t>
      </w:r>
      <w:r>
        <w:t>/</w:t>
      </w:r>
      <w:r w:rsidRPr="008B35A0">
        <w:t>ОБУиО Филиала</w:t>
      </w:r>
      <w:r>
        <w:t xml:space="preserve"> (см. </w:t>
      </w:r>
      <w:r w:rsidRPr="007A025B">
        <w:t>Приложение  №2 к Распоряжению от 29.12.2007 № 2023</w:t>
      </w:r>
      <w:r>
        <w:t>)</w:t>
      </w:r>
      <w:r w:rsidR="001A5FA5">
        <w:t>.</w:t>
      </w:r>
    </w:p>
    <w:p w:rsidR="001A5FA5" w:rsidRPr="001A5FA5" w:rsidRDefault="001A5FA5" w:rsidP="001A5FA5">
      <w:pPr>
        <w:ind w:left="708" w:firstLine="708"/>
        <w:rPr>
          <w:color w:val="1F497D"/>
        </w:rPr>
      </w:pPr>
      <w:r w:rsidRPr="001A5FA5">
        <w:rPr>
          <w:color w:val="1F497D"/>
        </w:rPr>
        <w:t>В дату осуществления проводки в адрес ОНУиО Головного офиса (ОБУиО Филиала при проведении операций внутренними структурными подразделениями Филиала) направляется служебная записка с указанием суммы возвращенной комиссии, НДС и причины возврата.</w:t>
      </w:r>
    </w:p>
    <w:p w:rsidR="00C834BC" w:rsidRDefault="00C834BC" w:rsidP="001A5FA5">
      <w:pPr>
        <w:pStyle w:val="af5"/>
        <w:ind w:firstLine="696"/>
      </w:pPr>
      <w:r>
        <w:t>При выполнении описанной ниже проводки</w:t>
      </w:r>
      <w:r w:rsidRPr="007A025B">
        <w:t xml:space="preserve"> </w:t>
      </w:r>
      <w:r>
        <w:t>и</w:t>
      </w:r>
      <w:r w:rsidRPr="00CA6BF0">
        <w:t>спользуются только сводные счета 60309, открытые в ГО или Филиале</w:t>
      </w:r>
    </w:p>
    <w:p w:rsidR="00C834BC" w:rsidRDefault="00C834BC" w:rsidP="00C834BC">
      <w:pPr>
        <w:pStyle w:val="af5"/>
      </w:pPr>
    </w:p>
    <w:tbl>
      <w:tblPr>
        <w:tblStyle w:val="a5"/>
        <w:tblW w:w="0" w:type="auto"/>
        <w:tblInd w:w="720" w:type="dxa"/>
        <w:tblLook w:val="04A0" w:firstRow="1" w:lastRow="0" w:firstColumn="1" w:lastColumn="0" w:noHBand="0" w:noVBand="1"/>
      </w:tblPr>
      <w:tblGrid>
        <w:gridCol w:w="4981"/>
        <w:gridCol w:w="4981"/>
      </w:tblGrid>
      <w:tr w:rsidR="00C834BC" w:rsidRPr="0050162D" w:rsidTr="008726E0">
        <w:tc>
          <w:tcPr>
            <w:tcW w:w="4981" w:type="dxa"/>
          </w:tcPr>
          <w:p w:rsidR="00C834BC" w:rsidRPr="0050162D" w:rsidRDefault="00C834BC" w:rsidP="008726E0">
            <w:pPr>
              <w:pStyle w:val="af5"/>
              <w:ind w:left="0"/>
              <w:rPr>
                <w:color w:val="000000"/>
              </w:rPr>
            </w:pPr>
            <w:r w:rsidRPr="0050162D">
              <w:rPr>
                <w:color w:val="000000"/>
              </w:rPr>
              <w:t xml:space="preserve">Дт </w:t>
            </w:r>
            <w:r w:rsidRPr="007A025B">
              <w:rPr>
                <w:color w:val="000000"/>
              </w:rPr>
              <w:t>60309 - Кт 60323</w:t>
            </w:r>
            <w:r w:rsidRPr="0050162D">
              <w:rPr>
                <w:color w:val="000000"/>
              </w:rPr>
              <w:t xml:space="preserve"> </w:t>
            </w:r>
          </w:p>
        </w:tc>
        <w:tc>
          <w:tcPr>
            <w:tcW w:w="4981" w:type="dxa"/>
          </w:tcPr>
          <w:p w:rsidR="00C834BC" w:rsidRPr="0050162D" w:rsidRDefault="00C834BC" w:rsidP="008726E0">
            <w:pPr>
              <w:pStyle w:val="af5"/>
              <w:ind w:left="0"/>
              <w:rPr>
                <w:color w:val="000000"/>
              </w:rPr>
            </w:pPr>
            <w:r w:rsidRPr="0050162D">
              <w:rPr>
                <w:color w:val="000000"/>
              </w:rPr>
              <w:t>В части ранее полученного НДС.</w:t>
            </w:r>
          </w:p>
        </w:tc>
      </w:tr>
    </w:tbl>
    <w:p w:rsidR="00E67E18" w:rsidRPr="0050162D" w:rsidRDefault="00E67E18" w:rsidP="00E67E18"/>
    <w:p w:rsidR="00E67E18" w:rsidRPr="0050162D" w:rsidRDefault="00ED0986" w:rsidP="00E67E18">
      <w:pPr>
        <w:pStyle w:val="3"/>
        <w:ind w:left="993"/>
      </w:pPr>
      <w:bookmarkStart w:id="519" w:name="_Toc454971513"/>
      <w:r>
        <w:t>Штраф за порчу и/или  вскрытие ИБС</w:t>
      </w:r>
      <w:bookmarkEnd w:id="519"/>
    </w:p>
    <w:tbl>
      <w:tblPr>
        <w:tblStyle w:val="a5"/>
        <w:tblpPr w:leftFromText="180" w:rightFromText="180" w:vertAnchor="text" w:horzAnchor="margin" w:tblpXSpec="center" w:tblpY="37"/>
        <w:tblW w:w="0" w:type="auto"/>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5F4740" w:rsidP="00787CFD">
            <w:r w:rsidRPr="005F4740">
              <w:t>40702(40802, 30101 для случая уплаты со счета в другом банке)</w:t>
            </w:r>
          </w:p>
        </w:tc>
        <w:tc>
          <w:tcPr>
            <w:tcW w:w="2670" w:type="dxa"/>
          </w:tcPr>
          <w:p w:rsidR="00E67E18" w:rsidRPr="0050162D" w:rsidRDefault="00E67E18" w:rsidP="00787CFD">
            <w:r w:rsidRPr="0050162D">
              <w:t>70601</w:t>
            </w:r>
            <w:r w:rsidR="00A01B72">
              <w:t>(</w:t>
            </w:r>
            <w:r w:rsidR="008E6B64">
              <w:t>2</w:t>
            </w:r>
            <w:r w:rsidR="00A01B72">
              <w:t>)</w:t>
            </w:r>
          </w:p>
        </w:tc>
        <w:tc>
          <w:tcPr>
            <w:tcW w:w="3598" w:type="dxa"/>
          </w:tcPr>
          <w:p w:rsidR="00E67E18" w:rsidRPr="0050162D" w:rsidRDefault="00E67E18" w:rsidP="00787CFD">
            <w:pPr>
              <w:pStyle w:val="af5"/>
              <w:ind w:left="0"/>
            </w:pPr>
            <w:r w:rsidRPr="0050162D">
              <w:t>На сумму штрафа за вскрытие ячейки</w:t>
            </w:r>
          </w:p>
        </w:tc>
      </w:tr>
    </w:tbl>
    <w:p w:rsidR="00E67E18" w:rsidRPr="0050162D" w:rsidRDefault="00E67E18" w:rsidP="00E67E18"/>
    <w:p w:rsidR="00E67E18" w:rsidRPr="0050162D" w:rsidRDefault="00E67E18" w:rsidP="00E67E18">
      <w:pPr>
        <w:pStyle w:val="af5"/>
      </w:pPr>
    </w:p>
    <w:p w:rsidR="00E67E18" w:rsidRPr="0050162D" w:rsidRDefault="00E67E18" w:rsidP="00E67E18">
      <w:pPr>
        <w:pStyle w:val="af5"/>
      </w:pPr>
    </w:p>
    <w:p w:rsidR="00E67E18" w:rsidRPr="0050162D" w:rsidRDefault="00E67E18" w:rsidP="00E67E18">
      <w:pPr>
        <w:pStyle w:val="af5"/>
      </w:pPr>
    </w:p>
    <w:p w:rsidR="005F4740" w:rsidRDefault="005F4740" w:rsidP="00E67E18">
      <w:pPr>
        <w:pStyle w:val="af5"/>
      </w:pPr>
    </w:p>
    <w:p w:rsidR="00E67E18" w:rsidRPr="0050162D" w:rsidRDefault="00E67E18" w:rsidP="00E67E18">
      <w:pPr>
        <w:pStyle w:val="af5"/>
      </w:pPr>
    </w:p>
    <w:p w:rsidR="00E67E18" w:rsidRPr="0050162D" w:rsidRDefault="00E67E18" w:rsidP="00E67E18"/>
    <w:p w:rsidR="00E67E18" w:rsidRPr="0050162D" w:rsidRDefault="00451222" w:rsidP="00E67E18">
      <w:pPr>
        <w:pStyle w:val="3"/>
        <w:ind w:left="993"/>
      </w:pPr>
      <w:bookmarkStart w:id="520" w:name="_Toc454971514"/>
      <w:r>
        <w:t>Отмена</w:t>
      </w:r>
      <w:r w:rsidRPr="0050162D">
        <w:t xml:space="preserve"> </w:t>
      </w:r>
      <w:r w:rsidR="00E67E18" w:rsidRPr="0050162D">
        <w:t>штрафа за вскрытие ИБС</w:t>
      </w:r>
      <w:bookmarkEnd w:id="520"/>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E67E18" w:rsidP="008E6B64">
            <w:r w:rsidRPr="0050162D">
              <w:t>70601</w:t>
            </w:r>
            <w:r w:rsidR="002B37C9">
              <w:t>(</w:t>
            </w:r>
            <w:r w:rsidR="008E6B64">
              <w:t>2</w:t>
            </w:r>
            <w:r w:rsidR="002B37C9">
              <w:t>)</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50162D">
              <w:t>На сумму штрафа за вскрытие ячейки</w:t>
            </w:r>
          </w:p>
        </w:tc>
      </w:tr>
    </w:tbl>
    <w:p w:rsidR="00E67E18" w:rsidRPr="0050162D" w:rsidRDefault="00E67E18" w:rsidP="002B37C9"/>
    <w:p w:rsidR="00E67E18" w:rsidRPr="0050162D" w:rsidRDefault="00E67E18" w:rsidP="00E67E18">
      <w:pPr>
        <w:pStyle w:val="3"/>
        <w:ind w:left="993"/>
      </w:pPr>
      <w:bookmarkStart w:id="521" w:name="_Toc454971515"/>
      <w:r w:rsidRPr="0050162D">
        <w:t>Расходы Банка по вскрытию ИБС</w:t>
      </w:r>
      <w:r w:rsidR="000055C1">
        <w:t xml:space="preserve"> и</w:t>
      </w:r>
      <w:r w:rsidR="000055C1" w:rsidRPr="0050162D">
        <w:t xml:space="preserve"> связанных с хранением, реализацией Предметов хранения или их уничтожением</w:t>
      </w:r>
      <w:bookmarkEnd w:id="521"/>
    </w:p>
    <w:p w:rsidR="008C5C4E" w:rsidRPr="008C5C4E" w:rsidRDefault="008C5C4E" w:rsidP="008C5C4E">
      <w:r>
        <w:tab/>
        <w:t>В рамках описываемой технологии не применяется.</w:t>
      </w:r>
    </w:p>
    <w:p w:rsidR="008C5C4E" w:rsidRPr="0050162D" w:rsidRDefault="008C5C4E" w:rsidP="00E67E18">
      <w:pPr>
        <w:pStyle w:val="af5"/>
      </w:pPr>
    </w:p>
    <w:p w:rsidR="00E67E18" w:rsidRPr="0050162D" w:rsidRDefault="00451222" w:rsidP="00E67E18">
      <w:pPr>
        <w:pStyle w:val="3"/>
        <w:ind w:left="993"/>
      </w:pPr>
      <w:bookmarkStart w:id="522" w:name="_Toc454971516"/>
      <w:r>
        <w:lastRenderedPageBreak/>
        <w:t>Отмена</w:t>
      </w:r>
      <w:r w:rsidRPr="0050162D">
        <w:t xml:space="preserve"> </w:t>
      </w:r>
      <w:r w:rsidR="00E67E18" w:rsidRPr="0050162D">
        <w:t>расходов Банка по вскрытию</w:t>
      </w:r>
      <w:bookmarkEnd w:id="522"/>
    </w:p>
    <w:p w:rsidR="008C5C4E" w:rsidRPr="008C5C4E" w:rsidRDefault="008C5C4E" w:rsidP="008C5C4E">
      <w:r>
        <w:t>В рамках описываемой технологии не применяется.</w:t>
      </w:r>
    </w:p>
    <w:p w:rsidR="008C5C4E" w:rsidRPr="0050162D" w:rsidRDefault="008C5C4E" w:rsidP="00E67E18">
      <w:pPr>
        <w:pStyle w:val="af5"/>
      </w:pPr>
    </w:p>
    <w:p w:rsidR="00E67E18" w:rsidRPr="0050162D" w:rsidRDefault="00E67E18" w:rsidP="00E67E18">
      <w:pPr>
        <w:pStyle w:val="3"/>
        <w:ind w:left="993"/>
      </w:pPr>
      <w:bookmarkStart w:id="523" w:name="_Toc454971517"/>
      <w:r w:rsidRPr="0050162D">
        <w:t>Уплата комиссии, ранее отраженной в учете</w:t>
      </w:r>
      <w:bookmarkEnd w:id="523"/>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5F4740" w:rsidP="00787CFD">
            <w:r w:rsidRPr="005F4740">
              <w:t>40702(40802, 30101 для случая уплаты со счета в другом банке)</w:t>
            </w:r>
          </w:p>
        </w:tc>
        <w:tc>
          <w:tcPr>
            <w:tcW w:w="2670" w:type="dxa"/>
          </w:tcPr>
          <w:p w:rsidR="00E67E18" w:rsidRPr="0050162D" w:rsidRDefault="00E67E18" w:rsidP="00787CFD">
            <w:r w:rsidRPr="0070640A">
              <w:t>47423</w:t>
            </w:r>
            <w:r w:rsidR="002B37C9">
              <w:t>(</w:t>
            </w:r>
            <w:r w:rsidR="008E6B64">
              <w:t>1</w:t>
            </w:r>
            <w:r w:rsidR="002B37C9">
              <w:t>)</w:t>
            </w:r>
            <w:r w:rsidR="0061142F">
              <w:t>(</w:t>
            </w:r>
            <w:r w:rsidR="008E6B64">
              <w:t>2</w:t>
            </w:r>
            <w:r w:rsidR="0061142F">
              <w:t>)</w:t>
            </w:r>
          </w:p>
        </w:tc>
        <w:tc>
          <w:tcPr>
            <w:tcW w:w="3598" w:type="dxa"/>
          </w:tcPr>
          <w:p w:rsidR="00E67E18" w:rsidRPr="0050162D" w:rsidRDefault="00E67E18" w:rsidP="00787CFD">
            <w:pPr>
              <w:pStyle w:val="af5"/>
              <w:ind w:left="0"/>
            </w:pPr>
            <w:r w:rsidRPr="0070640A">
              <w:t>На сумму задолженности по вознаграждению (в части вознаграждения, ранее отраженного в учете) включая начисленный НДС</w:t>
            </w:r>
          </w:p>
        </w:tc>
      </w:tr>
      <w:tr w:rsidR="00E67E18" w:rsidRPr="0050162D" w:rsidTr="00787CFD">
        <w:tc>
          <w:tcPr>
            <w:tcW w:w="2670" w:type="dxa"/>
          </w:tcPr>
          <w:p w:rsidR="00E67E18" w:rsidRPr="0050162D" w:rsidRDefault="00E67E18" w:rsidP="008E6B64">
            <w:r w:rsidRPr="0070640A">
              <w:t>60322</w:t>
            </w:r>
            <w:r w:rsidR="002B37C9">
              <w:t>(</w:t>
            </w:r>
            <w:r w:rsidR="008E6B64">
              <w:t>1</w:t>
            </w:r>
            <w:r w:rsidR="002B37C9">
              <w:t>)</w:t>
            </w:r>
          </w:p>
        </w:tc>
        <w:tc>
          <w:tcPr>
            <w:tcW w:w="2670" w:type="dxa"/>
          </w:tcPr>
          <w:p w:rsidR="00E67E18" w:rsidRPr="0050162D" w:rsidRDefault="00E67E18" w:rsidP="00787CFD">
            <w:r w:rsidRPr="0070640A">
              <w:t>60309</w:t>
            </w:r>
          </w:p>
        </w:tc>
        <w:tc>
          <w:tcPr>
            <w:tcW w:w="3598" w:type="dxa"/>
          </w:tcPr>
          <w:p w:rsidR="00E67E18" w:rsidRPr="0050162D" w:rsidRDefault="00E67E18" w:rsidP="00787CFD">
            <w:pPr>
              <w:pStyle w:val="af5"/>
              <w:ind w:left="0"/>
            </w:pPr>
            <w:r w:rsidRPr="0070640A">
              <w:t>На сумму НДС, удержанного от суммы ранее начисленной комиссии</w:t>
            </w:r>
          </w:p>
        </w:tc>
      </w:tr>
    </w:tbl>
    <w:p w:rsidR="00E67E18" w:rsidRPr="0050162D" w:rsidRDefault="00E67E18" w:rsidP="00E67E18">
      <w:pPr>
        <w:pStyle w:val="af5"/>
      </w:pPr>
    </w:p>
    <w:p w:rsidR="00E67E18" w:rsidRPr="0050162D" w:rsidRDefault="00E67E18" w:rsidP="00E67E18"/>
    <w:p w:rsidR="00E67E18" w:rsidRPr="0050162D" w:rsidRDefault="00DD41B6" w:rsidP="00E67E18">
      <w:pPr>
        <w:pStyle w:val="3"/>
        <w:ind w:left="993"/>
      </w:pPr>
      <w:bookmarkStart w:id="524" w:name="_Toc454971518"/>
      <w:r>
        <w:t>Отмена</w:t>
      </w:r>
      <w:r w:rsidRPr="0050162D">
        <w:t xml:space="preserve"> </w:t>
      </w:r>
      <w:r w:rsidR="00E67E18" w:rsidRPr="0050162D">
        <w:t>уплаты комиссии, ранее отраженной в учете</w:t>
      </w:r>
      <w:bookmarkEnd w:id="524"/>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E67E18" w:rsidP="008E6B64">
            <w:r w:rsidRPr="0070640A">
              <w:t>47423</w:t>
            </w:r>
            <w:r w:rsidR="002B37C9">
              <w:t>(</w:t>
            </w:r>
            <w:r w:rsidR="008E6B64">
              <w:t>1</w:t>
            </w:r>
            <w:r w:rsidR="002B37C9">
              <w:t>)</w:t>
            </w:r>
            <w:r w:rsidR="00147BAA">
              <w:t>(2)</w:t>
            </w:r>
          </w:p>
        </w:tc>
        <w:tc>
          <w:tcPr>
            <w:tcW w:w="2670" w:type="dxa"/>
          </w:tcPr>
          <w:p w:rsidR="00E67E18" w:rsidRPr="0050162D" w:rsidRDefault="005F4740" w:rsidP="00787CFD">
            <w:r w:rsidRPr="005F4740">
              <w:t>40702(40802, 30101 для случая уплаты со счета в другом банке)</w:t>
            </w:r>
          </w:p>
        </w:tc>
        <w:tc>
          <w:tcPr>
            <w:tcW w:w="3598" w:type="dxa"/>
          </w:tcPr>
          <w:p w:rsidR="00E67E18" w:rsidRPr="0050162D" w:rsidRDefault="00E67E18" w:rsidP="00787CFD">
            <w:pPr>
              <w:pStyle w:val="af5"/>
              <w:ind w:left="0"/>
            </w:pPr>
            <w:r w:rsidRPr="0070640A">
              <w:t>На сумму задолженности по вознаграждению (в части вознаграждения, ранее отраженного в учете) включая начисленный НДС</w:t>
            </w:r>
          </w:p>
        </w:tc>
      </w:tr>
      <w:tr w:rsidR="00E67E18" w:rsidRPr="0050162D" w:rsidTr="00787CFD">
        <w:tc>
          <w:tcPr>
            <w:tcW w:w="2670" w:type="dxa"/>
          </w:tcPr>
          <w:p w:rsidR="00E67E18" w:rsidRPr="0050162D" w:rsidRDefault="00E67E18" w:rsidP="00787CFD">
            <w:r w:rsidRPr="0070640A">
              <w:t>60309</w:t>
            </w:r>
          </w:p>
        </w:tc>
        <w:tc>
          <w:tcPr>
            <w:tcW w:w="2670" w:type="dxa"/>
          </w:tcPr>
          <w:p w:rsidR="00E67E18" w:rsidRPr="0050162D" w:rsidRDefault="00E67E18" w:rsidP="00787CFD">
            <w:r w:rsidRPr="0070640A">
              <w:t>60322</w:t>
            </w:r>
            <w:r w:rsidR="00AF3A49">
              <w:t>(</w:t>
            </w:r>
            <w:r w:rsidR="008E6B64">
              <w:t>1</w:t>
            </w:r>
            <w:r w:rsidR="00AF3A49">
              <w:t>)</w:t>
            </w:r>
          </w:p>
        </w:tc>
        <w:tc>
          <w:tcPr>
            <w:tcW w:w="3598" w:type="dxa"/>
          </w:tcPr>
          <w:p w:rsidR="00E67E18" w:rsidRPr="0050162D" w:rsidRDefault="00E67E18" w:rsidP="00787CFD">
            <w:pPr>
              <w:pStyle w:val="af5"/>
              <w:ind w:left="0"/>
            </w:pPr>
            <w:r w:rsidRPr="0070640A">
              <w:t>На сумму НДС, удержанного от суммы ранее начисленной комиссии</w:t>
            </w:r>
          </w:p>
        </w:tc>
      </w:tr>
    </w:tbl>
    <w:p w:rsidR="00C60DE9" w:rsidRPr="0050162D" w:rsidRDefault="00C60DE9" w:rsidP="00C60DE9">
      <w:pPr>
        <w:pStyle w:val="af5"/>
      </w:pPr>
      <w:r>
        <w:t>Данная проводка может быть выполнена только в день оплаты.</w:t>
      </w:r>
    </w:p>
    <w:p w:rsidR="00E67E18" w:rsidRPr="0050162D" w:rsidRDefault="00E67E18" w:rsidP="00E67E18">
      <w:pPr>
        <w:pStyle w:val="af5"/>
      </w:pPr>
    </w:p>
    <w:p w:rsidR="00CA3E36" w:rsidRPr="0050162D" w:rsidRDefault="00CA3E36" w:rsidP="00E67E18">
      <w:pPr>
        <w:pStyle w:val="af5"/>
      </w:pPr>
    </w:p>
    <w:p w:rsidR="00E67E18" w:rsidRPr="0050162D" w:rsidRDefault="00E67E18" w:rsidP="00E67E18">
      <w:pPr>
        <w:pStyle w:val="3"/>
        <w:ind w:left="993"/>
      </w:pPr>
      <w:bookmarkStart w:id="525" w:name="_Toc454971519"/>
      <w:r w:rsidRPr="0050162D">
        <w:t>Отражение на счетах требований комиссии за пользование ИБС сверх срока.</w:t>
      </w:r>
      <w:bookmarkEnd w:id="525"/>
    </w:p>
    <w:tbl>
      <w:tblPr>
        <w:tblStyle w:val="a5"/>
        <w:tblW w:w="0" w:type="auto"/>
        <w:tblInd w:w="1235" w:type="dxa"/>
        <w:tblLook w:val="04A0" w:firstRow="1" w:lastRow="0" w:firstColumn="1" w:lastColumn="0" w:noHBand="0" w:noVBand="1"/>
      </w:tblPr>
      <w:tblGrid>
        <w:gridCol w:w="2670"/>
        <w:gridCol w:w="2670"/>
        <w:gridCol w:w="3598"/>
      </w:tblGrid>
      <w:tr w:rsidR="00E67E18" w:rsidRPr="0050162D" w:rsidTr="00787CFD">
        <w:tc>
          <w:tcPr>
            <w:tcW w:w="2670" w:type="dxa"/>
          </w:tcPr>
          <w:p w:rsidR="00E67E18" w:rsidRPr="0050162D" w:rsidRDefault="00E67E18" w:rsidP="00787CFD">
            <w:pPr>
              <w:jc w:val="center"/>
              <w:rPr>
                <w:b/>
              </w:rPr>
            </w:pPr>
            <w:r w:rsidRPr="0050162D">
              <w:rPr>
                <w:b/>
              </w:rPr>
              <w:t>ДТ</w:t>
            </w:r>
          </w:p>
        </w:tc>
        <w:tc>
          <w:tcPr>
            <w:tcW w:w="2670" w:type="dxa"/>
          </w:tcPr>
          <w:p w:rsidR="00E67E18" w:rsidRPr="0050162D" w:rsidRDefault="00E67E18" w:rsidP="00787CFD">
            <w:pPr>
              <w:jc w:val="center"/>
              <w:rPr>
                <w:b/>
              </w:rPr>
            </w:pPr>
            <w:r w:rsidRPr="0050162D">
              <w:rPr>
                <w:b/>
              </w:rPr>
              <w:t>КТ</w:t>
            </w:r>
          </w:p>
        </w:tc>
        <w:tc>
          <w:tcPr>
            <w:tcW w:w="3598" w:type="dxa"/>
          </w:tcPr>
          <w:p w:rsidR="00E67E18" w:rsidRPr="0050162D" w:rsidRDefault="00E67E18" w:rsidP="00787CFD">
            <w:pPr>
              <w:jc w:val="center"/>
              <w:rPr>
                <w:b/>
              </w:rPr>
            </w:pPr>
            <w:r w:rsidRPr="0050162D">
              <w:rPr>
                <w:b/>
              </w:rPr>
              <w:t>Сумма</w:t>
            </w:r>
          </w:p>
        </w:tc>
      </w:tr>
      <w:tr w:rsidR="00E67E18" w:rsidRPr="0050162D" w:rsidTr="00787CFD">
        <w:tc>
          <w:tcPr>
            <w:tcW w:w="2670" w:type="dxa"/>
          </w:tcPr>
          <w:p w:rsidR="00E67E18" w:rsidRPr="0050162D" w:rsidRDefault="00E67E18" w:rsidP="00787CFD">
            <w:pPr>
              <w:pStyle w:val="af5"/>
            </w:pPr>
            <w:r w:rsidRPr="0070640A">
              <w:t>47423</w:t>
            </w:r>
            <w:r w:rsidR="0032700D">
              <w:t>(</w:t>
            </w:r>
            <w:r w:rsidR="008E6B64">
              <w:t>1</w:t>
            </w:r>
            <w:r w:rsidR="0032700D">
              <w:t>)</w:t>
            </w:r>
          </w:p>
        </w:tc>
        <w:tc>
          <w:tcPr>
            <w:tcW w:w="2670" w:type="dxa"/>
          </w:tcPr>
          <w:p w:rsidR="00E67E18" w:rsidRPr="0050162D" w:rsidRDefault="00E67E18" w:rsidP="00D47E28">
            <w:pPr>
              <w:pStyle w:val="af5"/>
            </w:pPr>
            <w:r w:rsidRPr="0050162D">
              <w:t>70601</w:t>
            </w:r>
            <w:r w:rsidR="00AF3A49">
              <w:t>(</w:t>
            </w:r>
            <w:r w:rsidR="00D47E28">
              <w:t>1</w:t>
            </w:r>
            <w:r w:rsidR="00AF3A49">
              <w:t>)</w:t>
            </w:r>
            <w:r w:rsidRPr="0050162D">
              <w:t xml:space="preserve">  </w:t>
            </w:r>
          </w:p>
        </w:tc>
        <w:tc>
          <w:tcPr>
            <w:tcW w:w="3598" w:type="dxa"/>
          </w:tcPr>
          <w:p w:rsidR="00E67E18" w:rsidRPr="0050162D" w:rsidRDefault="00E67E18" w:rsidP="00787CFD">
            <w:pPr>
              <w:pStyle w:val="af5"/>
            </w:pPr>
            <w:r w:rsidRPr="0050162D">
              <w:t xml:space="preserve">отражается сумма комиссии </w:t>
            </w:r>
            <w:r w:rsidR="00E27ED0">
              <w:t>без</w:t>
            </w:r>
            <w:r w:rsidRPr="0050162D">
              <w:t xml:space="preserve"> НДС</w:t>
            </w:r>
          </w:p>
        </w:tc>
      </w:tr>
      <w:tr w:rsidR="00E67E18" w:rsidRPr="0050162D" w:rsidTr="00787CFD">
        <w:tc>
          <w:tcPr>
            <w:tcW w:w="2670" w:type="dxa"/>
          </w:tcPr>
          <w:p w:rsidR="00E67E18" w:rsidRPr="0050162D" w:rsidRDefault="00E67E18" w:rsidP="00D47E28">
            <w:pPr>
              <w:pStyle w:val="af5"/>
            </w:pPr>
            <w:r w:rsidRPr="0070640A">
              <w:t>47423</w:t>
            </w:r>
            <w:r w:rsidR="0032700D">
              <w:t>(</w:t>
            </w:r>
            <w:r w:rsidR="00D47E28">
              <w:t>1</w:t>
            </w:r>
            <w:r w:rsidR="0032700D">
              <w:t>)</w:t>
            </w:r>
          </w:p>
        </w:tc>
        <w:tc>
          <w:tcPr>
            <w:tcW w:w="2670" w:type="dxa"/>
          </w:tcPr>
          <w:p w:rsidR="00E67E18" w:rsidRPr="0050162D" w:rsidRDefault="00E67E18" w:rsidP="00D47E28">
            <w:pPr>
              <w:pStyle w:val="af5"/>
            </w:pPr>
            <w:r w:rsidRPr="0070640A">
              <w:t>60322</w:t>
            </w:r>
            <w:r w:rsidR="00AF3A49">
              <w:t>(</w:t>
            </w:r>
            <w:r w:rsidR="00D47E28">
              <w:t>1</w:t>
            </w:r>
            <w:r w:rsidR="00AF3A49">
              <w:t>)</w:t>
            </w:r>
          </w:p>
        </w:tc>
        <w:tc>
          <w:tcPr>
            <w:tcW w:w="3598" w:type="dxa"/>
          </w:tcPr>
          <w:p w:rsidR="00E67E18" w:rsidRPr="0050162D" w:rsidRDefault="00E67E18" w:rsidP="00787CFD">
            <w:pPr>
              <w:pStyle w:val="af5"/>
            </w:pPr>
            <w:r w:rsidRPr="00770379">
              <w:t>C</w:t>
            </w:r>
            <w:r w:rsidRPr="0050162D">
              <w:t>умма НДС</w:t>
            </w:r>
          </w:p>
        </w:tc>
      </w:tr>
    </w:tbl>
    <w:p w:rsidR="00E67E18" w:rsidRPr="0050162D" w:rsidRDefault="00E67E18" w:rsidP="00E67E18"/>
    <w:p w:rsidR="000055C1" w:rsidRPr="0050162D" w:rsidRDefault="000055C1" w:rsidP="000055C1">
      <w:pPr>
        <w:pStyle w:val="3"/>
        <w:ind w:left="993"/>
      </w:pPr>
      <w:bookmarkStart w:id="526" w:name="_Toc453665969"/>
      <w:bookmarkStart w:id="527" w:name="_Toc453665970"/>
      <w:bookmarkStart w:id="528" w:name="_Toc454971520"/>
      <w:bookmarkEnd w:id="526"/>
      <w:bookmarkEnd w:id="527"/>
      <w:r>
        <w:t xml:space="preserve">Переучет </w:t>
      </w:r>
      <w:r w:rsidRPr="0050162D">
        <w:t>требований комиссии</w:t>
      </w:r>
      <w:r>
        <w:t xml:space="preserve"> за пользование ИБС сверх срока при вскрытии ИБС</w:t>
      </w:r>
      <w:bookmarkEnd w:id="528"/>
    </w:p>
    <w:tbl>
      <w:tblPr>
        <w:tblStyle w:val="a5"/>
        <w:tblW w:w="0" w:type="auto"/>
        <w:tblInd w:w="1235" w:type="dxa"/>
        <w:tblLook w:val="04A0" w:firstRow="1" w:lastRow="0" w:firstColumn="1" w:lastColumn="0" w:noHBand="0" w:noVBand="1"/>
      </w:tblPr>
      <w:tblGrid>
        <w:gridCol w:w="2670"/>
        <w:gridCol w:w="2670"/>
        <w:gridCol w:w="3598"/>
      </w:tblGrid>
      <w:tr w:rsidR="000055C1" w:rsidRPr="0050162D" w:rsidTr="005F4740">
        <w:tc>
          <w:tcPr>
            <w:tcW w:w="2670" w:type="dxa"/>
          </w:tcPr>
          <w:p w:rsidR="000055C1" w:rsidRPr="0050162D" w:rsidRDefault="000055C1" w:rsidP="005F4740">
            <w:pPr>
              <w:jc w:val="center"/>
              <w:rPr>
                <w:b/>
              </w:rPr>
            </w:pPr>
            <w:r w:rsidRPr="0050162D">
              <w:rPr>
                <w:b/>
              </w:rPr>
              <w:t>ДТ</w:t>
            </w:r>
          </w:p>
        </w:tc>
        <w:tc>
          <w:tcPr>
            <w:tcW w:w="2670" w:type="dxa"/>
          </w:tcPr>
          <w:p w:rsidR="000055C1" w:rsidRPr="0050162D" w:rsidRDefault="000055C1" w:rsidP="005F4740">
            <w:pPr>
              <w:jc w:val="center"/>
              <w:rPr>
                <w:b/>
              </w:rPr>
            </w:pPr>
            <w:r w:rsidRPr="0050162D">
              <w:rPr>
                <w:b/>
              </w:rPr>
              <w:t>КТ</w:t>
            </w:r>
          </w:p>
        </w:tc>
        <w:tc>
          <w:tcPr>
            <w:tcW w:w="3598" w:type="dxa"/>
          </w:tcPr>
          <w:p w:rsidR="000055C1" w:rsidRPr="0050162D" w:rsidRDefault="000055C1" w:rsidP="005F4740">
            <w:pPr>
              <w:jc w:val="center"/>
              <w:rPr>
                <w:b/>
              </w:rPr>
            </w:pPr>
            <w:r w:rsidRPr="0050162D">
              <w:rPr>
                <w:b/>
              </w:rPr>
              <w:t>Сумма</w:t>
            </w:r>
          </w:p>
        </w:tc>
      </w:tr>
      <w:tr w:rsidR="000055C1" w:rsidRPr="0050162D" w:rsidTr="005F4740">
        <w:tc>
          <w:tcPr>
            <w:tcW w:w="2670" w:type="dxa"/>
          </w:tcPr>
          <w:p w:rsidR="000055C1" w:rsidRPr="0050162D" w:rsidRDefault="000055C1" w:rsidP="00D47E28">
            <w:pPr>
              <w:pStyle w:val="af5"/>
            </w:pPr>
            <w:r w:rsidRPr="0070640A">
              <w:t>47423</w:t>
            </w:r>
            <w:r w:rsidR="00AF3A49">
              <w:t>(</w:t>
            </w:r>
            <w:r w:rsidR="00D47E28">
              <w:t>2</w:t>
            </w:r>
            <w:r w:rsidR="00AF3A49">
              <w:t>)</w:t>
            </w:r>
          </w:p>
        </w:tc>
        <w:tc>
          <w:tcPr>
            <w:tcW w:w="2670" w:type="dxa"/>
          </w:tcPr>
          <w:p w:rsidR="000055C1" w:rsidRPr="0050162D" w:rsidRDefault="000055C1" w:rsidP="005F4740">
            <w:pPr>
              <w:pStyle w:val="af5"/>
            </w:pPr>
            <w:r>
              <w:t>47423</w:t>
            </w:r>
            <w:r w:rsidR="00AF3A49">
              <w:t>(</w:t>
            </w:r>
            <w:r w:rsidR="00D47E28">
              <w:t>1</w:t>
            </w:r>
            <w:r w:rsidR="00AF3A49">
              <w:t>)</w:t>
            </w:r>
          </w:p>
        </w:tc>
        <w:tc>
          <w:tcPr>
            <w:tcW w:w="3598" w:type="dxa"/>
          </w:tcPr>
          <w:p w:rsidR="000055C1" w:rsidRPr="0050162D" w:rsidRDefault="000055C1" w:rsidP="005F4740">
            <w:pPr>
              <w:pStyle w:val="af5"/>
            </w:pPr>
            <w:r>
              <w:t>Остатка на момент вскрытия ИБС</w:t>
            </w:r>
          </w:p>
        </w:tc>
      </w:tr>
    </w:tbl>
    <w:p w:rsidR="000055C1" w:rsidRPr="0050162D" w:rsidRDefault="000055C1" w:rsidP="000055C1">
      <w:pPr>
        <w:pStyle w:val="3"/>
        <w:ind w:left="993"/>
      </w:pPr>
      <w:bookmarkStart w:id="529" w:name="_Toc454971521"/>
      <w:r>
        <w:t xml:space="preserve">Отмена переучета </w:t>
      </w:r>
      <w:r w:rsidRPr="0050162D">
        <w:t>требований комиссии</w:t>
      </w:r>
      <w:r>
        <w:t xml:space="preserve"> за пользование ИБС сверх срока при вскрытии ИБС</w:t>
      </w:r>
      <w:bookmarkEnd w:id="529"/>
    </w:p>
    <w:tbl>
      <w:tblPr>
        <w:tblStyle w:val="a5"/>
        <w:tblW w:w="0" w:type="auto"/>
        <w:tblInd w:w="1235" w:type="dxa"/>
        <w:tblLook w:val="04A0" w:firstRow="1" w:lastRow="0" w:firstColumn="1" w:lastColumn="0" w:noHBand="0" w:noVBand="1"/>
      </w:tblPr>
      <w:tblGrid>
        <w:gridCol w:w="2670"/>
        <w:gridCol w:w="2670"/>
        <w:gridCol w:w="3598"/>
      </w:tblGrid>
      <w:tr w:rsidR="000055C1" w:rsidRPr="0050162D" w:rsidTr="005F4740">
        <w:tc>
          <w:tcPr>
            <w:tcW w:w="2670" w:type="dxa"/>
          </w:tcPr>
          <w:p w:rsidR="000055C1" w:rsidRPr="0050162D" w:rsidRDefault="000055C1" w:rsidP="005F4740">
            <w:pPr>
              <w:jc w:val="center"/>
              <w:rPr>
                <w:b/>
              </w:rPr>
            </w:pPr>
            <w:r w:rsidRPr="0050162D">
              <w:rPr>
                <w:b/>
              </w:rPr>
              <w:t>ДТ</w:t>
            </w:r>
          </w:p>
        </w:tc>
        <w:tc>
          <w:tcPr>
            <w:tcW w:w="2670" w:type="dxa"/>
          </w:tcPr>
          <w:p w:rsidR="000055C1" w:rsidRPr="0050162D" w:rsidRDefault="000055C1" w:rsidP="005F4740">
            <w:pPr>
              <w:jc w:val="center"/>
              <w:rPr>
                <w:b/>
              </w:rPr>
            </w:pPr>
            <w:r w:rsidRPr="0050162D">
              <w:rPr>
                <w:b/>
              </w:rPr>
              <w:t>КТ</w:t>
            </w:r>
          </w:p>
        </w:tc>
        <w:tc>
          <w:tcPr>
            <w:tcW w:w="3598" w:type="dxa"/>
          </w:tcPr>
          <w:p w:rsidR="000055C1" w:rsidRPr="0050162D" w:rsidRDefault="000055C1" w:rsidP="005F4740">
            <w:pPr>
              <w:jc w:val="center"/>
              <w:rPr>
                <w:b/>
              </w:rPr>
            </w:pPr>
            <w:r w:rsidRPr="0050162D">
              <w:rPr>
                <w:b/>
              </w:rPr>
              <w:t>Сумма</w:t>
            </w:r>
          </w:p>
        </w:tc>
      </w:tr>
      <w:tr w:rsidR="000055C1" w:rsidRPr="0050162D" w:rsidTr="005F4740">
        <w:tc>
          <w:tcPr>
            <w:tcW w:w="2670" w:type="dxa"/>
          </w:tcPr>
          <w:p w:rsidR="000055C1" w:rsidRPr="0050162D" w:rsidRDefault="000055C1" w:rsidP="00D47E28">
            <w:pPr>
              <w:pStyle w:val="af5"/>
            </w:pPr>
            <w:r w:rsidRPr="0070640A">
              <w:t>47423</w:t>
            </w:r>
            <w:r w:rsidR="00AF3A49">
              <w:t>(</w:t>
            </w:r>
            <w:r w:rsidR="00D47E28">
              <w:t>1</w:t>
            </w:r>
            <w:r w:rsidR="00AF3A49">
              <w:t>)</w:t>
            </w:r>
          </w:p>
        </w:tc>
        <w:tc>
          <w:tcPr>
            <w:tcW w:w="2670" w:type="dxa"/>
          </w:tcPr>
          <w:p w:rsidR="000055C1" w:rsidRPr="0050162D" w:rsidRDefault="000055C1" w:rsidP="00D47E28">
            <w:pPr>
              <w:pStyle w:val="af5"/>
            </w:pPr>
            <w:r>
              <w:t>47423</w:t>
            </w:r>
            <w:r w:rsidR="00AF3A49">
              <w:t>(</w:t>
            </w:r>
            <w:r w:rsidR="00D47E28">
              <w:t>2</w:t>
            </w:r>
            <w:r w:rsidR="00AF3A49">
              <w:t>)</w:t>
            </w:r>
          </w:p>
        </w:tc>
        <w:tc>
          <w:tcPr>
            <w:tcW w:w="3598" w:type="dxa"/>
          </w:tcPr>
          <w:p w:rsidR="000055C1" w:rsidRPr="0050162D" w:rsidRDefault="000055C1" w:rsidP="005F4740">
            <w:pPr>
              <w:pStyle w:val="af5"/>
            </w:pPr>
            <w:r>
              <w:t>Остатка на момент вскрытия ИБС</w:t>
            </w:r>
          </w:p>
        </w:tc>
      </w:tr>
    </w:tbl>
    <w:p w:rsidR="007A50AC" w:rsidRDefault="007A50AC" w:rsidP="007A50AC"/>
    <w:p w:rsidR="00C23D3F" w:rsidRPr="0050162D" w:rsidRDefault="00C23D3F" w:rsidP="00C23D3F">
      <w:pPr>
        <w:pStyle w:val="3"/>
        <w:ind w:left="993"/>
      </w:pPr>
      <w:bookmarkStart w:id="530" w:name="_Toc454971522"/>
      <w:r>
        <w:lastRenderedPageBreak/>
        <w:t>Уплата расходов</w:t>
      </w:r>
      <w:r w:rsidRPr="0050162D">
        <w:t xml:space="preserve"> Банка по вскрытию ИБС</w:t>
      </w:r>
      <w:r>
        <w:t>, не уплаченные при вскрытии.</w:t>
      </w:r>
      <w:bookmarkEnd w:id="530"/>
    </w:p>
    <w:tbl>
      <w:tblPr>
        <w:tblStyle w:val="a5"/>
        <w:tblW w:w="0" w:type="auto"/>
        <w:tblInd w:w="1235" w:type="dxa"/>
        <w:tblLook w:val="04A0" w:firstRow="1" w:lastRow="0" w:firstColumn="1" w:lastColumn="0" w:noHBand="0" w:noVBand="1"/>
      </w:tblPr>
      <w:tblGrid>
        <w:gridCol w:w="2670"/>
        <w:gridCol w:w="2670"/>
        <w:gridCol w:w="3598"/>
      </w:tblGrid>
      <w:tr w:rsidR="00C23D3F" w:rsidRPr="0050162D" w:rsidTr="00A76FE6">
        <w:tc>
          <w:tcPr>
            <w:tcW w:w="2670" w:type="dxa"/>
          </w:tcPr>
          <w:p w:rsidR="00C23D3F" w:rsidRPr="0050162D" w:rsidRDefault="00C23D3F" w:rsidP="00A76FE6">
            <w:pPr>
              <w:jc w:val="center"/>
              <w:rPr>
                <w:b/>
              </w:rPr>
            </w:pPr>
            <w:r w:rsidRPr="0050162D">
              <w:rPr>
                <w:b/>
              </w:rPr>
              <w:t>ДТ</w:t>
            </w:r>
          </w:p>
        </w:tc>
        <w:tc>
          <w:tcPr>
            <w:tcW w:w="2670" w:type="dxa"/>
          </w:tcPr>
          <w:p w:rsidR="00C23D3F" w:rsidRPr="0050162D" w:rsidRDefault="00C23D3F" w:rsidP="00A76FE6">
            <w:pPr>
              <w:jc w:val="center"/>
              <w:rPr>
                <w:b/>
              </w:rPr>
            </w:pPr>
            <w:r w:rsidRPr="0050162D">
              <w:rPr>
                <w:b/>
              </w:rPr>
              <w:t>КТ</w:t>
            </w:r>
          </w:p>
        </w:tc>
        <w:tc>
          <w:tcPr>
            <w:tcW w:w="3598" w:type="dxa"/>
          </w:tcPr>
          <w:p w:rsidR="00C23D3F" w:rsidRPr="0050162D" w:rsidRDefault="00C23D3F" w:rsidP="00A76FE6">
            <w:pPr>
              <w:jc w:val="center"/>
              <w:rPr>
                <w:b/>
              </w:rPr>
            </w:pPr>
            <w:r w:rsidRPr="0050162D">
              <w:rPr>
                <w:b/>
              </w:rPr>
              <w:t>Сумма</w:t>
            </w:r>
          </w:p>
        </w:tc>
      </w:tr>
      <w:tr w:rsidR="00C23D3F" w:rsidRPr="0050162D" w:rsidTr="00A76FE6">
        <w:tc>
          <w:tcPr>
            <w:tcW w:w="2670" w:type="dxa"/>
          </w:tcPr>
          <w:p w:rsidR="00C23D3F" w:rsidRPr="0050162D" w:rsidRDefault="00C23D3F" w:rsidP="00A76FE6">
            <w:r w:rsidRPr="005F4740">
              <w:t>40702(40802, 30101 для случая уплаты со счета в другом банке)</w:t>
            </w:r>
          </w:p>
        </w:tc>
        <w:tc>
          <w:tcPr>
            <w:tcW w:w="2670" w:type="dxa"/>
          </w:tcPr>
          <w:p w:rsidR="00C23D3F" w:rsidRPr="0050162D" w:rsidRDefault="00C23D3F" w:rsidP="00AF3A49">
            <w:r>
              <w:t>47423</w:t>
            </w:r>
            <w:r w:rsidR="00AF3A49">
              <w:t>(</w:t>
            </w:r>
            <w:r w:rsidR="00794729">
              <w:t>3</w:t>
            </w:r>
            <w:r w:rsidR="00AF3A49">
              <w:t>)</w:t>
            </w:r>
          </w:p>
        </w:tc>
        <w:tc>
          <w:tcPr>
            <w:tcW w:w="3598" w:type="dxa"/>
          </w:tcPr>
          <w:p w:rsidR="00C23D3F" w:rsidRPr="0050162D" w:rsidRDefault="00C23D3F" w:rsidP="00A76FE6">
            <w:pPr>
              <w:pStyle w:val="af5"/>
              <w:ind w:left="0"/>
            </w:pPr>
            <w:r w:rsidRPr="0050162D">
              <w:t>На сумму расходов банка на вскрытие</w:t>
            </w:r>
          </w:p>
        </w:tc>
      </w:tr>
    </w:tbl>
    <w:p w:rsidR="00FA6E2F" w:rsidRPr="0050162D" w:rsidRDefault="00FA6E2F" w:rsidP="00FA6E2F">
      <w:pPr>
        <w:pStyle w:val="3"/>
        <w:ind w:left="993"/>
      </w:pPr>
      <w:bookmarkStart w:id="531" w:name="_Toc454971523"/>
      <w:r>
        <w:t xml:space="preserve">Отмена частичного возврата комиссии или ее части, если </w:t>
      </w:r>
      <w:r w:rsidRPr="0050162D">
        <w:t xml:space="preserve"> комиссия внесена Клиентом/Клиентами </w:t>
      </w:r>
      <w:r>
        <w:t xml:space="preserve">не </w:t>
      </w:r>
      <w:r w:rsidRPr="0050162D">
        <w:t>в текущем месяце</w:t>
      </w:r>
      <w:r>
        <w:t>.</w:t>
      </w:r>
      <w:bookmarkEnd w:id="531"/>
    </w:p>
    <w:tbl>
      <w:tblPr>
        <w:tblStyle w:val="a5"/>
        <w:tblW w:w="0" w:type="auto"/>
        <w:tblInd w:w="1235" w:type="dxa"/>
        <w:tblLook w:val="04A0" w:firstRow="1" w:lastRow="0" w:firstColumn="1" w:lastColumn="0" w:noHBand="0" w:noVBand="1"/>
      </w:tblPr>
      <w:tblGrid>
        <w:gridCol w:w="2670"/>
        <w:gridCol w:w="2670"/>
        <w:gridCol w:w="3598"/>
      </w:tblGrid>
      <w:tr w:rsidR="00FA6E2F" w:rsidRPr="0050162D" w:rsidTr="00615EA1">
        <w:tc>
          <w:tcPr>
            <w:tcW w:w="2670" w:type="dxa"/>
          </w:tcPr>
          <w:p w:rsidR="00FA6E2F" w:rsidRPr="0050162D" w:rsidRDefault="00FA6E2F" w:rsidP="00615EA1">
            <w:pPr>
              <w:jc w:val="center"/>
              <w:rPr>
                <w:b/>
              </w:rPr>
            </w:pPr>
            <w:r w:rsidRPr="0050162D">
              <w:rPr>
                <w:b/>
              </w:rPr>
              <w:t>ДТ</w:t>
            </w:r>
          </w:p>
        </w:tc>
        <w:tc>
          <w:tcPr>
            <w:tcW w:w="2670" w:type="dxa"/>
          </w:tcPr>
          <w:p w:rsidR="00FA6E2F" w:rsidRPr="0050162D" w:rsidRDefault="00FA6E2F" w:rsidP="00615EA1">
            <w:pPr>
              <w:jc w:val="center"/>
              <w:rPr>
                <w:b/>
              </w:rPr>
            </w:pPr>
            <w:r w:rsidRPr="0050162D">
              <w:rPr>
                <w:b/>
              </w:rPr>
              <w:t>КТ</w:t>
            </w:r>
          </w:p>
        </w:tc>
        <w:tc>
          <w:tcPr>
            <w:tcW w:w="3598" w:type="dxa"/>
          </w:tcPr>
          <w:p w:rsidR="00FA6E2F" w:rsidRPr="0050162D" w:rsidRDefault="00FA6E2F" w:rsidP="00615EA1">
            <w:pPr>
              <w:jc w:val="center"/>
              <w:rPr>
                <w:b/>
              </w:rPr>
            </w:pPr>
            <w:r w:rsidRPr="0050162D">
              <w:rPr>
                <w:b/>
              </w:rPr>
              <w:t>Сумма</w:t>
            </w:r>
          </w:p>
        </w:tc>
      </w:tr>
      <w:tr w:rsidR="00FA6E2F" w:rsidRPr="0050162D" w:rsidTr="00615EA1">
        <w:tc>
          <w:tcPr>
            <w:tcW w:w="2670" w:type="dxa"/>
          </w:tcPr>
          <w:p w:rsidR="00FA6E2F" w:rsidRPr="0050162D" w:rsidRDefault="00FA6E2F" w:rsidP="00FA6E2F">
            <w:r w:rsidRPr="005F4740">
              <w:t>40702(40802, 30101 для случая уплаты со счета в другом банке)</w:t>
            </w:r>
          </w:p>
        </w:tc>
        <w:tc>
          <w:tcPr>
            <w:tcW w:w="2670" w:type="dxa"/>
          </w:tcPr>
          <w:p w:rsidR="00FA6E2F" w:rsidRPr="0050162D" w:rsidRDefault="00FA6E2F" w:rsidP="00615EA1">
            <w:pPr>
              <w:pStyle w:val="af5"/>
            </w:pPr>
            <w:r w:rsidRPr="0050162D">
              <w:t>70601</w:t>
            </w:r>
            <w:r>
              <w:t>(1)</w:t>
            </w:r>
          </w:p>
        </w:tc>
        <w:tc>
          <w:tcPr>
            <w:tcW w:w="3598" w:type="dxa"/>
          </w:tcPr>
          <w:p w:rsidR="00FA6E2F" w:rsidRPr="0050162D" w:rsidRDefault="00FA6E2F" w:rsidP="00615EA1">
            <w:r w:rsidRPr="0050162D">
              <w:t>На сумму комиссии</w:t>
            </w:r>
            <w:r>
              <w:t xml:space="preserve"> </w:t>
            </w:r>
            <w:r w:rsidRPr="00FA6E2F">
              <w:rPr>
                <w:color w:val="000000"/>
              </w:rPr>
              <w:t>без НДС</w:t>
            </w:r>
          </w:p>
        </w:tc>
      </w:tr>
      <w:tr w:rsidR="00FA6E2F" w:rsidRPr="0050162D" w:rsidTr="00615EA1">
        <w:tc>
          <w:tcPr>
            <w:tcW w:w="2670" w:type="dxa"/>
          </w:tcPr>
          <w:p w:rsidR="00FA6E2F" w:rsidRPr="0050162D" w:rsidRDefault="00FA6E2F" w:rsidP="00FA6E2F">
            <w:r w:rsidRPr="005F4740">
              <w:t>40702(40802, 30101 для случая уплаты со счета в другом банке)</w:t>
            </w:r>
          </w:p>
        </w:tc>
        <w:tc>
          <w:tcPr>
            <w:tcW w:w="2670" w:type="dxa"/>
          </w:tcPr>
          <w:p w:rsidR="00FA6E2F" w:rsidRPr="0050162D" w:rsidRDefault="00FA6E2F" w:rsidP="00615EA1">
            <w:pPr>
              <w:pStyle w:val="af5"/>
            </w:pPr>
            <w:r>
              <w:t>60323</w:t>
            </w:r>
          </w:p>
        </w:tc>
        <w:tc>
          <w:tcPr>
            <w:tcW w:w="3598" w:type="dxa"/>
          </w:tcPr>
          <w:p w:rsidR="00FA6E2F" w:rsidRPr="0050162D" w:rsidRDefault="00FA6E2F" w:rsidP="00615EA1">
            <w:r w:rsidRPr="0050162D">
              <w:t>На сумму НДС</w:t>
            </w:r>
          </w:p>
        </w:tc>
      </w:tr>
    </w:tbl>
    <w:p w:rsidR="00FA6E2F" w:rsidRDefault="00FA6E2F" w:rsidP="00FA6E2F"/>
    <w:p w:rsidR="00C23D3F" w:rsidRDefault="00C23D3F" w:rsidP="007A50AC"/>
    <w:p w:rsidR="00B779B1" w:rsidRPr="00691817" w:rsidRDefault="00B779B1" w:rsidP="00B779B1">
      <w:pPr>
        <w:pStyle w:val="ad"/>
        <w:rPr>
          <w:b/>
          <w:bCs/>
        </w:rPr>
      </w:pPr>
      <w:bookmarkStart w:id="532" w:name="_Приложение_№22_«Бизнес-функциональн"/>
      <w:bookmarkEnd w:id="532"/>
    </w:p>
    <w:p w:rsidR="00B779B1" w:rsidRDefault="00B779B1" w:rsidP="00CC33BB">
      <w:pPr>
        <w:pStyle w:val="11"/>
        <w:rPr>
          <w:rStyle w:val="afa"/>
          <w:rFonts w:cs="Times New Roman"/>
        </w:rPr>
      </w:pPr>
      <w:r w:rsidRPr="00B779B1">
        <w:rPr>
          <w:rStyle w:val="afa"/>
          <w:rFonts w:cs="Times New Roman"/>
          <w:b/>
          <w:bCs/>
        </w:rPr>
        <w:t>Оценка плана мероприятий по реализации</w:t>
      </w:r>
      <w:r w:rsidRPr="00B779B1">
        <w:rPr>
          <w:rStyle w:val="afa"/>
          <w:rFonts w:cs="Times New Roman"/>
        </w:rPr>
        <w:t xml:space="preserve">  </w:t>
      </w:r>
    </w:p>
    <w:tbl>
      <w:tblPr>
        <w:tblpPr w:leftFromText="180" w:rightFromText="180" w:vertAnchor="text" w:horzAnchor="margin" w:tblpX="-391" w:tblpY="190"/>
        <w:tblW w:w="10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0"/>
        <w:gridCol w:w="2624"/>
        <w:gridCol w:w="1816"/>
        <w:gridCol w:w="1806"/>
        <w:gridCol w:w="1770"/>
        <w:gridCol w:w="1868"/>
      </w:tblGrid>
      <w:tr w:rsidR="00B779B1" w:rsidRPr="00AF2AEC" w:rsidTr="00CC33BB">
        <w:tc>
          <w:tcPr>
            <w:tcW w:w="710" w:type="dxa"/>
            <w:vAlign w:val="center"/>
          </w:tcPr>
          <w:p w:rsidR="00B779B1" w:rsidRPr="006D7FB3" w:rsidRDefault="00B779B1" w:rsidP="00B779B1">
            <w:pPr>
              <w:pStyle w:val="ad"/>
              <w:keepNext/>
              <w:suppressAutoHyphens/>
              <w:spacing w:before="60" w:after="60"/>
              <w:rPr>
                <w:rStyle w:val="afa"/>
              </w:rPr>
            </w:pPr>
            <w:r w:rsidRPr="006D7FB3">
              <w:rPr>
                <w:rStyle w:val="afa"/>
              </w:rPr>
              <w:t>№ п/п</w:t>
            </w:r>
          </w:p>
        </w:tc>
        <w:tc>
          <w:tcPr>
            <w:tcW w:w="0" w:type="auto"/>
            <w:vAlign w:val="center"/>
          </w:tcPr>
          <w:p w:rsidR="00B779B1" w:rsidRPr="006D7FB3" w:rsidRDefault="00B779B1" w:rsidP="00B779B1">
            <w:pPr>
              <w:pStyle w:val="ad"/>
              <w:keepNext/>
              <w:suppressAutoHyphens/>
              <w:spacing w:before="60" w:after="60"/>
              <w:jc w:val="center"/>
              <w:rPr>
                <w:rStyle w:val="afa"/>
              </w:rPr>
            </w:pPr>
            <w:r w:rsidRPr="006D7FB3">
              <w:rPr>
                <w:rStyle w:val="afa"/>
              </w:rPr>
              <w:t>Этап реализации</w:t>
            </w:r>
          </w:p>
        </w:tc>
        <w:tc>
          <w:tcPr>
            <w:tcW w:w="0" w:type="auto"/>
          </w:tcPr>
          <w:p w:rsidR="00B779B1" w:rsidRPr="006D7FB3" w:rsidRDefault="00B779B1" w:rsidP="00B779B1">
            <w:pPr>
              <w:pStyle w:val="ad"/>
              <w:keepNext/>
              <w:suppressAutoHyphens/>
              <w:spacing w:before="60" w:after="60"/>
              <w:jc w:val="center"/>
              <w:rPr>
                <w:rStyle w:val="afa"/>
              </w:rPr>
            </w:pPr>
            <w:r w:rsidRPr="00465986">
              <w:rPr>
                <w:rStyle w:val="afa"/>
              </w:rPr>
              <w:t>От какого этапа/Задачи зависит</w:t>
            </w:r>
          </w:p>
        </w:tc>
        <w:tc>
          <w:tcPr>
            <w:tcW w:w="0" w:type="auto"/>
            <w:vAlign w:val="center"/>
          </w:tcPr>
          <w:p w:rsidR="00B779B1" w:rsidRPr="0067648E" w:rsidRDefault="00B779B1" w:rsidP="00B779B1">
            <w:pPr>
              <w:pStyle w:val="ad"/>
              <w:keepNext/>
              <w:suppressAutoHyphens/>
              <w:spacing w:before="60" w:after="60"/>
              <w:jc w:val="center"/>
              <w:rPr>
                <w:rStyle w:val="afa"/>
                <w:lang w:val="en-US"/>
              </w:rPr>
            </w:pPr>
            <w:r w:rsidRPr="006D7FB3">
              <w:rPr>
                <w:rStyle w:val="afa"/>
              </w:rPr>
              <w:t>Трудоемкость (ч/д)</w:t>
            </w:r>
            <w:r>
              <w:rPr>
                <w:rStyle w:val="afa"/>
                <w:lang w:val="en-US"/>
              </w:rPr>
              <w:t>*</w:t>
            </w:r>
          </w:p>
        </w:tc>
        <w:tc>
          <w:tcPr>
            <w:tcW w:w="0" w:type="auto"/>
            <w:vAlign w:val="center"/>
          </w:tcPr>
          <w:p w:rsidR="00B779B1" w:rsidRPr="006D7FB3" w:rsidRDefault="00B779B1" w:rsidP="00B779B1">
            <w:pPr>
              <w:pStyle w:val="ad"/>
              <w:keepNext/>
              <w:suppressAutoHyphens/>
              <w:spacing w:before="60" w:after="60"/>
              <w:jc w:val="center"/>
              <w:rPr>
                <w:rStyle w:val="afa"/>
              </w:rPr>
            </w:pPr>
            <w:r w:rsidRPr="006D7FB3">
              <w:rPr>
                <w:rStyle w:val="afa"/>
              </w:rPr>
              <w:t>Исполнитель</w:t>
            </w:r>
          </w:p>
        </w:tc>
        <w:tc>
          <w:tcPr>
            <w:tcW w:w="0" w:type="auto"/>
            <w:vAlign w:val="center"/>
          </w:tcPr>
          <w:p w:rsidR="00B779B1" w:rsidRPr="00AF2AEC" w:rsidRDefault="00B779B1" w:rsidP="00B779B1">
            <w:pPr>
              <w:pStyle w:val="ad"/>
              <w:keepNext/>
              <w:suppressAutoHyphens/>
              <w:spacing w:before="60" w:after="60"/>
              <w:jc w:val="center"/>
              <w:rPr>
                <w:rStyle w:val="afa"/>
                <w:rFonts w:asciiTheme="minorHAnsi" w:hAnsiTheme="minorHAnsi" w:cstheme="minorHAnsi"/>
                <w:lang w:val="en-US"/>
              </w:rPr>
            </w:pPr>
            <w:r w:rsidRPr="00961AED">
              <w:rPr>
                <w:rStyle w:val="afa"/>
                <w:rFonts w:asciiTheme="minorHAnsi" w:hAnsiTheme="minorHAnsi" w:cstheme="minorHAnsi"/>
              </w:rPr>
              <w:t>Стоимость (если требуется)</w:t>
            </w:r>
            <w:r>
              <w:rPr>
                <w:rStyle w:val="afa"/>
                <w:rFonts w:asciiTheme="minorHAnsi" w:hAnsiTheme="minorHAnsi" w:cstheme="minorHAnsi"/>
                <w:lang w:val="en-US"/>
              </w:rPr>
              <w:t>**</w:t>
            </w:r>
          </w:p>
        </w:tc>
      </w:tr>
      <w:tr w:rsidR="00B779B1" w:rsidRPr="000F16B1" w:rsidTr="00CC33BB">
        <w:trPr>
          <w:trHeight w:val="629"/>
        </w:trPr>
        <w:tc>
          <w:tcPr>
            <w:tcW w:w="710" w:type="dxa"/>
            <w:vAlign w:val="center"/>
          </w:tcPr>
          <w:p w:rsidR="00B779B1" w:rsidRPr="006D7FB3" w:rsidRDefault="00B779B1" w:rsidP="00B779B1">
            <w:pPr>
              <w:pStyle w:val="aff6"/>
            </w:pPr>
            <w:r>
              <w:t>1</w:t>
            </w:r>
          </w:p>
        </w:tc>
        <w:tc>
          <w:tcPr>
            <w:tcW w:w="0" w:type="auto"/>
            <w:vAlign w:val="center"/>
          </w:tcPr>
          <w:p w:rsidR="00B779B1" w:rsidRPr="002A183A" w:rsidRDefault="00B779B1" w:rsidP="00B779B1">
            <w:pPr>
              <w:rPr>
                <w:rFonts w:eastAsia="Arial Unicode MS"/>
              </w:rPr>
            </w:pPr>
            <w:r>
              <w:rPr>
                <w:rFonts w:eastAsia="Arial Unicode MS"/>
              </w:rPr>
              <w:t xml:space="preserve">УФО Спектрум, </w:t>
            </w:r>
            <w:r>
              <w:t>ТС</w:t>
            </w:r>
            <w:r>
              <w:rPr>
                <w:rFonts w:eastAsia="Arial Unicode MS"/>
              </w:rPr>
              <w:t xml:space="preserve"> Спектрум.  Подготовка, согласование БФТЗ и доработка </w:t>
            </w:r>
          </w:p>
        </w:tc>
        <w:tc>
          <w:tcPr>
            <w:tcW w:w="0" w:type="auto"/>
            <w:vAlign w:val="center"/>
          </w:tcPr>
          <w:p w:rsidR="00B779B1" w:rsidRPr="002A183A" w:rsidRDefault="00B779B1" w:rsidP="00B779B1">
            <w:pPr>
              <w:pStyle w:val="aff6"/>
              <w:jc w:val="center"/>
            </w:pPr>
            <w:r w:rsidRPr="002A183A">
              <w:t>-</w:t>
            </w:r>
          </w:p>
        </w:tc>
        <w:tc>
          <w:tcPr>
            <w:tcW w:w="0" w:type="auto"/>
            <w:vAlign w:val="center"/>
          </w:tcPr>
          <w:p w:rsidR="00B779B1" w:rsidRPr="008D73B6" w:rsidRDefault="00B779B1" w:rsidP="00B779B1">
            <w:pPr>
              <w:pStyle w:val="aff6"/>
              <w:jc w:val="center"/>
              <w:rPr>
                <w:lang w:val="en-US"/>
              </w:rPr>
            </w:pPr>
            <w:r>
              <w:t>29</w:t>
            </w:r>
            <w:r w:rsidR="00CC33BB">
              <w:t>2</w:t>
            </w:r>
          </w:p>
        </w:tc>
        <w:tc>
          <w:tcPr>
            <w:tcW w:w="0" w:type="auto"/>
            <w:shd w:val="clear" w:color="auto" w:fill="auto"/>
            <w:vAlign w:val="center"/>
          </w:tcPr>
          <w:p w:rsidR="00B779B1" w:rsidRPr="00657EB4" w:rsidRDefault="00B779B1" w:rsidP="00B779B1">
            <w:pPr>
              <w:pStyle w:val="aff6"/>
              <w:jc w:val="center"/>
            </w:pPr>
            <w:r>
              <w:t>ЗАО Спектр</w:t>
            </w:r>
          </w:p>
        </w:tc>
        <w:tc>
          <w:tcPr>
            <w:tcW w:w="0" w:type="auto"/>
          </w:tcPr>
          <w:p w:rsidR="00B779B1" w:rsidRPr="000F16B1" w:rsidRDefault="00B779B1" w:rsidP="00B779B1">
            <w:pPr>
              <w:pStyle w:val="aff6"/>
              <w:jc w:val="center"/>
            </w:pPr>
          </w:p>
        </w:tc>
      </w:tr>
      <w:tr w:rsidR="00E3545A" w:rsidRPr="000F16B1" w:rsidTr="00CC33BB">
        <w:trPr>
          <w:trHeight w:val="629"/>
        </w:trPr>
        <w:tc>
          <w:tcPr>
            <w:tcW w:w="710" w:type="dxa"/>
            <w:vAlign w:val="center"/>
          </w:tcPr>
          <w:p w:rsidR="00E3545A" w:rsidRDefault="00E3545A" w:rsidP="00B779B1">
            <w:pPr>
              <w:pStyle w:val="aff6"/>
            </w:pPr>
            <w:r>
              <w:t>2</w:t>
            </w:r>
          </w:p>
        </w:tc>
        <w:tc>
          <w:tcPr>
            <w:tcW w:w="0" w:type="auto"/>
            <w:vAlign w:val="center"/>
          </w:tcPr>
          <w:p w:rsidR="00E3545A" w:rsidRDefault="00E3545A" w:rsidP="003C670D">
            <w:pPr>
              <w:rPr>
                <w:rFonts w:eastAsia="Arial Unicode MS"/>
              </w:rPr>
            </w:pPr>
            <w:r>
              <w:rPr>
                <w:rFonts w:eastAsia="Arial Unicode MS"/>
              </w:rPr>
              <w:t>Разработка общей части БФТЗ</w:t>
            </w:r>
            <w:del w:id="533" w:author="Perelygin" w:date="2016-07-18T15:38:00Z">
              <w:r w:rsidDel="003C670D">
                <w:rPr>
                  <w:rFonts w:eastAsia="Arial Unicode MS"/>
                </w:rPr>
                <w:delText>(повторная экспертиза)</w:delText>
              </w:r>
            </w:del>
          </w:p>
        </w:tc>
        <w:tc>
          <w:tcPr>
            <w:tcW w:w="0" w:type="auto"/>
            <w:vAlign w:val="center"/>
          </w:tcPr>
          <w:p w:rsidR="00E3545A" w:rsidRPr="002A183A" w:rsidRDefault="00E3545A" w:rsidP="00B779B1">
            <w:pPr>
              <w:pStyle w:val="aff6"/>
              <w:jc w:val="center"/>
            </w:pPr>
            <w:r>
              <w:t>-</w:t>
            </w:r>
          </w:p>
        </w:tc>
        <w:tc>
          <w:tcPr>
            <w:tcW w:w="0" w:type="auto"/>
            <w:vAlign w:val="center"/>
          </w:tcPr>
          <w:p w:rsidR="00E3545A" w:rsidRDefault="00E3545A" w:rsidP="00B779B1">
            <w:pPr>
              <w:pStyle w:val="aff6"/>
              <w:jc w:val="center"/>
            </w:pPr>
            <w:r>
              <w:t>127,5</w:t>
            </w:r>
          </w:p>
        </w:tc>
        <w:tc>
          <w:tcPr>
            <w:tcW w:w="0" w:type="auto"/>
            <w:shd w:val="clear" w:color="auto" w:fill="auto"/>
            <w:vAlign w:val="center"/>
          </w:tcPr>
          <w:p w:rsidR="00E3545A" w:rsidRDefault="00E3545A" w:rsidP="00B779B1">
            <w:pPr>
              <w:pStyle w:val="aff6"/>
              <w:jc w:val="center"/>
            </w:pPr>
            <w:r>
              <w:t>ЗАО Спектр</w:t>
            </w:r>
          </w:p>
        </w:tc>
        <w:tc>
          <w:tcPr>
            <w:tcW w:w="0" w:type="auto"/>
          </w:tcPr>
          <w:p w:rsidR="00E3545A" w:rsidRPr="000F16B1" w:rsidRDefault="00E3545A" w:rsidP="00B779B1">
            <w:pPr>
              <w:pStyle w:val="aff6"/>
              <w:jc w:val="center"/>
            </w:pPr>
          </w:p>
        </w:tc>
      </w:tr>
      <w:tr w:rsidR="000A392E" w:rsidRPr="002A183A" w:rsidDel="00E3545A" w:rsidTr="00CC33BB">
        <w:trPr>
          <w:trHeight w:val="549"/>
        </w:trPr>
        <w:tc>
          <w:tcPr>
            <w:tcW w:w="710" w:type="dxa"/>
            <w:vAlign w:val="center"/>
          </w:tcPr>
          <w:p w:rsidR="000A392E" w:rsidRPr="000C0C6A" w:rsidDel="00E3545A" w:rsidRDefault="000A392E" w:rsidP="00B779B1">
            <w:pPr>
              <w:pStyle w:val="aff6"/>
            </w:pPr>
            <w:r>
              <w:t>3</w:t>
            </w:r>
          </w:p>
        </w:tc>
        <w:tc>
          <w:tcPr>
            <w:tcW w:w="0" w:type="auto"/>
            <w:vAlign w:val="center"/>
          </w:tcPr>
          <w:p w:rsidR="000A392E" w:rsidRPr="000C0C6A" w:rsidDel="00E3545A" w:rsidRDefault="000A392E" w:rsidP="00B779B1">
            <w:r>
              <w:t>УФО Спектрум (лицензии)</w:t>
            </w:r>
          </w:p>
        </w:tc>
        <w:tc>
          <w:tcPr>
            <w:tcW w:w="0" w:type="auto"/>
            <w:vAlign w:val="center"/>
          </w:tcPr>
          <w:p w:rsidR="000A392E" w:rsidRPr="000C0C6A" w:rsidDel="00E3545A" w:rsidRDefault="000A392E" w:rsidP="00B779B1">
            <w:pPr>
              <w:pStyle w:val="aff6"/>
              <w:jc w:val="center"/>
            </w:pPr>
            <w:r>
              <w:t>-</w:t>
            </w:r>
          </w:p>
        </w:tc>
        <w:tc>
          <w:tcPr>
            <w:tcW w:w="0" w:type="auto"/>
            <w:vAlign w:val="center"/>
          </w:tcPr>
          <w:p w:rsidR="000A392E" w:rsidRPr="000C0C6A" w:rsidDel="00E3545A" w:rsidRDefault="000A392E" w:rsidP="00B779B1">
            <w:pPr>
              <w:pStyle w:val="aff6"/>
              <w:jc w:val="center"/>
            </w:pPr>
            <w:r>
              <w:t>0</w:t>
            </w:r>
          </w:p>
        </w:tc>
        <w:tc>
          <w:tcPr>
            <w:tcW w:w="0" w:type="auto"/>
            <w:shd w:val="clear" w:color="auto" w:fill="auto"/>
            <w:vAlign w:val="center"/>
          </w:tcPr>
          <w:p w:rsidR="000A392E" w:rsidRPr="000C0C6A" w:rsidDel="00E3545A" w:rsidRDefault="000A392E" w:rsidP="00B779B1">
            <w:pPr>
              <w:pStyle w:val="aff6"/>
              <w:jc w:val="center"/>
            </w:pPr>
            <w:r>
              <w:t>ЗАО Спектр</w:t>
            </w:r>
          </w:p>
        </w:tc>
        <w:tc>
          <w:tcPr>
            <w:tcW w:w="0" w:type="auto"/>
          </w:tcPr>
          <w:p w:rsidR="000A392E" w:rsidRPr="00B47B85" w:rsidDel="00E3545A" w:rsidRDefault="00B47B85" w:rsidP="00B779B1">
            <w:pPr>
              <w:pStyle w:val="aff6"/>
              <w:jc w:val="center"/>
              <w:rPr>
                <w:lang w:val="en-US"/>
              </w:rPr>
            </w:pPr>
            <w:r>
              <w:t>3500000.00</w:t>
            </w:r>
          </w:p>
        </w:tc>
      </w:tr>
      <w:tr w:rsidR="00B779B1" w:rsidRPr="00D83D5B" w:rsidTr="00CC33BB">
        <w:trPr>
          <w:trHeight w:val="629"/>
        </w:trPr>
        <w:tc>
          <w:tcPr>
            <w:tcW w:w="710" w:type="dxa"/>
            <w:vAlign w:val="center"/>
          </w:tcPr>
          <w:p w:rsidR="00DF6D01" w:rsidRDefault="00B779B1" w:rsidP="00B779B1">
            <w:pPr>
              <w:pStyle w:val="aff6"/>
            </w:pPr>
            <w:r>
              <w:t>4</w:t>
            </w:r>
          </w:p>
        </w:tc>
        <w:tc>
          <w:tcPr>
            <w:tcW w:w="0" w:type="auto"/>
            <w:vAlign w:val="center"/>
          </w:tcPr>
          <w:p w:rsidR="00B779B1" w:rsidRPr="00530DFA" w:rsidRDefault="00B779B1" w:rsidP="00B779B1">
            <w:pPr>
              <w:rPr>
                <w:rFonts w:eastAsia="Arial Unicode MS"/>
              </w:rPr>
            </w:pPr>
            <w:r>
              <w:rPr>
                <w:lang w:val="en-US"/>
              </w:rPr>
              <w:t>Siebel</w:t>
            </w:r>
            <w:r w:rsidRPr="001657B9">
              <w:t xml:space="preserve"> </w:t>
            </w:r>
            <w:r>
              <w:rPr>
                <w:lang w:val="en-US"/>
              </w:rPr>
              <w:t>CRM</w:t>
            </w:r>
            <w:r>
              <w:t>.</w:t>
            </w:r>
            <w:r>
              <w:rPr>
                <w:rFonts w:eastAsia="Arial Unicode MS"/>
              </w:rPr>
              <w:t xml:space="preserve"> Подготовка, согласование БФТЗ и доработка</w:t>
            </w:r>
            <w:r w:rsidR="00530DFA" w:rsidRPr="00530DFA">
              <w:rPr>
                <w:rFonts w:eastAsia="Arial Unicode MS"/>
              </w:rPr>
              <w:t xml:space="preserve"> </w:t>
            </w:r>
            <w:r w:rsidR="00530DFA">
              <w:rPr>
                <w:rFonts w:eastAsia="Arial Unicode MS"/>
              </w:rPr>
              <w:t>в части ЕФР</w:t>
            </w:r>
          </w:p>
        </w:tc>
        <w:tc>
          <w:tcPr>
            <w:tcW w:w="0" w:type="auto"/>
            <w:vAlign w:val="center"/>
          </w:tcPr>
          <w:p w:rsidR="00B779B1" w:rsidRPr="002A183A" w:rsidRDefault="00CC33BB" w:rsidP="00B779B1">
            <w:pPr>
              <w:pStyle w:val="aff6"/>
              <w:jc w:val="center"/>
            </w:pPr>
            <w:r>
              <w:t>1</w:t>
            </w:r>
          </w:p>
        </w:tc>
        <w:tc>
          <w:tcPr>
            <w:tcW w:w="0" w:type="auto"/>
            <w:vAlign w:val="center"/>
          </w:tcPr>
          <w:p w:rsidR="00B779B1" w:rsidRPr="00273877" w:rsidRDefault="00530DFA" w:rsidP="00B779B1">
            <w:pPr>
              <w:pStyle w:val="aff6"/>
              <w:jc w:val="center"/>
            </w:pPr>
            <w:r>
              <w:t>23,4</w:t>
            </w:r>
          </w:p>
        </w:tc>
        <w:tc>
          <w:tcPr>
            <w:tcW w:w="0" w:type="auto"/>
            <w:shd w:val="clear" w:color="auto" w:fill="auto"/>
            <w:vAlign w:val="center"/>
          </w:tcPr>
          <w:p w:rsidR="00B779B1" w:rsidRPr="00657EB4" w:rsidRDefault="00B779B1" w:rsidP="00B779B1">
            <w:pPr>
              <w:pStyle w:val="aff6"/>
              <w:jc w:val="center"/>
            </w:pPr>
            <w:r>
              <w:t>ТСК</w:t>
            </w:r>
            <w:r w:rsidR="007035FB">
              <w:t xml:space="preserve">, </w:t>
            </w:r>
            <w:r w:rsidR="007035FB" w:rsidRPr="00A21AEB">
              <w:t xml:space="preserve"> ОП</w:t>
            </w:r>
            <w:r w:rsidR="007035FB">
              <w:t xml:space="preserve"> CRM УКТ</w:t>
            </w:r>
            <w:r w:rsidR="007035FB" w:rsidRPr="00A21AEB">
              <w:t xml:space="preserve"> ДБИТ</w:t>
            </w:r>
            <w:r w:rsidR="007035FB">
              <w:t>(30%)</w:t>
            </w:r>
          </w:p>
        </w:tc>
        <w:tc>
          <w:tcPr>
            <w:tcW w:w="0" w:type="auto"/>
          </w:tcPr>
          <w:p w:rsidR="00B779B1" w:rsidRPr="007035FB" w:rsidRDefault="00B779B1" w:rsidP="00B779B1">
            <w:pPr>
              <w:pStyle w:val="aff6"/>
              <w:jc w:val="center"/>
            </w:pPr>
          </w:p>
        </w:tc>
      </w:tr>
      <w:tr w:rsidR="00530DFA" w:rsidRPr="00D83D5B" w:rsidTr="00CC33BB">
        <w:trPr>
          <w:trHeight w:val="629"/>
        </w:trPr>
        <w:tc>
          <w:tcPr>
            <w:tcW w:w="710" w:type="dxa"/>
            <w:vAlign w:val="center"/>
          </w:tcPr>
          <w:p w:rsidR="00530DFA" w:rsidRDefault="00DF6D01" w:rsidP="00530DFA">
            <w:pPr>
              <w:pStyle w:val="aff6"/>
            </w:pPr>
            <w:r>
              <w:t>5</w:t>
            </w:r>
          </w:p>
        </w:tc>
        <w:tc>
          <w:tcPr>
            <w:tcW w:w="0" w:type="auto"/>
            <w:vAlign w:val="center"/>
          </w:tcPr>
          <w:p w:rsidR="00530DFA" w:rsidRPr="00530DFA" w:rsidRDefault="007035FB" w:rsidP="007035FB">
            <w:r>
              <w:t>УСБС</w:t>
            </w:r>
            <w:r w:rsidR="00530DFA">
              <w:t>.</w:t>
            </w:r>
            <w:r>
              <w:t xml:space="preserve"> </w:t>
            </w:r>
            <w:r w:rsidR="00530DFA">
              <w:rPr>
                <w:rFonts w:eastAsia="Arial Unicode MS"/>
              </w:rPr>
              <w:t>Подготовка, согласование БФТЗ и доработка</w:t>
            </w:r>
            <w:r w:rsidR="00530DFA" w:rsidRPr="00530DFA">
              <w:rPr>
                <w:rFonts w:eastAsia="Arial Unicode MS"/>
              </w:rPr>
              <w:t xml:space="preserve"> </w:t>
            </w:r>
            <w:r w:rsidR="00530DFA">
              <w:rPr>
                <w:rFonts w:eastAsia="Arial Unicode MS"/>
              </w:rPr>
              <w:t>в части УСБС</w:t>
            </w:r>
          </w:p>
        </w:tc>
        <w:tc>
          <w:tcPr>
            <w:tcW w:w="0" w:type="auto"/>
            <w:vAlign w:val="center"/>
          </w:tcPr>
          <w:p w:rsidR="00530DFA" w:rsidRDefault="00530DFA" w:rsidP="00530DFA">
            <w:pPr>
              <w:pStyle w:val="aff6"/>
              <w:jc w:val="center"/>
            </w:pPr>
            <w:r>
              <w:t>1</w:t>
            </w:r>
          </w:p>
        </w:tc>
        <w:tc>
          <w:tcPr>
            <w:tcW w:w="0" w:type="auto"/>
            <w:vAlign w:val="center"/>
          </w:tcPr>
          <w:p w:rsidR="00530DFA" w:rsidDel="00530DFA" w:rsidRDefault="00530DFA" w:rsidP="00530DFA">
            <w:pPr>
              <w:pStyle w:val="aff6"/>
              <w:jc w:val="center"/>
            </w:pPr>
            <w:r>
              <w:t>34,5</w:t>
            </w:r>
          </w:p>
        </w:tc>
        <w:tc>
          <w:tcPr>
            <w:tcW w:w="0" w:type="auto"/>
            <w:shd w:val="clear" w:color="auto" w:fill="auto"/>
            <w:vAlign w:val="center"/>
          </w:tcPr>
          <w:p w:rsidR="00530DFA" w:rsidRDefault="00530DFA" w:rsidP="00530DFA">
            <w:pPr>
              <w:pStyle w:val="aff6"/>
              <w:jc w:val="center"/>
            </w:pPr>
            <w:r>
              <w:t>ТСК</w:t>
            </w:r>
            <w:r w:rsidR="007035FB">
              <w:t xml:space="preserve">, </w:t>
            </w:r>
            <w:r w:rsidR="007035FB" w:rsidRPr="00A21AEB">
              <w:t xml:space="preserve"> ОП</w:t>
            </w:r>
            <w:r w:rsidR="007035FB">
              <w:t xml:space="preserve"> CRM УКТ</w:t>
            </w:r>
            <w:r w:rsidR="007035FB" w:rsidRPr="00A21AEB">
              <w:t xml:space="preserve"> ДБИТ</w:t>
            </w:r>
            <w:r w:rsidR="007035FB">
              <w:t>(30%)</w:t>
            </w:r>
          </w:p>
        </w:tc>
        <w:tc>
          <w:tcPr>
            <w:tcW w:w="0" w:type="auto"/>
          </w:tcPr>
          <w:p w:rsidR="00530DFA" w:rsidRPr="00530DFA" w:rsidRDefault="00530DFA" w:rsidP="00530DFA">
            <w:pPr>
              <w:pStyle w:val="aff6"/>
              <w:jc w:val="center"/>
            </w:pPr>
          </w:p>
        </w:tc>
      </w:tr>
      <w:tr w:rsidR="00530DFA" w:rsidRPr="00B65204" w:rsidTr="00CC33BB">
        <w:trPr>
          <w:trHeight w:val="629"/>
        </w:trPr>
        <w:tc>
          <w:tcPr>
            <w:tcW w:w="710" w:type="dxa"/>
            <w:vAlign w:val="center"/>
          </w:tcPr>
          <w:p w:rsidR="00530DFA" w:rsidRPr="00C518C7" w:rsidRDefault="007035FB" w:rsidP="00530DFA">
            <w:pPr>
              <w:pStyle w:val="aff6"/>
            </w:pPr>
            <w:r>
              <w:t>6</w:t>
            </w:r>
          </w:p>
        </w:tc>
        <w:tc>
          <w:tcPr>
            <w:tcW w:w="0" w:type="auto"/>
            <w:vAlign w:val="center"/>
          </w:tcPr>
          <w:p w:rsidR="00530DFA" w:rsidRDefault="00530DFA" w:rsidP="005E47E4">
            <w:pPr>
              <w:rPr>
                <w:rFonts w:eastAsia="Arial Unicode MS"/>
              </w:rPr>
            </w:pPr>
            <w:r>
              <w:t>Профайл.</w:t>
            </w:r>
            <w:r>
              <w:rPr>
                <w:rFonts w:eastAsia="Arial Unicode MS"/>
              </w:rPr>
              <w:t xml:space="preserve"> Подготовка, согласование </w:t>
            </w:r>
            <w:r w:rsidR="005E47E4">
              <w:rPr>
                <w:rFonts w:eastAsia="Arial Unicode MS"/>
                <w:lang w:val="en-US"/>
              </w:rPr>
              <w:t>CR</w:t>
            </w:r>
            <w:r w:rsidR="005E47E4">
              <w:rPr>
                <w:rFonts w:eastAsia="Arial Unicode MS"/>
              </w:rPr>
              <w:t xml:space="preserve"> </w:t>
            </w:r>
          </w:p>
        </w:tc>
        <w:tc>
          <w:tcPr>
            <w:tcW w:w="0" w:type="auto"/>
            <w:vAlign w:val="center"/>
          </w:tcPr>
          <w:p w:rsidR="00530DFA" w:rsidRPr="002A183A" w:rsidRDefault="00530DFA" w:rsidP="00530DFA">
            <w:pPr>
              <w:pStyle w:val="aff6"/>
              <w:jc w:val="center"/>
            </w:pPr>
            <w:r>
              <w:t>1</w:t>
            </w:r>
          </w:p>
        </w:tc>
        <w:tc>
          <w:tcPr>
            <w:tcW w:w="0" w:type="auto"/>
            <w:vAlign w:val="center"/>
          </w:tcPr>
          <w:p w:rsidR="00530DFA" w:rsidRPr="002A183A" w:rsidRDefault="005E47E4" w:rsidP="00530DFA">
            <w:pPr>
              <w:pStyle w:val="aff6"/>
              <w:jc w:val="center"/>
            </w:pPr>
            <w:r>
              <w:t>8</w:t>
            </w:r>
          </w:p>
        </w:tc>
        <w:tc>
          <w:tcPr>
            <w:tcW w:w="0" w:type="auto"/>
            <w:shd w:val="clear" w:color="auto" w:fill="auto"/>
            <w:vAlign w:val="center"/>
          </w:tcPr>
          <w:p w:rsidR="00530DFA" w:rsidRPr="007F45A6" w:rsidRDefault="005E47E4" w:rsidP="00530DFA">
            <w:pPr>
              <w:pStyle w:val="aff6"/>
              <w:jc w:val="center"/>
            </w:pPr>
            <w:r w:rsidRPr="005E47E4">
              <w:t>ОПСиОП УКТ ДБИТ</w:t>
            </w:r>
          </w:p>
        </w:tc>
        <w:tc>
          <w:tcPr>
            <w:tcW w:w="0" w:type="auto"/>
          </w:tcPr>
          <w:p w:rsidR="00530DFA" w:rsidRPr="00B65204" w:rsidRDefault="00530DFA" w:rsidP="00530DFA">
            <w:pPr>
              <w:pStyle w:val="aff6"/>
              <w:jc w:val="center"/>
            </w:pPr>
          </w:p>
        </w:tc>
      </w:tr>
      <w:tr w:rsidR="005E47E4" w:rsidRPr="00B65204" w:rsidTr="00CC33BB">
        <w:trPr>
          <w:trHeight w:val="629"/>
        </w:trPr>
        <w:tc>
          <w:tcPr>
            <w:tcW w:w="710" w:type="dxa"/>
            <w:vAlign w:val="center"/>
          </w:tcPr>
          <w:p w:rsidR="005E47E4" w:rsidRDefault="00126F6B" w:rsidP="00530DFA">
            <w:pPr>
              <w:pStyle w:val="aff6"/>
            </w:pPr>
            <w:r>
              <w:t>7</w:t>
            </w:r>
          </w:p>
        </w:tc>
        <w:tc>
          <w:tcPr>
            <w:tcW w:w="0" w:type="auto"/>
            <w:vAlign w:val="center"/>
          </w:tcPr>
          <w:p w:rsidR="005E47E4" w:rsidRPr="005E47E4" w:rsidRDefault="005E47E4" w:rsidP="005E47E4">
            <w:r w:rsidRPr="007035FB">
              <w:t>Профайл. Доработка</w:t>
            </w:r>
          </w:p>
        </w:tc>
        <w:tc>
          <w:tcPr>
            <w:tcW w:w="0" w:type="auto"/>
            <w:vAlign w:val="center"/>
          </w:tcPr>
          <w:p w:rsidR="005E47E4" w:rsidRDefault="00126F6B" w:rsidP="00530DFA">
            <w:pPr>
              <w:pStyle w:val="aff6"/>
              <w:jc w:val="center"/>
            </w:pPr>
            <w:r>
              <w:t>6</w:t>
            </w:r>
          </w:p>
        </w:tc>
        <w:tc>
          <w:tcPr>
            <w:tcW w:w="0" w:type="auto"/>
            <w:vAlign w:val="center"/>
          </w:tcPr>
          <w:p w:rsidR="005E47E4" w:rsidRDefault="005E47E4" w:rsidP="00530DFA">
            <w:pPr>
              <w:pStyle w:val="aff6"/>
              <w:jc w:val="center"/>
            </w:pPr>
            <w:r>
              <w:t>10</w:t>
            </w:r>
          </w:p>
        </w:tc>
        <w:tc>
          <w:tcPr>
            <w:tcW w:w="0" w:type="auto"/>
            <w:shd w:val="clear" w:color="auto" w:fill="auto"/>
            <w:vAlign w:val="center"/>
          </w:tcPr>
          <w:p w:rsidR="005E47E4" w:rsidRPr="007035FB" w:rsidRDefault="005E47E4" w:rsidP="00530DFA">
            <w:pPr>
              <w:pStyle w:val="aff6"/>
              <w:jc w:val="center"/>
            </w:pPr>
            <w:r>
              <w:t>FIS</w:t>
            </w:r>
          </w:p>
        </w:tc>
        <w:tc>
          <w:tcPr>
            <w:tcW w:w="0" w:type="auto"/>
          </w:tcPr>
          <w:p w:rsidR="005E47E4" w:rsidRPr="00B65204" w:rsidRDefault="00DF6D01" w:rsidP="00530DFA">
            <w:pPr>
              <w:pStyle w:val="aff6"/>
              <w:jc w:val="center"/>
            </w:pPr>
            <w:r>
              <w:t>В рамках договора сопровождения</w:t>
            </w:r>
          </w:p>
        </w:tc>
      </w:tr>
      <w:tr w:rsidR="00530DFA" w:rsidRPr="007F45A6" w:rsidTr="00CC33BB">
        <w:trPr>
          <w:trHeight w:val="629"/>
        </w:trPr>
        <w:tc>
          <w:tcPr>
            <w:tcW w:w="710" w:type="dxa"/>
            <w:vAlign w:val="center"/>
          </w:tcPr>
          <w:p w:rsidR="00530DFA" w:rsidRPr="00C518C7" w:rsidRDefault="00126F6B" w:rsidP="00530DFA">
            <w:pPr>
              <w:pStyle w:val="aff6"/>
            </w:pPr>
            <w:r>
              <w:t>8</w:t>
            </w:r>
          </w:p>
        </w:tc>
        <w:tc>
          <w:tcPr>
            <w:tcW w:w="0" w:type="auto"/>
            <w:vAlign w:val="center"/>
          </w:tcPr>
          <w:p w:rsidR="00530DFA" w:rsidRPr="00B228B3" w:rsidRDefault="00530DFA" w:rsidP="005E47E4">
            <w:r>
              <w:t>Профайл.</w:t>
            </w:r>
            <w:r w:rsidRPr="00B228B3">
              <w:t xml:space="preserve"> </w:t>
            </w:r>
            <w:r w:rsidR="005E47E4">
              <w:rPr>
                <w:rFonts w:eastAsia="Arial Unicode MS"/>
              </w:rPr>
              <w:t>Приемка и тестирование</w:t>
            </w:r>
          </w:p>
        </w:tc>
        <w:tc>
          <w:tcPr>
            <w:tcW w:w="0" w:type="auto"/>
            <w:vAlign w:val="center"/>
          </w:tcPr>
          <w:p w:rsidR="00530DFA" w:rsidRPr="002A183A" w:rsidRDefault="00126F6B" w:rsidP="00530DFA">
            <w:pPr>
              <w:pStyle w:val="aff6"/>
              <w:jc w:val="center"/>
            </w:pPr>
            <w:r>
              <w:t>7</w:t>
            </w:r>
          </w:p>
        </w:tc>
        <w:tc>
          <w:tcPr>
            <w:tcW w:w="0" w:type="auto"/>
            <w:shd w:val="clear" w:color="auto" w:fill="auto"/>
            <w:vAlign w:val="center"/>
          </w:tcPr>
          <w:p w:rsidR="00530DFA" w:rsidRPr="005E47E4" w:rsidRDefault="005E47E4" w:rsidP="00530DFA">
            <w:pPr>
              <w:pStyle w:val="aff6"/>
              <w:jc w:val="center"/>
            </w:pPr>
            <w:r>
              <w:t>4</w:t>
            </w:r>
          </w:p>
        </w:tc>
        <w:tc>
          <w:tcPr>
            <w:tcW w:w="0" w:type="auto"/>
            <w:shd w:val="clear" w:color="auto" w:fill="auto"/>
            <w:vAlign w:val="center"/>
          </w:tcPr>
          <w:p w:rsidR="00530DFA" w:rsidRPr="005E47E4" w:rsidRDefault="00530DFA" w:rsidP="00530DFA">
            <w:pPr>
              <w:pStyle w:val="aff6"/>
              <w:jc w:val="center"/>
              <w:rPr>
                <w:lang w:val="en-US"/>
              </w:rPr>
            </w:pPr>
            <w:r w:rsidRPr="007F45A6">
              <w:t>ОПСиОП</w:t>
            </w:r>
            <w:r>
              <w:t xml:space="preserve"> УКТ</w:t>
            </w:r>
            <w:r w:rsidRPr="007F45A6">
              <w:t xml:space="preserve"> ДБИТ</w:t>
            </w:r>
            <w:r w:rsidR="005E47E4">
              <w:rPr>
                <w:lang w:val="en-US"/>
              </w:rPr>
              <w:t xml:space="preserve"> 20%</w:t>
            </w:r>
          </w:p>
        </w:tc>
        <w:tc>
          <w:tcPr>
            <w:tcW w:w="0" w:type="auto"/>
          </w:tcPr>
          <w:p w:rsidR="00530DFA" w:rsidRPr="007F45A6" w:rsidRDefault="00530DFA" w:rsidP="00530DFA">
            <w:pPr>
              <w:pStyle w:val="aff6"/>
              <w:jc w:val="center"/>
            </w:pPr>
          </w:p>
        </w:tc>
      </w:tr>
      <w:tr w:rsidR="00530DFA" w:rsidRPr="007F45A6" w:rsidTr="00CC33BB">
        <w:trPr>
          <w:trHeight w:val="743"/>
        </w:trPr>
        <w:tc>
          <w:tcPr>
            <w:tcW w:w="710" w:type="dxa"/>
            <w:vAlign w:val="center"/>
          </w:tcPr>
          <w:p w:rsidR="00530DFA" w:rsidRPr="00C518C7" w:rsidRDefault="00126F6B" w:rsidP="00530DFA">
            <w:pPr>
              <w:pStyle w:val="aff6"/>
            </w:pPr>
            <w:r>
              <w:lastRenderedPageBreak/>
              <w:t>9</w:t>
            </w:r>
          </w:p>
        </w:tc>
        <w:tc>
          <w:tcPr>
            <w:tcW w:w="0" w:type="auto"/>
            <w:vAlign w:val="center"/>
          </w:tcPr>
          <w:p w:rsidR="00530DFA" w:rsidRDefault="00530DFA" w:rsidP="00530DFA">
            <w:pPr>
              <w:rPr>
                <w:rFonts w:eastAsia="Arial Unicode MS"/>
              </w:rPr>
            </w:pPr>
            <w:r>
              <w:t>Бисквит.</w:t>
            </w:r>
            <w:r>
              <w:rPr>
                <w:rFonts w:eastAsia="Arial Unicode MS"/>
              </w:rPr>
              <w:t xml:space="preserve"> Подготовка, согласование БФТЗ</w:t>
            </w:r>
            <w:r w:rsidR="00614624">
              <w:rPr>
                <w:rFonts w:eastAsia="Arial Unicode MS"/>
              </w:rPr>
              <w:t xml:space="preserve"> в части оффлайн выгрузки </w:t>
            </w:r>
          </w:p>
        </w:tc>
        <w:tc>
          <w:tcPr>
            <w:tcW w:w="0" w:type="auto"/>
            <w:vAlign w:val="center"/>
          </w:tcPr>
          <w:p w:rsidR="00530DFA" w:rsidRPr="002A183A" w:rsidRDefault="00530DFA" w:rsidP="00530DFA">
            <w:pPr>
              <w:pStyle w:val="aff6"/>
              <w:jc w:val="center"/>
            </w:pPr>
            <w:r>
              <w:t>1</w:t>
            </w:r>
          </w:p>
        </w:tc>
        <w:tc>
          <w:tcPr>
            <w:tcW w:w="0" w:type="auto"/>
            <w:shd w:val="clear" w:color="auto" w:fill="auto"/>
            <w:vAlign w:val="center"/>
          </w:tcPr>
          <w:p w:rsidR="00530DFA" w:rsidRPr="002A183A" w:rsidRDefault="00614624" w:rsidP="00530DFA">
            <w:pPr>
              <w:pStyle w:val="aff6"/>
              <w:jc w:val="center"/>
            </w:pPr>
            <w:r>
              <w:t>10</w:t>
            </w:r>
          </w:p>
        </w:tc>
        <w:tc>
          <w:tcPr>
            <w:tcW w:w="0" w:type="auto"/>
            <w:shd w:val="clear" w:color="auto" w:fill="auto"/>
            <w:vAlign w:val="center"/>
          </w:tcPr>
          <w:p w:rsidR="00530DFA" w:rsidRPr="00657EB4" w:rsidRDefault="00530DFA" w:rsidP="00530DFA">
            <w:pPr>
              <w:pStyle w:val="aff6"/>
              <w:jc w:val="center"/>
            </w:pPr>
            <w:r w:rsidRPr="007F45A6">
              <w:t>ОПСиОП</w:t>
            </w:r>
            <w:r>
              <w:t xml:space="preserve"> УКТ</w:t>
            </w:r>
            <w:r w:rsidRPr="007F45A6">
              <w:t xml:space="preserve"> ДБИТ</w:t>
            </w:r>
          </w:p>
        </w:tc>
        <w:tc>
          <w:tcPr>
            <w:tcW w:w="0" w:type="auto"/>
          </w:tcPr>
          <w:p w:rsidR="00530DFA" w:rsidRPr="007F45A6" w:rsidRDefault="00530DFA" w:rsidP="00530DFA">
            <w:pPr>
              <w:pStyle w:val="aff6"/>
              <w:jc w:val="center"/>
            </w:pPr>
          </w:p>
        </w:tc>
      </w:tr>
      <w:tr w:rsidR="00614624" w:rsidRPr="007F45A6" w:rsidTr="00CC33BB">
        <w:trPr>
          <w:trHeight w:val="743"/>
        </w:trPr>
        <w:tc>
          <w:tcPr>
            <w:tcW w:w="710" w:type="dxa"/>
            <w:vAlign w:val="center"/>
          </w:tcPr>
          <w:p w:rsidR="00614624" w:rsidRDefault="00126F6B" w:rsidP="00530DFA">
            <w:pPr>
              <w:pStyle w:val="aff6"/>
            </w:pPr>
            <w:r>
              <w:t>10</w:t>
            </w:r>
          </w:p>
        </w:tc>
        <w:tc>
          <w:tcPr>
            <w:tcW w:w="0" w:type="auto"/>
            <w:vAlign w:val="center"/>
          </w:tcPr>
          <w:p w:rsidR="00614624" w:rsidRDefault="00614624" w:rsidP="00530DFA">
            <w:r>
              <w:t>Бисквит.</w:t>
            </w:r>
            <w:r>
              <w:rPr>
                <w:rFonts w:eastAsia="Arial Unicode MS"/>
              </w:rPr>
              <w:t xml:space="preserve"> Подготовка, согласование БФТЗ в части онлайн выгрузки</w:t>
            </w:r>
          </w:p>
        </w:tc>
        <w:tc>
          <w:tcPr>
            <w:tcW w:w="0" w:type="auto"/>
            <w:vAlign w:val="center"/>
          </w:tcPr>
          <w:p w:rsidR="00614624" w:rsidRDefault="00614624" w:rsidP="00530DFA">
            <w:pPr>
              <w:pStyle w:val="aff6"/>
              <w:jc w:val="center"/>
            </w:pPr>
            <w:r>
              <w:t>1</w:t>
            </w:r>
          </w:p>
        </w:tc>
        <w:tc>
          <w:tcPr>
            <w:tcW w:w="0" w:type="auto"/>
            <w:shd w:val="clear" w:color="auto" w:fill="auto"/>
            <w:vAlign w:val="center"/>
          </w:tcPr>
          <w:p w:rsidR="00614624" w:rsidRDefault="00614624" w:rsidP="00530DFA">
            <w:pPr>
              <w:pStyle w:val="aff6"/>
              <w:jc w:val="center"/>
            </w:pPr>
            <w:r>
              <w:t>6</w:t>
            </w:r>
          </w:p>
        </w:tc>
        <w:tc>
          <w:tcPr>
            <w:tcW w:w="0" w:type="auto"/>
            <w:shd w:val="clear" w:color="auto" w:fill="auto"/>
            <w:vAlign w:val="center"/>
          </w:tcPr>
          <w:p w:rsidR="00614624" w:rsidRPr="007F45A6" w:rsidRDefault="00126F6B" w:rsidP="00530DFA">
            <w:pPr>
              <w:pStyle w:val="aff6"/>
              <w:jc w:val="center"/>
            </w:pPr>
            <w:r w:rsidRPr="00126F6B">
              <w:t>ОТРП УТКПиР, ДБИТ</w:t>
            </w:r>
          </w:p>
        </w:tc>
        <w:tc>
          <w:tcPr>
            <w:tcW w:w="0" w:type="auto"/>
          </w:tcPr>
          <w:p w:rsidR="00614624" w:rsidRPr="007F45A6" w:rsidRDefault="00614624" w:rsidP="00530DFA">
            <w:pPr>
              <w:pStyle w:val="aff6"/>
              <w:jc w:val="center"/>
            </w:pPr>
          </w:p>
        </w:tc>
      </w:tr>
      <w:tr w:rsidR="00530DFA" w:rsidRPr="007F45A6" w:rsidTr="00CC33BB">
        <w:trPr>
          <w:trHeight w:val="629"/>
        </w:trPr>
        <w:tc>
          <w:tcPr>
            <w:tcW w:w="710" w:type="dxa"/>
            <w:vAlign w:val="center"/>
          </w:tcPr>
          <w:p w:rsidR="00530DFA" w:rsidRPr="00C518C7" w:rsidRDefault="00530DFA" w:rsidP="00126F6B">
            <w:pPr>
              <w:pStyle w:val="aff6"/>
            </w:pPr>
            <w:r>
              <w:t>1</w:t>
            </w:r>
            <w:r w:rsidR="00126F6B">
              <w:t>1</w:t>
            </w:r>
          </w:p>
        </w:tc>
        <w:tc>
          <w:tcPr>
            <w:tcW w:w="0" w:type="auto"/>
            <w:vAlign w:val="center"/>
          </w:tcPr>
          <w:p w:rsidR="00530DFA" w:rsidRDefault="00530DFA" w:rsidP="00614624">
            <w:r>
              <w:t xml:space="preserve">Бисквит. </w:t>
            </w:r>
            <w:r>
              <w:rPr>
                <w:rFonts w:eastAsia="Arial Unicode MS"/>
              </w:rPr>
              <w:t xml:space="preserve"> </w:t>
            </w:r>
            <w:r w:rsidR="00614624">
              <w:rPr>
                <w:rFonts w:eastAsia="Arial Unicode MS"/>
              </w:rPr>
              <w:t xml:space="preserve">Доработка. </w:t>
            </w:r>
          </w:p>
        </w:tc>
        <w:tc>
          <w:tcPr>
            <w:tcW w:w="0" w:type="auto"/>
            <w:vAlign w:val="center"/>
          </w:tcPr>
          <w:p w:rsidR="00530DFA" w:rsidRDefault="00530DFA" w:rsidP="00530DFA">
            <w:pPr>
              <w:pStyle w:val="aff6"/>
              <w:jc w:val="center"/>
            </w:pPr>
            <w:r>
              <w:t>1</w:t>
            </w:r>
            <w:r w:rsidR="00126F6B">
              <w:t>0,9</w:t>
            </w:r>
          </w:p>
        </w:tc>
        <w:tc>
          <w:tcPr>
            <w:tcW w:w="0" w:type="auto"/>
            <w:shd w:val="clear" w:color="auto" w:fill="auto"/>
            <w:vAlign w:val="center"/>
          </w:tcPr>
          <w:p w:rsidR="00530DFA" w:rsidRPr="00614624" w:rsidRDefault="00614624" w:rsidP="00530DFA">
            <w:pPr>
              <w:pStyle w:val="aff6"/>
              <w:jc w:val="center"/>
            </w:pPr>
            <w:r>
              <w:t>10</w:t>
            </w:r>
          </w:p>
        </w:tc>
        <w:tc>
          <w:tcPr>
            <w:tcW w:w="0" w:type="auto"/>
            <w:shd w:val="clear" w:color="auto" w:fill="auto"/>
            <w:vAlign w:val="center"/>
          </w:tcPr>
          <w:p w:rsidR="00530DFA" w:rsidRPr="007F45A6" w:rsidRDefault="00614624" w:rsidP="00530DFA">
            <w:pPr>
              <w:pStyle w:val="aff6"/>
              <w:jc w:val="center"/>
            </w:pPr>
            <w:r w:rsidRPr="00614624">
              <w:t>ОРПО, УА, ДБИТ</w:t>
            </w:r>
          </w:p>
        </w:tc>
        <w:tc>
          <w:tcPr>
            <w:tcW w:w="0" w:type="auto"/>
          </w:tcPr>
          <w:p w:rsidR="00530DFA" w:rsidRPr="007F45A6" w:rsidRDefault="00530DFA" w:rsidP="00530DFA">
            <w:pPr>
              <w:pStyle w:val="aff6"/>
              <w:jc w:val="center"/>
            </w:pPr>
          </w:p>
        </w:tc>
      </w:tr>
      <w:tr w:rsidR="00530DFA" w:rsidTr="00CC33BB">
        <w:trPr>
          <w:trHeight w:val="545"/>
        </w:trPr>
        <w:tc>
          <w:tcPr>
            <w:tcW w:w="710" w:type="dxa"/>
            <w:vAlign w:val="center"/>
          </w:tcPr>
          <w:p w:rsidR="00530DFA" w:rsidRPr="00C518C7" w:rsidRDefault="00530DFA" w:rsidP="00530DFA">
            <w:pPr>
              <w:pStyle w:val="aff6"/>
            </w:pPr>
            <w:r>
              <w:t>1</w:t>
            </w:r>
            <w:r w:rsidR="00126F6B">
              <w:t>2</w:t>
            </w:r>
          </w:p>
        </w:tc>
        <w:tc>
          <w:tcPr>
            <w:tcW w:w="0" w:type="auto"/>
            <w:vAlign w:val="center"/>
          </w:tcPr>
          <w:p w:rsidR="00530DFA" w:rsidRPr="002A183A" w:rsidRDefault="00530DFA" w:rsidP="00530DFA">
            <w:pPr>
              <w:rPr>
                <w:rFonts w:eastAsia="Arial Unicode MS"/>
              </w:rPr>
            </w:pPr>
            <w:r w:rsidRPr="002A183A">
              <w:rPr>
                <w:rFonts w:eastAsia="Arial Unicode MS"/>
              </w:rPr>
              <w:t xml:space="preserve">Разработка </w:t>
            </w:r>
            <w:r>
              <w:rPr>
                <w:rFonts w:eastAsia="Arial Unicode MS"/>
              </w:rPr>
              <w:t xml:space="preserve">и согласование </w:t>
            </w:r>
            <w:r w:rsidRPr="002A183A">
              <w:rPr>
                <w:rFonts w:eastAsia="Arial Unicode MS"/>
              </w:rPr>
              <w:t>методики тестирования</w:t>
            </w:r>
          </w:p>
        </w:tc>
        <w:tc>
          <w:tcPr>
            <w:tcW w:w="0" w:type="auto"/>
            <w:vAlign w:val="center"/>
          </w:tcPr>
          <w:p w:rsidR="00530DFA" w:rsidRPr="002A183A" w:rsidRDefault="00AF05F6" w:rsidP="00530DFA">
            <w:pPr>
              <w:jc w:val="center"/>
              <w:rPr>
                <w:rFonts w:eastAsia="Arial Unicode MS"/>
              </w:rPr>
            </w:pPr>
            <w:r>
              <w:rPr>
                <w:rFonts w:eastAsia="Arial Unicode MS"/>
              </w:rPr>
              <w:t>1,4,5,6,9,10</w:t>
            </w:r>
          </w:p>
        </w:tc>
        <w:tc>
          <w:tcPr>
            <w:tcW w:w="0" w:type="auto"/>
            <w:vAlign w:val="center"/>
          </w:tcPr>
          <w:p w:rsidR="00530DFA" w:rsidRPr="002A183A" w:rsidRDefault="00126F6B" w:rsidP="00530DFA">
            <w:pPr>
              <w:jc w:val="center"/>
              <w:rPr>
                <w:rFonts w:eastAsia="Arial Unicode MS"/>
              </w:rPr>
            </w:pPr>
            <w:r>
              <w:rPr>
                <w:rFonts w:eastAsia="Arial Unicode MS"/>
              </w:rPr>
              <w:t>13</w:t>
            </w:r>
          </w:p>
        </w:tc>
        <w:tc>
          <w:tcPr>
            <w:tcW w:w="0" w:type="auto"/>
            <w:shd w:val="clear" w:color="auto" w:fill="auto"/>
            <w:vAlign w:val="center"/>
          </w:tcPr>
          <w:p w:rsidR="00530DFA" w:rsidRPr="00E52C93" w:rsidRDefault="00530DFA" w:rsidP="00530DFA">
            <w:pPr>
              <w:pStyle w:val="aff6"/>
              <w:jc w:val="center"/>
            </w:pPr>
            <w:r>
              <w:t>ОФТ УТ ДБИТ</w:t>
            </w:r>
          </w:p>
        </w:tc>
        <w:tc>
          <w:tcPr>
            <w:tcW w:w="0" w:type="auto"/>
          </w:tcPr>
          <w:p w:rsidR="00530DFA" w:rsidRDefault="00530DFA" w:rsidP="00530DFA">
            <w:pPr>
              <w:pStyle w:val="aff6"/>
              <w:jc w:val="center"/>
            </w:pPr>
          </w:p>
        </w:tc>
      </w:tr>
      <w:tr w:rsidR="00530DFA" w:rsidTr="00CC33BB">
        <w:trPr>
          <w:trHeight w:val="629"/>
        </w:trPr>
        <w:tc>
          <w:tcPr>
            <w:tcW w:w="710" w:type="dxa"/>
            <w:vAlign w:val="center"/>
          </w:tcPr>
          <w:p w:rsidR="00530DFA" w:rsidRPr="00C518C7" w:rsidRDefault="00530DFA" w:rsidP="00530DFA">
            <w:pPr>
              <w:pStyle w:val="aff6"/>
            </w:pPr>
            <w:r>
              <w:t>1</w:t>
            </w:r>
            <w:r w:rsidR="00126F6B">
              <w:t>3</w:t>
            </w:r>
          </w:p>
        </w:tc>
        <w:tc>
          <w:tcPr>
            <w:tcW w:w="0" w:type="auto"/>
            <w:vAlign w:val="center"/>
          </w:tcPr>
          <w:p w:rsidR="00530DFA" w:rsidRPr="002A183A" w:rsidRDefault="00530DFA" w:rsidP="00530DFA">
            <w:pPr>
              <w:rPr>
                <w:rFonts w:eastAsia="Arial Unicode MS"/>
              </w:rPr>
            </w:pPr>
            <w:r w:rsidRPr="002A183A">
              <w:rPr>
                <w:rFonts w:eastAsia="Arial Unicode MS"/>
              </w:rPr>
              <w:t>Функциональное тестирование</w:t>
            </w:r>
          </w:p>
        </w:tc>
        <w:tc>
          <w:tcPr>
            <w:tcW w:w="0" w:type="auto"/>
            <w:vAlign w:val="center"/>
          </w:tcPr>
          <w:p w:rsidR="00530DFA" w:rsidRPr="002A183A" w:rsidRDefault="00530DFA" w:rsidP="00530DFA">
            <w:pPr>
              <w:jc w:val="center"/>
              <w:rPr>
                <w:rFonts w:eastAsia="Arial Unicode MS"/>
              </w:rPr>
            </w:pPr>
            <w:r>
              <w:rPr>
                <w:rFonts w:eastAsia="Arial Unicode MS"/>
              </w:rPr>
              <w:t xml:space="preserve"> 1</w:t>
            </w:r>
            <w:r w:rsidR="00AF05F6">
              <w:rPr>
                <w:rFonts w:eastAsia="Arial Unicode MS"/>
              </w:rPr>
              <w:t>2</w:t>
            </w:r>
          </w:p>
        </w:tc>
        <w:tc>
          <w:tcPr>
            <w:tcW w:w="0" w:type="auto"/>
            <w:vAlign w:val="center"/>
          </w:tcPr>
          <w:p w:rsidR="00530DFA" w:rsidRPr="001657B9" w:rsidRDefault="00126F6B" w:rsidP="00530DFA">
            <w:pPr>
              <w:jc w:val="center"/>
              <w:rPr>
                <w:rFonts w:eastAsia="Arial Unicode MS"/>
              </w:rPr>
            </w:pPr>
            <w:r>
              <w:rPr>
                <w:rFonts w:eastAsia="Arial Unicode MS"/>
              </w:rPr>
              <w:t>20</w:t>
            </w:r>
          </w:p>
        </w:tc>
        <w:tc>
          <w:tcPr>
            <w:tcW w:w="0" w:type="auto"/>
            <w:shd w:val="clear" w:color="auto" w:fill="auto"/>
            <w:vAlign w:val="center"/>
          </w:tcPr>
          <w:p w:rsidR="00530DFA" w:rsidRPr="006D7FB3" w:rsidRDefault="00530DFA" w:rsidP="00530DFA">
            <w:pPr>
              <w:pStyle w:val="aff6"/>
              <w:jc w:val="center"/>
            </w:pPr>
            <w:r>
              <w:t>ОФТ УТ ДБИТ</w:t>
            </w:r>
          </w:p>
        </w:tc>
        <w:tc>
          <w:tcPr>
            <w:tcW w:w="0" w:type="auto"/>
          </w:tcPr>
          <w:p w:rsidR="00530DFA" w:rsidRDefault="00530DFA" w:rsidP="00530DFA">
            <w:pPr>
              <w:pStyle w:val="aff6"/>
              <w:jc w:val="center"/>
            </w:pPr>
          </w:p>
        </w:tc>
      </w:tr>
      <w:tr w:rsidR="00530DFA" w:rsidTr="00CC33BB">
        <w:trPr>
          <w:trHeight w:val="629"/>
        </w:trPr>
        <w:tc>
          <w:tcPr>
            <w:tcW w:w="710" w:type="dxa"/>
            <w:vAlign w:val="center"/>
          </w:tcPr>
          <w:p w:rsidR="00530DFA" w:rsidRPr="00C518C7" w:rsidRDefault="00530DFA" w:rsidP="00530DFA">
            <w:pPr>
              <w:pStyle w:val="aff6"/>
            </w:pPr>
            <w:r>
              <w:t>1</w:t>
            </w:r>
            <w:r w:rsidR="00126F6B">
              <w:t>4</w:t>
            </w:r>
          </w:p>
        </w:tc>
        <w:tc>
          <w:tcPr>
            <w:tcW w:w="0" w:type="auto"/>
            <w:vAlign w:val="center"/>
          </w:tcPr>
          <w:p w:rsidR="00530DFA" w:rsidRPr="002A183A" w:rsidRDefault="00530DFA" w:rsidP="00530DFA">
            <w:pPr>
              <w:rPr>
                <w:rFonts w:eastAsia="Arial Unicode MS"/>
              </w:rPr>
            </w:pPr>
            <w:r>
              <w:rPr>
                <w:rFonts w:eastAsia="Arial Unicode MS"/>
              </w:rPr>
              <w:t>Сопровождение функционального тестирования</w:t>
            </w:r>
          </w:p>
        </w:tc>
        <w:tc>
          <w:tcPr>
            <w:tcW w:w="0" w:type="auto"/>
            <w:vAlign w:val="center"/>
          </w:tcPr>
          <w:p w:rsidR="00530DFA" w:rsidRDefault="00530DFA" w:rsidP="00530DFA">
            <w:pPr>
              <w:jc w:val="center"/>
              <w:rPr>
                <w:rFonts w:eastAsia="Arial Unicode MS"/>
              </w:rPr>
            </w:pPr>
            <w:r>
              <w:rPr>
                <w:rFonts w:eastAsia="Arial Unicode MS"/>
              </w:rPr>
              <w:t>1</w:t>
            </w:r>
            <w:r w:rsidR="00AF05F6">
              <w:rPr>
                <w:rFonts w:eastAsia="Arial Unicode MS"/>
              </w:rPr>
              <w:t>2</w:t>
            </w:r>
          </w:p>
        </w:tc>
        <w:tc>
          <w:tcPr>
            <w:tcW w:w="0" w:type="auto"/>
            <w:vAlign w:val="center"/>
          </w:tcPr>
          <w:p w:rsidR="00530DFA" w:rsidRDefault="00126F6B" w:rsidP="00530DFA">
            <w:pPr>
              <w:jc w:val="center"/>
              <w:rPr>
                <w:rFonts w:eastAsia="Arial Unicode MS"/>
              </w:rPr>
            </w:pPr>
            <w:r>
              <w:rPr>
                <w:rFonts w:eastAsia="Arial Unicode MS"/>
              </w:rPr>
              <w:t>20</w:t>
            </w:r>
          </w:p>
        </w:tc>
        <w:tc>
          <w:tcPr>
            <w:tcW w:w="0" w:type="auto"/>
            <w:shd w:val="clear" w:color="auto" w:fill="auto"/>
            <w:vAlign w:val="center"/>
          </w:tcPr>
          <w:p w:rsidR="00530DFA" w:rsidRPr="00145960" w:rsidRDefault="00530DFA" w:rsidP="00530DFA">
            <w:pPr>
              <w:pStyle w:val="aff6"/>
              <w:jc w:val="center"/>
              <w:rPr>
                <w:sz w:val="20"/>
                <w:szCs w:val="20"/>
              </w:rPr>
            </w:pPr>
            <w:r w:rsidRPr="00145960">
              <w:rPr>
                <w:sz w:val="20"/>
                <w:szCs w:val="20"/>
              </w:rPr>
              <w:t>ОТ РКО ФЛ УКТ ДБИТ (50%)</w:t>
            </w:r>
          </w:p>
          <w:p w:rsidR="00530DFA" w:rsidRPr="00145960" w:rsidRDefault="00530DFA" w:rsidP="00530DFA">
            <w:pPr>
              <w:pStyle w:val="aff6"/>
              <w:jc w:val="center"/>
              <w:rPr>
                <w:sz w:val="20"/>
                <w:szCs w:val="20"/>
              </w:rPr>
            </w:pPr>
            <w:r w:rsidRPr="00145960">
              <w:rPr>
                <w:sz w:val="20"/>
                <w:szCs w:val="20"/>
              </w:rPr>
              <w:t>ОСП УА ДБИТ (50%)</w:t>
            </w:r>
          </w:p>
          <w:p w:rsidR="00530DFA" w:rsidRPr="00145960" w:rsidRDefault="00530DFA" w:rsidP="00530DFA">
            <w:pPr>
              <w:pStyle w:val="aff6"/>
              <w:jc w:val="center"/>
              <w:rPr>
                <w:sz w:val="20"/>
                <w:szCs w:val="20"/>
              </w:rPr>
            </w:pPr>
            <w:r w:rsidRPr="00145960">
              <w:rPr>
                <w:sz w:val="20"/>
                <w:szCs w:val="20"/>
              </w:rPr>
              <w:t>ОП CRM УКТ ДБИТ (50%)</w:t>
            </w:r>
          </w:p>
          <w:p w:rsidR="00530DFA" w:rsidRPr="00145960" w:rsidRDefault="00530DFA" w:rsidP="00530DFA">
            <w:pPr>
              <w:pStyle w:val="aff6"/>
              <w:jc w:val="center"/>
              <w:rPr>
                <w:sz w:val="20"/>
                <w:szCs w:val="20"/>
              </w:rPr>
            </w:pPr>
            <w:r w:rsidRPr="00145960">
              <w:rPr>
                <w:sz w:val="20"/>
                <w:szCs w:val="20"/>
              </w:rPr>
              <w:t>ОППИ УРОС ДК (50%)</w:t>
            </w:r>
          </w:p>
          <w:p w:rsidR="00530DFA" w:rsidRPr="00145960" w:rsidRDefault="00530DFA" w:rsidP="00530DFA">
            <w:pPr>
              <w:pStyle w:val="aff6"/>
              <w:jc w:val="center"/>
              <w:rPr>
                <w:sz w:val="20"/>
                <w:szCs w:val="20"/>
              </w:rPr>
            </w:pPr>
            <w:r w:rsidRPr="00145960">
              <w:rPr>
                <w:sz w:val="20"/>
                <w:szCs w:val="20"/>
              </w:rPr>
              <w:t>ОИП УРОС ДК (50%)</w:t>
            </w:r>
          </w:p>
          <w:p w:rsidR="00530DFA" w:rsidRPr="00145960" w:rsidRDefault="00530DFA" w:rsidP="00530DFA">
            <w:pPr>
              <w:pStyle w:val="aff6"/>
              <w:jc w:val="center"/>
              <w:rPr>
                <w:sz w:val="20"/>
                <w:szCs w:val="20"/>
              </w:rPr>
            </w:pPr>
            <w:r w:rsidRPr="00145960">
              <w:rPr>
                <w:sz w:val="20"/>
                <w:szCs w:val="20"/>
              </w:rPr>
              <w:t>ОТХДиО УТСиХД ДБИТ (50%)</w:t>
            </w:r>
          </w:p>
          <w:p w:rsidR="00530DFA" w:rsidRDefault="00530DFA" w:rsidP="00530DFA">
            <w:pPr>
              <w:pStyle w:val="aff6"/>
              <w:jc w:val="center"/>
            </w:pPr>
            <w:r w:rsidRPr="00145960">
              <w:rPr>
                <w:sz w:val="20"/>
                <w:szCs w:val="20"/>
              </w:rPr>
              <w:t>ОПСиОП УКТ ДБИТ (50%)</w:t>
            </w:r>
          </w:p>
        </w:tc>
        <w:tc>
          <w:tcPr>
            <w:tcW w:w="0" w:type="auto"/>
          </w:tcPr>
          <w:p w:rsidR="00530DFA" w:rsidRDefault="00530DFA" w:rsidP="00530DFA">
            <w:pPr>
              <w:pStyle w:val="aff6"/>
              <w:jc w:val="center"/>
            </w:pPr>
          </w:p>
        </w:tc>
      </w:tr>
      <w:tr w:rsidR="00530DFA" w:rsidRPr="002A183A" w:rsidTr="00CC33BB">
        <w:trPr>
          <w:trHeight w:val="629"/>
        </w:trPr>
        <w:tc>
          <w:tcPr>
            <w:tcW w:w="710" w:type="dxa"/>
            <w:vAlign w:val="center"/>
          </w:tcPr>
          <w:p w:rsidR="00530DFA" w:rsidRPr="00C518C7" w:rsidRDefault="00530DFA" w:rsidP="00530DFA">
            <w:pPr>
              <w:pStyle w:val="aff6"/>
            </w:pPr>
            <w:r>
              <w:t>1</w:t>
            </w:r>
            <w:r w:rsidR="00126F6B">
              <w:t>5</w:t>
            </w:r>
          </w:p>
        </w:tc>
        <w:tc>
          <w:tcPr>
            <w:tcW w:w="0" w:type="auto"/>
            <w:vAlign w:val="center"/>
          </w:tcPr>
          <w:p w:rsidR="00530DFA" w:rsidRPr="002A183A" w:rsidRDefault="00530DFA" w:rsidP="00530DFA">
            <w:pPr>
              <w:rPr>
                <w:rFonts w:eastAsia="Arial Unicode MS"/>
              </w:rPr>
            </w:pPr>
            <w:r w:rsidRPr="002A183A">
              <w:rPr>
                <w:rFonts w:eastAsia="Arial Unicode MS"/>
              </w:rPr>
              <w:t>Пользовательское тестирование</w:t>
            </w:r>
          </w:p>
        </w:tc>
        <w:tc>
          <w:tcPr>
            <w:tcW w:w="0" w:type="auto"/>
            <w:vAlign w:val="center"/>
          </w:tcPr>
          <w:p w:rsidR="00530DFA" w:rsidRPr="002A183A" w:rsidRDefault="00530DFA" w:rsidP="00530DFA">
            <w:pPr>
              <w:jc w:val="center"/>
              <w:rPr>
                <w:rFonts w:eastAsia="Arial Unicode MS"/>
              </w:rPr>
            </w:pPr>
            <w:r>
              <w:rPr>
                <w:rFonts w:eastAsia="Arial Unicode MS"/>
              </w:rPr>
              <w:t>1</w:t>
            </w:r>
            <w:r w:rsidR="00AF05F6">
              <w:rPr>
                <w:rFonts w:eastAsia="Arial Unicode MS"/>
              </w:rPr>
              <w:t>3</w:t>
            </w:r>
          </w:p>
        </w:tc>
        <w:tc>
          <w:tcPr>
            <w:tcW w:w="0" w:type="auto"/>
            <w:vAlign w:val="center"/>
          </w:tcPr>
          <w:p w:rsidR="00530DFA" w:rsidRPr="002A183A" w:rsidRDefault="00126F6B" w:rsidP="00530DFA">
            <w:pPr>
              <w:jc w:val="center"/>
              <w:rPr>
                <w:rFonts w:eastAsia="Arial Unicode MS"/>
              </w:rPr>
            </w:pPr>
            <w:r>
              <w:rPr>
                <w:rFonts w:eastAsia="Arial Unicode MS"/>
              </w:rPr>
              <w:t>30</w:t>
            </w:r>
          </w:p>
        </w:tc>
        <w:tc>
          <w:tcPr>
            <w:tcW w:w="0" w:type="auto"/>
            <w:shd w:val="clear" w:color="auto" w:fill="auto"/>
            <w:vAlign w:val="center"/>
          </w:tcPr>
          <w:p w:rsidR="00530DFA" w:rsidRPr="001C791D" w:rsidRDefault="00530DFA" w:rsidP="00530DFA">
            <w:pPr>
              <w:pStyle w:val="aff6"/>
              <w:jc w:val="center"/>
            </w:pPr>
            <w:r>
              <w:t>ОД, ДРБ</w:t>
            </w:r>
          </w:p>
        </w:tc>
        <w:tc>
          <w:tcPr>
            <w:tcW w:w="0" w:type="auto"/>
          </w:tcPr>
          <w:p w:rsidR="00530DFA" w:rsidRPr="002A183A" w:rsidRDefault="00530DFA" w:rsidP="00530DFA">
            <w:pPr>
              <w:pStyle w:val="aff6"/>
              <w:jc w:val="center"/>
            </w:pPr>
          </w:p>
        </w:tc>
      </w:tr>
      <w:tr w:rsidR="00530DFA" w:rsidTr="00CC33BB">
        <w:trPr>
          <w:trHeight w:val="629"/>
        </w:trPr>
        <w:tc>
          <w:tcPr>
            <w:tcW w:w="710" w:type="dxa"/>
            <w:vAlign w:val="center"/>
          </w:tcPr>
          <w:p w:rsidR="00530DFA" w:rsidRPr="00C518C7" w:rsidRDefault="00126F6B" w:rsidP="00530DFA">
            <w:pPr>
              <w:pStyle w:val="aff6"/>
            </w:pPr>
            <w:r>
              <w:t>16</w:t>
            </w:r>
          </w:p>
        </w:tc>
        <w:tc>
          <w:tcPr>
            <w:tcW w:w="0" w:type="auto"/>
            <w:vAlign w:val="center"/>
          </w:tcPr>
          <w:p w:rsidR="00530DFA" w:rsidRPr="002A183A" w:rsidRDefault="00530DFA" w:rsidP="00530DFA">
            <w:pPr>
              <w:rPr>
                <w:rFonts w:eastAsia="Arial Unicode MS"/>
              </w:rPr>
            </w:pPr>
            <w:r w:rsidRPr="002A183A">
              <w:rPr>
                <w:rFonts w:eastAsia="Arial Unicode MS"/>
              </w:rPr>
              <w:t>Сопровождение пользовательского тестирования</w:t>
            </w:r>
          </w:p>
        </w:tc>
        <w:tc>
          <w:tcPr>
            <w:tcW w:w="0" w:type="auto"/>
            <w:vAlign w:val="center"/>
          </w:tcPr>
          <w:p w:rsidR="00530DFA" w:rsidRPr="002A183A" w:rsidRDefault="00530DFA" w:rsidP="00530DFA">
            <w:pPr>
              <w:jc w:val="center"/>
              <w:rPr>
                <w:rFonts w:eastAsia="Arial Unicode MS"/>
              </w:rPr>
            </w:pPr>
            <w:r>
              <w:rPr>
                <w:rFonts w:eastAsia="Arial Unicode MS"/>
              </w:rPr>
              <w:t>1</w:t>
            </w:r>
            <w:r w:rsidR="00AF05F6">
              <w:rPr>
                <w:rFonts w:eastAsia="Arial Unicode MS"/>
              </w:rPr>
              <w:t>3</w:t>
            </w:r>
          </w:p>
        </w:tc>
        <w:tc>
          <w:tcPr>
            <w:tcW w:w="0" w:type="auto"/>
            <w:vAlign w:val="center"/>
          </w:tcPr>
          <w:p w:rsidR="00530DFA" w:rsidRPr="002A183A" w:rsidRDefault="00126F6B" w:rsidP="00530DFA">
            <w:pPr>
              <w:jc w:val="center"/>
              <w:rPr>
                <w:rFonts w:eastAsia="Arial Unicode MS"/>
              </w:rPr>
            </w:pPr>
            <w:r>
              <w:rPr>
                <w:rFonts w:eastAsia="Arial Unicode MS"/>
              </w:rPr>
              <w:t>30</w:t>
            </w:r>
          </w:p>
        </w:tc>
        <w:tc>
          <w:tcPr>
            <w:tcW w:w="0" w:type="auto"/>
            <w:shd w:val="clear" w:color="auto" w:fill="auto"/>
            <w:vAlign w:val="center"/>
          </w:tcPr>
          <w:p w:rsidR="00530DFA" w:rsidRPr="00145960" w:rsidRDefault="00530DFA" w:rsidP="00530DFA">
            <w:pPr>
              <w:pStyle w:val="aff6"/>
              <w:jc w:val="center"/>
              <w:rPr>
                <w:sz w:val="20"/>
                <w:szCs w:val="20"/>
              </w:rPr>
            </w:pPr>
            <w:r w:rsidRPr="00145960">
              <w:rPr>
                <w:sz w:val="20"/>
                <w:szCs w:val="20"/>
              </w:rPr>
              <w:t>ОФТ УТ ДБИТ (50%)</w:t>
            </w:r>
          </w:p>
          <w:p w:rsidR="00530DFA" w:rsidRPr="00145960" w:rsidRDefault="00530DFA" w:rsidP="00530DFA">
            <w:pPr>
              <w:pStyle w:val="aff6"/>
              <w:jc w:val="center"/>
              <w:rPr>
                <w:sz w:val="20"/>
                <w:szCs w:val="20"/>
              </w:rPr>
            </w:pPr>
            <w:r w:rsidRPr="00145960">
              <w:rPr>
                <w:sz w:val="20"/>
                <w:szCs w:val="20"/>
              </w:rPr>
              <w:t>ОТ РКО ФЛ УКТ ДБИТ (50%)</w:t>
            </w:r>
          </w:p>
          <w:p w:rsidR="00530DFA" w:rsidRPr="00145960" w:rsidRDefault="00530DFA" w:rsidP="00530DFA">
            <w:pPr>
              <w:pStyle w:val="aff6"/>
              <w:jc w:val="center"/>
              <w:rPr>
                <w:sz w:val="20"/>
                <w:szCs w:val="20"/>
              </w:rPr>
            </w:pPr>
            <w:r w:rsidRPr="00145960">
              <w:rPr>
                <w:sz w:val="20"/>
                <w:szCs w:val="20"/>
              </w:rPr>
              <w:t>ОСП УА ДБИТ (50%)</w:t>
            </w:r>
          </w:p>
          <w:p w:rsidR="00530DFA" w:rsidRPr="00145960" w:rsidRDefault="00530DFA" w:rsidP="00530DFA">
            <w:pPr>
              <w:pStyle w:val="aff6"/>
              <w:jc w:val="center"/>
              <w:rPr>
                <w:sz w:val="20"/>
                <w:szCs w:val="20"/>
              </w:rPr>
            </w:pPr>
            <w:r w:rsidRPr="00145960">
              <w:rPr>
                <w:sz w:val="20"/>
                <w:szCs w:val="20"/>
              </w:rPr>
              <w:t>ОП CRM УКТ ДБИТ (50%)</w:t>
            </w:r>
          </w:p>
          <w:p w:rsidR="00530DFA" w:rsidRPr="00145960" w:rsidRDefault="00530DFA" w:rsidP="00530DFA">
            <w:pPr>
              <w:pStyle w:val="aff6"/>
              <w:jc w:val="center"/>
              <w:rPr>
                <w:sz w:val="20"/>
                <w:szCs w:val="20"/>
              </w:rPr>
            </w:pPr>
            <w:r w:rsidRPr="00145960">
              <w:rPr>
                <w:sz w:val="20"/>
                <w:szCs w:val="20"/>
              </w:rPr>
              <w:t>ОППИ УРОС ДК (50%)</w:t>
            </w:r>
          </w:p>
          <w:p w:rsidR="00530DFA" w:rsidRPr="00145960" w:rsidRDefault="00530DFA" w:rsidP="00530DFA">
            <w:pPr>
              <w:pStyle w:val="aff6"/>
              <w:jc w:val="center"/>
              <w:rPr>
                <w:sz w:val="20"/>
                <w:szCs w:val="20"/>
              </w:rPr>
            </w:pPr>
            <w:r w:rsidRPr="00145960">
              <w:rPr>
                <w:sz w:val="20"/>
                <w:szCs w:val="20"/>
              </w:rPr>
              <w:t>ОИП УРОС ДК (50%)</w:t>
            </w:r>
          </w:p>
          <w:p w:rsidR="00530DFA" w:rsidRPr="00145960" w:rsidRDefault="00530DFA" w:rsidP="00530DFA">
            <w:pPr>
              <w:pStyle w:val="aff6"/>
              <w:jc w:val="center"/>
              <w:rPr>
                <w:sz w:val="20"/>
                <w:szCs w:val="20"/>
              </w:rPr>
            </w:pPr>
            <w:r w:rsidRPr="00145960">
              <w:rPr>
                <w:sz w:val="20"/>
                <w:szCs w:val="20"/>
              </w:rPr>
              <w:t>ОТХДиО УТСиХД ДБИТ (50%)</w:t>
            </w:r>
          </w:p>
          <w:p w:rsidR="00530DFA" w:rsidRPr="002A183A" w:rsidRDefault="00530DFA" w:rsidP="00530DFA">
            <w:pPr>
              <w:pStyle w:val="aff6"/>
              <w:jc w:val="center"/>
            </w:pPr>
            <w:r w:rsidRPr="00145960">
              <w:rPr>
                <w:sz w:val="20"/>
                <w:szCs w:val="20"/>
              </w:rPr>
              <w:t>ОПСиОП УКТ ДБИТ (50%)</w:t>
            </w:r>
          </w:p>
        </w:tc>
        <w:tc>
          <w:tcPr>
            <w:tcW w:w="0" w:type="auto"/>
          </w:tcPr>
          <w:p w:rsidR="00530DFA" w:rsidRDefault="00530DFA" w:rsidP="00530DFA">
            <w:pPr>
              <w:pStyle w:val="aff6"/>
              <w:jc w:val="center"/>
            </w:pPr>
          </w:p>
        </w:tc>
      </w:tr>
      <w:tr w:rsidR="00530DFA" w:rsidTr="00CC33BB">
        <w:trPr>
          <w:trHeight w:val="629"/>
        </w:trPr>
        <w:tc>
          <w:tcPr>
            <w:tcW w:w="710" w:type="dxa"/>
            <w:vAlign w:val="center"/>
          </w:tcPr>
          <w:p w:rsidR="00530DFA" w:rsidRPr="00C518C7" w:rsidRDefault="00126F6B" w:rsidP="00530DFA">
            <w:pPr>
              <w:pStyle w:val="aff6"/>
            </w:pPr>
            <w:r>
              <w:t>17</w:t>
            </w:r>
          </w:p>
        </w:tc>
        <w:tc>
          <w:tcPr>
            <w:tcW w:w="0" w:type="auto"/>
            <w:vAlign w:val="center"/>
          </w:tcPr>
          <w:p w:rsidR="00530DFA" w:rsidRPr="002A183A" w:rsidRDefault="00530DFA" w:rsidP="00530DFA">
            <w:pPr>
              <w:rPr>
                <w:rFonts w:eastAsia="Arial Unicode MS"/>
              </w:rPr>
            </w:pPr>
            <w:r w:rsidRPr="002A183A">
              <w:rPr>
                <w:rFonts w:eastAsia="Arial Unicode MS"/>
              </w:rPr>
              <w:t>Разработка и согласование акта приема-передачи</w:t>
            </w:r>
          </w:p>
        </w:tc>
        <w:tc>
          <w:tcPr>
            <w:tcW w:w="0" w:type="auto"/>
            <w:vAlign w:val="center"/>
          </w:tcPr>
          <w:p w:rsidR="00530DFA" w:rsidRPr="002A183A" w:rsidRDefault="00530DFA" w:rsidP="00530DFA">
            <w:pPr>
              <w:jc w:val="center"/>
              <w:rPr>
                <w:rFonts w:eastAsia="Arial Unicode MS"/>
              </w:rPr>
            </w:pPr>
            <w:r>
              <w:rPr>
                <w:rFonts w:eastAsia="Arial Unicode MS"/>
              </w:rPr>
              <w:t>1</w:t>
            </w:r>
            <w:r w:rsidR="00AF05F6">
              <w:rPr>
                <w:rFonts w:eastAsia="Arial Unicode MS"/>
              </w:rPr>
              <w:t>5</w:t>
            </w:r>
          </w:p>
        </w:tc>
        <w:tc>
          <w:tcPr>
            <w:tcW w:w="0" w:type="auto"/>
            <w:vAlign w:val="center"/>
          </w:tcPr>
          <w:p w:rsidR="00530DFA" w:rsidRPr="002A183A" w:rsidRDefault="00126F6B" w:rsidP="00530DFA">
            <w:pPr>
              <w:jc w:val="center"/>
              <w:rPr>
                <w:rFonts w:eastAsia="Arial Unicode MS"/>
              </w:rPr>
            </w:pPr>
            <w:r>
              <w:rPr>
                <w:rFonts w:eastAsia="Arial Unicode MS"/>
              </w:rPr>
              <w:t>3</w:t>
            </w:r>
          </w:p>
        </w:tc>
        <w:tc>
          <w:tcPr>
            <w:tcW w:w="0" w:type="auto"/>
            <w:shd w:val="clear" w:color="auto" w:fill="auto"/>
            <w:vAlign w:val="center"/>
          </w:tcPr>
          <w:p w:rsidR="00530DFA" w:rsidRPr="001C791D" w:rsidRDefault="00530DFA" w:rsidP="00530DFA">
            <w:pPr>
              <w:pStyle w:val="aff6"/>
              <w:jc w:val="center"/>
            </w:pPr>
            <w:r>
              <w:t>ОФТ УТ ДБИТ</w:t>
            </w:r>
          </w:p>
        </w:tc>
        <w:tc>
          <w:tcPr>
            <w:tcW w:w="0" w:type="auto"/>
          </w:tcPr>
          <w:p w:rsidR="00530DFA" w:rsidRDefault="00530DFA" w:rsidP="00530DFA">
            <w:pPr>
              <w:pStyle w:val="aff6"/>
              <w:jc w:val="center"/>
            </w:pPr>
          </w:p>
        </w:tc>
      </w:tr>
      <w:tr w:rsidR="00530DFA" w:rsidTr="00CC33BB">
        <w:trPr>
          <w:trHeight w:val="507"/>
        </w:trPr>
        <w:tc>
          <w:tcPr>
            <w:tcW w:w="710" w:type="dxa"/>
            <w:vAlign w:val="center"/>
          </w:tcPr>
          <w:p w:rsidR="00530DFA" w:rsidRPr="00126F6B" w:rsidRDefault="00126F6B" w:rsidP="00530DFA">
            <w:pPr>
              <w:pStyle w:val="aff6"/>
            </w:pPr>
            <w:r>
              <w:t>18</w:t>
            </w:r>
          </w:p>
        </w:tc>
        <w:tc>
          <w:tcPr>
            <w:tcW w:w="0" w:type="auto"/>
            <w:vAlign w:val="center"/>
          </w:tcPr>
          <w:p w:rsidR="00530DFA" w:rsidRPr="002A183A" w:rsidRDefault="00530DFA" w:rsidP="00530DFA">
            <w:pPr>
              <w:rPr>
                <w:rFonts w:eastAsia="Arial Unicode MS"/>
              </w:rPr>
            </w:pPr>
            <w:r w:rsidRPr="002A183A">
              <w:rPr>
                <w:rFonts w:eastAsia="Arial Unicode MS"/>
              </w:rPr>
              <w:t>Организация внедрения</w:t>
            </w:r>
          </w:p>
        </w:tc>
        <w:tc>
          <w:tcPr>
            <w:tcW w:w="0" w:type="auto"/>
            <w:vAlign w:val="center"/>
          </w:tcPr>
          <w:p w:rsidR="00530DFA" w:rsidRPr="002A183A" w:rsidRDefault="00AF05F6" w:rsidP="00530DFA">
            <w:pPr>
              <w:jc w:val="center"/>
              <w:rPr>
                <w:rFonts w:eastAsia="Arial Unicode MS"/>
              </w:rPr>
            </w:pPr>
            <w:r>
              <w:rPr>
                <w:rFonts w:eastAsia="Arial Unicode MS"/>
              </w:rPr>
              <w:t>17</w:t>
            </w:r>
          </w:p>
        </w:tc>
        <w:tc>
          <w:tcPr>
            <w:tcW w:w="0" w:type="auto"/>
            <w:vAlign w:val="center"/>
          </w:tcPr>
          <w:p w:rsidR="00530DFA" w:rsidRPr="003B1E3D" w:rsidRDefault="00126F6B" w:rsidP="00530DFA">
            <w:pPr>
              <w:jc w:val="center"/>
              <w:rPr>
                <w:rFonts w:eastAsia="Arial Unicode MS"/>
              </w:rPr>
            </w:pPr>
            <w:r>
              <w:rPr>
                <w:rFonts w:eastAsia="Arial Unicode MS"/>
              </w:rPr>
              <w:t>5</w:t>
            </w:r>
          </w:p>
        </w:tc>
        <w:tc>
          <w:tcPr>
            <w:tcW w:w="0" w:type="auto"/>
            <w:shd w:val="clear" w:color="auto" w:fill="auto"/>
            <w:vAlign w:val="center"/>
          </w:tcPr>
          <w:p w:rsidR="00530DFA" w:rsidRDefault="00530DFA" w:rsidP="00530DFA">
            <w:pPr>
              <w:pStyle w:val="aff6"/>
              <w:jc w:val="center"/>
            </w:pPr>
            <w:r w:rsidRPr="00AB50FB">
              <w:t>УВИС ДБИТ</w:t>
            </w:r>
          </w:p>
        </w:tc>
        <w:tc>
          <w:tcPr>
            <w:tcW w:w="0" w:type="auto"/>
          </w:tcPr>
          <w:p w:rsidR="00530DFA" w:rsidRDefault="00530DFA" w:rsidP="00530DFA">
            <w:pPr>
              <w:pStyle w:val="aff6"/>
              <w:jc w:val="center"/>
            </w:pPr>
          </w:p>
        </w:tc>
      </w:tr>
      <w:tr w:rsidR="00530DFA" w:rsidTr="00CC33BB">
        <w:trPr>
          <w:trHeight w:val="629"/>
        </w:trPr>
        <w:tc>
          <w:tcPr>
            <w:tcW w:w="710" w:type="dxa"/>
            <w:vAlign w:val="center"/>
          </w:tcPr>
          <w:p w:rsidR="00530DFA" w:rsidRPr="00126F6B" w:rsidRDefault="00126F6B" w:rsidP="00530DFA">
            <w:pPr>
              <w:pStyle w:val="aff6"/>
            </w:pPr>
            <w:r>
              <w:t>19</w:t>
            </w:r>
          </w:p>
        </w:tc>
        <w:tc>
          <w:tcPr>
            <w:tcW w:w="0" w:type="auto"/>
            <w:vAlign w:val="center"/>
          </w:tcPr>
          <w:p w:rsidR="00530DFA" w:rsidRPr="002A183A" w:rsidRDefault="00530DFA" w:rsidP="00530DFA">
            <w:pPr>
              <w:rPr>
                <w:rFonts w:eastAsia="Arial Unicode MS"/>
              </w:rPr>
            </w:pPr>
            <w:r w:rsidRPr="002A183A">
              <w:rPr>
                <w:rFonts w:eastAsia="Arial Unicode MS"/>
              </w:rPr>
              <w:t>Внедрение</w:t>
            </w:r>
          </w:p>
        </w:tc>
        <w:tc>
          <w:tcPr>
            <w:tcW w:w="0" w:type="auto"/>
            <w:vAlign w:val="center"/>
          </w:tcPr>
          <w:p w:rsidR="00530DFA" w:rsidRPr="002A183A" w:rsidRDefault="00AF05F6" w:rsidP="00530DFA">
            <w:pPr>
              <w:jc w:val="center"/>
              <w:rPr>
                <w:rFonts w:eastAsia="Arial Unicode MS"/>
              </w:rPr>
            </w:pPr>
            <w:r>
              <w:rPr>
                <w:rFonts w:eastAsia="Arial Unicode MS"/>
              </w:rPr>
              <w:t>18</w:t>
            </w:r>
          </w:p>
        </w:tc>
        <w:tc>
          <w:tcPr>
            <w:tcW w:w="0" w:type="auto"/>
            <w:vAlign w:val="center"/>
          </w:tcPr>
          <w:p w:rsidR="00530DFA" w:rsidRPr="003B1E3D" w:rsidRDefault="00126F6B" w:rsidP="00530DFA">
            <w:pPr>
              <w:jc w:val="center"/>
              <w:rPr>
                <w:rFonts w:eastAsia="Arial Unicode MS"/>
              </w:rPr>
            </w:pPr>
            <w:r>
              <w:rPr>
                <w:rFonts w:eastAsia="Arial Unicode MS"/>
              </w:rPr>
              <w:t>4</w:t>
            </w:r>
          </w:p>
        </w:tc>
        <w:tc>
          <w:tcPr>
            <w:tcW w:w="0" w:type="auto"/>
            <w:shd w:val="clear" w:color="auto" w:fill="auto"/>
            <w:vAlign w:val="center"/>
          </w:tcPr>
          <w:p w:rsidR="00530DFA" w:rsidRDefault="00530DFA" w:rsidP="00530DFA">
            <w:pPr>
              <w:pStyle w:val="aff6"/>
              <w:jc w:val="center"/>
            </w:pPr>
            <w:r w:rsidRPr="00AB50FB">
              <w:t>УВИС ДБИТ</w:t>
            </w:r>
          </w:p>
        </w:tc>
        <w:tc>
          <w:tcPr>
            <w:tcW w:w="0" w:type="auto"/>
          </w:tcPr>
          <w:p w:rsidR="00530DFA" w:rsidRDefault="00530DFA" w:rsidP="00530DFA">
            <w:pPr>
              <w:pStyle w:val="aff6"/>
              <w:jc w:val="center"/>
            </w:pPr>
          </w:p>
        </w:tc>
      </w:tr>
    </w:tbl>
    <w:p w:rsidR="00B779B1" w:rsidRPr="00B779B1" w:rsidRDefault="00B779B1" w:rsidP="00B779B1"/>
    <w:p w:rsidR="00127909" w:rsidRDefault="00127909">
      <w:pPr>
        <w:jc w:val="left"/>
        <w:rPr>
          <w:rStyle w:val="afa"/>
          <w:rFonts w:cs="Arial"/>
          <w:b w:val="0"/>
          <w:bCs w:val="0"/>
          <w:kern w:val="32"/>
          <w:sz w:val="32"/>
          <w:szCs w:val="32"/>
        </w:rPr>
      </w:pPr>
      <w:r>
        <w:rPr>
          <w:rStyle w:val="afa"/>
        </w:rPr>
        <w:br w:type="page"/>
      </w:r>
    </w:p>
    <w:p w:rsidR="00BF34D9" w:rsidRDefault="00B779B1" w:rsidP="00BF34D9">
      <w:pPr>
        <w:pStyle w:val="11"/>
        <w:rPr>
          <w:rFonts w:cs="Times New Roman"/>
        </w:rPr>
      </w:pPr>
      <w:r>
        <w:rPr>
          <w:rStyle w:val="afa"/>
        </w:rPr>
        <w:lastRenderedPageBreak/>
        <w:t>Лист электронного согласования</w:t>
      </w:r>
      <w:r w:rsidR="00BF34D9" w:rsidRPr="0050162D">
        <w:rPr>
          <w:rFonts w:cs="Times New Roman"/>
        </w:rPr>
        <w:t xml:space="preserve"> </w:t>
      </w:r>
    </w:p>
    <w:tbl>
      <w:tblPr>
        <w:tblpPr w:leftFromText="181" w:rightFromText="181" w:vertAnchor="text" w:horzAnchor="margin" w:tblpX="-390" w:tblpY="18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8080"/>
      </w:tblGrid>
      <w:tr w:rsidR="00127909" w:rsidRPr="003029B5" w:rsidTr="00F97F72">
        <w:tc>
          <w:tcPr>
            <w:tcW w:w="10740" w:type="dxa"/>
            <w:gridSpan w:val="2"/>
          </w:tcPr>
          <w:p w:rsidR="00127909" w:rsidRPr="008318D8" w:rsidRDefault="00127909" w:rsidP="00F97F72">
            <w:pPr>
              <w:pStyle w:val="aff6"/>
              <w:jc w:val="center"/>
              <w:rPr>
                <w:b/>
              </w:rPr>
            </w:pPr>
            <w:r w:rsidRPr="008318D8">
              <w:rPr>
                <w:b/>
              </w:rPr>
              <w:t>Группа экспертизы</w:t>
            </w:r>
          </w:p>
        </w:tc>
      </w:tr>
      <w:tr w:rsidR="00127909" w:rsidRPr="003029B5" w:rsidTr="00F97F72">
        <w:tc>
          <w:tcPr>
            <w:tcW w:w="2660" w:type="dxa"/>
          </w:tcPr>
          <w:p w:rsidR="00127909" w:rsidRPr="008318D8" w:rsidRDefault="00127909" w:rsidP="00F97F72">
            <w:pPr>
              <w:pStyle w:val="aff6"/>
              <w:jc w:val="center"/>
              <w:rPr>
                <w:b/>
              </w:rPr>
            </w:pPr>
            <w:r w:rsidRPr="008318D8">
              <w:rPr>
                <w:b/>
              </w:rPr>
              <w:t>Роль</w:t>
            </w:r>
          </w:p>
        </w:tc>
        <w:tc>
          <w:tcPr>
            <w:tcW w:w="8080" w:type="dxa"/>
          </w:tcPr>
          <w:p w:rsidR="00127909" w:rsidRPr="008318D8" w:rsidRDefault="00127909" w:rsidP="00F97F72">
            <w:pPr>
              <w:pStyle w:val="aff6"/>
              <w:jc w:val="center"/>
              <w:rPr>
                <w:b/>
              </w:rPr>
            </w:pPr>
            <w:r w:rsidRPr="008318D8">
              <w:rPr>
                <w:b/>
              </w:rPr>
              <w:t>Результат согласования</w:t>
            </w:r>
          </w:p>
        </w:tc>
      </w:tr>
      <w:tr w:rsidR="00127909" w:rsidRPr="003029B5" w:rsidTr="00F97F72">
        <w:tc>
          <w:tcPr>
            <w:tcW w:w="2660" w:type="dxa"/>
          </w:tcPr>
          <w:p w:rsidR="00127909" w:rsidRPr="005F7DFD" w:rsidRDefault="00127909" w:rsidP="00F97F72">
            <w:pPr>
              <w:pStyle w:val="aff6"/>
            </w:pPr>
            <w:r w:rsidRPr="00511082">
              <w:t xml:space="preserve">Ответственный представитель за проведение экспертизы </w:t>
            </w:r>
            <w:r>
              <w:t>(</w:t>
            </w:r>
            <w:r w:rsidRPr="00461CA2">
              <w:t>О</w:t>
            </w:r>
            <w:r>
              <w:t>Т</w:t>
            </w:r>
            <w:r w:rsidRPr="00461CA2">
              <w:t xml:space="preserve"> РКО ФЛ, УКТ, ДБИТ</w:t>
            </w:r>
            <w:r>
              <w:t>)</w:t>
            </w:r>
          </w:p>
          <w:p w:rsidR="00127909" w:rsidRDefault="00127909" w:rsidP="00F97F72">
            <w:pPr>
              <w:pStyle w:val="aff6"/>
            </w:pPr>
            <w:r w:rsidRPr="00461CA2">
              <w:t>Начальник отдела</w:t>
            </w:r>
            <w:r>
              <w:t xml:space="preserve">, </w:t>
            </w:r>
          </w:p>
          <w:p w:rsidR="00127909" w:rsidRPr="005F7DFD" w:rsidDel="00EB13E3" w:rsidRDefault="00127909" w:rsidP="00F97F72">
            <w:pPr>
              <w:pStyle w:val="aff6"/>
            </w:pPr>
            <w:r w:rsidRPr="006D7FB3">
              <w:t>Ковалев А.</w:t>
            </w:r>
            <w:r>
              <w:t xml:space="preserve"> </w:t>
            </w:r>
            <w:r w:rsidRPr="006D7FB3">
              <w:t>Л.</w:t>
            </w:r>
          </w:p>
        </w:tc>
        <w:tc>
          <w:tcPr>
            <w:tcW w:w="8080" w:type="dxa"/>
          </w:tcPr>
          <w:p w:rsidR="00127909" w:rsidRPr="0021065C" w:rsidRDefault="00127909" w:rsidP="00F97F72">
            <w:pPr>
              <w:jc w:val="left"/>
              <w:rPr>
                <w:color w:val="1F497D"/>
              </w:rPr>
            </w:pPr>
          </w:p>
        </w:tc>
      </w:tr>
      <w:tr w:rsidR="00127909" w:rsidRPr="003029B5" w:rsidTr="00F97F72">
        <w:tc>
          <w:tcPr>
            <w:tcW w:w="2660" w:type="dxa"/>
          </w:tcPr>
          <w:p w:rsidR="00127909" w:rsidRDefault="00127909" w:rsidP="00F97F72">
            <w:pPr>
              <w:pStyle w:val="aff6"/>
            </w:pPr>
            <w:r>
              <w:t xml:space="preserve">Эксперт </w:t>
            </w:r>
          </w:p>
          <w:p w:rsidR="00127909" w:rsidRDefault="00127909" w:rsidP="00F97F72">
            <w:pPr>
              <w:pStyle w:val="aff6"/>
            </w:pPr>
            <w:r>
              <w:t>(</w:t>
            </w:r>
            <w:r w:rsidRPr="00461CA2">
              <w:t>О</w:t>
            </w:r>
            <w:r>
              <w:t>Т</w:t>
            </w:r>
            <w:r w:rsidRPr="00461CA2">
              <w:t xml:space="preserve"> РКО ФЛ, УКТ, ДБИТ</w:t>
            </w:r>
            <w:r>
              <w:t>)</w:t>
            </w:r>
          </w:p>
          <w:p w:rsidR="00127909" w:rsidRDefault="00127909" w:rsidP="00F97F72">
            <w:pPr>
              <w:pStyle w:val="aff6"/>
            </w:pPr>
            <w:r>
              <w:t>Руководитель проекта,</w:t>
            </w:r>
          </w:p>
          <w:p w:rsidR="00127909" w:rsidRPr="003029B5" w:rsidDel="00EB13E3" w:rsidRDefault="00127909" w:rsidP="00F97F72">
            <w:pPr>
              <w:pStyle w:val="aff6"/>
            </w:pPr>
            <w:r>
              <w:t>Озеров</w:t>
            </w:r>
            <w:r w:rsidRPr="006D7FB3">
              <w:t xml:space="preserve"> </w:t>
            </w:r>
            <w:r>
              <w:t>А</w:t>
            </w:r>
            <w:r w:rsidRPr="006D7FB3">
              <w:t>.</w:t>
            </w:r>
            <w:r>
              <w:t xml:space="preserve"> </w:t>
            </w:r>
            <w:r w:rsidRPr="006D7FB3">
              <w:t>А.</w:t>
            </w:r>
          </w:p>
        </w:tc>
        <w:tc>
          <w:tcPr>
            <w:tcW w:w="8080" w:type="dxa"/>
          </w:tcPr>
          <w:p w:rsidR="00127909" w:rsidRDefault="00127909" w:rsidP="00F97F72">
            <w:pPr>
              <w:jc w:val="left"/>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Озеров Александр Александрович</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5:15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Timur V. Perelygin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rPr>
                <w:color w:val="1F497D"/>
              </w:rPr>
            </w:pPr>
            <w:r>
              <w:rPr>
                <w:color w:val="1F497D"/>
              </w:rPr>
              <w:t>Согласовано с замечаниями.</w:t>
            </w:r>
          </w:p>
          <w:p w:rsidR="00127909" w:rsidRDefault="00127909" w:rsidP="00F97F72">
            <w:pPr>
              <w:jc w:val="left"/>
              <w:rPr>
                <w:color w:val="1F497D"/>
              </w:rPr>
            </w:pPr>
          </w:p>
          <w:p w:rsidR="00127909" w:rsidRDefault="00127909" w:rsidP="00F97F72">
            <w:pPr>
              <w:pStyle w:val="af5"/>
              <w:numPr>
                <w:ilvl w:val="0"/>
                <w:numId w:val="35"/>
              </w:numPr>
              <w:contextualSpacing w:val="0"/>
              <w:jc w:val="left"/>
              <w:rPr>
                <w:color w:val="1F497D"/>
              </w:rPr>
            </w:pPr>
            <w:r>
              <w:rPr>
                <w:color w:val="1F497D"/>
              </w:rPr>
              <w:t xml:space="preserve">Внести в явном виде в протокол то, что для ЮЛ и ФЛ будет использоваться «отдельный» комплект счетов 70601, 60322, 47423 и тд. Сейчас это </w:t>
            </w:r>
            <w:r>
              <w:rPr>
                <w:b/>
                <w:bCs/>
                <w:color w:val="1F497D"/>
              </w:rPr>
              <w:t>уже отражено</w:t>
            </w:r>
            <w:r>
              <w:rPr>
                <w:color w:val="1F497D"/>
              </w:rPr>
              <w:t xml:space="preserve"> в таблице «В учете операций по ИБС предполагается использовать следующие счета», но так будет проще для понимания.</w:t>
            </w:r>
          </w:p>
          <w:p w:rsidR="00127909" w:rsidRPr="00BA2F61" w:rsidRDefault="00127909" w:rsidP="00F97F72">
            <w:pPr>
              <w:pStyle w:val="af5"/>
              <w:contextualSpacing w:val="0"/>
              <w:rPr>
                <w:color w:val="1F497D"/>
              </w:rPr>
            </w:pPr>
          </w:p>
        </w:tc>
      </w:tr>
      <w:tr w:rsidR="00127909" w:rsidRPr="003029B5" w:rsidTr="00F97F72">
        <w:tc>
          <w:tcPr>
            <w:tcW w:w="2660" w:type="dxa"/>
            <w:shd w:val="clear" w:color="auto" w:fill="auto"/>
          </w:tcPr>
          <w:p w:rsidR="00127909" w:rsidRDefault="00127909" w:rsidP="00F97F72">
            <w:pPr>
              <w:pStyle w:val="aff6"/>
            </w:pPr>
            <w:r w:rsidRPr="003029B5">
              <w:t>Архитектор</w:t>
            </w:r>
            <w:r>
              <w:t xml:space="preserve"> </w:t>
            </w:r>
            <w:r w:rsidRPr="003029B5">
              <w:t>(</w:t>
            </w:r>
            <w:r>
              <w:t xml:space="preserve">УА, </w:t>
            </w:r>
            <w:r w:rsidRPr="003029B5">
              <w:t>ДБИТ)</w:t>
            </w:r>
          </w:p>
          <w:p w:rsidR="00127909" w:rsidRPr="0082020E" w:rsidRDefault="00127909" w:rsidP="00F97F72">
            <w:pPr>
              <w:pStyle w:val="aff6"/>
            </w:pPr>
            <w:r w:rsidRPr="0082020E">
              <w:t>ИТ-архитектор,</w:t>
            </w:r>
          </w:p>
          <w:p w:rsidR="00127909" w:rsidRPr="0082020E" w:rsidDel="00BB20BF" w:rsidRDefault="00127909" w:rsidP="00F97F72">
            <w:pPr>
              <w:pStyle w:val="aff6"/>
            </w:pPr>
            <w:r>
              <w:t>Румянцев А. В.</w:t>
            </w:r>
          </w:p>
        </w:tc>
        <w:tc>
          <w:tcPr>
            <w:tcW w:w="8080" w:type="dxa"/>
          </w:tcPr>
          <w:p w:rsidR="00127909" w:rsidRDefault="00127909" w:rsidP="00F97F72">
            <w:pPr>
              <w:jc w:val="left"/>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Румянцев Александр Вячеславович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21, 2016 10:36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Озеров Александр Александрович</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BR-9149. На 3-е согласование - Общая часть БФТЗ по функционалу ИБС (экспертиза).</w:t>
            </w:r>
          </w:p>
          <w:p w:rsidR="00127909" w:rsidRDefault="00127909" w:rsidP="00F97F72">
            <w:pPr>
              <w:jc w:val="left"/>
              <w:rPr>
                <w:rFonts w:ascii="Calibri" w:hAnsi="Calibri"/>
                <w:sz w:val="22"/>
                <w:szCs w:val="22"/>
                <w:lang w:eastAsia="en-US"/>
              </w:rPr>
            </w:pPr>
          </w:p>
          <w:p w:rsidR="00127909" w:rsidRDefault="00127909" w:rsidP="00F97F72">
            <w:pPr>
              <w:jc w:val="left"/>
              <w:rPr>
                <w:color w:val="1F497D"/>
              </w:rPr>
            </w:pPr>
            <w:r>
              <w:rPr>
                <w:color w:val="1F497D"/>
              </w:rPr>
              <w:t>Согласовано.</w:t>
            </w:r>
          </w:p>
          <w:p w:rsidR="00127909" w:rsidRPr="00BA2F61" w:rsidRDefault="00127909" w:rsidP="00F97F72">
            <w:pPr>
              <w:jc w:val="left"/>
              <w:rPr>
                <w:color w:val="1F497D"/>
              </w:rPr>
            </w:pPr>
          </w:p>
        </w:tc>
      </w:tr>
      <w:tr w:rsidR="00127909" w:rsidRPr="003029B5" w:rsidTr="00F97F72">
        <w:tc>
          <w:tcPr>
            <w:tcW w:w="2660" w:type="dxa"/>
          </w:tcPr>
          <w:p w:rsidR="00127909" w:rsidRDefault="00127909" w:rsidP="00F97F72">
            <w:pPr>
              <w:pStyle w:val="aff6"/>
            </w:pPr>
            <w:r>
              <w:t>Аналитик (ЗАО Спектр)</w:t>
            </w:r>
          </w:p>
          <w:p w:rsidR="00127909" w:rsidRDefault="00127909" w:rsidP="00F97F72">
            <w:pPr>
              <w:pStyle w:val="aff6"/>
            </w:pPr>
            <w:r>
              <w:t>Березюк А. А.</w:t>
            </w:r>
          </w:p>
        </w:tc>
        <w:tc>
          <w:tcPr>
            <w:tcW w:w="8080" w:type="dxa"/>
          </w:tcPr>
          <w:p w:rsidR="00127909" w:rsidRPr="006202D6" w:rsidRDefault="00127909" w:rsidP="00F97F72">
            <w:pPr>
              <w:jc w:val="left"/>
              <w:rPr>
                <w:rFonts w:ascii="Tahoma" w:hAnsi="Tahoma" w:cs="Tahoma"/>
                <w:sz w:val="20"/>
                <w:szCs w:val="20"/>
                <w:lang w:val="en-US"/>
              </w:rPr>
            </w:pPr>
            <w:r w:rsidRPr="00BA2F61">
              <w:rPr>
                <w:rFonts w:ascii="Tahoma" w:hAnsi="Tahoma" w:cs="Tahoma"/>
                <w:b/>
                <w:bCs/>
                <w:sz w:val="20"/>
                <w:szCs w:val="20"/>
                <w:lang w:val="en-US"/>
              </w:rPr>
              <w:t>From:</w:t>
            </w:r>
            <w:r w:rsidRPr="00BA2F61">
              <w:rPr>
                <w:rFonts w:ascii="Tahoma" w:hAnsi="Tahoma" w:cs="Tahoma"/>
                <w:sz w:val="20"/>
                <w:szCs w:val="20"/>
                <w:lang w:val="en-US"/>
              </w:rPr>
              <w:t xml:space="preserve"> </w:t>
            </w:r>
            <w:r>
              <w:rPr>
                <w:rFonts w:ascii="Tahoma" w:hAnsi="Tahoma" w:cs="Tahoma"/>
                <w:sz w:val="20"/>
                <w:szCs w:val="20"/>
              </w:rPr>
              <w:t>Алла</w:t>
            </w:r>
            <w:r w:rsidRPr="00BA2F61">
              <w:rPr>
                <w:rFonts w:ascii="Tahoma" w:hAnsi="Tahoma" w:cs="Tahoma"/>
                <w:sz w:val="20"/>
                <w:szCs w:val="20"/>
                <w:lang w:val="en-US"/>
              </w:rPr>
              <w:t xml:space="preserve"> </w:t>
            </w:r>
            <w:r>
              <w:rPr>
                <w:rFonts w:ascii="Tahoma" w:hAnsi="Tahoma" w:cs="Tahoma"/>
                <w:sz w:val="20"/>
                <w:szCs w:val="20"/>
              </w:rPr>
              <w:t>Березюк</w:t>
            </w:r>
            <w:r>
              <w:rPr>
                <w:rFonts w:ascii="Tahoma" w:hAnsi="Tahoma" w:cs="Tahoma"/>
                <w:sz w:val="20"/>
                <w:szCs w:val="20"/>
                <w:lang w:val="en-US"/>
              </w:rPr>
              <w:t xml:space="preserve"> </w:t>
            </w:r>
          </w:p>
          <w:p w:rsidR="00127909" w:rsidRPr="00BA2F61" w:rsidRDefault="00127909" w:rsidP="00F97F72">
            <w:pPr>
              <w:jc w:val="left"/>
              <w:rPr>
                <w:rFonts w:ascii="Tahoma" w:hAnsi="Tahoma" w:cs="Tahoma"/>
                <w:sz w:val="20"/>
                <w:szCs w:val="20"/>
                <w:lang w:val="en-US"/>
              </w:rPr>
            </w:pPr>
            <w:r w:rsidRPr="00BA2F61">
              <w:rPr>
                <w:rFonts w:ascii="Tahoma" w:hAnsi="Tahoma" w:cs="Tahoma"/>
                <w:b/>
                <w:bCs/>
                <w:sz w:val="20"/>
                <w:szCs w:val="20"/>
                <w:lang w:val="en-US"/>
              </w:rPr>
              <w:t>Sent:</w:t>
            </w:r>
            <w:r w:rsidRPr="00BA2F61">
              <w:rPr>
                <w:rFonts w:ascii="Tahoma" w:hAnsi="Tahoma" w:cs="Tahoma"/>
                <w:sz w:val="20"/>
                <w:szCs w:val="20"/>
                <w:lang w:val="en-US"/>
              </w:rPr>
              <w:t xml:space="preserve"> Tuesday, June 14, 2016 6:03 PM</w:t>
            </w:r>
            <w:r w:rsidRPr="00BA2F61">
              <w:rPr>
                <w:rFonts w:ascii="Tahoma" w:hAnsi="Tahoma" w:cs="Tahoma"/>
                <w:sz w:val="20"/>
                <w:szCs w:val="20"/>
                <w:lang w:val="en-US"/>
              </w:rPr>
              <w:br/>
            </w:r>
            <w:r w:rsidRPr="00BA2F61">
              <w:rPr>
                <w:rFonts w:ascii="Tahoma" w:hAnsi="Tahoma" w:cs="Tahoma"/>
                <w:b/>
                <w:bCs/>
                <w:sz w:val="20"/>
                <w:szCs w:val="20"/>
                <w:lang w:val="en-US"/>
              </w:rPr>
              <w:t>To:</w:t>
            </w:r>
            <w:r w:rsidRPr="00BA2F61">
              <w:rPr>
                <w:rFonts w:ascii="Tahoma" w:hAnsi="Tahoma" w:cs="Tahoma"/>
                <w:sz w:val="20"/>
                <w:szCs w:val="20"/>
                <w:lang w:val="en-US"/>
              </w:rPr>
              <w:t xml:space="preserve"> Timur V. Perelygin</w:t>
            </w:r>
          </w:p>
          <w:p w:rsidR="00127909" w:rsidRPr="00127909" w:rsidRDefault="00127909" w:rsidP="00F97F72">
            <w:pPr>
              <w:jc w:val="left"/>
              <w:rPr>
                <w:rFonts w:ascii="Tahoma" w:hAnsi="Tahoma" w:cs="Tahoma"/>
                <w:sz w:val="20"/>
                <w:szCs w:val="20"/>
              </w:rPr>
            </w:pPr>
            <w:r w:rsidRPr="006202D6">
              <w:rPr>
                <w:rFonts w:ascii="Tahoma" w:hAnsi="Tahoma" w:cs="Tahoma"/>
                <w:b/>
                <w:bCs/>
                <w:sz w:val="20"/>
                <w:szCs w:val="20"/>
                <w:lang w:val="en-US"/>
              </w:rPr>
              <w:t>Subject</w:t>
            </w:r>
            <w:r w:rsidRPr="00127909">
              <w:rPr>
                <w:rFonts w:ascii="Tahoma" w:hAnsi="Tahoma" w:cs="Tahoma"/>
                <w:b/>
                <w:bCs/>
                <w:sz w:val="20"/>
                <w:szCs w:val="20"/>
              </w:rPr>
              <w:t>:</w:t>
            </w:r>
            <w:r w:rsidRPr="00127909">
              <w:rPr>
                <w:rFonts w:ascii="Tahoma" w:hAnsi="Tahoma" w:cs="Tahoma"/>
                <w:sz w:val="20"/>
                <w:szCs w:val="20"/>
              </w:rPr>
              <w:t xml:space="preserve"> </w:t>
            </w:r>
            <w:r w:rsidRPr="006202D6">
              <w:rPr>
                <w:rFonts w:ascii="Tahoma" w:hAnsi="Tahoma" w:cs="Tahoma"/>
                <w:sz w:val="20"/>
                <w:szCs w:val="20"/>
                <w:lang w:val="en-US"/>
              </w:rPr>
              <w:t>Re</w:t>
            </w:r>
            <w:r w:rsidRPr="00127909">
              <w:rPr>
                <w:rFonts w:ascii="Tahoma" w:hAnsi="Tahoma" w:cs="Tahoma"/>
                <w:sz w:val="20"/>
                <w:szCs w:val="20"/>
              </w:rPr>
              <w:t xml:space="preserve">: </w:t>
            </w:r>
            <w:r>
              <w:rPr>
                <w:rFonts w:ascii="Tahoma" w:hAnsi="Tahoma" w:cs="Tahoma"/>
                <w:sz w:val="20"/>
                <w:szCs w:val="20"/>
              </w:rPr>
              <w:t>Встреча</w:t>
            </w:r>
            <w:r w:rsidRPr="00127909">
              <w:rPr>
                <w:rFonts w:ascii="Tahoma" w:hAnsi="Tahoma" w:cs="Tahoma"/>
                <w:sz w:val="20"/>
                <w:szCs w:val="20"/>
              </w:rPr>
              <w:t xml:space="preserve"> </w:t>
            </w:r>
            <w:r>
              <w:rPr>
                <w:rFonts w:ascii="Tahoma" w:hAnsi="Tahoma" w:cs="Tahoma"/>
                <w:sz w:val="20"/>
                <w:szCs w:val="20"/>
              </w:rPr>
              <w:t>с</w:t>
            </w:r>
            <w:r w:rsidRPr="00127909">
              <w:rPr>
                <w:rFonts w:ascii="Tahoma" w:hAnsi="Tahoma" w:cs="Tahoma"/>
                <w:sz w:val="20"/>
                <w:szCs w:val="20"/>
              </w:rPr>
              <w:t xml:space="preserve"> </w:t>
            </w:r>
            <w:r>
              <w:rPr>
                <w:rFonts w:ascii="Tahoma" w:hAnsi="Tahoma" w:cs="Tahoma"/>
                <w:sz w:val="20"/>
                <w:szCs w:val="20"/>
              </w:rPr>
              <w:t>Заказчиком</w:t>
            </w:r>
            <w:r w:rsidRPr="00127909">
              <w:rPr>
                <w:rFonts w:ascii="Tahoma" w:hAnsi="Tahoma" w:cs="Tahoma"/>
                <w:sz w:val="20"/>
                <w:szCs w:val="20"/>
              </w:rPr>
              <w:t xml:space="preserve"> 09062016</w:t>
            </w:r>
          </w:p>
          <w:p w:rsidR="00127909" w:rsidRPr="00127909" w:rsidRDefault="00127909" w:rsidP="00F97F72">
            <w:pPr>
              <w:jc w:val="left"/>
              <w:rPr>
                <w:rFonts w:ascii="Calibri" w:eastAsiaTheme="minorHAnsi" w:hAnsi="Calibri"/>
                <w:sz w:val="22"/>
                <w:szCs w:val="22"/>
              </w:rPr>
            </w:pPr>
          </w:p>
          <w:p w:rsidR="00127909" w:rsidRDefault="00127909" w:rsidP="00F97F72">
            <w:pPr>
              <w:jc w:val="left"/>
            </w:pPr>
            <w:r>
              <w:rPr>
                <w:rFonts w:ascii="Arial" w:hAnsi="Arial" w:cs="Arial"/>
                <w:sz w:val="20"/>
                <w:szCs w:val="20"/>
              </w:rPr>
              <w:t>Добрый день.</w:t>
            </w:r>
          </w:p>
          <w:p w:rsidR="00127909" w:rsidRDefault="00127909" w:rsidP="00F97F72">
            <w:pPr>
              <w:jc w:val="left"/>
            </w:pPr>
            <w:r>
              <w:rPr>
                <w:rFonts w:ascii="Arial" w:hAnsi="Arial" w:cs="Arial"/>
                <w:sz w:val="20"/>
                <w:szCs w:val="20"/>
              </w:rPr>
              <w:t>Согласовано со следующим замечанием:</w:t>
            </w:r>
          </w:p>
          <w:p w:rsidR="00127909" w:rsidRDefault="00127909" w:rsidP="00F97F72">
            <w:pPr>
              <w:jc w:val="left"/>
            </w:pPr>
            <w:r>
              <w:t> </w:t>
            </w:r>
          </w:p>
          <w:p w:rsidR="00127909" w:rsidRDefault="00127909" w:rsidP="00F97F72">
            <w:pPr>
              <w:jc w:val="left"/>
            </w:pPr>
            <w:r>
              <w:rPr>
                <w:rFonts w:ascii="Arial" w:hAnsi="Arial" w:cs="Arial"/>
                <w:sz w:val="20"/>
                <w:szCs w:val="20"/>
              </w:rPr>
              <w:t>Остались открытыми вопросы (необходимо определить ответственных и сроки решения):</w:t>
            </w:r>
          </w:p>
          <w:p w:rsidR="00127909" w:rsidRDefault="00127909" w:rsidP="00F97F72">
            <w:pPr>
              <w:jc w:val="left"/>
            </w:pPr>
            <w:r>
              <w:rPr>
                <w:rFonts w:ascii="Arial" w:hAnsi="Arial" w:cs="Arial"/>
                <w:sz w:val="20"/>
                <w:szCs w:val="20"/>
              </w:rPr>
              <w:t>1. Для Договоров ИБС по "внешним ЮЛ" (не имеющих счетов в ВТБ24 и оплачивающих все суммы по Договорам ИБС межбанковскими переводами) предлагаемая технология отражения требований на счетах 47423(4) не учитывает факта, что эти клиенты не обслуживаются в ЦФТ.</w:t>
            </w:r>
          </w:p>
          <w:p w:rsidR="00127909" w:rsidRDefault="00127909" w:rsidP="00F97F72">
            <w:pPr>
              <w:jc w:val="left"/>
            </w:pPr>
            <w:r>
              <w:t> </w:t>
            </w:r>
          </w:p>
          <w:p w:rsidR="00127909" w:rsidRDefault="00127909" w:rsidP="00F97F72">
            <w:pPr>
              <w:jc w:val="left"/>
            </w:pPr>
            <w:r>
              <w:rPr>
                <w:rFonts w:ascii="Arial" w:hAnsi="Arial" w:cs="Arial"/>
                <w:sz w:val="20"/>
                <w:szCs w:val="20"/>
              </w:rPr>
              <w:t>2. Для Договоров ИБС по ЮЛ, имеющим счета в ВТБ24 (ЦФТ) необходимо формировать "</w:t>
            </w:r>
            <w:r>
              <w:rPr>
                <w:rStyle w:val="aff5"/>
                <w:rFonts w:cs="Arial"/>
              </w:rPr>
              <w:t>отчет, в котором указаны  проводки,  которые необходимо выполнить сотруднику банка в ЦФТ</w:t>
            </w:r>
            <w:r>
              <w:rPr>
                <w:rFonts w:ascii="Arial" w:hAnsi="Arial" w:cs="Arial"/>
                <w:sz w:val="20"/>
                <w:szCs w:val="20"/>
              </w:rPr>
              <w:t>" или "</w:t>
            </w:r>
            <w:r>
              <w:rPr>
                <w:rStyle w:val="aff5"/>
                <w:rFonts w:ascii="Arial" w:hAnsi="Arial" w:cs="Arial"/>
                <w:sz w:val="20"/>
                <w:szCs w:val="20"/>
              </w:rPr>
              <w:t>о</w:t>
            </w:r>
            <w:r>
              <w:rPr>
                <w:rStyle w:val="aff5"/>
                <w:rFonts w:asciiTheme="minorHAnsi" w:hAnsiTheme="minorHAnsi"/>
                <w:lang w:eastAsia="en-US" w:bidi="en-US"/>
              </w:rPr>
              <w:t>тчет по договорам ЮЛ,  по которым прошли начисления  и, на основании   этого отчета выполняет проводки по отражению в ЦФТ</w:t>
            </w:r>
            <w:r>
              <w:rPr>
                <w:rFonts w:ascii="Arial" w:hAnsi="Arial" w:cs="Arial"/>
                <w:sz w:val="20"/>
                <w:szCs w:val="20"/>
              </w:rPr>
              <w:t>". Не вполне понятны требования к данному отчету (формат, содержание, регламент формирования и проч.) Прошу уточнить.</w:t>
            </w:r>
          </w:p>
          <w:p w:rsidR="00127909" w:rsidRPr="00BA2F61" w:rsidRDefault="00127909" w:rsidP="00F97F72">
            <w:pPr>
              <w:jc w:val="left"/>
            </w:pPr>
            <w:r>
              <w:t> </w:t>
            </w:r>
          </w:p>
        </w:tc>
      </w:tr>
      <w:tr w:rsidR="00127909" w:rsidRPr="003029B5" w:rsidTr="00F97F72">
        <w:tc>
          <w:tcPr>
            <w:tcW w:w="2660" w:type="dxa"/>
          </w:tcPr>
          <w:p w:rsidR="00127909" w:rsidRPr="00BA2F61" w:rsidRDefault="00127909" w:rsidP="00F97F72">
            <w:pPr>
              <w:pStyle w:val="aff6"/>
            </w:pPr>
            <w:r w:rsidRPr="00BA2F61">
              <w:t>Эксперт</w:t>
            </w:r>
            <w:r>
              <w:t xml:space="preserve"> (</w:t>
            </w:r>
            <w:r w:rsidRPr="00BA2F61">
              <w:t>УФК, ДРБ</w:t>
            </w:r>
            <w:r>
              <w:t>)</w:t>
            </w:r>
          </w:p>
          <w:p w:rsidR="00127909" w:rsidRDefault="00127909" w:rsidP="00F97F72">
            <w:pPr>
              <w:pStyle w:val="aff6"/>
            </w:pPr>
            <w:r w:rsidRPr="006202D6">
              <w:t>Забураева А.</w:t>
            </w:r>
            <w:r>
              <w:t xml:space="preserve"> </w:t>
            </w:r>
            <w:r w:rsidRPr="006202D6">
              <w:t>М.</w:t>
            </w:r>
          </w:p>
        </w:tc>
        <w:tc>
          <w:tcPr>
            <w:tcW w:w="8080" w:type="dxa"/>
          </w:tcPr>
          <w:p w:rsidR="00127909" w:rsidRDefault="00127909" w:rsidP="00F97F72">
            <w:pPr>
              <w:jc w:val="left"/>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Забураева Анастасия Михайловна</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6:13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Timur V. Perelygin</w:t>
            </w:r>
            <w:r>
              <w:rPr>
                <w:rFonts w:ascii="Tahoma" w:hAnsi="Tahoma" w:cs="Tahoma"/>
                <w:sz w:val="20"/>
                <w:szCs w:val="20"/>
              </w:rPr>
              <w:br/>
            </w:r>
            <w:r>
              <w:rPr>
                <w:rFonts w:ascii="Tahoma" w:hAnsi="Tahoma" w:cs="Tahoma"/>
                <w:b/>
                <w:bCs/>
                <w:sz w:val="20"/>
                <w:szCs w:val="20"/>
              </w:rPr>
              <w:lastRenderedPageBreak/>
              <w:t>Subject:</w:t>
            </w:r>
            <w:r>
              <w:rPr>
                <w:rFonts w:ascii="Tahoma" w:hAnsi="Tahoma" w:cs="Tahoma"/>
                <w:sz w:val="20"/>
                <w:szCs w:val="20"/>
              </w:rPr>
              <w:t xml:space="preserve"> RE: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pPr>
            <w:r>
              <w:rPr>
                <w:color w:val="1F497D"/>
              </w:rPr>
              <w:t>Согласовано с замечанием</w:t>
            </w:r>
          </w:p>
          <w:p w:rsidR="00127909" w:rsidRDefault="00127909" w:rsidP="00F97F72">
            <w:pPr>
              <w:jc w:val="left"/>
            </w:pPr>
            <w:r>
              <w:rPr>
                <w:color w:val="1F497D"/>
              </w:rPr>
              <w:t> </w:t>
            </w:r>
          </w:p>
          <w:p w:rsidR="00127909" w:rsidRDefault="00127909" w:rsidP="00F97F72">
            <w:pPr>
              <w:jc w:val="left"/>
              <w:rPr>
                <w:color w:val="1F497D"/>
              </w:rPr>
            </w:pPr>
            <w:r>
              <w:rPr>
                <w:color w:val="1F497D"/>
              </w:rPr>
              <w:t>Прошу дополнить в протоколе, что разделение счетов 70601, 60322, 47423 и т.д. на два комплекта (для ФЛ и для ЮЛ) не означает выделение дохода от операций ЮЛ в отдельный продукт  или отнесение дохода на любой иной продукт ЮЛ.</w:t>
            </w:r>
          </w:p>
          <w:p w:rsidR="00127909" w:rsidRPr="00BA2F61" w:rsidRDefault="00127909" w:rsidP="00F97F72">
            <w:pPr>
              <w:jc w:val="left"/>
              <w:rPr>
                <w:i/>
                <w:iCs/>
                <w:color w:val="1F497D"/>
              </w:rPr>
            </w:pPr>
          </w:p>
        </w:tc>
      </w:tr>
      <w:tr w:rsidR="00127909" w:rsidRPr="003029B5" w:rsidTr="00F97F72">
        <w:tc>
          <w:tcPr>
            <w:tcW w:w="2660" w:type="dxa"/>
          </w:tcPr>
          <w:p w:rsidR="00127909" w:rsidRDefault="00127909" w:rsidP="00F97F72">
            <w:pPr>
              <w:pStyle w:val="aff6"/>
              <w:rPr>
                <w:rFonts w:asciiTheme="minorHAnsi" w:hAnsiTheme="minorHAnsi" w:cs="Helvetica"/>
                <w:color w:val="000000"/>
                <w:sz w:val="20"/>
                <w:szCs w:val="20"/>
              </w:rPr>
            </w:pPr>
            <w:r w:rsidRPr="006202D6">
              <w:rPr>
                <w:rFonts w:ascii="Helvetica" w:hAnsi="Helvetica" w:cs="Helvetica"/>
                <w:color w:val="000000"/>
                <w:sz w:val="20"/>
                <w:szCs w:val="20"/>
              </w:rPr>
              <w:lastRenderedPageBreak/>
              <w:t>Эксперт (УПОД, ОД)</w:t>
            </w:r>
          </w:p>
          <w:p w:rsidR="00127909" w:rsidRPr="006202D6" w:rsidRDefault="00127909" w:rsidP="00F97F72">
            <w:pPr>
              <w:pStyle w:val="aff6"/>
              <w:rPr>
                <w:rFonts w:asciiTheme="minorHAnsi" w:hAnsiTheme="minorHAnsi"/>
              </w:rPr>
            </w:pPr>
            <w:r w:rsidRPr="006202D6">
              <w:rPr>
                <w:rFonts w:ascii="Helvetica" w:hAnsi="Helvetica" w:cs="Helvetica"/>
                <w:color w:val="000000"/>
                <w:sz w:val="20"/>
                <w:szCs w:val="20"/>
              </w:rPr>
              <w:t>Токмакова М. Г.</w:t>
            </w:r>
          </w:p>
        </w:tc>
        <w:tc>
          <w:tcPr>
            <w:tcW w:w="8080" w:type="dxa"/>
          </w:tcPr>
          <w:p w:rsidR="00127909" w:rsidRPr="006202D6" w:rsidRDefault="00127909" w:rsidP="00F97F72">
            <w:pPr>
              <w:jc w:val="left"/>
              <w:rPr>
                <w:rFonts w:ascii="Tahoma" w:hAnsi="Tahoma" w:cs="Tahoma"/>
                <w:sz w:val="20"/>
                <w:szCs w:val="20"/>
                <w:lang w:val="en-US"/>
              </w:rPr>
            </w:pPr>
            <w:r w:rsidRPr="006202D6">
              <w:rPr>
                <w:rFonts w:ascii="Tahoma" w:hAnsi="Tahoma" w:cs="Tahoma"/>
                <w:b/>
                <w:bCs/>
                <w:sz w:val="20"/>
                <w:szCs w:val="20"/>
                <w:lang w:val="en-US"/>
              </w:rPr>
              <w:t>From:</w:t>
            </w:r>
            <w:r w:rsidRPr="006202D6">
              <w:rPr>
                <w:rFonts w:ascii="Tahoma" w:hAnsi="Tahoma" w:cs="Tahoma"/>
                <w:sz w:val="20"/>
                <w:szCs w:val="20"/>
                <w:lang w:val="en-US"/>
              </w:rPr>
              <w:t xml:space="preserve"> </w:t>
            </w:r>
            <w:r>
              <w:rPr>
                <w:rFonts w:ascii="Tahoma" w:hAnsi="Tahoma" w:cs="Tahoma"/>
                <w:sz w:val="20"/>
                <w:szCs w:val="20"/>
              </w:rPr>
              <w:t>Токмакова</w:t>
            </w:r>
            <w:r w:rsidRPr="006202D6">
              <w:rPr>
                <w:rFonts w:ascii="Tahoma" w:hAnsi="Tahoma" w:cs="Tahoma"/>
                <w:sz w:val="20"/>
                <w:szCs w:val="20"/>
                <w:lang w:val="en-US"/>
              </w:rPr>
              <w:t xml:space="preserve"> </w:t>
            </w:r>
            <w:r>
              <w:rPr>
                <w:rFonts w:ascii="Tahoma" w:hAnsi="Tahoma" w:cs="Tahoma"/>
                <w:sz w:val="20"/>
                <w:szCs w:val="20"/>
              </w:rPr>
              <w:t>Мария</w:t>
            </w:r>
            <w:r w:rsidRPr="006202D6">
              <w:rPr>
                <w:rFonts w:ascii="Tahoma" w:hAnsi="Tahoma" w:cs="Tahoma"/>
                <w:sz w:val="20"/>
                <w:szCs w:val="20"/>
                <w:lang w:val="en-US"/>
              </w:rPr>
              <w:t xml:space="preserve"> </w:t>
            </w:r>
            <w:r>
              <w:rPr>
                <w:rFonts w:ascii="Tahoma" w:hAnsi="Tahoma" w:cs="Tahoma"/>
                <w:sz w:val="20"/>
                <w:szCs w:val="20"/>
              </w:rPr>
              <w:t>Геннадиевна</w:t>
            </w:r>
            <w:r w:rsidRPr="006202D6">
              <w:rPr>
                <w:rFonts w:ascii="Tahoma" w:hAnsi="Tahoma" w:cs="Tahoma"/>
                <w:sz w:val="20"/>
                <w:szCs w:val="20"/>
                <w:lang w:val="en-US"/>
              </w:rPr>
              <w:br/>
            </w:r>
            <w:r w:rsidRPr="006202D6">
              <w:rPr>
                <w:rFonts w:ascii="Tahoma" w:hAnsi="Tahoma" w:cs="Tahoma"/>
                <w:b/>
                <w:bCs/>
                <w:sz w:val="20"/>
                <w:szCs w:val="20"/>
                <w:lang w:val="en-US"/>
              </w:rPr>
              <w:t>Sent:</w:t>
            </w:r>
            <w:r w:rsidRPr="006202D6">
              <w:rPr>
                <w:rFonts w:ascii="Tahoma" w:hAnsi="Tahoma" w:cs="Tahoma"/>
                <w:sz w:val="20"/>
                <w:szCs w:val="20"/>
                <w:lang w:val="en-US"/>
              </w:rPr>
              <w:t xml:space="preserve"> Tuesday, June 14, 2016 9:48 AM</w:t>
            </w:r>
            <w:r w:rsidRPr="006202D6">
              <w:rPr>
                <w:rFonts w:ascii="Tahoma" w:hAnsi="Tahoma" w:cs="Tahoma"/>
                <w:sz w:val="20"/>
                <w:szCs w:val="20"/>
                <w:lang w:val="en-US"/>
              </w:rPr>
              <w:br/>
            </w:r>
            <w:r w:rsidRPr="006202D6">
              <w:rPr>
                <w:rFonts w:ascii="Tahoma" w:hAnsi="Tahoma" w:cs="Tahoma"/>
                <w:b/>
                <w:bCs/>
                <w:sz w:val="20"/>
                <w:szCs w:val="20"/>
                <w:lang w:val="en-US"/>
              </w:rPr>
              <w:t>To:</w:t>
            </w:r>
            <w:r w:rsidRPr="006202D6">
              <w:rPr>
                <w:rFonts w:ascii="Tahoma" w:hAnsi="Tahoma" w:cs="Tahoma"/>
                <w:sz w:val="20"/>
                <w:szCs w:val="20"/>
                <w:lang w:val="en-US"/>
              </w:rPr>
              <w:t xml:space="preserve"> Timur V. Perelygin </w:t>
            </w:r>
            <w:r w:rsidRPr="006202D6">
              <w:rPr>
                <w:rFonts w:ascii="Tahoma" w:hAnsi="Tahoma" w:cs="Tahoma"/>
                <w:sz w:val="20"/>
                <w:szCs w:val="20"/>
                <w:lang w:val="en-US"/>
              </w:rPr>
              <w:br/>
            </w:r>
            <w:r w:rsidRPr="006202D6">
              <w:rPr>
                <w:rFonts w:ascii="Tahoma" w:hAnsi="Tahoma" w:cs="Tahoma"/>
                <w:b/>
                <w:bCs/>
                <w:sz w:val="20"/>
                <w:szCs w:val="20"/>
                <w:lang w:val="en-US"/>
              </w:rPr>
              <w:t>Subject:</w:t>
            </w:r>
            <w:r w:rsidRPr="006202D6">
              <w:rPr>
                <w:rFonts w:ascii="Tahoma" w:hAnsi="Tahoma" w:cs="Tahoma"/>
                <w:sz w:val="20"/>
                <w:szCs w:val="20"/>
                <w:lang w:val="en-US"/>
              </w:rPr>
              <w:t xml:space="preserve"> RE: </w:t>
            </w:r>
            <w:r>
              <w:rPr>
                <w:rFonts w:ascii="Tahoma" w:hAnsi="Tahoma" w:cs="Tahoma"/>
                <w:sz w:val="20"/>
                <w:szCs w:val="20"/>
              </w:rPr>
              <w:t>Встреча</w:t>
            </w:r>
            <w:r w:rsidRPr="006202D6">
              <w:rPr>
                <w:rFonts w:ascii="Tahoma" w:hAnsi="Tahoma" w:cs="Tahoma"/>
                <w:sz w:val="20"/>
                <w:szCs w:val="20"/>
                <w:lang w:val="en-US"/>
              </w:rPr>
              <w:t xml:space="preserve"> </w:t>
            </w:r>
            <w:r>
              <w:rPr>
                <w:rFonts w:ascii="Tahoma" w:hAnsi="Tahoma" w:cs="Tahoma"/>
                <w:sz w:val="20"/>
                <w:szCs w:val="20"/>
              </w:rPr>
              <w:t>с</w:t>
            </w:r>
            <w:r w:rsidRPr="006202D6">
              <w:rPr>
                <w:rFonts w:ascii="Tahoma" w:hAnsi="Tahoma" w:cs="Tahoma"/>
                <w:sz w:val="20"/>
                <w:szCs w:val="20"/>
                <w:lang w:val="en-US"/>
              </w:rPr>
              <w:t xml:space="preserve"> </w:t>
            </w:r>
            <w:r>
              <w:rPr>
                <w:rFonts w:ascii="Tahoma" w:hAnsi="Tahoma" w:cs="Tahoma"/>
                <w:sz w:val="20"/>
                <w:szCs w:val="20"/>
              </w:rPr>
              <w:t>Заказчиком</w:t>
            </w:r>
            <w:r w:rsidRPr="006202D6">
              <w:rPr>
                <w:rFonts w:ascii="Tahoma" w:hAnsi="Tahoma" w:cs="Tahoma"/>
                <w:sz w:val="20"/>
                <w:szCs w:val="20"/>
                <w:lang w:val="en-US"/>
              </w:rPr>
              <w:t xml:space="preserve"> 09062016</w:t>
            </w:r>
          </w:p>
          <w:p w:rsidR="00127909" w:rsidRPr="006202D6" w:rsidRDefault="00127909" w:rsidP="00F97F72">
            <w:pPr>
              <w:jc w:val="left"/>
              <w:rPr>
                <w:rFonts w:ascii="Calibri" w:eastAsiaTheme="minorHAnsi" w:hAnsi="Calibri"/>
                <w:sz w:val="22"/>
                <w:szCs w:val="22"/>
                <w:lang w:val="en-US"/>
              </w:rPr>
            </w:pPr>
          </w:p>
          <w:p w:rsidR="00127909" w:rsidRDefault="00127909" w:rsidP="00F97F72">
            <w:pPr>
              <w:jc w:val="left"/>
            </w:pPr>
            <w:r>
              <w:rPr>
                <w:color w:val="1F497D"/>
              </w:rPr>
              <w:t>Доброе утро!</w:t>
            </w:r>
          </w:p>
          <w:p w:rsidR="00127909" w:rsidRDefault="00127909" w:rsidP="00F97F72">
            <w:pPr>
              <w:jc w:val="left"/>
            </w:pPr>
            <w:r>
              <w:rPr>
                <w:color w:val="1F497D"/>
              </w:rPr>
              <w:t>согласовано</w:t>
            </w:r>
          </w:p>
          <w:p w:rsidR="00127909" w:rsidRPr="00E1122D" w:rsidRDefault="00127909" w:rsidP="00F97F72">
            <w:pPr>
              <w:pStyle w:val="aff6"/>
            </w:pPr>
          </w:p>
        </w:tc>
      </w:tr>
      <w:tr w:rsidR="00127909" w:rsidRPr="003029B5" w:rsidTr="00F97F72">
        <w:tc>
          <w:tcPr>
            <w:tcW w:w="2660" w:type="dxa"/>
          </w:tcPr>
          <w:p w:rsidR="00127909" w:rsidRDefault="00127909" w:rsidP="00F97F72">
            <w:pPr>
              <w:pStyle w:val="aff6"/>
              <w:rPr>
                <w:rFonts w:asciiTheme="minorHAnsi" w:hAnsiTheme="minorHAnsi" w:cs="Helvetica"/>
                <w:color w:val="000000"/>
                <w:sz w:val="20"/>
                <w:szCs w:val="20"/>
              </w:rPr>
            </w:pPr>
            <w:r w:rsidRPr="006202D6">
              <w:rPr>
                <w:rFonts w:ascii="Helvetica" w:hAnsi="Helvetica" w:cs="Helvetica"/>
                <w:color w:val="000000"/>
                <w:sz w:val="20"/>
                <w:szCs w:val="20"/>
              </w:rPr>
              <w:t>Эксперт (УМБП, ДМДО)</w:t>
            </w:r>
          </w:p>
          <w:p w:rsidR="00127909" w:rsidRPr="006202D6" w:rsidRDefault="00127909" w:rsidP="00F97F72">
            <w:pPr>
              <w:pStyle w:val="aff6"/>
              <w:rPr>
                <w:rFonts w:asciiTheme="minorHAnsi" w:hAnsiTheme="minorHAnsi" w:cs="Helvetica"/>
                <w:color w:val="000000"/>
                <w:sz w:val="20"/>
                <w:szCs w:val="20"/>
              </w:rPr>
            </w:pPr>
            <w:r w:rsidRPr="006202D6">
              <w:rPr>
                <w:rFonts w:ascii="Helvetica" w:hAnsi="Helvetica" w:cs="Helvetica"/>
                <w:color w:val="000000"/>
                <w:sz w:val="20"/>
                <w:szCs w:val="20"/>
              </w:rPr>
              <w:t>Шпакова А.</w:t>
            </w:r>
            <w:r>
              <w:rPr>
                <w:rFonts w:asciiTheme="minorHAnsi" w:hAnsiTheme="minorHAnsi" w:cs="Helvetica"/>
                <w:color w:val="000000"/>
                <w:sz w:val="20"/>
                <w:szCs w:val="20"/>
              </w:rPr>
              <w:t xml:space="preserve"> </w:t>
            </w:r>
            <w:r w:rsidRPr="006202D6">
              <w:rPr>
                <w:rFonts w:ascii="Helvetica" w:hAnsi="Helvetica" w:cs="Helvetica"/>
                <w:color w:val="000000"/>
                <w:sz w:val="20"/>
                <w:szCs w:val="20"/>
              </w:rPr>
              <w:t>Н.</w:t>
            </w:r>
          </w:p>
        </w:tc>
        <w:tc>
          <w:tcPr>
            <w:tcW w:w="8080" w:type="dxa"/>
          </w:tcPr>
          <w:p w:rsidR="00127909" w:rsidRDefault="00127909" w:rsidP="00F97F72">
            <w:pPr>
              <w:jc w:val="left"/>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Шпакова Алефтина Николаевна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12:45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Христолюбов Дмитрий Владимирович; </w:t>
            </w:r>
            <w:r w:rsidRPr="006202D6">
              <w:rPr>
                <w:rFonts w:ascii="Tahoma" w:hAnsi="Tahoma" w:cs="Tahoma"/>
                <w:sz w:val="20"/>
                <w:szCs w:val="20"/>
                <w:lang w:val="en-US"/>
              </w:rPr>
              <w:t>Timur</w:t>
            </w:r>
            <w:r w:rsidRPr="006202D6">
              <w:rPr>
                <w:rFonts w:ascii="Tahoma" w:hAnsi="Tahoma" w:cs="Tahoma"/>
                <w:sz w:val="20"/>
                <w:szCs w:val="20"/>
              </w:rPr>
              <w:t xml:space="preserve"> </w:t>
            </w:r>
            <w:r w:rsidRPr="006202D6">
              <w:rPr>
                <w:rFonts w:ascii="Tahoma" w:hAnsi="Tahoma" w:cs="Tahoma"/>
                <w:sz w:val="20"/>
                <w:szCs w:val="20"/>
                <w:lang w:val="en-US"/>
              </w:rPr>
              <w:t>V</w:t>
            </w:r>
            <w:r w:rsidRPr="006202D6">
              <w:rPr>
                <w:rFonts w:ascii="Tahoma" w:hAnsi="Tahoma" w:cs="Tahoma"/>
                <w:sz w:val="20"/>
                <w:szCs w:val="20"/>
              </w:rPr>
              <w:t xml:space="preserve">. </w:t>
            </w:r>
            <w:r w:rsidRPr="006202D6">
              <w:rPr>
                <w:rFonts w:ascii="Tahoma" w:hAnsi="Tahoma" w:cs="Tahoma"/>
                <w:sz w:val="20"/>
                <w:szCs w:val="20"/>
                <w:lang w:val="en-US"/>
              </w:rPr>
              <w:t>Perelygin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rPr>
                <w:color w:val="1F497D"/>
              </w:rPr>
            </w:pPr>
            <w:r>
              <w:rPr>
                <w:color w:val="1F497D"/>
              </w:rPr>
              <w:t>Коллеги, добрый день</w:t>
            </w:r>
          </w:p>
          <w:p w:rsidR="00127909" w:rsidRDefault="00127909" w:rsidP="00F97F72">
            <w:pPr>
              <w:pStyle w:val="aff6"/>
            </w:pPr>
            <w:r>
              <w:rPr>
                <w:color w:val="1F497D"/>
              </w:rPr>
              <w:t>Согласовано</w:t>
            </w:r>
          </w:p>
        </w:tc>
      </w:tr>
      <w:tr w:rsidR="00127909" w:rsidRPr="003029B5" w:rsidTr="00F97F72">
        <w:tc>
          <w:tcPr>
            <w:tcW w:w="2660" w:type="dxa"/>
            <w:shd w:val="clear" w:color="auto" w:fill="auto"/>
          </w:tcPr>
          <w:p w:rsidR="00127909" w:rsidRDefault="00127909" w:rsidP="00F97F72">
            <w:pPr>
              <w:pStyle w:val="aff6"/>
              <w:rPr>
                <w:rFonts w:asciiTheme="minorHAnsi" w:hAnsiTheme="minorHAnsi" w:cs="Helvetica"/>
                <w:color w:val="000000"/>
                <w:sz w:val="20"/>
                <w:szCs w:val="20"/>
              </w:rPr>
            </w:pPr>
            <w:r w:rsidRPr="00882B27">
              <w:rPr>
                <w:rFonts w:ascii="Helvetica" w:hAnsi="Helvetica" w:cs="Helvetica"/>
                <w:color w:val="000000"/>
                <w:sz w:val="20"/>
                <w:szCs w:val="20"/>
              </w:rPr>
              <w:t>Эксперт (УРСКП, ДИК)</w:t>
            </w:r>
          </w:p>
          <w:p w:rsidR="00127909" w:rsidRPr="00882B27" w:rsidRDefault="00127909" w:rsidP="00F97F72">
            <w:pPr>
              <w:pStyle w:val="aff6"/>
              <w:rPr>
                <w:rFonts w:asciiTheme="minorHAnsi" w:hAnsiTheme="minorHAnsi" w:cs="Helvetica"/>
                <w:color w:val="000000"/>
                <w:sz w:val="20"/>
                <w:szCs w:val="20"/>
              </w:rPr>
            </w:pPr>
            <w:r w:rsidRPr="00882B27">
              <w:rPr>
                <w:rFonts w:ascii="Helvetica" w:hAnsi="Helvetica" w:cs="Helvetica"/>
                <w:color w:val="000000"/>
                <w:sz w:val="20"/>
                <w:szCs w:val="20"/>
              </w:rPr>
              <w:t>Христолюбов Д.</w:t>
            </w:r>
            <w:r>
              <w:rPr>
                <w:rFonts w:asciiTheme="minorHAnsi" w:hAnsiTheme="minorHAnsi" w:cs="Helvetica"/>
                <w:color w:val="000000"/>
                <w:sz w:val="20"/>
                <w:szCs w:val="20"/>
              </w:rPr>
              <w:t xml:space="preserve"> </w:t>
            </w:r>
            <w:r w:rsidRPr="00882B27">
              <w:rPr>
                <w:rFonts w:ascii="Helvetica" w:hAnsi="Helvetica" w:cs="Helvetica"/>
                <w:color w:val="000000"/>
                <w:sz w:val="20"/>
                <w:szCs w:val="20"/>
              </w:rPr>
              <w:t>В.</w:t>
            </w:r>
          </w:p>
        </w:tc>
        <w:tc>
          <w:tcPr>
            <w:tcW w:w="8080" w:type="dxa"/>
            <w:shd w:val="clear" w:color="auto" w:fill="auto"/>
          </w:tcPr>
          <w:p w:rsidR="00127909" w:rsidRDefault="00127909" w:rsidP="00F97F72">
            <w:pPr>
              <w:jc w:val="left"/>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Христолюбов Дмитрий Владимирович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14, 2016 11:38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perelygin@it-spectrum.ru</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rPr>
                <w:color w:val="1F497D"/>
              </w:rPr>
            </w:pPr>
            <w:r>
              <w:rPr>
                <w:color w:val="1F497D"/>
              </w:rPr>
              <w:t>Согласовано с учетом замечаний.</w:t>
            </w:r>
          </w:p>
          <w:p w:rsidR="00127909" w:rsidRDefault="00127909" w:rsidP="00F97F72">
            <w:pPr>
              <w:jc w:val="left"/>
              <w:rPr>
                <w:color w:val="1F497D"/>
              </w:rPr>
            </w:pPr>
          </w:p>
          <w:p w:rsidR="00127909" w:rsidRDefault="00127909" w:rsidP="00F97F72">
            <w:pPr>
              <w:jc w:val="left"/>
              <w:rPr>
                <w:color w:val="1F497D"/>
              </w:rPr>
            </w:pPr>
            <w:r>
              <w:rPr>
                <w:color w:val="1F497D"/>
              </w:rPr>
              <w:t>С уважением,</w:t>
            </w:r>
          </w:p>
          <w:p w:rsidR="00127909" w:rsidRDefault="00127909" w:rsidP="00F97F72">
            <w:pPr>
              <w:jc w:val="left"/>
              <w:rPr>
                <w:color w:val="1F497D"/>
              </w:rPr>
            </w:pPr>
            <w:r>
              <w:rPr>
                <w:color w:val="1F497D"/>
              </w:rPr>
              <w:t>Дмитрий Христолюбов, ОСКП УРСКП ДИК</w:t>
            </w:r>
          </w:p>
          <w:p w:rsidR="00127909" w:rsidRDefault="00127909" w:rsidP="00F97F72">
            <w:pPr>
              <w:jc w:val="left"/>
              <w:rPr>
                <w:i/>
                <w:iCs/>
                <w:color w:val="1F497D"/>
                <w:sz w:val="18"/>
                <w:szCs w:val="18"/>
              </w:rPr>
            </w:pPr>
            <w:r>
              <w:rPr>
                <w:i/>
                <w:iCs/>
                <w:color w:val="1F497D"/>
                <w:sz w:val="18"/>
                <w:szCs w:val="18"/>
              </w:rPr>
              <w:t>+7 (495) 980-4679 (4-46-79)</w:t>
            </w:r>
          </w:p>
          <w:p w:rsidR="00127909" w:rsidRDefault="00127909" w:rsidP="00F97F72">
            <w:pPr>
              <w:jc w:val="left"/>
              <w:rPr>
                <w:color w:val="1F497D"/>
                <w:sz w:val="22"/>
                <w:szCs w:val="22"/>
              </w:rPr>
            </w:pPr>
          </w:p>
          <w:p w:rsidR="00127909" w:rsidRDefault="00127909" w:rsidP="00F97F72">
            <w:pPr>
              <w:jc w:val="left"/>
              <w:rPr>
                <w:rFonts w:ascii="Arial" w:hAnsi="Arial" w:cs="Arial"/>
                <w:color w:val="365F91"/>
                <w:sz w:val="18"/>
                <w:szCs w:val="18"/>
              </w:rPr>
            </w:pPr>
            <w:r>
              <w:rPr>
                <w:rFonts w:ascii="Arial" w:hAnsi="Arial" w:cs="Arial"/>
                <w:b/>
                <w:bCs/>
                <w:color w:val="365F91"/>
                <w:sz w:val="18"/>
                <w:szCs w:val="18"/>
                <w:u w:val="single"/>
              </w:rPr>
              <w:t>ДИК</w:t>
            </w:r>
            <w:r>
              <w:rPr>
                <w:rFonts w:ascii="Arial" w:hAnsi="Arial" w:cs="Arial"/>
                <w:color w:val="365F91"/>
                <w:sz w:val="18"/>
                <w:szCs w:val="18"/>
              </w:rPr>
              <w:t xml:space="preserve">  направляет результат согласования листа согласования. Исправления в лист согласования внесены красным цветом (ниже).</w:t>
            </w:r>
          </w:p>
          <w:p w:rsidR="00127909" w:rsidRDefault="00127909" w:rsidP="00F97F72">
            <w:pPr>
              <w:jc w:val="left"/>
              <w:rPr>
                <w:rFonts w:ascii="Arial" w:hAnsi="Arial" w:cs="Arial"/>
                <w:color w:val="365F91"/>
                <w:sz w:val="18"/>
                <w:szCs w:val="18"/>
              </w:rPr>
            </w:pPr>
            <w:r>
              <w:rPr>
                <w:rFonts w:ascii="Arial" w:hAnsi="Arial" w:cs="Arial"/>
                <w:color w:val="365F91"/>
                <w:sz w:val="18"/>
                <w:szCs w:val="18"/>
              </w:rPr>
              <w:t>Согласовани</w:t>
            </w:r>
            <w:r>
              <w:rPr>
                <w:rFonts w:ascii="Arial" w:hAnsi="Arial" w:cs="Arial"/>
                <w:color w:val="1F497D"/>
                <w:sz w:val="18"/>
                <w:szCs w:val="18"/>
              </w:rPr>
              <w:t>е</w:t>
            </w:r>
            <w:r>
              <w:rPr>
                <w:rFonts w:ascii="Arial" w:hAnsi="Arial" w:cs="Arial"/>
                <w:color w:val="365F91"/>
                <w:sz w:val="18"/>
                <w:szCs w:val="18"/>
              </w:rPr>
              <w:t xml:space="preserve"> протокола встречи с заказчиком в части бухгалтерских проводок и т.д. – вне</w:t>
            </w:r>
            <w:r>
              <w:rPr>
                <w:rFonts w:ascii="Arial" w:hAnsi="Arial" w:cs="Arial"/>
                <w:color w:val="1F497D"/>
                <w:sz w:val="18"/>
                <w:szCs w:val="18"/>
              </w:rPr>
              <w:t xml:space="preserve"> </w:t>
            </w:r>
            <w:r>
              <w:rPr>
                <w:rFonts w:ascii="Arial" w:hAnsi="Arial" w:cs="Arial"/>
                <w:color w:val="365F91"/>
                <w:sz w:val="18"/>
                <w:szCs w:val="18"/>
              </w:rPr>
              <w:t>компетенции ДПА. При этом, обращаем внимание на риски</w:t>
            </w:r>
            <w:r>
              <w:rPr>
                <w:rFonts w:ascii="Arial" w:hAnsi="Arial" w:cs="Arial"/>
                <w:color w:val="1F497D"/>
                <w:sz w:val="18"/>
                <w:szCs w:val="18"/>
              </w:rPr>
              <w:t xml:space="preserve"> </w:t>
            </w:r>
            <w:r>
              <w:rPr>
                <w:rFonts w:ascii="Arial" w:hAnsi="Arial" w:cs="Arial"/>
                <w:color w:val="365F91"/>
                <w:sz w:val="18"/>
                <w:szCs w:val="18"/>
              </w:rPr>
              <w:t xml:space="preserve">связанные с тем, что оплата за ИБС берется только с ФЛ (при заключении договора ИБС с ФЛ и ЮЛ). Могут </w:t>
            </w:r>
            <w:r>
              <w:rPr>
                <w:rFonts w:ascii="Arial" w:hAnsi="Arial" w:cs="Arial"/>
                <w:color w:val="1F497D"/>
                <w:sz w:val="18"/>
                <w:szCs w:val="18"/>
              </w:rPr>
              <w:t xml:space="preserve">возникнуть </w:t>
            </w:r>
            <w:r>
              <w:rPr>
                <w:rFonts w:ascii="Arial" w:hAnsi="Arial" w:cs="Arial"/>
                <w:color w:val="365F91"/>
                <w:sz w:val="18"/>
                <w:szCs w:val="18"/>
              </w:rPr>
              <w:t>претензионные ситуации/жалобы клиентов, связанные с ограничением их прав</w:t>
            </w:r>
            <w:r>
              <w:rPr>
                <w:rFonts w:ascii="Arial" w:hAnsi="Arial" w:cs="Arial"/>
                <w:color w:val="1F497D"/>
                <w:sz w:val="18"/>
                <w:szCs w:val="18"/>
              </w:rPr>
              <w:t xml:space="preserve"> (в том числе в контролирующие органы)</w:t>
            </w:r>
            <w:r>
              <w:rPr>
                <w:rFonts w:ascii="Arial" w:hAnsi="Arial" w:cs="Arial"/>
                <w:color w:val="365F91"/>
                <w:sz w:val="18"/>
                <w:szCs w:val="18"/>
              </w:rPr>
              <w:t xml:space="preserve">. </w:t>
            </w:r>
          </w:p>
          <w:p w:rsidR="00127909" w:rsidRDefault="00127909" w:rsidP="00F97F72">
            <w:pPr>
              <w:jc w:val="left"/>
              <w:rPr>
                <w:rFonts w:ascii="Arial" w:hAnsi="Arial" w:cs="Arial"/>
                <w:color w:val="365F91"/>
                <w:sz w:val="18"/>
                <w:szCs w:val="18"/>
              </w:rPr>
            </w:pPr>
          </w:p>
          <w:p w:rsidR="00127909" w:rsidRDefault="00127909" w:rsidP="00F97F72">
            <w:pPr>
              <w:jc w:val="left"/>
              <w:rPr>
                <w:rFonts w:ascii="Arial" w:hAnsi="Arial" w:cs="Arial"/>
                <w:color w:val="365F91"/>
                <w:sz w:val="18"/>
                <w:szCs w:val="18"/>
              </w:rPr>
            </w:pPr>
          </w:p>
          <w:p w:rsidR="00127909" w:rsidRDefault="00127909" w:rsidP="00F97F72">
            <w:pPr>
              <w:jc w:val="left"/>
              <w:rPr>
                <w:rFonts w:ascii="Arial" w:hAnsi="Arial" w:cs="Arial"/>
                <w:color w:val="365F91"/>
                <w:sz w:val="18"/>
                <w:szCs w:val="18"/>
              </w:rPr>
            </w:pPr>
            <w:r>
              <w:rPr>
                <w:rFonts w:ascii="Arial" w:hAnsi="Arial" w:cs="Arial"/>
                <w:color w:val="365F91"/>
                <w:sz w:val="18"/>
                <w:szCs w:val="18"/>
              </w:rPr>
              <w:t xml:space="preserve">Обращаем внимание, что для обновления результата БФТЗ по BR-9149 «Открытие, ведение и закрытие ИБС для ФЛ и ЮЛ» </w:t>
            </w:r>
            <w:r>
              <w:rPr>
                <w:rFonts w:ascii="Arial" w:hAnsi="Arial" w:cs="Arial"/>
                <w:color w:val="1F497D"/>
                <w:sz w:val="18"/>
                <w:szCs w:val="18"/>
              </w:rPr>
              <w:t>требуется</w:t>
            </w:r>
            <w:r>
              <w:rPr>
                <w:rFonts w:ascii="Arial" w:hAnsi="Arial" w:cs="Arial"/>
                <w:color w:val="365F91"/>
                <w:sz w:val="18"/>
                <w:szCs w:val="18"/>
              </w:rPr>
              <w:t xml:space="preserve">  прислать документ в режиме исправлений (с учетом достигнутых на встрече договренностей по корректировке формулировок - замечания ДИК  п. 4 и 7). Рассмотрим и обновим результат в максимально короткие сроки.</w:t>
            </w:r>
          </w:p>
          <w:p w:rsidR="00127909" w:rsidRDefault="00127909" w:rsidP="00F97F72">
            <w:pPr>
              <w:jc w:val="left"/>
              <w:rPr>
                <w:rFonts w:ascii="Arial" w:hAnsi="Arial" w:cs="Arial"/>
                <w:color w:val="365F91"/>
                <w:sz w:val="18"/>
                <w:szCs w:val="18"/>
              </w:rPr>
            </w:pPr>
          </w:p>
          <w:p w:rsidR="00127909" w:rsidRDefault="00127909" w:rsidP="00F97F72">
            <w:pPr>
              <w:jc w:val="left"/>
              <w:rPr>
                <w:rFonts w:ascii="Arial" w:hAnsi="Arial" w:cs="Arial"/>
                <w:color w:val="365F91"/>
                <w:sz w:val="18"/>
                <w:szCs w:val="18"/>
              </w:rPr>
            </w:pPr>
          </w:p>
          <w:p w:rsidR="00127909" w:rsidRDefault="00127909" w:rsidP="00F97F72">
            <w:pPr>
              <w:jc w:val="left"/>
              <w:rPr>
                <w:rFonts w:ascii="Arial" w:hAnsi="Arial" w:cs="Arial"/>
                <w:color w:val="365F91"/>
                <w:sz w:val="18"/>
                <w:szCs w:val="18"/>
              </w:rPr>
            </w:pPr>
            <w:r>
              <w:rPr>
                <w:rFonts w:ascii="Arial" w:hAnsi="Arial" w:cs="Arial"/>
                <w:color w:val="365F91"/>
                <w:sz w:val="18"/>
                <w:szCs w:val="18"/>
              </w:rPr>
              <w:t>Исправления в лист согласования (красным цветом).</w:t>
            </w:r>
          </w:p>
          <w:p w:rsidR="00127909" w:rsidRDefault="00127909" w:rsidP="00F97F72">
            <w:pPr>
              <w:jc w:val="left"/>
              <w:rPr>
                <w:rFonts w:ascii="Arial" w:hAnsi="Arial" w:cs="Arial"/>
                <w:color w:val="365F91"/>
                <w:sz w:val="18"/>
                <w:szCs w:val="18"/>
              </w:rPr>
            </w:pPr>
          </w:p>
          <w:tbl>
            <w:tblPr>
              <w:tblW w:w="0" w:type="auto"/>
              <w:tblLayout w:type="fixed"/>
              <w:tblCellMar>
                <w:left w:w="0" w:type="dxa"/>
                <w:right w:w="0" w:type="dxa"/>
              </w:tblCellMar>
              <w:tblLook w:val="04A0" w:firstRow="1" w:lastRow="0" w:firstColumn="1" w:lastColumn="0" w:noHBand="0" w:noVBand="1"/>
            </w:tblPr>
            <w:tblGrid>
              <w:gridCol w:w="2644"/>
              <w:gridCol w:w="2111"/>
              <w:gridCol w:w="3089"/>
            </w:tblGrid>
            <w:tr w:rsidR="00127909" w:rsidTr="00127909">
              <w:trPr>
                <w:trHeight w:val="900"/>
              </w:trPr>
              <w:tc>
                <w:tcPr>
                  <w:tcW w:w="26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 xml:space="preserve">1. К пункту 2.3.1 – предлагаем сделать акцент на том, что все действия по Договорам ИБС четвертого типа (ипотека) должны сопровождаться специалистом </w:t>
                  </w:r>
                  <w:r>
                    <w:lastRenderedPageBreak/>
                    <w:t>Ипотечного модуля. Нужно выделить жирно, а также перенести в начало.</w:t>
                  </w:r>
                </w:p>
              </w:tc>
              <w:tc>
                <w:tcPr>
                  <w:tcW w:w="2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lastRenderedPageBreak/>
                    <w:t> </w:t>
                  </w:r>
                </w:p>
              </w:tc>
              <w:tc>
                <w:tcPr>
                  <w:tcW w:w="30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color w:val="FF0000"/>
                      <w:sz w:val="22"/>
                      <w:szCs w:val="22"/>
                    </w:rPr>
                  </w:pPr>
                  <w:r>
                    <w:rPr>
                      <w:color w:val="FF0000"/>
                    </w:rPr>
                    <w:t>Снято автором в связи с пояснениями разработчика.</w:t>
                  </w:r>
                </w:p>
                <w:p w:rsidR="00127909" w:rsidRDefault="00127909" w:rsidP="00255D63">
                  <w:pPr>
                    <w:framePr w:hSpace="181" w:wrap="around" w:vAnchor="text" w:hAnchor="margin" w:x="-390" w:y="188"/>
                    <w:jc w:val="left"/>
                    <w:rPr>
                      <w:rFonts w:ascii="Calibri" w:eastAsiaTheme="minorHAnsi" w:hAnsi="Calibri"/>
                      <w:sz w:val="20"/>
                      <w:szCs w:val="20"/>
                    </w:rPr>
                  </w:pPr>
                  <w:r>
                    <w:rPr>
                      <w:color w:val="FF0000"/>
                      <w:sz w:val="20"/>
                      <w:szCs w:val="20"/>
                    </w:rPr>
                    <w:t>С учетом полученных от ДМДО комментариев, о том, что требование ДИК к тому, что</w:t>
                  </w:r>
                  <w:r>
                    <w:rPr>
                      <w:sz w:val="20"/>
                      <w:szCs w:val="20"/>
                    </w:rPr>
                    <w:t xml:space="preserve"> </w:t>
                  </w:r>
                  <w:r>
                    <w:rPr>
                      <w:color w:val="FF0000"/>
                      <w:sz w:val="20"/>
                      <w:szCs w:val="20"/>
                    </w:rPr>
                    <w:t xml:space="preserve">все действия по Договорам ИБС четвертого типа (ипотека) должны сопровождаться </w:t>
                  </w:r>
                  <w:r>
                    <w:rPr>
                      <w:color w:val="FF0000"/>
                      <w:sz w:val="20"/>
                      <w:szCs w:val="20"/>
                    </w:rPr>
                    <w:lastRenderedPageBreak/>
                    <w:t>специалистом Ипотечного модуля будет регулироваться вне системно (регламентами) считаем возможным снять замечание.</w:t>
                  </w:r>
                  <w:r>
                    <w:rPr>
                      <w:sz w:val="20"/>
                      <w:szCs w:val="20"/>
                    </w:rPr>
                    <w:t xml:space="preserve">  </w:t>
                  </w:r>
                </w:p>
              </w:tc>
            </w:tr>
            <w:tr w:rsidR="00127909" w:rsidTr="00127909">
              <w:trPr>
                <w:trHeight w:val="12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lastRenderedPageBreak/>
                    <w:t>2. К пунктк 2.3.1 – уточнить, что имеется ввиду, что для договоров с типом 4 (ипотека) система должна обеспечить простановку признака использования аккредитивной формы расчетов? Речь идет про ИБС, непонятно при чем акредитивная форма расчетов?</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 </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color w:val="1F497D"/>
                    </w:rPr>
                  </w:pPr>
                  <w:r>
                    <w:rPr>
                      <w:strike/>
                    </w:rPr>
                    <w:t>Снято автором замечания</w:t>
                  </w:r>
                  <w:r>
                    <w:t xml:space="preserve"> </w:t>
                  </w:r>
                </w:p>
                <w:p w:rsidR="00127909" w:rsidRDefault="00127909" w:rsidP="00255D63">
                  <w:pPr>
                    <w:framePr w:hSpace="181" w:wrap="around" w:vAnchor="text" w:hAnchor="margin" w:x="-390" w:y="188"/>
                    <w:jc w:val="left"/>
                    <w:rPr>
                      <w:color w:val="FF0000"/>
                      <w:sz w:val="22"/>
                      <w:szCs w:val="22"/>
                    </w:rPr>
                  </w:pPr>
                  <w:r>
                    <w:rPr>
                      <w:color w:val="FF0000"/>
                    </w:rPr>
                    <w:t>Снято автором в связи с пояснениями разработчика.</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С учетом полученных комментариев, что</w:t>
                  </w:r>
                  <w:r>
                    <w:t xml:space="preserve"> </w:t>
                  </w:r>
                  <w:r>
                    <w:rPr>
                      <w:color w:val="FF0000"/>
                      <w:sz w:val="20"/>
                      <w:szCs w:val="20"/>
                    </w:rPr>
                    <w:t>в БФТЗ по BR-9149 «Открытие, ведение и закрытие ИБС для ФЛ и ЮЛ» речь идет только про ИБС (не аккредитивную форму расчетов).</w:t>
                  </w:r>
                </w:p>
              </w:tc>
            </w:tr>
            <w:tr w:rsidR="00127909" w:rsidTr="00127909">
              <w:trPr>
                <w:trHeight w:val="9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3. К пункту 2.3.1 – прописать, что для сделок ВЗИ тариф берется в соответсвии с установленными тарифами для ипотеки через ВЗИ. То, что оплата равна 0 писать не корректно, т.к. в любой момент тариф может быть пересмотрен.</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 </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автором замечания</w:t>
                  </w:r>
                </w:p>
                <w:p w:rsidR="00127909" w:rsidRDefault="00127909" w:rsidP="00255D63">
                  <w:pPr>
                    <w:framePr w:hSpace="181" w:wrap="around" w:vAnchor="text" w:hAnchor="margin" w:x="-390" w:y="188"/>
                    <w:jc w:val="left"/>
                    <w:rPr>
                      <w:color w:val="FF0000"/>
                      <w:sz w:val="22"/>
                      <w:szCs w:val="22"/>
                    </w:rPr>
                  </w:pPr>
                  <w:r>
                    <w:rPr>
                      <w:color w:val="FF0000"/>
                    </w:rPr>
                    <w:t>Снято автором в связи с пояснениями разработчика.</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Замечание перенесено в разряд неприоритетных – на усмотрение разработчиков / инициаторов</w:t>
                  </w:r>
                </w:p>
              </w:tc>
            </w:tr>
            <w:tr w:rsidR="00127909" w:rsidTr="00127909">
              <w:trPr>
                <w:trHeight w:val="15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4. К пункту 2.3.8 – необходимо уточнение, предполагаем, что невозможно при замене ключей клиенту № 1 в его время доступа, не вызвать клиента № 2. Т.к. при смене ключей только клиенту № 1, клиент № 2 придет в свое время доступа и не сможет открыть ячейку. Вопрос в количестве замков, если два ключа и два замка – вопрос снят, но если замок один – вопрос требует уточнения.</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Необходимость присутствия одного или двух клиентов будет регулироваться правилами пользования ИБС. См. п.2.3.8</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Учтено</w:t>
                  </w:r>
                </w:p>
              </w:tc>
            </w:tr>
            <w:tr w:rsidR="00127909" w:rsidTr="00127909">
              <w:trPr>
                <w:trHeight w:val="6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5. К пункту 2.3.11 – четко прописать, что система позволит по ипотечным сделкам, менять срок договора с даты его заключения.</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Огранчение удалено</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Учтено</w:t>
                  </w:r>
                </w:p>
              </w:tc>
            </w:tr>
            <w:tr w:rsidR="00127909" w:rsidTr="00127909">
              <w:trPr>
                <w:trHeight w:val="63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lastRenderedPageBreak/>
                    <w:t>6. К пункту 2.3.1 – прописать, что уведомления направляюся также для замечы ключей (второму арендатору).</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 </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color w:val="FF0000"/>
                      <w:sz w:val="22"/>
                      <w:szCs w:val="22"/>
                    </w:rPr>
                  </w:pPr>
                  <w:r>
                    <w:rPr>
                      <w:color w:val="FF0000"/>
                    </w:rPr>
                    <w:t>Снято автором в связи с пояснениями разработчика.</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С учетом полученных от ДМДО комментариев, о том, что направление уведомления для замены ключей второму арендатору  будет регулироваться вне системно (регламентами) считаем возможным снять замечание.</w:t>
                  </w:r>
                  <w:r>
                    <w:rPr>
                      <w:sz w:val="20"/>
                      <w:szCs w:val="20"/>
                    </w:rPr>
                    <w:t xml:space="preserve">  </w:t>
                  </w:r>
                </w:p>
              </w:tc>
            </w:tr>
            <w:tr w:rsidR="00127909" w:rsidTr="00127909">
              <w:trPr>
                <w:trHeight w:val="945"/>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7. К пункту 2.3.15 – считаем не правильным, что при возврате ключей одним арендатором, расторгается договор ИБС. Просьба скорректировать и также уточнить, что означает «заполнение галочки».</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Если все экземпляры ключей по договору ИБС сданы в банк, то статус договора менятется на «Закрыт». В противном случае статус Договора не меняется.</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Учтено</w:t>
                  </w:r>
                </w:p>
              </w:tc>
            </w:tr>
            <w:tr w:rsidR="00127909" w:rsidTr="00127909">
              <w:trPr>
                <w:trHeight w:val="63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8. К пункту 4.7.1 – просьба уточнить, что адрес электронной почты заполняется при наличии.</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t> </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color w:val="FF0000"/>
                      <w:sz w:val="22"/>
                      <w:szCs w:val="22"/>
                    </w:rPr>
                  </w:pPr>
                  <w:r>
                    <w:rPr>
                      <w:color w:val="FF0000"/>
                    </w:rPr>
                    <w:t>Снято автором в связи с пояснениями разработчика.</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На встрече от 09.06.2016 было прокомментировано, что данное замечание уже учтено. Поэтому, ДИК не снимает замечание, а просит учесть.</w:t>
                  </w:r>
                </w:p>
              </w:tc>
            </w:tr>
            <w:tr w:rsidR="00127909" w:rsidTr="00127909">
              <w:trPr>
                <w:trHeight w:val="12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 xml:space="preserve">9. К пункту 2.1.1 – предлагаем пояснить: с чем связано ограничение, что ЮЛ не может выступать кредитная организация (законодательные ограничения / иное). Одновременно обращаю внимание, что </w:t>
                  </w:r>
                  <w:r>
                    <w:rPr>
                      <w:u w:val="single"/>
                    </w:rPr>
                    <w:t>в рамках ипотечных сделок наличие арендатора-юридического лица не допускается</w:t>
                  </w:r>
                  <w:r>
                    <w:t>.</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как</w:t>
                  </w:r>
                  <w:r>
                    <w:t xml:space="preserve"> </w:t>
                  </w:r>
                  <w:r>
                    <w:rPr>
                      <w:color w:val="FF0000"/>
                    </w:rPr>
                    <w:t xml:space="preserve">Замечание </w:t>
                  </w:r>
                  <w:r>
                    <w:t>не приоритетное</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rFonts w:ascii="Calibri" w:eastAsiaTheme="minorHAnsi" w:hAnsi="Calibri"/>
                      <w:strike/>
                    </w:rPr>
                  </w:pPr>
                  <w:r>
                    <w:rPr>
                      <w:color w:val="FF0000"/>
                      <w:sz w:val="20"/>
                      <w:szCs w:val="20"/>
                    </w:rPr>
                    <w:t>Замечание оставлено как не приоритетное – на усмотрение разработчиков/инициаторов</w:t>
                  </w:r>
                </w:p>
              </w:tc>
            </w:tr>
            <w:tr w:rsidR="00127909" w:rsidTr="00127909">
              <w:trPr>
                <w:trHeight w:val="9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10. К пунктам 2.1.1, 2.1.3 – предлагаем более четко прописать, что оплачивать ИБС могут и ЮЛ (клиент №2), но вне модуля АБС. Сейчас пункт прописан таким образом, что можно прочитать, что оплачивать может только ФЛ.</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как не</w:t>
                  </w:r>
                  <w:r>
                    <w:t xml:space="preserve"> </w:t>
                  </w:r>
                  <w:r>
                    <w:rPr>
                      <w:color w:val="FF0000"/>
                    </w:rPr>
                    <w:t xml:space="preserve">Замечание </w:t>
                  </w:r>
                  <w:r>
                    <w:t>не приоритетное</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Замечание оставлено как не приоритетное – на усмотрение разработчиков/инициаторов</w:t>
                  </w:r>
                </w:p>
              </w:tc>
            </w:tr>
            <w:tr w:rsidR="00127909" w:rsidTr="00127909">
              <w:trPr>
                <w:trHeight w:val="12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lastRenderedPageBreak/>
                    <w:t>11. К пункту 2.1.15 – просьба уточнить тарифы за пролонгацию ИБС будут для всех типовов договоров одни или для ипотеки будут браться по тарифному плану относящемуся к ипотеке? Аналогичны вопрос про тарифы для ЮЛ при ипотечных сделках? По ВИП клиентам для ипотеке? Сейчас неоднозначная трактовка путкта.</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как</w:t>
                  </w:r>
                  <w:r>
                    <w:t xml:space="preserve"> </w:t>
                  </w:r>
                  <w:r>
                    <w:rPr>
                      <w:color w:val="FF0000"/>
                    </w:rPr>
                    <w:t>Замечание</w:t>
                  </w:r>
                  <w:r>
                    <w:t xml:space="preserve"> не приоритетное</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Замечание оставлено как не приоритетное – на усмотрение разработчиков/ инициаторов</w:t>
                  </w:r>
                </w:p>
              </w:tc>
            </w:tr>
            <w:tr w:rsidR="00127909" w:rsidTr="00127909">
              <w:trPr>
                <w:trHeight w:val="9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12. К пункту 2.2.7 – просьба более четко прописать, что в данном пункте речь идет о автопролонгации. Сейчас пункт прописан таким образом, что его можно перепутать с 2.2.5.</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как</w:t>
                  </w:r>
                  <w:r>
                    <w:t xml:space="preserve"> </w:t>
                  </w:r>
                  <w:r>
                    <w:rPr>
                      <w:color w:val="FF0000"/>
                    </w:rPr>
                    <w:t>Замечание</w:t>
                  </w:r>
                  <w:r>
                    <w:t xml:space="preserve"> не приоритетное</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Замечание оставлено как не приоритетное – на усмотрение разработчиков/инициаторов</w:t>
                  </w:r>
                </w:p>
              </w:tc>
            </w:tr>
            <w:tr w:rsidR="00127909" w:rsidTr="00127909">
              <w:trPr>
                <w:trHeight w:val="1200"/>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z w:val="22"/>
                      <w:szCs w:val="22"/>
                    </w:rPr>
                  </w:pPr>
                  <w:r>
                    <w:t>13. К пунктам 2.2.11, 2.3.17 – просьба уточнить наименование пункта, например, «закрытие по истечению срока действия», т.к. сейчас прописана редакция, которая не соответствует закону,</w:t>
                  </w:r>
                  <w:r>
                    <w:rPr>
                      <w:u w:val="single"/>
                    </w:rPr>
                    <w:t xml:space="preserve"> расторгнуть договор, если он уже исполнен нельзя</w:t>
                  </w:r>
                  <w:r>
                    <w:t>.</w:t>
                  </w:r>
                </w:p>
              </w:tc>
              <w:tc>
                <w:tcPr>
                  <w:tcW w:w="211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rPr>
                  </w:pPr>
                  <w:r>
                    <w:rPr>
                      <w:strike/>
                    </w:rPr>
                    <w:t>Снято как</w:t>
                  </w:r>
                  <w:r>
                    <w:t xml:space="preserve"> </w:t>
                  </w:r>
                  <w:r>
                    <w:rPr>
                      <w:color w:val="FF0000"/>
                    </w:rPr>
                    <w:t>Замечание</w:t>
                  </w:r>
                  <w:r>
                    <w:t xml:space="preserve"> не приоритетное</w:t>
                  </w:r>
                </w:p>
              </w:tc>
              <w:tc>
                <w:tcPr>
                  <w:tcW w:w="3089"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framePr w:hSpace="181" w:wrap="around" w:vAnchor="text" w:hAnchor="margin" w:x="-390" w:y="188"/>
                    <w:jc w:val="left"/>
                    <w:rPr>
                      <w:rFonts w:ascii="Calibri" w:eastAsiaTheme="minorHAnsi" w:hAnsi="Calibri"/>
                      <w:strike/>
                    </w:rPr>
                  </w:pPr>
                  <w:r>
                    <w:rPr>
                      <w:strike/>
                    </w:rPr>
                    <w:t>Снято автором замечания</w:t>
                  </w:r>
                </w:p>
                <w:p w:rsidR="00127909" w:rsidRDefault="00127909" w:rsidP="00255D63">
                  <w:pPr>
                    <w:framePr w:hSpace="181" w:wrap="around" w:vAnchor="text" w:hAnchor="margin" w:x="-390" w:y="188"/>
                    <w:jc w:val="left"/>
                    <w:rPr>
                      <w:rFonts w:ascii="Calibri" w:eastAsiaTheme="minorHAnsi" w:hAnsi="Calibri"/>
                    </w:rPr>
                  </w:pPr>
                  <w:r>
                    <w:rPr>
                      <w:color w:val="FF0000"/>
                      <w:sz w:val="20"/>
                      <w:szCs w:val="20"/>
                    </w:rPr>
                    <w:t>Замечание оставлено как не приоритетное – на усмотрение разработчиков/инициаторов</w:t>
                  </w:r>
                </w:p>
              </w:tc>
            </w:tr>
          </w:tbl>
          <w:p w:rsidR="00127909" w:rsidRDefault="00127909" w:rsidP="00F97F72">
            <w:pPr>
              <w:jc w:val="left"/>
              <w:rPr>
                <w:rFonts w:ascii="Arial" w:eastAsiaTheme="minorHAnsi" w:hAnsi="Arial" w:cs="Arial"/>
                <w:color w:val="365F91"/>
                <w:sz w:val="18"/>
                <w:szCs w:val="18"/>
              </w:rPr>
            </w:pPr>
          </w:p>
          <w:p w:rsidR="00127909" w:rsidRPr="0082020E" w:rsidRDefault="00127909" w:rsidP="00F97F72">
            <w:pPr>
              <w:jc w:val="left"/>
              <w:rPr>
                <w:sz w:val="20"/>
              </w:rPr>
            </w:pPr>
          </w:p>
        </w:tc>
      </w:tr>
      <w:tr w:rsidR="00127909" w:rsidRPr="003029B5" w:rsidTr="00F97F72">
        <w:tc>
          <w:tcPr>
            <w:tcW w:w="2660" w:type="dxa"/>
          </w:tcPr>
          <w:p w:rsidR="00127909" w:rsidRDefault="00127909" w:rsidP="00F97F72">
            <w:pPr>
              <w:pStyle w:val="aff6"/>
            </w:pPr>
            <w:r w:rsidRPr="00882B27">
              <w:lastRenderedPageBreak/>
              <w:t>Эксперт (ДРВК)</w:t>
            </w:r>
          </w:p>
          <w:p w:rsidR="00127909" w:rsidRDefault="00127909" w:rsidP="00F97F72">
            <w:pPr>
              <w:pStyle w:val="aff6"/>
            </w:pPr>
            <w:r w:rsidRPr="00882B27">
              <w:t>Тюрина О.Е.</w:t>
            </w:r>
          </w:p>
        </w:tc>
        <w:tc>
          <w:tcPr>
            <w:tcW w:w="8080" w:type="dxa"/>
          </w:tcPr>
          <w:p w:rsidR="00127909" w:rsidRPr="00882B27" w:rsidRDefault="00127909" w:rsidP="00F97F72">
            <w:pPr>
              <w:jc w:val="left"/>
              <w:rPr>
                <w:rFonts w:ascii="Tahoma" w:hAnsi="Tahoma" w:cs="Tahoma"/>
                <w:sz w:val="20"/>
                <w:szCs w:val="20"/>
                <w:lang w:val="en-US"/>
              </w:rPr>
            </w:pPr>
            <w:r w:rsidRPr="00882B27">
              <w:rPr>
                <w:rFonts w:ascii="Tahoma" w:hAnsi="Tahoma" w:cs="Tahoma"/>
                <w:b/>
                <w:bCs/>
                <w:sz w:val="20"/>
                <w:szCs w:val="20"/>
                <w:lang w:val="en-US"/>
              </w:rPr>
              <w:t>From:</w:t>
            </w:r>
            <w:r w:rsidRPr="00882B27">
              <w:rPr>
                <w:rFonts w:ascii="Tahoma" w:hAnsi="Tahoma" w:cs="Tahoma"/>
                <w:sz w:val="20"/>
                <w:szCs w:val="20"/>
                <w:lang w:val="en-US"/>
              </w:rPr>
              <w:t xml:space="preserve"> </w:t>
            </w:r>
            <w:r>
              <w:rPr>
                <w:rFonts w:ascii="Tahoma" w:hAnsi="Tahoma" w:cs="Tahoma"/>
                <w:sz w:val="20"/>
                <w:szCs w:val="20"/>
              </w:rPr>
              <w:t>Тюрина</w:t>
            </w:r>
            <w:r w:rsidRPr="00882B27">
              <w:rPr>
                <w:rFonts w:ascii="Tahoma" w:hAnsi="Tahoma" w:cs="Tahoma"/>
                <w:sz w:val="20"/>
                <w:szCs w:val="20"/>
                <w:lang w:val="en-US"/>
              </w:rPr>
              <w:t xml:space="preserve"> </w:t>
            </w:r>
            <w:r>
              <w:rPr>
                <w:rFonts w:ascii="Tahoma" w:hAnsi="Tahoma" w:cs="Tahoma"/>
                <w:sz w:val="20"/>
                <w:szCs w:val="20"/>
              </w:rPr>
              <w:t>Ольга</w:t>
            </w:r>
            <w:r w:rsidRPr="00882B27">
              <w:rPr>
                <w:rFonts w:ascii="Tahoma" w:hAnsi="Tahoma" w:cs="Tahoma"/>
                <w:sz w:val="20"/>
                <w:szCs w:val="20"/>
                <w:lang w:val="en-US"/>
              </w:rPr>
              <w:t xml:space="preserve"> </w:t>
            </w:r>
            <w:r>
              <w:rPr>
                <w:rFonts w:ascii="Tahoma" w:hAnsi="Tahoma" w:cs="Tahoma"/>
                <w:sz w:val="20"/>
                <w:szCs w:val="20"/>
              </w:rPr>
              <w:t>Евгеньевна</w:t>
            </w:r>
            <w:r w:rsidRPr="00882B27">
              <w:rPr>
                <w:rFonts w:ascii="Tahoma" w:hAnsi="Tahoma" w:cs="Tahoma"/>
                <w:sz w:val="20"/>
                <w:szCs w:val="20"/>
                <w:lang w:val="en-US"/>
              </w:rPr>
              <w:t xml:space="preserve"> </w:t>
            </w:r>
            <w:r w:rsidRPr="00882B27">
              <w:rPr>
                <w:rFonts w:ascii="Tahoma" w:hAnsi="Tahoma" w:cs="Tahoma"/>
                <w:sz w:val="20"/>
                <w:szCs w:val="20"/>
                <w:lang w:val="en-US"/>
              </w:rPr>
              <w:br/>
            </w:r>
            <w:r w:rsidRPr="00882B27">
              <w:rPr>
                <w:rFonts w:ascii="Tahoma" w:hAnsi="Tahoma" w:cs="Tahoma"/>
                <w:b/>
                <w:bCs/>
                <w:sz w:val="20"/>
                <w:szCs w:val="20"/>
                <w:lang w:val="en-US"/>
              </w:rPr>
              <w:t>Sent:</w:t>
            </w:r>
            <w:r w:rsidRPr="00882B27">
              <w:rPr>
                <w:rFonts w:ascii="Tahoma" w:hAnsi="Tahoma" w:cs="Tahoma"/>
                <w:sz w:val="20"/>
                <w:szCs w:val="20"/>
                <w:lang w:val="en-US"/>
              </w:rPr>
              <w:t xml:space="preserve"> Tuesday, June 14, 2016 2:10 PM</w:t>
            </w:r>
            <w:r w:rsidRPr="00882B27">
              <w:rPr>
                <w:rFonts w:ascii="Tahoma" w:hAnsi="Tahoma" w:cs="Tahoma"/>
                <w:sz w:val="20"/>
                <w:szCs w:val="20"/>
                <w:lang w:val="en-US"/>
              </w:rPr>
              <w:br/>
            </w:r>
            <w:r w:rsidRPr="00882B27">
              <w:rPr>
                <w:rFonts w:ascii="Tahoma" w:hAnsi="Tahoma" w:cs="Tahoma"/>
                <w:b/>
                <w:bCs/>
                <w:sz w:val="20"/>
                <w:szCs w:val="20"/>
                <w:lang w:val="en-US"/>
              </w:rPr>
              <w:t>To:</w:t>
            </w:r>
            <w:r w:rsidRPr="00882B27">
              <w:rPr>
                <w:rFonts w:ascii="Tahoma" w:hAnsi="Tahoma" w:cs="Tahoma"/>
                <w:sz w:val="20"/>
                <w:szCs w:val="20"/>
                <w:lang w:val="en-US"/>
              </w:rPr>
              <w:t xml:space="preserve"> Timur V. Perelygin</w:t>
            </w:r>
          </w:p>
          <w:p w:rsidR="00127909" w:rsidRDefault="00127909" w:rsidP="00F97F72">
            <w:pPr>
              <w:jc w:val="left"/>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pPr>
            <w:r>
              <w:rPr>
                <w:color w:val="1F497D"/>
              </w:rPr>
              <w:t>Добрый день!</w:t>
            </w:r>
          </w:p>
          <w:p w:rsidR="00127909" w:rsidRDefault="00127909" w:rsidP="00F97F72">
            <w:pPr>
              <w:jc w:val="left"/>
            </w:pPr>
            <w:r>
              <w:rPr>
                <w:color w:val="1F497D"/>
              </w:rPr>
              <w:t>Согласовано.</w:t>
            </w:r>
          </w:p>
          <w:p w:rsidR="00127909" w:rsidRPr="001B5E5B" w:rsidRDefault="00127909" w:rsidP="00F97F72">
            <w:pPr>
              <w:jc w:val="left"/>
            </w:pPr>
            <w:r>
              <w:rPr>
                <w:color w:val="1F497D"/>
              </w:rPr>
              <w:t> </w:t>
            </w:r>
          </w:p>
        </w:tc>
      </w:tr>
      <w:tr w:rsidR="00127909" w:rsidRPr="003029B5" w:rsidTr="00F97F72">
        <w:tc>
          <w:tcPr>
            <w:tcW w:w="2660" w:type="dxa"/>
          </w:tcPr>
          <w:p w:rsidR="00127909" w:rsidRDefault="00127909" w:rsidP="00F97F72">
            <w:pPr>
              <w:pStyle w:val="aff6"/>
            </w:pPr>
            <w:r w:rsidRPr="00882B27">
              <w:t>Эксперт (УЭП)</w:t>
            </w:r>
          </w:p>
          <w:p w:rsidR="00127909" w:rsidRDefault="00127909" w:rsidP="00F97F72">
            <w:pPr>
              <w:pStyle w:val="aff6"/>
            </w:pPr>
            <w:r w:rsidRPr="00882B27">
              <w:t>Склярова В.П.</w:t>
            </w:r>
          </w:p>
        </w:tc>
        <w:tc>
          <w:tcPr>
            <w:tcW w:w="8080" w:type="dxa"/>
          </w:tcPr>
          <w:p w:rsidR="00127909" w:rsidRPr="00F87A7E" w:rsidRDefault="00127909" w:rsidP="00F97F72">
            <w:pPr>
              <w:jc w:val="left"/>
              <w:rPr>
                <w:rFonts w:ascii="Tahoma" w:hAnsi="Tahoma" w:cs="Tahoma"/>
                <w:sz w:val="20"/>
                <w:szCs w:val="20"/>
                <w:lang w:val="en-US"/>
              </w:rPr>
            </w:pPr>
            <w:r w:rsidRPr="00F87A7E">
              <w:rPr>
                <w:rFonts w:ascii="Tahoma" w:hAnsi="Tahoma" w:cs="Tahoma"/>
                <w:b/>
                <w:bCs/>
                <w:sz w:val="20"/>
                <w:szCs w:val="20"/>
                <w:lang w:val="en-US"/>
              </w:rPr>
              <w:t>From:</w:t>
            </w:r>
            <w:r w:rsidRPr="00F87A7E">
              <w:rPr>
                <w:rFonts w:ascii="Tahoma" w:hAnsi="Tahoma" w:cs="Tahoma"/>
                <w:sz w:val="20"/>
                <w:szCs w:val="20"/>
                <w:lang w:val="en-US"/>
              </w:rPr>
              <w:t xml:space="preserve"> </w:t>
            </w:r>
            <w:r>
              <w:rPr>
                <w:rFonts w:ascii="Tahoma" w:hAnsi="Tahoma" w:cs="Tahoma"/>
                <w:sz w:val="20"/>
                <w:szCs w:val="20"/>
              </w:rPr>
              <w:t>Склярова</w:t>
            </w:r>
            <w:r w:rsidRPr="00F87A7E">
              <w:rPr>
                <w:rFonts w:ascii="Tahoma" w:hAnsi="Tahoma" w:cs="Tahoma"/>
                <w:sz w:val="20"/>
                <w:szCs w:val="20"/>
                <w:lang w:val="en-US"/>
              </w:rPr>
              <w:t xml:space="preserve"> </w:t>
            </w:r>
            <w:r>
              <w:rPr>
                <w:rFonts w:ascii="Tahoma" w:hAnsi="Tahoma" w:cs="Tahoma"/>
                <w:sz w:val="20"/>
                <w:szCs w:val="20"/>
              </w:rPr>
              <w:t>Валентина</w:t>
            </w:r>
            <w:r w:rsidRPr="00F87A7E">
              <w:rPr>
                <w:rFonts w:ascii="Tahoma" w:hAnsi="Tahoma" w:cs="Tahoma"/>
                <w:sz w:val="20"/>
                <w:szCs w:val="20"/>
                <w:lang w:val="en-US"/>
              </w:rPr>
              <w:t xml:space="preserve"> </w:t>
            </w:r>
            <w:r>
              <w:rPr>
                <w:rFonts w:ascii="Tahoma" w:hAnsi="Tahoma" w:cs="Tahoma"/>
                <w:sz w:val="20"/>
                <w:szCs w:val="20"/>
              </w:rPr>
              <w:t>Павловна</w:t>
            </w:r>
            <w:r w:rsidRPr="00F87A7E">
              <w:rPr>
                <w:rFonts w:ascii="Tahoma" w:hAnsi="Tahoma" w:cs="Tahoma"/>
                <w:sz w:val="20"/>
                <w:szCs w:val="20"/>
                <w:lang w:val="en-US"/>
              </w:rPr>
              <w:t xml:space="preserve"> </w:t>
            </w:r>
            <w:r w:rsidRPr="00F87A7E">
              <w:rPr>
                <w:rFonts w:ascii="Tahoma" w:hAnsi="Tahoma" w:cs="Tahoma"/>
                <w:sz w:val="20"/>
                <w:szCs w:val="20"/>
                <w:lang w:val="en-US"/>
              </w:rPr>
              <w:br/>
            </w:r>
            <w:r w:rsidRPr="00F87A7E">
              <w:rPr>
                <w:rFonts w:ascii="Tahoma" w:hAnsi="Tahoma" w:cs="Tahoma"/>
                <w:b/>
                <w:bCs/>
                <w:sz w:val="20"/>
                <w:szCs w:val="20"/>
                <w:lang w:val="en-US"/>
              </w:rPr>
              <w:t>Sent:</w:t>
            </w:r>
            <w:r w:rsidRPr="00F87A7E">
              <w:rPr>
                <w:rFonts w:ascii="Tahoma" w:hAnsi="Tahoma" w:cs="Tahoma"/>
                <w:sz w:val="20"/>
                <w:szCs w:val="20"/>
                <w:lang w:val="en-US"/>
              </w:rPr>
              <w:t xml:space="preserve"> Tuesday, June 14, 2016 4:11 PM</w:t>
            </w:r>
            <w:r w:rsidRPr="00F87A7E">
              <w:rPr>
                <w:rFonts w:ascii="Tahoma" w:hAnsi="Tahoma" w:cs="Tahoma"/>
                <w:sz w:val="20"/>
                <w:szCs w:val="20"/>
                <w:lang w:val="en-US"/>
              </w:rPr>
              <w:br/>
            </w:r>
            <w:r w:rsidRPr="00F87A7E">
              <w:rPr>
                <w:rFonts w:ascii="Tahoma" w:hAnsi="Tahoma" w:cs="Tahoma"/>
                <w:b/>
                <w:bCs/>
                <w:sz w:val="20"/>
                <w:szCs w:val="20"/>
                <w:lang w:val="en-US"/>
              </w:rPr>
              <w:t>To:</w:t>
            </w:r>
            <w:r w:rsidRPr="00F87A7E">
              <w:rPr>
                <w:rFonts w:ascii="Tahoma" w:hAnsi="Tahoma" w:cs="Tahoma"/>
                <w:sz w:val="20"/>
                <w:szCs w:val="20"/>
                <w:lang w:val="en-US"/>
              </w:rPr>
              <w:t xml:space="preserve"> Timur V. Perelygin</w:t>
            </w:r>
          </w:p>
          <w:p w:rsidR="00127909" w:rsidRDefault="00127909" w:rsidP="00F97F72">
            <w:pPr>
              <w:jc w:val="left"/>
              <w:rPr>
                <w:rFonts w:ascii="Tahoma" w:hAnsi="Tahoma" w:cs="Tahoma"/>
                <w:sz w:val="20"/>
                <w:szCs w:val="20"/>
              </w:rPr>
            </w:pPr>
            <w:r>
              <w:rPr>
                <w:rFonts w:ascii="Tahoma" w:hAnsi="Tahoma" w:cs="Tahoma"/>
                <w:b/>
                <w:bCs/>
                <w:sz w:val="20"/>
                <w:szCs w:val="20"/>
              </w:rPr>
              <w:t>Subject:</w:t>
            </w:r>
            <w:r>
              <w:rPr>
                <w:rFonts w:ascii="Tahoma" w:hAnsi="Tahoma" w:cs="Tahoma"/>
                <w:sz w:val="20"/>
                <w:szCs w:val="20"/>
              </w:rPr>
              <w:t xml:space="preserve"> RE: Встреча с Заказчиком 09062016</w:t>
            </w:r>
          </w:p>
          <w:p w:rsidR="00127909" w:rsidRDefault="00127909" w:rsidP="00F97F72">
            <w:pPr>
              <w:jc w:val="left"/>
              <w:rPr>
                <w:rFonts w:ascii="Calibri" w:eastAsiaTheme="minorHAnsi" w:hAnsi="Calibri"/>
                <w:sz w:val="22"/>
                <w:szCs w:val="22"/>
              </w:rPr>
            </w:pPr>
          </w:p>
          <w:p w:rsidR="00127909" w:rsidRDefault="00127909" w:rsidP="00F97F72">
            <w:pPr>
              <w:jc w:val="left"/>
              <w:rPr>
                <w:color w:val="1F497D"/>
              </w:rPr>
            </w:pPr>
            <w:r>
              <w:rPr>
                <w:color w:val="1F497D"/>
              </w:rPr>
              <w:t>Добрый день!</w:t>
            </w:r>
          </w:p>
          <w:p w:rsidR="00127909" w:rsidRDefault="00127909" w:rsidP="00F97F72">
            <w:pPr>
              <w:pStyle w:val="aff6"/>
              <w:rPr>
                <w:color w:val="1F497D"/>
              </w:rPr>
            </w:pPr>
            <w:r>
              <w:rPr>
                <w:color w:val="1F497D"/>
              </w:rPr>
              <w:t>Согласовано.</w:t>
            </w:r>
          </w:p>
          <w:p w:rsidR="00127909" w:rsidRPr="00F87A7E" w:rsidRDefault="00127909" w:rsidP="00F97F72">
            <w:pPr>
              <w:pStyle w:val="aff6"/>
              <w:rPr>
                <w:color w:val="1F497D"/>
              </w:rPr>
            </w:pPr>
          </w:p>
        </w:tc>
      </w:tr>
      <w:tr w:rsidR="00127909" w:rsidRPr="003029B5" w:rsidTr="00F97F72">
        <w:tc>
          <w:tcPr>
            <w:tcW w:w="2660" w:type="dxa"/>
          </w:tcPr>
          <w:p w:rsidR="00127909" w:rsidRDefault="00127909" w:rsidP="00F97F72">
            <w:pPr>
              <w:pStyle w:val="aff6"/>
            </w:pPr>
            <w:r w:rsidRPr="00F87A7E">
              <w:lastRenderedPageBreak/>
              <w:t>Эксперт (</w:t>
            </w:r>
            <w:r>
              <w:t>ОРВТУ</w:t>
            </w:r>
            <w:r w:rsidRPr="00F87A7E">
              <w:t>и</w:t>
            </w:r>
            <w:r>
              <w:t>О</w:t>
            </w:r>
            <w:r w:rsidRPr="00F87A7E">
              <w:t>, ФД)</w:t>
            </w:r>
          </w:p>
          <w:p w:rsidR="00127909" w:rsidRDefault="00127909" w:rsidP="00F97F72">
            <w:pPr>
              <w:pStyle w:val="aff6"/>
            </w:pPr>
            <w:r w:rsidRPr="00F87A7E">
              <w:t>Грибков А</w:t>
            </w:r>
            <w:r>
              <w:t>.</w:t>
            </w:r>
            <w:r w:rsidRPr="00F87A7E">
              <w:t xml:space="preserve"> Б</w:t>
            </w:r>
            <w:r>
              <w:t>.</w:t>
            </w:r>
          </w:p>
        </w:tc>
        <w:tc>
          <w:tcPr>
            <w:tcW w:w="8080" w:type="dxa"/>
          </w:tcPr>
          <w:p w:rsidR="00127909" w:rsidRDefault="00127909" w:rsidP="00F97F72">
            <w:pPr>
              <w:jc w:val="left"/>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Грибков Андрей Борисович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June 23, 2016 6:57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Озеров Александр Александрович</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ИБС. БФТЗ Итоговая версия (v.5.2)</w:t>
            </w:r>
          </w:p>
          <w:p w:rsidR="00127909" w:rsidRDefault="00127909" w:rsidP="00F97F72">
            <w:pPr>
              <w:jc w:val="left"/>
              <w:rPr>
                <w:rFonts w:ascii="Calibri" w:hAnsi="Calibri"/>
                <w:sz w:val="22"/>
                <w:szCs w:val="22"/>
              </w:rPr>
            </w:pPr>
          </w:p>
          <w:p w:rsidR="00127909" w:rsidRDefault="00127909" w:rsidP="00F97F72">
            <w:pPr>
              <w:jc w:val="left"/>
              <w:rPr>
                <w:color w:val="002060"/>
              </w:rPr>
            </w:pPr>
            <w:r>
              <w:rPr>
                <w:color w:val="002060"/>
              </w:rPr>
              <w:t>Добрый день!</w:t>
            </w:r>
          </w:p>
          <w:p w:rsidR="00127909" w:rsidRDefault="00127909" w:rsidP="00F97F72">
            <w:pPr>
              <w:jc w:val="left"/>
              <w:rPr>
                <w:color w:val="002060"/>
              </w:rPr>
            </w:pPr>
          </w:p>
          <w:p w:rsidR="00127909" w:rsidRDefault="00127909" w:rsidP="00F97F72">
            <w:pPr>
              <w:jc w:val="left"/>
              <w:rPr>
                <w:color w:val="002060"/>
              </w:rPr>
            </w:pPr>
            <w:r>
              <w:rPr>
                <w:color w:val="002060"/>
              </w:rPr>
              <w:t>Согласовано с учетом замечаний (консолидировано УНУиО, УМБУиПК, УСО, ОРВТУиО ФД):</w:t>
            </w:r>
          </w:p>
          <w:p w:rsidR="00127909" w:rsidRDefault="00127909" w:rsidP="00F97F72">
            <w:pPr>
              <w:jc w:val="left"/>
              <w:rPr>
                <w:color w:val="002060"/>
              </w:rPr>
            </w:pPr>
          </w:p>
          <w:p w:rsidR="00127909" w:rsidRDefault="00127909" w:rsidP="00F97F72">
            <w:pPr>
              <w:jc w:val="left"/>
              <w:rPr>
                <w:color w:val="002060"/>
              </w:rPr>
            </w:pPr>
            <w:r>
              <w:rPr>
                <w:color w:val="002060"/>
              </w:rPr>
              <w:t>ОРВТУ:</w:t>
            </w:r>
          </w:p>
          <w:p w:rsidR="00127909" w:rsidRDefault="00127909" w:rsidP="00F97F72">
            <w:pPr>
              <w:pStyle w:val="af5"/>
              <w:numPr>
                <w:ilvl w:val="0"/>
                <w:numId w:val="36"/>
              </w:numPr>
              <w:contextualSpacing w:val="0"/>
              <w:jc w:val="left"/>
              <w:rPr>
                <w:color w:val="002060"/>
              </w:rPr>
            </w:pPr>
            <w:r>
              <w:rPr>
                <w:color w:val="002060"/>
              </w:rPr>
              <w:t>В п.4.7.4 в 3 буллите скорректировать текст аналогично п.2.1.3.1</w:t>
            </w:r>
          </w:p>
          <w:p w:rsidR="00127909" w:rsidRDefault="00127909" w:rsidP="00F97F72">
            <w:pPr>
              <w:pStyle w:val="xmsolistparagraph"/>
              <w:spacing w:before="0" w:beforeAutospacing="0" w:after="0" w:afterAutospacing="0"/>
              <w:ind w:left="720"/>
            </w:pPr>
            <w:r>
              <w:t xml:space="preserve">Для случая, когда комиссия внесена Клиентом/Клиентами в </w:t>
            </w:r>
            <w:r>
              <w:rPr>
                <w:strike/>
              </w:rPr>
              <w:t>текущем дне или</w:t>
            </w:r>
            <w:r>
              <w:t xml:space="preserve"> текущем месяце:</w:t>
            </w:r>
          </w:p>
          <w:tbl>
            <w:tblPr>
              <w:tblW w:w="0" w:type="auto"/>
              <w:tblInd w:w="720" w:type="dxa"/>
              <w:tblLayout w:type="fixed"/>
              <w:tblCellMar>
                <w:left w:w="0" w:type="dxa"/>
                <w:right w:w="0" w:type="dxa"/>
              </w:tblCellMar>
              <w:tblLook w:val="04A0" w:firstRow="1" w:lastRow="0" w:firstColumn="1" w:lastColumn="0" w:noHBand="0" w:noVBand="1"/>
            </w:tblPr>
            <w:tblGrid>
              <w:gridCol w:w="4981"/>
              <w:gridCol w:w="4981"/>
            </w:tblGrid>
            <w:tr w:rsidR="00127909" w:rsidTr="00127909">
              <w:tc>
                <w:tcPr>
                  <w:tcW w:w="49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 xml:space="preserve">Дт 70601 - Кт 40817(40820) </w:t>
                  </w:r>
                </w:p>
              </w:tc>
              <w:tc>
                <w:tcPr>
                  <w:tcW w:w="49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На сумму комиссии без НДС</w:t>
                  </w:r>
                </w:p>
              </w:tc>
            </w:tr>
            <w:tr w:rsidR="00127909" w:rsidTr="00127909">
              <w:tc>
                <w:tcPr>
                  <w:tcW w:w="49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 xml:space="preserve">Дт 60309 - Кт 40817(40820) </w:t>
                  </w:r>
                </w:p>
              </w:tc>
              <w:tc>
                <w:tcPr>
                  <w:tcW w:w="498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На сумму НДС</w:t>
                  </w:r>
                </w:p>
              </w:tc>
            </w:tr>
          </w:tbl>
          <w:p w:rsidR="00127909" w:rsidRDefault="00127909" w:rsidP="00F97F72">
            <w:pPr>
              <w:pStyle w:val="xmsolistparagraph"/>
              <w:spacing w:before="0" w:beforeAutospacing="0" w:after="0" w:afterAutospacing="0"/>
              <w:ind w:left="720"/>
              <w:rPr>
                <w:rFonts w:eastAsiaTheme="minorHAnsi"/>
              </w:rPr>
            </w:pPr>
          </w:p>
          <w:p w:rsidR="00127909" w:rsidRDefault="00127909" w:rsidP="00F97F72">
            <w:pPr>
              <w:pStyle w:val="xmsolistparagraph"/>
              <w:spacing w:before="0" w:beforeAutospacing="0" w:after="0" w:afterAutospacing="0"/>
              <w:ind w:left="720"/>
            </w:pPr>
            <w:r>
              <w:t xml:space="preserve">Для случая, когда комиссия внесена Клиентом/Клиентами не в </w:t>
            </w:r>
            <w:r>
              <w:rPr>
                <w:strike/>
              </w:rPr>
              <w:t>текущем дне или</w:t>
            </w:r>
            <w:r>
              <w:t xml:space="preserve"> текущем месяце:</w:t>
            </w:r>
          </w:p>
          <w:tbl>
            <w:tblPr>
              <w:tblW w:w="0" w:type="auto"/>
              <w:tblInd w:w="720" w:type="dxa"/>
              <w:tblLayout w:type="fixed"/>
              <w:tblCellMar>
                <w:left w:w="0" w:type="dxa"/>
                <w:right w:w="0" w:type="dxa"/>
              </w:tblCellMar>
              <w:tblLook w:val="04A0" w:firstRow="1" w:lastRow="0" w:firstColumn="1" w:lastColumn="0" w:noHBand="0" w:noVBand="1"/>
            </w:tblPr>
            <w:tblGrid>
              <w:gridCol w:w="4981"/>
              <w:gridCol w:w="4981"/>
            </w:tblGrid>
            <w:tr w:rsidR="00127909" w:rsidTr="00127909">
              <w:tc>
                <w:tcPr>
                  <w:tcW w:w="49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 xml:space="preserve">Дт 70601 - Кт 40817(40820)  </w:t>
                  </w:r>
                </w:p>
              </w:tc>
              <w:tc>
                <w:tcPr>
                  <w:tcW w:w="49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На сумму комиссии без НДС</w:t>
                  </w:r>
                </w:p>
              </w:tc>
            </w:tr>
            <w:tr w:rsidR="00127909" w:rsidTr="00127909">
              <w:tc>
                <w:tcPr>
                  <w:tcW w:w="49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 xml:space="preserve">Дт 60323 - Кт 40817(40820) </w:t>
                  </w:r>
                </w:p>
              </w:tc>
              <w:tc>
                <w:tcPr>
                  <w:tcW w:w="4981" w:type="dxa"/>
                  <w:tcBorders>
                    <w:top w:val="nil"/>
                    <w:left w:val="nil"/>
                    <w:bottom w:val="single" w:sz="8" w:space="0" w:color="auto"/>
                    <w:right w:val="single" w:sz="8" w:space="0" w:color="auto"/>
                  </w:tcBorders>
                  <w:tcMar>
                    <w:top w:w="0" w:type="dxa"/>
                    <w:left w:w="108" w:type="dxa"/>
                    <w:bottom w:w="0" w:type="dxa"/>
                    <w:right w:w="108" w:type="dxa"/>
                  </w:tcMar>
                  <w:hideMark/>
                </w:tcPr>
                <w:p w:rsidR="00127909" w:rsidRDefault="00127909" w:rsidP="00255D63">
                  <w:pPr>
                    <w:pStyle w:val="af5"/>
                    <w:framePr w:hSpace="181" w:wrap="around" w:vAnchor="text" w:hAnchor="margin" w:x="-390" w:y="188"/>
                    <w:ind w:left="709"/>
                    <w:jc w:val="left"/>
                  </w:pPr>
                  <w:r>
                    <w:rPr>
                      <w:color w:val="000000"/>
                    </w:rPr>
                    <w:t>В части ранее полученного НДС.</w:t>
                  </w:r>
                </w:p>
              </w:tc>
            </w:tr>
          </w:tbl>
          <w:p w:rsidR="00127909" w:rsidRDefault="00127909" w:rsidP="00F97F72">
            <w:pPr>
              <w:jc w:val="left"/>
              <w:rPr>
                <w:rFonts w:ascii="Calibri" w:eastAsiaTheme="minorHAnsi" w:hAnsi="Calibri"/>
                <w:color w:val="002060"/>
              </w:rPr>
            </w:pPr>
          </w:p>
          <w:p w:rsidR="00127909" w:rsidRDefault="00127909" w:rsidP="00F97F72">
            <w:pPr>
              <w:jc w:val="left"/>
              <w:rPr>
                <w:color w:val="002060"/>
              </w:rPr>
            </w:pPr>
            <w:r>
              <w:rPr>
                <w:color w:val="002060"/>
              </w:rPr>
              <w:t>ОПК УМБУиПК:</w:t>
            </w:r>
          </w:p>
          <w:p w:rsidR="00127909" w:rsidRDefault="00127909" w:rsidP="00F97F72">
            <w:pPr>
              <w:pStyle w:val="af5"/>
              <w:numPr>
                <w:ilvl w:val="0"/>
                <w:numId w:val="37"/>
              </w:numPr>
              <w:contextualSpacing w:val="0"/>
              <w:jc w:val="left"/>
              <w:rPr>
                <w:color w:val="0F06BA"/>
              </w:rPr>
            </w:pPr>
            <w:r>
              <w:rPr>
                <w:color w:val="0F06BA"/>
              </w:rPr>
              <w:t xml:space="preserve">П.4.7.2. Профайл. </w:t>
            </w:r>
          </w:p>
          <w:p w:rsidR="00127909" w:rsidRDefault="00127909" w:rsidP="00F97F72">
            <w:pPr>
              <w:pStyle w:val="af5"/>
              <w:ind w:left="567"/>
              <w:jc w:val="left"/>
              <w:rPr>
                <w:color w:val="0F06BA"/>
              </w:rPr>
            </w:pPr>
            <w:r>
              <w:rPr>
                <w:color w:val="0F06BA"/>
              </w:rPr>
              <w:t>Требуется  уточнить , предполагается  ли новый КБО на операцию   из  п.  2.1.3.1. ∙      Оплата комиссий с НДС и штрафов/Отмена частичного возврата комиссии или ее части?</w:t>
            </w:r>
          </w:p>
          <w:p w:rsidR="00127909" w:rsidRDefault="00127909" w:rsidP="00F97F72">
            <w:pPr>
              <w:pStyle w:val="af5"/>
              <w:ind w:left="567"/>
              <w:jc w:val="left"/>
              <w:rPr>
                <w:color w:val="0F06BA"/>
              </w:rPr>
            </w:pPr>
            <w:r>
              <w:rPr>
                <w:color w:val="0F06BA"/>
              </w:rPr>
              <w:t>В случае если требуется, указать в БФТЗ.</w:t>
            </w:r>
          </w:p>
          <w:p w:rsidR="00127909" w:rsidRDefault="00127909" w:rsidP="00F97F72">
            <w:pPr>
              <w:pStyle w:val="af5"/>
              <w:numPr>
                <w:ilvl w:val="0"/>
                <w:numId w:val="37"/>
              </w:numPr>
              <w:contextualSpacing w:val="0"/>
              <w:jc w:val="left"/>
              <w:rPr>
                <w:color w:val="0F06BA"/>
              </w:rPr>
            </w:pPr>
            <w:r>
              <w:rPr>
                <w:color w:val="0F06BA"/>
              </w:rPr>
              <w:t>Требуется в разделе «Ограничения» внести информацию о том, как будет проводиться сверка между остатками на аналитических л/сч в Спектрум (47423) и остатками на сводных счетах в БИСквит, указать номер доработки, в которой это  будет реализовано.</w:t>
            </w:r>
          </w:p>
          <w:p w:rsidR="00127909" w:rsidRDefault="00127909" w:rsidP="00F97F72">
            <w:pPr>
              <w:jc w:val="left"/>
              <w:rPr>
                <w:rFonts w:ascii="Calibri" w:hAnsi="Calibri"/>
                <w:color w:val="002060"/>
              </w:rPr>
            </w:pPr>
          </w:p>
          <w:p w:rsidR="00127909" w:rsidRDefault="00127909" w:rsidP="00F97F72">
            <w:pPr>
              <w:jc w:val="left"/>
              <w:rPr>
                <w:color w:val="002060"/>
              </w:rPr>
            </w:pPr>
            <w:r>
              <w:rPr>
                <w:color w:val="002060"/>
              </w:rPr>
              <w:t>УСО:</w:t>
            </w:r>
          </w:p>
          <w:p w:rsidR="00127909" w:rsidRDefault="00127909" w:rsidP="00F97F72">
            <w:pPr>
              <w:pStyle w:val="af5"/>
              <w:numPr>
                <w:ilvl w:val="0"/>
                <w:numId w:val="38"/>
              </w:numPr>
              <w:contextualSpacing w:val="0"/>
              <w:jc w:val="left"/>
              <w:rPr>
                <w:color w:val="1F497D"/>
                <w:sz w:val="22"/>
                <w:szCs w:val="22"/>
              </w:rPr>
            </w:pPr>
            <w:r>
              <w:rPr>
                <w:color w:val="1F497D"/>
              </w:rPr>
              <w:t>Для отражения указанных операций в отчетности (в частности в ф. 0409115) требуется рассмотреть реализацию следующих вариантов:</w:t>
            </w:r>
          </w:p>
          <w:p w:rsidR="00127909" w:rsidRDefault="00127909" w:rsidP="00F97F72">
            <w:pPr>
              <w:pStyle w:val="af5"/>
              <w:numPr>
                <w:ilvl w:val="0"/>
                <w:numId w:val="39"/>
              </w:numPr>
              <w:contextualSpacing w:val="0"/>
              <w:jc w:val="left"/>
              <w:rPr>
                <w:b/>
                <w:bCs/>
                <w:color w:val="1F497D"/>
                <w:u w:val="single"/>
              </w:rPr>
            </w:pPr>
            <w:r>
              <w:rPr>
                <w:b/>
                <w:bCs/>
                <w:color w:val="1F497D"/>
                <w:u w:val="single"/>
              </w:rPr>
              <w:t xml:space="preserve">Вариант </w:t>
            </w:r>
          </w:p>
          <w:p w:rsidR="00127909" w:rsidRDefault="00127909" w:rsidP="00F97F72">
            <w:pPr>
              <w:pStyle w:val="af5"/>
              <w:jc w:val="left"/>
              <w:rPr>
                <w:color w:val="1F497D"/>
              </w:rPr>
            </w:pPr>
            <w:r>
              <w:rPr>
                <w:color w:val="1F497D"/>
              </w:rPr>
              <w:t>В случае, если по решению ДАР указанные требования будут оцениваться на индивидуальной основе с точки зрения создания резервов, то необходимо следующая аналитическая информация:</w:t>
            </w:r>
          </w:p>
          <w:p w:rsidR="00127909" w:rsidRDefault="00127909" w:rsidP="00F97F72">
            <w:pPr>
              <w:pStyle w:val="af5"/>
              <w:jc w:val="left"/>
              <w:rPr>
                <w:color w:val="1F497D"/>
              </w:rPr>
            </w:pPr>
            <w:r>
              <w:rPr>
                <w:color w:val="1F497D"/>
              </w:rPr>
              <w:t>Срок просрочки по каждому индивидуальному договору</w:t>
            </w:r>
          </w:p>
          <w:p w:rsidR="00127909" w:rsidRDefault="00127909" w:rsidP="00F97F72">
            <w:pPr>
              <w:pStyle w:val="af5"/>
              <w:jc w:val="left"/>
              <w:rPr>
                <w:color w:val="1F497D"/>
              </w:rPr>
            </w:pPr>
            <w:r>
              <w:rPr>
                <w:color w:val="1F497D"/>
              </w:rPr>
              <w:t xml:space="preserve">Категория качества </w:t>
            </w:r>
          </w:p>
          <w:p w:rsidR="00127909" w:rsidRDefault="00127909" w:rsidP="00F97F72">
            <w:pPr>
              <w:pStyle w:val="af5"/>
              <w:jc w:val="left"/>
              <w:rPr>
                <w:color w:val="1F497D"/>
              </w:rPr>
            </w:pPr>
            <w:r>
              <w:rPr>
                <w:color w:val="1F497D"/>
              </w:rPr>
              <w:t>Процент резерва</w:t>
            </w:r>
          </w:p>
          <w:p w:rsidR="00127909" w:rsidRDefault="00127909" w:rsidP="00F97F72">
            <w:pPr>
              <w:pStyle w:val="af5"/>
              <w:jc w:val="left"/>
              <w:rPr>
                <w:color w:val="1F497D"/>
              </w:rPr>
            </w:pPr>
            <w:r>
              <w:rPr>
                <w:color w:val="1F497D"/>
              </w:rPr>
              <w:t>Тип клиента (ФЛ, ЮЛ)</w:t>
            </w:r>
          </w:p>
          <w:p w:rsidR="00127909" w:rsidRDefault="00127909" w:rsidP="00F97F72">
            <w:pPr>
              <w:pStyle w:val="af5"/>
              <w:jc w:val="left"/>
              <w:rPr>
                <w:color w:val="1F497D"/>
              </w:rPr>
            </w:pPr>
            <w:r>
              <w:rPr>
                <w:color w:val="1F497D"/>
              </w:rPr>
              <w:t>Сумма требования</w:t>
            </w:r>
          </w:p>
          <w:p w:rsidR="00127909" w:rsidRDefault="00127909" w:rsidP="00F97F72">
            <w:pPr>
              <w:pStyle w:val="af5"/>
              <w:jc w:val="left"/>
              <w:rPr>
                <w:color w:val="1F497D"/>
              </w:rPr>
            </w:pPr>
            <w:r>
              <w:rPr>
                <w:color w:val="1F497D"/>
              </w:rPr>
              <w:t>Сумма созданного резерва</w:t>
            </w:r>
          </w:p>
          <w:p w:rsidR="00127909" w:rsidRDefault="00127909" w:rsidP="00F97F72">
            <w:pPr>
              <w:pStyle w:val="af5"/>
              <w:jc w:val="left"/>
              <w:rPr>
                <w:color w:val="1F497D"/>
              </w:rPr>
            </w:pPr>
          </w:p>
          <w:p w:rsidR="00127909" w:rsidRDefault="00127909" w:rsidP="00F97F72">
            <w:pPr>
              <w:pStyle w:val="af5"/>
              <w:numPr>
                <w:ilvl w:val="0"/>
                <w:numId w:val="39"/>
              </w:numPr>
              <w:contextualSpacing w:val="0"/>
              <w:jc w:val="left"/>
              <w:rPr>
                <w:b/>
                <w:bCs/>
                <w:color w:val="1F497D"/>
                <w:u w:val="single"/>
              </w:rPr>
            </w:pPr>
            <w:r>
              <w:rPr>
                <w:b/>
                <w:bCs/>
                <w:color w:val="1F497D"/>
                <w:u w:val="single"/>
              </w:rPr>
              <w:t>Вариант</w:t>
            </w:r>
          </w:p>
          <w:p w:rsidR="00127909" w:rsidRDefault="00127909" w:rsidP="00F97F72">
            <w:pPr>
              <w:pStyle w:val="af5"/>
              <w:jc w:val="left"/>
              <w:rPr>
                <w:color w:val="1F497D"/>
              </w:rPr>
            </w:pPr>
            <w:r>
              <w:rPr>
                <w:color w:val="1F497D"/>
              </w:rPr>
              <w:t>В случае, если по решению ДАР указанные требования будут сформированы в ПОТы , то необходимо следующая аналитическая информация:</w:t>
            </w:r>
          </w:p>
          <w:p w:rsidR="00127909" w:rsidRDefault="00127909" w:rsidP="00F97F72">
            <w:pPr>
              <w:pStyle w:val="af5"/>
              <w:jc w:val="left"/>
              <w:rPr>
                <w:color w:val="1F497D"/>
              </w:rPr>
            </w:pPr>
            <w:r>
              <w:rPr>
                <w:color w:val="1F497D"/>
              </w:rPr>
              <w:t xml:space="preserve">Категория качества </w:t>
            </w:r>
          </w:p>
          <w:p w:rsidR="00127909" w:rsidRDefault="00127909" w:rsidP="00F97F72">
            <w:pPr>
              <w:pStyle w:val="af5"/>
              <w:jc w:val="left"/>
              <w:rPr>
                <w:color w:val="1F497D"/>
              </w:rPr>
            </w:pPr>
            <w:r>
              <w:rPr>
                <w:color w:val="1F497D"/>
              </w:rPr>
              <w:t>Процент резерва</w:t>
            </w:r>
          </w:p>
          <w:p w:rsidR="00127909" w:rsidRDefault="00127909" w:rsidP="00F97F72">
            <w:pPr>
              <w:pStyle w:val="af5"/>
              <w:jc w:val="left"/>
              <w:rPr>
                <w:color w:val="1F497D"/>
              </w:rPr>
            </w:pPr>
            <w:r>
              <w:rPr>
                <w:color w:val="1F497D"/>
              </w:rPr>
              <w:lastRenderedPageBreak/>
              <w:t>Тип клиента (ФЛ, ЮЛ)</w:t>
            </w:r>
          </w:p>
          <w:p w:rsidR="00127909" w:rsidRDefault="00127909" w:rsidP="00F97F72">
            <w:pPr>
              <w:pStyle w:val="af5"/>
              <w:jc w:val="left"/>
              <w:rPr>
                <w:color w:val="1F497D"/>
              </w:rPr>
            </w:pPr>
            <w:r>
              <w:rPr>
                <w:color w:val="1F497D"/>
              </w:rPr>
              <w:t>Сумма требования</w:t>
            </w:r>
          </w:p>
          <w:p w:rsidR="00127909" w:rsidRDefault="00127909" w:rsidP="00F97F72">
            <w:pPr>
              <w:pStyle w:val="af5"/>
              <w:jc w:val="left"/>
              <w:rPr>
                <w:color w:val="1F497D"/>
              </w:rPr>
            </w:pPr>
            <w:r>
              <w:rPr>
                <w:color w:val="1F497D"/>
              </w:rPr>
              <w:t>Сумма созданного резерва</w:t>
            </w:r>
          </w:p>
          <w:p w:rsidR="00127909" w:rsidRDefault="00127909" w:rsidP="00F97F72">
            <w:pPr>
              <w:pStyle w:val="af5"/>
              <w:jc w:val="left"/>
              <w:rPr>
                <w:color w:val="1F497D"/>
              </w:rPr>
            </w:pPr>
          </w:p>
          <w:p w:rsidR="00127909" w:rsidRDefault="00127909" w:rsidP="00F97F72">
            <w:pPr>
              <w:pStyle w:val="af5"/>
              <w:numPr>
                <w:ilvl w:val="0"/>
                <w:numId w:val="38"/>
              </w:numPr>
              <w:contextualSpacing w:val="0"/>
              <w:jc w:val="left"/>
              <w:rPr>
                <w:color w:val="1F497D"/>
              </w:rPr>
            </w:pPr>
            <w:r>
              <w:rPr>
                <w:color w:val="1F497D"/>
              </w:rPr>
              <w:t>В согласователи настоящего документа  включить ДАР (Тришина А.С.).</w:t>
            </w:r>
          </w:p>
          <w:p w:rsidR="00127909" w:rsidRDefault="00127909" w:rsidP="00F97F72">
            <w:pPr>
              <w:jc w:val="left"/>
              <w:rPr>
                <w:color w:val="002060"/>
              </w:rPr>
            </w:pPr>
          </w:p>
          <w:p w:rsidR="00127909" w:rsidRDefault="00127909" w:rsidP="00F97F72">
            <w:pPr>
              <w:jc w:val="left"/>
              <w:rPr>
                <w:color w:val="002060"/>
              </w:rPr>
            </w:pPr>
            <w:r>
              <w:rPr>
                <w:color w:val="002060"/>
              </w:rPr>
              <w:t>УНУиО:</w:t>
            </w:r>
          </w:p>
          <w:p w:rsidR="00127909" w:rsidRDefault="00127909" w:rsidP="00F97F72">
            <w:pPr>
              <w:jc w:val="left"/>
              <w:rPr>
                <w:color w:val="1F497D"/>
                <w:sz w:val="22"/>
                <w:szCs w:val="22"/>
              </w:rPr>
            </w:pPr>
            <w:r>
              <w:rPr>
                <w:color w:val="1F497D"/>
              </w:rPr>
              <w:t>Согласовано с учетом приоритетных замечаний</w:t>
            </w:r>
          </w:p>
          <w:p w:rsidR="00127909" w:rsidRDefault="00127909" w:rsidP="00F97F72">
            <w:pPr>
              <w:pStyle w:val="af5"/>
              <w:numPr>
                <w:ilvl w:val="0"/>
                <w:numId w:val="40"/>
              </w:numPr>
              <w:contextualSpacing w:val="0"/>
              <w:jc w:val="left"/>
              <w:rPr>
                <w:color w:val="1F497D"/>
              </w:rPr>
            </w:pPr>
            <w:r>
              <w:rPr>
                <w:color w:val="1F497D"/>
              </w:rPr>
              <w:t>п.2.1.3.1., «1й тип расчетов» аб.2; п.9.1.14,п.9.2.14 – отмена возврата д.б. только в дату возврата</w:t>
            </w:r>
          </w:p>
          <w:p w:rsidR="00127909" w:rsidRDefault="00127909" w:rsidP="00F97F72">
            <w:pPr>
              <w:pStyle w:val="af5"/>
              <w:numPr>
                <w:ilvl w:val="0"/>
                <w:numId w:val="40"/>
              </w:numPr>
              <w:contextualSpacing w:val="0"/>
              <w:jc w:val="left"/>
              <w:rPr>
                <w:color w:val="1F497D"/>
              </w:rPr>
            </w:pPr>
            <w:r>
              <w:rPr>
                <w:color w:val="1F497D"/>
              </w:rPr>
              <w:t xml:space="preserve">п.2.3.24  переименовать в </w:t>
            </w:r>
            <w:r>
              <w:rPr>
                <w:u w:val="single"/>
              </w:rPr>
              <w:t>Списание задолженностей на расходы (за счет резервов)</w:t>
            </w:r>
          </w:p>
          <w:p w:rsidR="00127909" w:rsidRDefault="00127909" w:rsidP="00F97F72">
            <w:pPr>
              <w:pStyle w:val="af5"/>
              <w:numPr>
                <w:ilvl w:val="0"/>
                <w:numId w:val="40"/>
              </w:numPr>
              <w:contextualSpacing w:val="0"/>
              <w:jc w:val="left"/>
              <w:rPr>
                <w:color w:val="1F497D"/>
              </w:rPr>
            </w:pPr>
            <w:r>
              <w:rPr>
                <w:color w:val="1F497D"/>
              </w:rPr>
              <w:t xml:space="preserve">необходимо сопоставить между собой п. 2.2.16 и 2.3.24. определиться за счет какого источника проводится списание: за счет расходов или за счет резерва </w:t>
            </w:r>
          </w:p>
          <w:p w:rsidR="00127909" w:rsidRDefault="00127909" w:rsidP="00F97F72">
            <w:pPr>
              <w:pStyle w:val="af5"/>
              <w:numPr>
                <w:ilvl w:val="0"/>
                <w:numId w:val="40"/>
              </w:numPr>
              <w:contextualSpacing w:val="0"/>
              <w:jc w:val="left"/>
              <w:rPr>
                <w:color w:val="3070BE"/>
              </w:rPr>
            </w:pPr>
            <w:r>
              <w:rPr>
                <w:color w:val="1F497D"/>
              </w:rPr>
              <w:t>п.2.4.3.,аб.2- для сч. 60322 уточнить, что счет ведется в разрезе ТП(согл. п.2.1.3)</w:t>
            </w:r>
          </w:p>
          <w:p w:rsidR="00127909" w:rsidRDefault="00127909" w:rsidP="00F97F72">
            <w:pPr>
              <w:jc w:val="left"/>
              <w:rPr>
                <w:rFonts w:ascii="Calibri" w:hAnsi="Calibri"/>
                <w:color w:val="1F497D"/>
                <w:sz w:val="22"/>
                <w:szCs w:val="22"/>
              </w:rPr>
            </w:pPr>
            <w:r>
              <w:rPr>
                <w:color w:val="1F497D"/>
              </w:rPr>
              <w:t>Неприоритетные замечания:</w:t>
            </w:r>
          </w:p>
          <w:p w:rsidR="00127909" w:rsidRDefault="00127909" w:rsidP="00F97F72">
            <w:pPr>
              <w:pStyle w:val="af5"/>
              <w:numPr>
                <w:ilvl w:val="0"/>
                <w:numId w:val="41"/>
              </w:numPr>
              <w:contextualSpacing w:val="0"/>
              <w:jc w:val="left"/>
              <w:rPr>
                <w:color w:val="1F497D"/>
              </w:rPr>
            </w:pPr>
            <w:r>
              <w:rPr>
                <w:color w:val="1F497D"/>
              </w:rPr>
              <w:t xml:space="preserve">п.2.1.3. дополнить р/с ЮЛ, к/сч </w:t>
            </w:r>
          </w:p>
          <w:p w:rsidR="00127909" w:rsidRDefault="00127909" w:rsidP="00F97F72">
            <w:pPr>
              <w:jc w:val="left"/>
              <w:rPr>
                <w:color w:val="002060"/>
              </w:rPr>
            </w:pPr>
          </w:p>
          <w:p w:rsidR="00127909" w:rsidRDefault="00127909" w:rsidP="00F97F72">
            <w:pPr>
              <w:jc w:val="left"/>
              <w:rPr>
                <w:color w:val="002060"/>
              </w:rPr>
            </w:pPr>
            <w:r>
              <w:rPr>
                <w:color w:val="002060"/>
              </w:rPr>
              <w:t>ОМБУ УМБУиПК:</w:t>
            </w:r>
          </w:p>
          <w:p w:rsidR="00127909" w:rsidRDefault="00127909" w:rsidP="00F97F72">
            <w:pPr>
              <w:jc w:val="left"/>
              <w:rPr>
                <w:color w:val="1F497D"/>
                <w:sz w:val="22"/>
                <w:szCs w:val="22"/>
              </w:rPr>
            </w:pPr>
            <w:r>
              <w:rPr>
                <w:color w:val="1F497D"/>
              </w:rPr>
              <w:t>Согласовано с учетом приоритетных замечаний</w:t>
            </w:r>
          </w:p>
          <w:p w:rsidR="00127909" w:rsidRDefault="00127909" w:rsidP="00F97F72">
            <w:pPr>
              <w:jc w:val="left"/>
              <w:rPr>
                <w:color w:val="1F497D"/>
              </w:rPr>
            </w:pPr>
            <w:r>
              <w:rPr>
                <w:color w:val="1F497D"/>
              </w:rPr>
              <w:t xml:space="preserve">Замечания: </w:t>
            </w:r>
          </w:p>
          <w:p w:rsidR="00127909" w:rsidRDefault="00127909" w:rsidP="00F97F72">
            <w:pPr>
              <w:jc w:val="left"/>
              <w:rPr>
                <w:color w:val="1F497D"/>
              </w:rPr>
            </w:pPr>
            <w:r>
              <w:rPr>
                <w:color w:val="1F497D"/>
              </w:rPr>
              <w:t>1. В п. 2.3.11., 2.3.17.,  2.3.19. – фразу по отмене оплаты изложить в следующей редакции :</w:t>
            </w:r>
          </w:p>
          <w:p w:rsidR="00127909" w:rsidRDefault="00127909" w:rsidP="00F97F72">
            <w:pPr>
              <w:jc w:val="left"/>
              <w:rPr>
                <w:color w:val="1F497D"/>
              </w:rPr>
            </w:pPr>
            <w:r>
              <w:rPr>
                <w:color w:val="1F497D"/>
              </w:rPr>
              <w:t>- для физ.лиц – «</w:t>
            </w:r>
            <w:r>
              <w:rPr>
                <w:i/>
                <w:iCs/>
                <w:sz w:val="20"/>
                <w:szCs w:val="20"/>
              </w:rPr>
              <w:t xml:space="preserve">по отмене оплаты см. </w:t>
            </w:r>
            <w:r>
              <w:rPr>
                <w:i/>
                <w:iCs/>
                <w:color w:val="FF0000"/>
                <w:sz w:val="20"/>
                <w:szCs w:val="20"/>
              </w:rPr>
              <w:t xml:space="preserve">п. 9.1.2.  </w:t>
            </w:r>
            <w:r>
              <w:rPr>
                <w:i/>
                <w:iCs/>
                <w:sz w:val="20"/>
                <w:szCs w:val="20"/>
              </w:rPr>
              <w:t xml:space="preserve">и п. 9.1.9.»  </w:t>
            </w:r>
          </w:p>
          <w:p w:rsidR="00127909" w:rsidRDefault="00127909" w:rsidP="00F97F72">
            <w:pPr>
              <w:jc w:val="left"/>
              <w:rPr>
                <w:color w:val="1F497D"/>
              </w:rPr>
            </w:pPr>
            <w:r>
              <w:rPr>
                <w:color w:val="1F497D"/>
              </w:rPr>
              <w:t>- для юр.лиц – «</w:t>
            </w:r>
            <w:r>
              <w:rPr>
                <w:i/>
                <w:iCs/>
                <w:sz w:val="20"/>
                <w:szCs w:val="20"/>
              </w:rPr>
              <w:t xml:space="preserve">по отмене оплаты см. </w:t>
            </w:r>
            <w:r>
              <w:rPr>
                <w:i/>
                <w:iCs/>
                <w:color w:val="FF0000"/>
                <w:sz w:val="20"/>
                <w:szCs w:val="20"/>
              </w:rPr>
              <w:t>п. 9.2.2  </w:t>
            </w:r>
            <w:r>
              <w:rPr>
                <w:i/>
                <w:iCs/>
                <w:sz w:val="20"/>
                <w:szCs w:val="20"/>
              </w:rPr>
              <w:t>и п. 9.2.9.».</w:t>
            </w:r>
          </w:p>
          <w:p w:rsidR="00127909" w:rsidRDefault="00127909" w:rsidP="00F97F72">
            <w:pPr>
              <w:jc w:val="left"/>
              <w:rPr>
                <w:color w:val="1F497D"/>
              </w:rPr>
            </w:pPr>
            <w:r>
              <w:rPr>
                <w:color w:val="1F497D"/>
              </w:rPr>
              <w:t>2. п.2.3.24.- следующее предложение изложить в редакции:</w:t>
            </w:r>
          </w:p>
          <w:p w:rsidR="00127909" w:rsidRDefault="00127909" w:rsidP="00F97F72">
            <w:pPr>
              <w:jc w:val="left"/>
            </w:pPr>
            <w:r>
              <w:t xml:space="preserve">«Уполномоченный сотрудник банка выбирает договор ИБС в статусе «Закрыт с обязательствами» и инициирует процедуру списания </w:t>
            </w:r>
            <w:r>
              <w:rPr>
                <w:strike/>
                <w:color w:val="FF0000"/>
              </w:rPr>
              <w:t>на расходы</w:t>
            </w:r>
            <w:r>
              <w:t xml:space="preserve"> </w:t>
            </w:r>
            <w:r>
              <w:rPr>
                <w:color w:val="FF0000"/>
              </w:rPr>
              <w:t>задолженности за счет сформированных резервов»</w:t>
            </w:r>
            <w:r>
              <w:t xml:space="preserve">. </w:t>
            </w:r>
          </w:p>
          <w:p w:rsidR="00127909" w:rsidRPr="00F87A7E" w:rsidRDefault="00127909" w:rsidP="00F97F72">
            <w:pPr>
              <w:jc w:val="left"/>
              <w:rPr>
                <w:rFonts w:ascii="Calibri" w:hAnsi="Calibri"/>
              </w:rPr>
            </w:pPr>
          </w:p>
        </w:tc>
      </w:tr>
      <w:tr w:rsidR="00127909" w:rsidRPr="003029B5" w:rsidTr="00F97F72">
        <w:tc>
          <w:tcPr>
            <w:tcW w:w="2660" w:type="dxa"/>
          </w:tcPr>
          <w:p w:rsidR="00127909" w:rsidRDefault="00127909" w:rsidP="00F97F72">
            <w:pPr>
              <w:pStyle w:val="aff6"/>
            </w:pPr>
            <w:r w:rsidRPr="003B1E3D">
              <w:lastRenderedPageBreak/>
              <w:t>Отдел процессов CRM, УКТ, ДБИТ</w:t>
            </w:r>
          </w:p>
          <w:p w:rsidR="00127909" w:rsidRDefault="00127909" w:rsidP="00F97F72">
            <w:pPr>
              <w:pStyle w:val="aff6"/>
            </w:pPr>
            <w:r>
              <w:t>Начальник отдела,</w:t>
            </w:r>
          </w:p>
          <w:p w:rsidR="00127909" w:rsidRPr="003B5249" w:rsidRDefault="00127909" w:rsidP="00F97F72">
            <w:pPr>
              <w:pStyle w:val="aff6"/>
            </w:pPr>
            <w:r>
              <w:t>Медынцев В. А.</w:t>
            </w:r>
          </w:p>
        </w:tc>
        <w:tc>
          <w:tcPr>
            <w:tcW w:w="8080" w:type="dxa"/>
          </w:tcPr>
          <w:p w:rsidR="00127909" w:rsidRPr="003B5249" w:rsidRDefault="00127909" w:rsidP="00F97F72">
            <w:pPr>
              <w:pStyle w:val="aff6"/>
            </w:pPr>
          </w:p>
        </w:tc>
      </w:tr>
      <w:tr w:rsidR="00127909" w:rsidRPr="003029B5" w:rsidTr="00F97F72">
        <w:tc>
          <w:tcPr>
            <w:tcW w:w="2660" w:type="dxa"/>
            <w:shd w:val="clear" w:color="auto" w:fill="auto"/>
          </w:tcPr>
          <w:p w:rsidR="00127909" w:rsidRDefault="00127909" w:rsidP="00F97F72">
            <w:pPr>
              <w:pStyle w:val="aff6"/>
            </w:pPr>
            <w:r w:rsidRPr="00290C5F">
              <w:t>Эксперт (УППО, ДБИТ)</w:t>
            </w:r>
          </w:p>
          <w:p w:rsidR="00127909" w:rsidRPr="000A09BC" w:rsidRDefault="00127909" w:rsidP="00F97F72">
            <w:pPr>
              <w:pStyle w:val="aff6"/>
            </w:pPr>
            <w:r w:rsidRPr="00290C5F">
              <w:t>Лисенков А.Г.</w:t>
            </w:r>
          </w:p>
        </w:tc>
        <w:tc>
          <w:tcPr>
            <w:tcW w:w="8080" w:type="dxa"/>
            <w:shd w:val="clear" w:color="auto" w:fill="auto"/>
          </w:tcPr>
          <w:p w:rsidR="00127909" w:rsidRPr="0082020E" w:rsidRDefault="00127909" w:rsidP="00F97F72">
            <w:pPr>
              <w:jc w:val="left"/>
              <w:rPr>
                <w:sz w:val="20"/>
              </w:rPr>
            </w:pPr>
            <w:r w:rsidRPr="00290C5F">
              <w:rPr>
                <w:rFonts w:ascii="Calibri" w:eastAsia="Arial Unicode MS" w:hAnsi="Calibri" w:cs="Calibri"/>
                <w:sz w:val="22"/>
                <w:szCs w:val="22"/>
              </w:rPr>
              <w:t>Согласован</w:t>
            </w:r>
            <w:r>
              <w:rPr>
                <w:rFonts w:ascii="Calibri" w:eastAsia="Arial Unicode MS" w:hAnsi="Calibri" w:cs="Calibri"/>
                <w:sz w:val="22"/>
                <w:szCs w:val="22"/>
              </w:rPr>
              <w:t>ие</w:t>
            </w:r>
            <w:r w:rsidRPr="00290C5F">
              <w:rPr>
                <w:rFonts w:ascii="Calibri" w:eastAsia="Arial Unicode MS" w:hAnsi="Calibri" w:cs="Calibri"/>
                <w:sz w:val="22"/>
                <w:szCs w:val="22"/>
              </w:rPr>
              <w:t xml:space="preserve"> по умолчанию.</w:t>
            </w:r>
          </w:p>
        </w:tc>
      </w:tr>
      <w:tr w:rsidR="00127909" w:rsidRPr="00E83AE7" w:rsidTr="00F97F72">
        <w:tc>
          <w:tcPr>
            <w:tcW w:w="10740" w:type="dxa"/>
            <w:gridSpan w:val="2"/>
          </w:tcPr>
          <w:p w:rsidR="00127909" w:rsidRPr="00E83AE7" w:rsidRDefault="00127909" w:rsidP="00F97F72">
            <w:pPr>
              <w:jc w:val="left"/>
              <w:rPr>
                <w:rFonts w:asciiTheme="minorHAnsi" w:hAnsiTheme="minorHAnsi" w:cstheme="minorHAnsi"/>
              </w:rPr>
            </w:pPr>
            <w:r w:rsidRPr="00E83AE7">
              <w:rPr>
                <w:rFonts w:asciiTheme="minorHAnsi" w:hAnsiTheme="minorHAnsi" w:cstheme="minorHAnsi"/>
                <w:b/>
              </w:rPr>
              <w:t>Руководство ДБИТ</w:t>
            </w:r>
          </w:p>
        </w:tc>
      </w:tr>
      <w:tr w:rsidR="00127909" w:rsidRPr="00E83AE7" w:rsidTr="00F97F72">
        <w:tc>
          <w:tcPr>
            <w:tcW w:w="2660" w:type="dxa"/>
          </w:tcPr>
          <w:p w:rsidR="00127909" w:rsidRPr="00E83AE7" w:rsidRDefault="00127909" w:rsidP="00F97F72">
            <w:pPr>
              <w:jc w:val="left"/>
              <w:rPr>
                <w:rFonts w:asciiTheme="minorHAnsi" w:hAnsiTheme="minorHAnsi" w:cstheme="minorHAnsi"/>
                <w:b/>
              </w:rPr>
            </w:pPr>
            <w:r w:rsidRPr="00E83AE7">
              <w:rPr>
                <w:rFonts w:asciiTheme="minorHAnsi" w:hAnsiTheme="minorHAnsi" w:cstheme="minorHAnsi"/>
                <w:b/>
              </w:rPr>
              <w:t>Должность</w:t>
            </w:r>
          </w:p>
        </w:tc>
        <w:tc>
          <w:tcPr>
            <w:tcW w:w="8080" w:type="dxa"/>
          </w:tcPr>
          <w:p w:rsidR="00127909" w:rsidRPr="00E83AE7" w:rsidRDefault="00127909" w:rsidP="00F97F72">
            <w:pPr>
              <w:jc w:val="left"/>
              <w:rPr>
                <w:rFonts w:asciiTheme="minorHAnsi" w:hAnsiTheme="minorHAnsi" w:cstheme="minorHAnsi"/>
                <w:b/>
              </w:rPr>
            </w:pPr>
            <w:r w:rsidRPr="00E83AE7">
              <w:rPr>
                <w:rFonts w:asciiTheme="minorHAnsi" w:hAnsiTheme="minorHAnsi" w:cstheme="minorHAnsi"/>
                <w:b/>
              </w:rPr>
              <w:t>Результат согласования</w:t>
            </w:r>
          </w:p>
        </w:tc>
      </w:tr>
      <w:tr w:rsidR="00127909" w:rsidRPr="00457C27" w:rsidTr="00F97F72">
        <w:tc>
          <w:tcPr>
            <w:tcW w:w="2660" w:type="dxa"/>
          </w:tcPr>
          <w:p w:rsidR="00127909" w:rsidRDefault="00127909" w:rsidP="00F97F72">
            <w:pPr>
              <w:pStyle w:val="aff6"/>
            </w:pPr>
            <w:r>
              <w:t xml:space="preserve">Начальник УТБП ДБИТ, Духанина Ю.М. </w:t>
            </w:r>
          </w:p>
        </w:tc>
        <w:tc>
          <w:tcPr>
            <w:tcW w:w="8080" w:type="dxa"/>
          </w:tcPr>
          <w:p w:rsidR="00127909" w:rsidRPr="00457C27" w:rsidRDefault="00127909" w:rsidP="00F97F72">
            <w:pPr>
              <w:jc w:val="left"/>
              <w:rPr>
                <w:rFonts w:eastAsia="Arial Unicode MS"/>
              </w:rPr>
            </w:pPr>
          </w:p>
        </w:tc>
      </w:tr>
      <w:tr w:rsidR="00127909" w:rsidRPr="00E83AE7" w:rsidTr="00F97F72">
        <w:tc>
          <w:tcPr>
            <w:tcW w:w="2660" w:type="dxa"/>
          </w:tcPr>
          <w:p w:rsidR="00127909" w:rsidRDefault="00127909" w:rsidP="00F97F72">
            <w:pPr>
              <w:pStyle w:val="aff6"/>
              <w:spacing w:line="276" w:lineRule="auto"/>
            </w:pPr>
            <w:r>
              <w:t>Начальник УТДО ДБИТ, Борель Н.С.</w:t>
            </w:r>
          </w:p>
        </w:tc>
        <w:tc>
          <w:tcPr>
            <w:tcW w:w="8080" w:type="dxa"/>
          </w:tcPr>
          <w:p w:rsidR="00127909" w:rsidRPr="00E83AE7" w:rsidRDefault="00127909" w:rsidP="00F97F72">
            <w:pPr>
              <w:jc w:val="left"/>
              <w:rPr>
                <w:rFonts w:asciiTheme="minorHAnsi" w:hAnsiTheme="minorHAnsi" w:cstheme="minorHAnsi"/>
              </w:rPr>
            </w:pPr>
          </w:p>
        </w:tc>
      </w:tr>
      <w:tr w:rsidR="00127909" w:rsidRPr="00E83AE7" w:rsidTr="00F97F72">
        <w:tc>
          <w:tcPr>
            <w:tcW w:w="2660" w:type="dxa"/>
          </w:tcPr>
          <w:p w:rsidR="00127909" w:rsidRDefault="00127909" w:rsidP="00F97F72">
            <w:pPr>
              <w:pStyle w:val="aff6"/>
              <w:spacing w:line="276" w:lineRule="auto"/>
            </w:pPr>
            <w:r>
              <w:t>Начальник УКТ ДБИТ, Алехин С.А.</w:t>
            </w:r>
          </w:p>
        </w:tc>
        <w:tc>
          <w:tcPr>
            <w:tcW w:w="8080" w:type="dxa"/>
          </w:tcPr>
          <w:p w:rsidR="00127909" w:rsidRPr="00E83AE7" w:rsidRDefault="00127909" w:rsidP="00F97F72">
            <w:pPr>
              <w:jc w:val="left"/>
              <w:rPr>
                <w:rFonts w:asciiTheme="minorHAnsi" w:hAnsiTheme="minorHAnsi" w:cstheme="minorHAnsi"/>
              </w:rPr>
            </w:pPr>
          </w:p>
        </w:tc>
      </w:tr>
      <w:tr w:rsidR="00127909" w:rsidRPr="00E83AE7" w:rsidTr="00F97F72">
        <w:tc>
          <w:tcPr>
            <w:tcW w:w="2660" w:type="dxa"/>
          </w:tcPr>
          <w:p w:rsidR="00127909" w:rsidRDefault="00127909" w:rsidP="00F97F72">
            <w:pPr>
              <w:pStyle w:val="aff6"/>
              <w:spacing w:line="276" w:lineRule="auto"/>
            </w:pPr>
            <w:r>
              <w:t>Начальник УТКПиР ДБИТ, Гороховский А.И.</w:t>
            </w:r>
          </w:p>
        </w:tc>
        <w:tc>
          <w:tcPr>
            <w:tcW w:w="8080" w:type="dxa"/>
          </w:tcPr>
          <w:p w:rsidR="00127909" w:rsidRPr="00E83AE7" w:rsidRDefault="00127909" w:rsidP="00F97F72">
            <w:pPr>
              <w:jc w:val="left"/>
              <w:rPr>
                <w:rFonts w:asciiTheme="minorHAnsi" w:hAnsiTheme="minorHAnsi" w:cstheme="minorHAnsi"/>
              </w:rPr>
            </w:pPr>
          </w:p>
        </w:tc>
      </w:tr>
      <w:tr w:rsidR="00127909" w:rsidRPr="0092028C" w:rsidTr="00F97F72">
        <w:tc>
          <w:tcPr>
            <w:tcW w:w="2660" w:type="dxa"/>
          </w:tcPr>
          <w:p w:rsidR="00127909" w:rsidRDefault="00127909" w:rsidP="00F97F72">
            <w:pPr>
              <w:pStyle w:val="aff6"/>
              <w:spacing w:line="276" w:lineRule="auto"/>
            </w:pPr>
            <w:r>
              <w:t xml:space="preserve">Начальник УППО ДБИТ, </w:t>
            </w:r>
            <w:r>
              <w:lastRenderedPageBreak/>
              <w:t>Залманов А.З.</w:t>
            </w:r>
          </w:p>
        </w:tc>
        <w:tc>
          <w:tcPr>
            <w:tcW w:w="8080" w:type="dxa"/>
          </w:tcPr>
          <w:p w:rsidR="00127909" w:rsidRPr="00F62971" w:rsidRDefault="00127909" w:rsidP="00F97F72">
            <w:pPr>
              <w:jc w:val="left"/>
              <w:rPr>
                <w:rFonts w:asciiTheme="minorHAnsi" w:hAnsiTheme="minorHAnsi" w:cstheme="minorHAnsi"/>
              </w:rPr>
            </w:pPr>
          </w:p>
        </w:tc>
      </w:tr>
      <w:tr w:rsidR="00127909" w:rsidRPr="00E83AE7" w:rsidTr="00F97F72">
        <w:tc>
          <w:tcPr>
            <w:tcW w:w="2660" w:type="dxa"/>
          </w:tcPr>
          <w:p w:rsidR="00127909" w:rsidRDefault="00127909" w:rsidP="00F97F72">
            <w:pPr>
              <w:pStyle w:val="aff6"/>
              <w:spacing w:line="276" w:lineRule="auto"/>
            </w:pPr>
            <w:r>
              <w:lastRenderedPageBreak/>
              <w:t>Руководитель проекта УТСиХД ДБИТ, Лагутина М.Е.</w:t>
            </w:r>
          </w:p>
        </w:tc>
        <w:tc>
          <w:tcPr>
            <w:tcW w:w="8080" w:type="dxa"/>
          </w:tcPr>
          <w:p w:rsidR="00127909" w:rsidRPr="00E83AE7" w:rsidRDefault="00127909" w:rsidP="00F97F72">
            <w:pPr>
              <w:jc w:val="left"/>
              <w:rPr>
                <w:rFonts w:asciiTheme="minorHAnsi" w:hAnsiTheme="minorHAnsi" w:cstheme="minorHAnsi"/>
              </w:rPr>
            </w:pPr>
          </w:p>
        </w:tc>
      </w:tr>
      <w:tr w:rsidR="00127909" w:rsidRPr="00E83AE7" w:rsidTr="00F97F72">
        <w:tc>
          <w:tcPr>
            <w:tcW w:w="2660" w:type="dxa"/>
          </w:tcPr>
          <w:p w:rsidR="00127909" w:rsidRDefault="00127909" w:rsidP="00F97F72">
            <w:pPr>
              <w:pStyle w:val="aff6"/>
              <w:spacing w:line="276" w:lineRule="auto"/>
            </w:pPr>
            <w:r>
              <w:t>Заместитель директора ДБИТ, Зайцевский О.Н.</w:t>
            </w:r>
          </w:p>
        </w:tc>
        <w:tc>
          <w:tcPr>
            <w:tcW w:w="8080" w:type="dxa"/>
          </w:tcPr>
          <w:p w:rsidR="00127909" w:rsidRPr="00E83AE7" w:rsidRDefault="00127909" w:rsidP="00F97F72">
            <w:pPr>
              <w:jc w:val="left"/>
              <w:rPr>
                <w:rFonts w:asciiTheme="minorHAnsi" w:hAnsiTheme="minorHAnsi" w:cstheme="minorHAnsi"/>
              </w:rPr>
            </w:pPr>
          </w:p>
        </w:tc>
      </w:tr>
      <w:tr w:rsidR="00127909" w:rsidRPr="00E83AE7" w:rsidTr="00F97F72">
        <w:tc>
          <w:tcPr>
            <w:tcW w:w="2660" w:type="dxa"/>
          </w:tcPr>
          <w:p w:rsidR="00127909" w:rsidRDefault="00127909" w:rsidP="00F97F72">
            <w:pPr>
              <w:pStyle w:val="aff6"/>
              <w:spacing w:line="131" w:lineRule="atLeast"/>
            </w:pPr>
            <w:r>
              <w:t>Заместитель начальника УЭИС ДБИТ, Сергиенко Д.В.</w:t>
            </w:r>
          </w:p>
        </w:tc>
        <w:tc>
          <w:tcPr>
            <w:tcW w:w="8080" w:type="dxa"/>
          </w:tcPr>
          <w:p w:rsidR="00127909" w:rsidRPr="00E83AE7" w:rsidRDefault="00127909" w:rsidP="00F97F72">
            <w:pPr>
              <w:jc w:val="left"/>
              <w:rPr>
                <w:rFonts w:asciiTheme="minorHAnsi" w:hAnsiTheme="minorHAnsi" w:cstheme="minorHAnsi"/>
              </w:rPr>
            </w:pPr>
          </w:p>
        </w:tc>
      </w:tr>
    </w:tbl>
    <w:p w:rsidR="00127909" w:rsidRPr="00127909" w:rsidRDefault="00127909" w:rsidP="007A50AC"/>
    <w:sectPr w:rsidR="00127909" w:rsidRPr="00127909" w:rsidSect="00E51BE1">
      <w:footerReference w:type="even" r:id="rId15"/>
      <w:footerReference w:type="default" r:id="rId16"/>
      <w:endnotePr>
        <w:numFmt w:val="decimal"/>
      </w:endnotePr>
      <w:pgSz w:w="11906" w:h="16838" w:code="9"/>
      <w:pgMar w:top="720" w:right="720" w:bottom="720" w:left="720" w:header="567" w:footer="567"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4C" w:rsidRDefault="0062704C">
      <w:r>
        <w:separator/>
      </w:r>
    </w:p>
    <w:p w:rsidR="0062704C" w:rsidRDefault="0062704C"/>
  </w:endnote>
  <w:endnote w:type="continuationSeparator" w:id="0">
    <w:p w:rsidR="0062704C" w:rsidRDefault="0062704C">
      <w:r>
        <w:continuationSeparator/>
      </w:r>
    </w:p>
    <w:p w:rsidR="0062704C" w:rsidRDefault="0062704C"/>
  </w:endnote>
  <w:endnote w:type="continuationNotice" w:id="1">
    <w:p w:rsidR="0062704C" w:rsidRDefault="00627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D63" w:rsidRDefault="00255D63" w:rsidP="00407B49">
    <w:pPr>
      <w:framePr w:wrap="around" w:vAnchor="text" w:hAnchor="margin" w:xAlign="right" w:y="1"/>
    </w:pPr>
    <w:r>
      <w:fldChar w:fldCharType="begin"/>
    </w:r>
    <w:r>
      <w:instrText xml:space="preserve">PAGE  </w:instrText>
    </w:r>
    <w:r>
      <w:fldChar w:fldCharType="end"/>
    </w:r>
  </w:p>
  <w:p w:rsidR="00255D63" w:rsidRDefault="00255D63" w:rsidP="00CC57C4">
    <w:pPr>
      <w:ind w:right="360"/>
    </w:pPr>
  </w:p>
  <w:p w:rsidR="00255D63" w:rsidRDefault="00255D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D63" w:rsidRDefault="00255D63" w:rsidP="00407B49">
    <w:pPr>
      <w:framePr w:wrap="around" w:vAnchor="text" w:hAnchor="margin" w:xAlign="right" w:y="1"/>
    </w:pPr>
    <w:r>
      <w:fldChar w:fldCharType="begin"/>
    </w:r>
    <w:r>
      <w:instrText xml:space="preserve">PAGE  </w:instrText>
    </w:r>
    <w:r>
      <w:fldChar w:fldCharType="separate"/>
    </w:r>
    <w:r w:rsidR="005913E4">
      <w:rPr>
        <w:noProof/>
      </w:rPr>
      <w:t>71</w:t>
    </w:r>
    <w:r>
      <w:rPr>
        <w:noProof/>
      </w:rPr>
      <w:fldChar w:fldCharType="end"/>
    </w:r>
  </w:p>
  <w:p w:rsidR="00255D63" w:rsidRDefault="00255D63" w:rsidP="0057081B">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4C" w:rsidRDefault="0062704C">
      <w:r>
        <w:separator/>
      </w:r>
    </w:p>
    <w:p w:rsidR="0062704C" w:rsidRDefault="0062704C"/>
  </w:footnote>
  <w:footnote w:type="continuationSeparator" w:id="0">
    <w:p w:rsidR="0062704C" w:rsidRDefault="0062704C">
      <w:r>
        <w:continuationSeparator/>
      </w:r>
    </w:p>
    <w:p w:rsidR="0062704C" w:rsidRDefault="0062704C"/>
  </w:footnote>
  <w:footnote w:type="continuationNotice" w:id="1">
    <w:p w:rsidR="0062704C" w:rsidRDefault="0062704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2AA"/>
    <w:multiLevelType w:val="hybridMultilevel"/>
    <w:tmpl w:val="A2B0C7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33F32BA"/>
    <w:multiLevelType w:val="hybridMultilevel"/>
    <w:tmpl w:val="C56C5E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A76733A"/>
    <w:multiLevelType w:val="hybridMultilevel"/>
    <w:tmpl w:val="28384152"/>
    <w:lvl w:ilvl="0" w:tplc="98FEF16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27017CB"/>
    <w:multiLevelType w:val="hybridMultilevel"/>
    <w:tmpl w:val="86A4AF48"/>
    <w:lvl w:ilvl="0" w:tplc="0419000F">
      <w:start w:val="1"/>
      <w:numFmt w:val="decimal"/>
      <w:lvlText w:val="%1."/>
      <w:lvlJc w:val="left"/>
      <w:pPr>
        <w:ind w:left="1481" w:hanging="630"/>
      </w:pPr>
      <w:rPr>
        <w:rFonts w:hint="default"/>
      </w:rPr>
    </w:lvl>
    <w:lvl w:ilvl="1" w:tplc="0419000F">
      <w:start w:val="1"/>
      <w:numFmt w:val="decimal"/>
      <w:lvlText w:val="%2."/>
      <w:lvlJc w:val="left"/>
      <w:pPr>
        <w:ind w:left="2246" w:hanging="675"/>
      </w:pPr>
      <w:rPr>
        <w:rFonts w:hint="default"/>
      </w:rPr>
    </w:lvl>
    <w:lvl w:ilvl="2" w:tplc="6450B558">
      <w:start w:val="1"/>
      <w:numFmt w:val="bullet"/>
      <w:lvlText w:val="·"/>
      <w:lvlJc w:val="left"/>
      <w:pPr>
        <w:ind w:left="2906" w:hanging="615"/>
      </w:pPr>
      <w:rPr>
        <w:rFonts w:ascii="Times New Roman" w:eastAsia="Times New Roman" w:hAnsi="Times New Roman" w:cs="Times New Roman"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1EA60A4E"/>
    <w:multiLevelType w:val="hybridMultilevel"/>
    <w:tmpl w:val="BF4E89F0"/>
    <w:lvl w:ilvl="0" w:tplc="17EC0E74">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nsid w:val="208D77F3"/>
    <w:multiLevelType w:val="hybridMultilevel"/>
    <w:tmpl w:val="056C6266"/>
    <w:lvl w:ilvl="0" w:tplc="04190001">
      <w:start w:val="1"/>
      <w:numFmt w:val="bullet"/>
      <w:lvlText w:val=""/>
      <w:lvlJc w:val="left"/>
      <w:pPr>
        <w:ind w:left="1619" w:hanging="360"/>
      </w:pPr>
      <w:rPr>
        <w:rFonts w:ascii="Symbol" w:hAnsi="Symbol" w:hint="default"/>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6">
    <w:nsid w:val="2351241D"/>
    <w:multiLevelType w:val="hybridMultilevel"/>
    <w:tmpl w:val="711EEC96"/>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7">
    <w:nsid w:val="23CE56F2"/>
    <w:multiLevelType w:val="hybridMultilevel"/>
    <w:tmpl w:val="7534DE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57D6263"/>
    <w:multiLevelType w:val="hybridMultilevel"/>
    <w:tmpl w:val="7BEC88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5BE19F2"/>
    <w:multiLevelType w:val="hybridMultilevel"/>
    <w:tmpl w:val="F88475B2"/>
    <w:lvl w:ilvl="0" w:tplc="0419000F">
      <w:start w:val="1"/>
      <w:numFmt w:val="decimal"/>
      <w:lvlText w:val="%1."/>
      <w:lvlJc w:val="left"/>
      <w:pPr>
        <w:ind w:left="630" w:hanging="630"/>
      </w:pPr>
      <w:rPr>
        <w:rFonts w:hint="default"/>
      </w:rPr>
    </w:lvl>
    <w:lvl w:ilvl="1" w:tplc="0419000F">
      <w:start w:val="1"/>
      <w:numFmt w:val="decimal"/>
      <w:lvlText w:val="%2."/>
      <w:lvlJc w:val="left"/>
      <w:pPr>
        <w:ind w:left="1395" w:hanging="675"/>
      </w:pPr>
      <w:rPr>
        <w:rFonts w:hint="default"/>
      </w:rPr>
    </w:lvl>
    <w:lvl w:ilvl="2" w:tplc="6450B558">
      <w:start w:val="1"/>
      <w:numFmt w:val="bullet"/>
      <w:lvlText w:val="·"/>
      <w:lvlJc w:val="left"/>
      <w:pPr>
        <w:ind w:left="2055" w:hanging="615"/>
      </w:pPr>
      <w:rPr>
        <w:rFonts w:ascii="Times New Roman" w:eastAsia="Times New Roman" w:hAnsi="Times New Roman" w:cs="Times New Roman"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9F25BAB"/>
    <w:multiLevelType w:val="hybridMultilevel"/>
    <w:tmpl w:val="9AD690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AC92C7B"/>
    <w:multiLevelType w:val="hybridMultilevel"/>
    <w:tmpl w:val="6D6EA338"/>
    <w:lvl w:ilvl="0" w:tplc="1E1EC1E2">
      <w:start w:val="1"/>
      <w:numFmt w:val="decimal"/>
      <w:lvlText w:val="%1."/>
      <w:lvlJc w:val="left"/>
      <w:pPr>
        <w:tabs>
          <w:tab w:val="num" w:pos="1068"/>
        </w:tabs>
        <w:ind w:left="1068" w:hanging="360"/>
      </w:pPr>
    </w:lvl>
    <w:lvl w:ilvl="1" w:tplc="8CE22B68" w:tentative="1">
      <w:start w:val="1"/>
      <w:numFmt w:val="decimal"/>
      <w:lvlText w:val="%2."/>
      <w:lvlJc w:val="left"/>
      <w:pPr>
        <w:tabs>
          <w:tab w:val="num" w:pos="1788"/>
        </w:tabs>
        <w:ind w:left="1788" w:hanging="360"/>
      </w:pPr>
    </w:lvl>
    <w:lvl w:ilvl="2" w:tplc="AC2A3ADE" w:tentative="1">
      <w:start w:val="1"/>
      <w:numFmt w:val="decimal"/>
      <w:lvlText w:val="%3."/>
      <w:lvlJc w:val="left"/>
      <w:pPr>
        <w:tabs>
          <w:tab w:val="num" w:pos="2508"/>
        </w:tabs>
        <w:ind w:left="2508" w:hanging="360"/>
      </w:pPr>
    </w:lvl>
    <w:lvl w:ilvl="3" w:tplc="C178CE7A" w:tentative="1">
      <w:start w:val="1"/>
      <w:numFmt w:val="decimal"/>
      <w:lvlText w:val="%4."/>
      <w:lvlJc w:val="left"/>
      <w:pPr>
        <w:tabs>
          <w:tab w:val="num" w:pos="3228"/>
        </w:tabs>
        <w:ind w:left="3228" w:hanging="360"/>
      </w:pPr>
    </w:lvl>
    <w:lvl w:ilvl="4" w:tplc="BBBE1D68" w:tentative="1">
      <w:start w:val="1"/>
      <w:numFmt w:val="decimal"/>
      <w:lvlText w:val="%5."/>
      <w:lvlJc w:val="left"/>
      <w:pPr>
        <w:tabs>
          <w:tab w:val="num" w:pos="3948"/>
        </w:tabs>
        <w:ind w:left="3948" w:hanging="360"/>
      </w:pPr>
    </w:lvl>
    <w:lvl w:ilvl="5" w:tplc="950EA9FE" w:tentative="1">
      <w:start w:val="1"/>
      <w:numFmt w:val="decimal"/>
      <w:lvlText w:val="%6."/>
      <w:lvlJc w:val="left"/>
      <w:pPr>
        <w:tabs>
          <w:tab w:val="num" w:pos="4668"/>
        </w:tabs>
        <w:ind w:left="4668" w:hanging="360"/>
      </w:pPr>
    </w:lvl>
    <w:lvl w:ilvl="6" w:tplc="00AE60AC" w:tentative="1">
      <w:start w:val="1"/>
      <w:numFmt w:val="decimal"/>
      <w:lvlText w:val="%7."/>
      <w:lvlJc w:val="left"/>
      <w:pPr>
        <w:tabs>
          <w:tab w:val="num" w:pos="5388"/>
        </w:tabs>
        <w:ind w:left="5388" w:hanging="360"/>
      </w:pPr>
    </w:lvl>
    <w:lvl w:ilvl="7" w:tplc="1B748B7E" w:tentative="1">
      <w:start w:val="1"/>
      <w:numFmt w:val="decimal"/>
      <w:lvlText w:val="%8."/>
      <w:lvlJc w:val="left"/>
      <w:pPr>
        <w:tabs>
          <w:tab w:val="num" w:pos="6108"/>
        </w:tabs>
        <w:ind w:left="6108" w:hanging="360"/>
      </w:pPr>
    </w:lvl>
    <w:lvl w:ilvl="8" w:tplc="01D6BECE" w:tentative="1">
      <w:start w:val="1"/>
      <w:numFmt w:val="decimal"/>
      <w:lvlText w:val="%9."/>
      <w:lvlJc w:val="left"/>
      <w:pPr>
        <w:tabs>
          <w:tab w:val="num" w:pos="6828"/>
        </w:tabs>
        <w:ind w:left="6828" w:hanging="360"/>
      </w:pPr>
    </w:lvl>
  </w:abstractNum>
  <w:abstractNum w:abstractNumId="12">
    <w:nsid w:val="2D484E5D"/>
    <w:multiLevelType w:val="hybridMultilevel"/>
    <w:tmpl w:val="AF504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497181"/>
    <w:multiLevelType w:val="hybridMultilevel"/>
    <w:tmpl w:val="F88475B2"/>
    <w:lvl w:ilvl="0" w:tplc="0419000F">
      <w:start w:val="1"/>
      <w:numFmt w:val="decimal"/>
      <w:lvlText w:val="%1."/>
      <w:lvlJc w:val="left"/>
      <w:pPr>
        <w:ind w:left="630" w:hanging="630"/>
      </w:pPr>
      <w:rPr>
        <w:rFonts w:hint="default"/>
      </w:rPr>
    </w:lvl>
    <w:lvl w:ilvl="1" w:tplc="0419000F">
      <w:start w:val="1"/>
      <w:numFmt w:val="decimal"/>
      <w:lvlText w:val="%2."/>
      <w:lvlJc w:val="left"/>
      <w:pPr>
        <w:ind w:left="1395" w:hanging="675"/>
      </w:pPr>
      <w:rPr>
        <w:rFonts w:hint="default"/>
      </w:rPr>
    </w:lvl>
    <w:lvl w:ilvl="2" w:tplc="6450B558">
      <w:start w:val="1"/>
      <w:numFmt w:val="bullet"/>
      <w:lvlText w:val="·"/>
      <w:lvlJc w:val="left"/>
      <w:pPr>
        <w:ind w:left="2055" w:hanging="615"/>
      </w:pPr>
      <w:rPr>
        <w:rFonts w:ascii="Times New Roman" w:eastAsia="Times New Roman" w:hAnsi="Times New Roman" w:cs="Times New Roman"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C4F61AD"/>
    <w:multiLevelType w:val="hybridMultilevel"/>
    <w:tmpl w:val="D6EE04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FD57E27"/>
    <w:multiLevelType w:val="multilevel"/>
    <w:tmpl w:val="21ECD0AE"/>
    <w:styleLink w:val="1"/>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0594FB1"/>
    <w:multiLevelType w:val="hybridMultilevel"/>
    <w:tmpl w:val="E1028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48A30A3"/>
    <w:multiLevelType w:val="hybridMultilevel"/>
    <w:tmpl w:val="DC36ACFA"/>
    <w:lvl w:ilvl="0" w:tplc="04190001">
      <w:start w:val="1"/>
      <w:numFmt w:val="bullet"/>
      <w:lvlText w:val=""/>
      <w:lvlJc w:val="left"/>
      <w:pPr>
        <w:ind w:left="1481" w:hanging="630"/>
      </w:pPr>
      <w:rPr>
        <w:rFonts w:ascii="Symbol" w:hAnsi="Symbol" w:hint="default"/>
      </w:rPr>
    </w:lvl>
    <w:lvl w:ilvl="1" w:tplc="0419000F">
      <w:start w:val="1"/>
      <w:numFmt w:val="decimal"/>
      <w:lvlText w:val="%2."/>
      <w:lvlJc w:val="left"/>
      <w:pPr>
        <w:ind w:left="2246" w:hanging="675"/>
      </w:pPr>
      <w:rPr>
        <w:rFonts w:hint="default"/>
      </w:rPr>
    </w:lvl>
    <w:lvl w:ilvl="2" w:tplc="6450B558">
      <w:start w:val="1"/>
      <w:numFmt w:val="bullet"/>
      <w:lvlText w:val="·"/>
      <w:lvlJc w:val="left"/>
      <w:pPr>
        <w:ind w:left="2906" w:hanging="615"/>
      </w:pPr>
      <w:rPr>
        <w:rFonts w:ascii="Times New Roman" w:eastAsia="Times New Roman" w:hAnsi="Times New Roman" w:cs="Times New Roman"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nsid w:val="452B4117"/>
    <w:multiLevelType w:val="hybridMultilevel"/>
    <w:tmpl w:val="AB402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8F061C7"/>
    <w:multiLevelType w:val="hybridMultilevel"/>
    <w:tmpl w:val="EE4C978A"/>
    <w:lvl w:ilvl="0" w:tplc="0419000F">
      <w:start w:val="1"/>
      <w:numFmt w:val="decimal"/>
      <w:lvlText w:val="%1."/>
      <w:lvlJc w:val="left"/>
      <w:pPr>
        <w:ind w:left="1481" w:hanging="630"/>
      </w:pPr>
      <w:rPr>
        <w:rFonts w:hint="default"/>
      </w:rPr>
    </w:lvl>
    <w:lvl w:ilvl="1" w:tplc="0419000F">
      <w:start w:val="1"/>
      <w:numFmt w:val="decimal"/>
      <w:lvlText w:val="%2."/>
      <w:lvlJc w:val="left"/>
      <w:pPr>
        <w:ind w:left="2246" w:hanging="675"/>
      </w:pPr>
      <w:rPr>
        <w:rFonts w:hint="default"/>
      </w:rPr>
    </w:lvl>
    <w:lvl w:ilvl="2" w:tplc="6450B558">
      <w:start w:val="1"/>
      <w:numFmt w:val="bullet"/>
      <w:lvlText w:val="·"/>
      <w:lvlJc w:val="left"/>
      <w:pPr>
        <w:ind w:left="2906" w:hanging="615"/>
      </w:pPr>
      <w:rPr>
        <w:rFonts w:ascii="Times New Roman" w:eastAsia="Times New Roman" w:hAnsi="Times New Roman" w:cs="Times New Roman"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nsid w:val="4BC63E3E"/>
    <w:multiLevelType w:val="multilevel"/>
    <w:tmpl w:val="1BA87DD8"/>
    <w:styleLink w:val="a"/>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BF2467F"/>
    <w:multiLevelType w:val="hybridMultilevel"/>
    <w:tmpl w:val="7CD696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F943861"/>
    <w:multiLevelType w:val="hybridMultilevel"/>
    <w:tmpl w:val="5A76F9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0FA4AD5"/>
    <w:multiLevelType w:val="hybridMultilevel"/>
    <w:tmpl w:val="29C0037A"/>
    <w:lvl w:ilvl="0" w:tplc="04190001">
      <w:start w:val="1"/>
      <w:numFmt w:val="bullet"/>
      <w:lvlText w:val=""/>
      <w:lvlJc w:val="left"/>
      <w:pPr>
        <w:ind w:left="1338" w:hanging="630"/>
      </w:pPr>
      <w:rPr>
        <w:rFonts w:ascii="Symbol" w:hAnsi="Symbol" w:hint="default"/>
      </w:rPr>
    </w:lvl>
    <w:lvl w:ilvl="1" w:tplc="0419000F">
      <w:start w:val="1"/>
      <w:numFmt w:val="decimal"/>
      <w:lvlText w:val="%2."/>
      <w:lvlJc w:val="left"/>
      <w:pPr>
        <w:ind w:left="2103" w:hanging="675"/>
      </w:pPr>
      <w:rPr>
        <w:rFonts w:hint="default"/>
      </w:rPr>
    </w:lvl>
    <w:lvl w:ilvl="2" w:tplc="6450B558">
      <w:start w:val="1"/>
      <w:numFmt w:val="bullet"/>
      <w:lvlText w:val="·"/>
      <w:lvlJc w:val="left"/>
      <w:pPr>
        <w:ind w:left="2763" w:hanging="615"/>
      </w:pPr>
      <w:rPr>
        <w:rFonts w:ascii="Times New Roman" w:eastAsia="Times New Roman" w:hAnsi="Times New Roman" w:cs="Times New Roman"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54EB7ECC"/>
    <w:multiLevelType w:val="hybridMultilevel"/>
    <w:tmpl w:val="4330DC28"/>
    <w:lvl w:ilvl="0" w:tplc="0419000F">
      <w:start w:val="1"/>
      <w:numFmt w:val="decimal"/>
      <w:lvlText w:val="%1."/>
      <w:lvlJc w:val="left"/>
      <w:pPr>
        <w:ind w:left="630" w:hanging="630"/>
      </w:pPr>
      <w:rPr>
        <w:rFonts w:hint="default"/>
      </w:rPr>
    </w:lvl>
    <w:lvl w:ilvl="1" w:tplc="0419000F">
      <w:start w:val="1"/>
      <w:numFmt w:val="decimal"/>
      <w:lvlText w:val="%2."/>
      <w:lvlJc w:val="left"/>
      <w:pPr>
        <w:ind w:left="1395" w:hanging="675"/>
      </w:pPr>
      <w:rPr>
        <w:rFonts w:hint="default"/>
      </w:rPr>
    </w:lvl>
    <w:lvl w:ilvl="2" w:tplc="6450B558">
      <w:start w:val="1"/>
      <w:numFmt w:val="bullet"/>
      <w:lvlText w:val="·"/>
      <w:lvlJc w:val="left"/>
      <w:pPr>
        <w:ind w:left="2055" w:hanging="615"/>
      </w:pPr>
      <w:rPr>
        <w:rFonts w:ascii="Times New Roman" w:eastAsia="Times New Roman" w:hAnsi="Times New Roman" w:cs="Times New Roman"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550C6AC0"/>
    <w:multiLevelType w:val="hybridMultilevel"/>
    <w:tmpl w:val="F2C633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574C7E89"/>
    <w:multiLevelType w:val="multilevel"/>
    <w:tmpl w:val="00000001"/>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57B5134E"/>
    <w:multiLevelType w:val="hybridMultilevel"/>
    <w:tmpl w:val="7DAA5BF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BC53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6E54C4"/>
    <w:multiLevelType w:val="hybridMultilevel"/>
    <w:tmpl w:val="F88475B2"/>
    <w:lvl w:ilvl="0" w:tplc="0419000F">
      <w:start w:val="1"/>
      <w:numFmt w:val="decimal"/>
      <w:lvlText w:val="%1."/>
      <w:lvlJc w:val="left"/>
      <w:pPr>
        <w:ind w:left="630" w:hanging="630"/>
      </w:pPr>
      <w:rPr>
        <w:rFonts w:hint="default"/>
      </w:rPr>
    </w:lvl>
    <w:lvl w:ilvl="1" w:tplc="0419000F">
      <w:start w:val="1"/>
      <w:numFmt w:val="decimal"/>
      <w:lvlText w:val="%2."/>
      <w:lvlJc w:val="left"/>
      <w:pPr>
        <w:ind w:left="1395" w:hanging="675"/>
      </w:pPr>
      <w:rPr>
        <w:rFonts w:hint="default"/>
      </w:rPr>
    </w:lvl>
    <w:lvl w:ilvl="2" w:tplc="6450B558">
      <w:start w:val="1"/>
      <w:numFmt w:val="bullet"/>
      <w:lvlText w:val="·"/>
      <w:lvlJc w:val="left"/>
      <w:pPr>
        <w:ind w:left="2055" w:hanging="615"/>
      </w:pPr>
      <w:rPr>
        <w:rFonts w:ascii="Times New Roman" w:eastAsia="Times New Roman" w:hAnsi="Times New Roman" w:cs="Times New Roman"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62D2B2C"/>
    <w:multiLevelType w:val="hybridMultilevel"/>
    <w:tmpl w:val="F314E1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66DF361F"/>
    <w:multiLevelType w:val="hybridMultilevel"/>
    <w:tmpl w:val="E0D617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687529A6"/>
    <w:multiLevelType w:val="multilevel"/>
    <w:tmpl w:val="B6926C7E"/>
    <w:styleLink w:val="10"/>
    <w:lvl w:ilvl="0">
      <w:start w:val="1"/>
      <w:numFmt w:val="decimal"/>
      <w:lvlText w:val="%1."/>
      <w:lvlJc w:val="left"/>
      <w:pPr>
        <w:tabs>
          <w:tab w:val="num" w:pos="340"/>
        </w:tabs>
        <w:ind w:left="0" w:firstLine="0"/>
      </w:pPr>
      <w:rPr>
        <w:rFonts w:hint="default"/>
        <w:sz w:val="24"/>
      </w:rPr>
    </w:lvl>
    <w:lvl w:ilvl="1">
      <w:start w:val="1"/>
      <w:numFmt w:val="bullet"/>
      <w:lvlText w:val=""/>
      <w:lvlJc w:val="left"/>
      <w:pPr>
        <w:tabs>
          <w:tab w:val="num" w:pos="1211"/>
        </w:tabs>
        <w:ind w:left="1211" w:hanging="511"/>
      </w:pPr>
      <w:rPr>
        <w:rFonts w:ascii="Symbol" w:hAnsi="Symbol" w:hint="default"/>
        <w:sz w:val="24"/>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3">
    <w:nsid w:val="699412AF"/>
    <w:multiLevelType w:val="multilevel"/>
    <w:tmpl w:val="20E42C32"/>
    <w:styleLink w:val="a0"/>
    <w:lvl w:ilvl="0">
      <w:start w:val="1"/>
      <w:numFmt w:val="decimal"/>
      <w:lvlText w:val="%1."/>
      <w:lvlJc w:val="left"/>
      <w:pPr>
        <w:tabs>
          <w:tab w:val="num" w:pos="340"/>
        </w:tabs>
        <w:ind w:left="0" w:firstLine="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6B295B09"/>
    <w:multiLevelType w:val="hybridMultilevel"/>
    <w:tmpl w:val="52CCD852"/>
    <w:lvl w:ilvl="0" w:tplc="04190001">
      <w:start w:val="1"/>
      <w:numFmt w:val="bullet"/>
      <w:lvlText w:val=""/>
      <w:lvlJc w:val="left"/>
      <w:pPr>
        <w:ind w:left="1619" w:hanging="360"/>
      </w:pPr>
      <w:rPr>
        <w:rFonts w:ascii="Symbol" w:hAnsi="Symbol" w:hint="default"/>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35">
    <w:nsid w:val="6B557393"/>
    <w:multiLevelType w:val="hybridMultilevel"/>
    <w:tmpl w:val="5FBC1E5C"/>
    <w:lvl w:ilvl="0" w:tplc="04190001">
      <w:start w:val="1"/>
      <w:numFmt w:val="bullet"/>
      <w:lvlText w:val=""/>
      <w:lvlJc w:val="left"/>
      <w:pPr>
        <w:ind w:left="1338" w:hanging="630"/>
      </w:pPr>
      <w:rPr>
        <w:rFonts w:ascii="Symbol" w:hAnsi="Symbol" w:hint="default"/>
      </w:rPr>
    </w:lvl>
    <w:lvl w:ilvl="1" w:tplc="04190001">
      <w:start w:val="1"/>
      <w:numFmt w:val="bullet"/>
      <w:lvlText w:val=""/>
      <w:lvlJc w:val="left"/>
      <w:pPr>
        <w:ind w:left="2103" w:hanging="675"/>
      </w:pPr>
      <w:rPr>
        <w:rFonts w:ascii="Symbol" w:hAnsi="Symbol" w:hint="default"/>
      </w:rPr>
    </w:lvl>
    <w:lvl w:ilvl="2" w:tplc="6450B558">
      <w:start w:val="1"/>
      <w:numFmt w:val="bullet"/>
      <w:lvlText w:val="·"/>
      <w:lvlJc w:val="left"/>
      <w:pPr>
        <w:ind w:left="2763" w:hanging="615"/>
      </w:pPr>
      <w:rPr>
        <w:rFonts w:ascii="Times New Roman" w:eastAsia="Times New Roman" w:hAnsi="Times New Roman" w:cs="Times New Roman"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6FD47341"/>
    <w:multiLevelType w:val="hybridMultilevel"/>
    <w:tmpl w:val="595810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711F0294"/>
    <w:multiLevelType w:val="hybridMultilevel"/>
    <w:tmpl w:val="0DE0C40C"/>
    <w:lvl w:ilvl="0" w:tplc="04190001">
      <w:start w:val="1"/>
      <w:numFmt w:val="bullet"/>
      <w:lvlText w:val=""/>
      <w:lvlJc w:val="left"/>
      <w:pPr>
        <w:ind w:left="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8">
    <w:nsid w:val="73A1299A"/>
    <w:multiLevelType w:val="hybridMultilevel"/>
    <w:tmpl w:val="F88475B2"/>
    <w:lvl w:ilvl="0" w:tplc="0419000F">
      <w:start w:val="1"/>
      <w:numFmt w:val="decimal"/>
      <w:lvlText w:val="%1."/>
      <w:lvlJc w:val="left"/>
      <w:pPr>
        <w:ind w:left="630" w:hanging="630"/>
      </w:pPr>
      <w:rPr>
        <w:rFonts w:hint="default"/>
      </w:rPr>
    </w:lvl>
    <w:lvl w:ilvl="1" w:tplc="0419000F">
      <w:start w:val="1"/>
      <w:numFmt w:val="decimal"/>
      <w:lvlText w:val="%2."/>
      <w:lvlJc w:val="left"/>
      <w:pPr>
        <w:ind w:left="1395" w:hanging="675"/>
      </w:pPr>
      <w:rPr>
        <w:rFonts w:hint="default"/>
      </w:rPr>
    </w:lvl>
    <w:lvl w:ilvl="2" w:tplc="6450B558">
      <w:start w:val="1"/>
      <w:numFmt w:val="bullet"/>
      <w:lvlText w:val="·"/>
      <w:lvlJc w:val="left"/>
      <w:pPr>
        <w:ind w:left="2055" w:hanging="615"/>
      </w:pPr>
      <w:rPr>
        <w:rFonts w:ascii="Times New Roman" w:eastAsia="Times New Roman" w:hAnsi="Times New Roman" w:cs="Times New Roman"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75D36F92"/>
    <w:multiLevelType w:val="hybridMultilevel"/>
    <w:tmpl w:val="09C88C7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9812F51"/>
    <w:multiLevelType w:val="hybridMultilevel"/>
    <w:tmpl w:val="D2DCF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9CE2DE3"/>
    <w:multiLevelType w:val="multilevel"/>
    <w:tmpl w:val="416C2432"/>
    <w:lvl w:ilvl="0">
      <w:start w:val="1"/>
      <w:numFmt w:val="decimal"/>
      <w:pStyle w:val="11"/>
      <w:lvlText w:val="%1."/>
      <w:lvlJc w:val="left"/>
      <w:pPr>
        <w:tabs>
          <w:tab w:val="num" w:pos="340"/>
        </w:tabs>
        <w:ind w:left="0" w:firstLine="0"/>
      </w:pPr>
      <w:rPr>
        <w:rFonts w:hint="default"/>
      </w:rPr>
    </w:lvl>
    <w:lvl w:ilvl="1">
      <w:start w:val="1"/>
      <w:numFmt w:val="decimal"/>
      <w:pStyle w:val="2"/>
      <w:lvlText w:val="%1.%2."/>
      <w:lvlJc w:val="left"/>
      <w:pPr>
        <w:tabs>
          <w:tab w:val="num" w:pos="3432"/>
        </w:tabs>
        <w:ind w:left="2978" w:firstLine="0"/>
      </w:pPr>
      <w:rPr>
        <w:rFonts w:hint="default"/>
      </w:rPr>
    </w:lvl>
    <w:lvl w:ilvl="2">
      <w:start w:val="1"/>
      <w:numFmt w:val="decimal"/>
      <w:pStyle w:val="3"/>
      <w:lvlText w:val="%1.%2.%3."/>
      <w:lvlJc w:val="left"/>
      <w:pPr>
        <w:tabs>
          <w:tab w:val="num" w:pos="822"/>
        </w:tabs>
        <w:ind w:left="142" w:firstLine="0"/>
      </w:pPr>
      <w:rPr>
        <w:rFonts w:hint="default"/>
        <w:color w:val="auto"/>
      </w:rPr>
    </w:lvl>
    <w:lvl w:ilvl="3">
      <w:start w:val="1"/>
      <w:numFmt w:val="decimal"/>
      <w:pStyle w:val="4"/>
      <w:lvlText w:val="%1.%2.%3.%4."/>
      <w:lvlJc w:val="left"/>
      <w:pPr>
        <w:tabs>
          <w:tab w:val="num" w:pos="907"/>
        </w:tabs>
        <w:ind w:left="0" w:firstLine="0"/>
      </w:pPr>
      <w:rPr>
        <w:rFonts w:hint="default"/>
      </w:rPr>
    </w:lvl>
    <w:lvl w:ilvl="4">
      <w:start w:val="1"/>
      <w:numFmt w:val="decimal"/>
      <w:pStyle w:val="5"/>
      <w:lvlText w:val="%1.%2.%3.%4.%5."/>
      <w:lvlJc w:val="left"/>
      <w:pPr>
        <w:tabs>
          <w:tab w:val="num" w:pos="3261"/>
        </w:tabs>
        <w:ind w:left="2127" w:firstLine="0"/>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33"/>
  </w:num>
  <w:num w:numId="2">
    <w:abstractNumId w:val="41"/>
  </w:num>
  <w:num w:numId="3">
    <w:abstractNumId w:val="32"/>
  </w:num>
  <w:num w:numId="4">
    <w:abstractNumId w:val="20"/>
  </w:num>
  <w:num w:numId="5">
    <w:abstractNumId w:val="15"/>
  </w:num>
  <w:num w:numId="6">
    <w:abstractNumId w:val="27"/>
  </w:num>
  <w:num w:numId="7">
    <w:abstractNumId w:val="3"/>
  </w:num>
  <w:num w:numId="8">
    <w:abstractNumId w:val="17"/>
  </w:num>
  <w:num w:numId="9">
    <w:abstractNumId w:val="1"/>
  </w:num>
  <w:num w:numId="10">
    <w:abstractNumId w:val="31"/>
  </w:num>
  <w:num w:numId="11">
    <w:abstractNumId w:val="21"/>
  </w:num>
  <w:num w:numId="12">
    <w:abstractNumId w:val="6"/>
  </w:num>
  <w:num w:numId="13">
    <w:abstractNumId w:val="19"/>
  </w:num>
  <w:num w:numId="14">
    <w:abstractNumId w:val="11"/>
  </w:num>
  <w:num w:numId="15">
    <w:abstractNumId w:val="12"/>
  </w:num>
  <w:num w:numId="16">
    <w:abstractNumId w:val="39"/>
  </w:num>
  <w:num w:numId="17">
    <w:abstractNumId w:val="7"/>
  </w:num>
  <w:num w:numId="18">
    <w:abstractNumId w:val="34"/>
  </w:num>
  <w:num w:numId="19">
    <w:abstractNumId w:val="5"/>
  </w:num>
  <w:num w:numId="20">
    <w:abstractNumId w:val="30"/>
  </w:num>
  <w:num w:numId="21">
    <w:abstractNumId w:val="25"/>
  </w:num>
  <w:num w:numId="22">
    <w:abstractNumId w:val="16"/>
  </w:num>
  <w:num w:numId="23">
    <w:abstractNumId w:val="40"/>
  </w:num>
  <w:num w:numId="24">
    <w:abstractNumId w:val="8"/>
  </w:num>
  <w:num w:numId="25">
    <w:abstractNumId w:val="18"/>
  </w:num>
  <w:num w:numId="26">
    <w:abstractNumId w:val="37"/>
  </w:num>
  <w:num w:numId="27">
    <w:abstractNumId w:val="9"/>
  </w:num>
  <w:num w:numId="28">
    <w:abstractNumId w:val="38"/>
  </w:num>
  <w:num w:numId="29">
    <w:abstractNumId w:val="13"/>
  </w:num>
  <w:num w:numId="30">
    <w:abstractNumId w:val="23"/>
  </w:num>
  <w:num w:numId="31">
    <w:abstractNumId w:val="24"/>
  </w:num>
  <w:num w:numId="32">
    <w:abstractNumId w:val="29"/>
  </w:num>
  <w:num w:numId="33">
    <w:abstractNumId w:val="35"/>
  </w:num>
  <w:num w:numId="34">
    <w:abstractNumId w:val="28"/>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relygin">
    <w15:presenceInfo w15:providerId="None" w15:userId="Perelyg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CE"/>
    <w:rsid w:val="000000C0"/>
    <w:rsid w:val="00000429"/>
    <w:rsid w:val="00000486"/>
    <w:rsid w:val="0000050E"/>
    <w:rsid w:val="00000732"/>
    <w:rsid w:val="00001135"/>
    <w:rsid w:val="00001269"/>
    <w:rsid w:val="000013DD"/>
    <w:rsid w:val="000014A5"/>
    <w:rsid w:val="000014FF"/>
    <w:rsid w:val="00001582"/>
    <w:rsid w:val="00001BD6"/>
    <w:rsid w:val="00001CB1"/>
    <w:rsid w:val="000020CD"/>
    <w:rsid w:val="00002111"/>
    <w:rsid w:val="0000213D"/>
    <w:rsid w:val="00002605"/>
    <w:rsid w:val="000026CB"/>
    <w:rsid w:val="000029CC"/>
    <w:rsid w:val="00002C15"/>
    <w:rsid w:val="00002E0A"/>
    <w:rsid w:val="00002F1E"/>
    <w:rsid w:val="00003388"/>
    <w:rsid w:val="00003A0E"/>
    <w:rsid w:val="00003AAB"/>
    <w:rsid w:val="00003C17"/>
    <w:rsid w:val="00003C91"/>
    <w:rsid w:val="00003DAA"/>
    <w:rsid w:val="000044F5"/>
    <w:rsid w:val="00004CEB"/>
    <w:rsid w:val="00004FA9"/>
    <w:rsid w:val="0000508F"/>
    <w:rsid w:val="000055C1"/>
    <w:rsid w:val="0000566B"/>
    <w:rsid w:val="000057B1"/>
    <w:rsid w:val="00005885"/>
    <w:rsid w:val="000058EF"/>
    <w:rsid w:val="000060A1"/>
    <w:rsid w:val="000062DA"/>
    <w:rsid w:val="000064C6"/>
    <w:rsid w:val="0000661F"/>
    <w:rsid w:val="00006637"/>
    <w:rsid w:val="000068F8"/>
    <w:rsid w:val="0000694C"/>
    <w:rsid w:val="000071A6"/>
    <w:rsid w:val="00007657"/>
    <w:rsid w:val="00007AB0"/>
    <w:rsid w:val="00007B5B"/>
    <w:rsid w:val="00007B91"/>
    <w:rsid w:val="00007E44"/>
    <w:rsid w:val="00010098"/>
    <w:rsid w:val="00010724"/>
    <w:rsid w:val="0001087F"/>
    <w:rsid w:val="000108F6"/>
    <w:rsid w:val="00010B23"/>
    <w:rsid w:val="00010CE4"/>
    <w:rsid w:val="00010FC2"/>
    <w:rsid w:val="00011001"/>
    <w:rsid w:val="00011156"/>
    <w:rsid w:val="000115B9"/>
    <w:rsid w:val="000115F5"/>
    <w:rsid w:val="00012495"/>
    <w:rsid w:val="00012729"/>
    <w:rsid w:val="000127D8"/>
    <w:rsid w:val="00012C4C"/>
    <w:rsid w:val="00012DA7"/>
    <w:rsid w:val="00012FC1"/>
    <w:rsid w:val="000130FB"/>
    <w:rsid w:val="0001339F"/>
    <w:rsid w:val="0001389C"/>
    <w:rsid w:val="00013967"/>
    <w:rsid w:val="00013CA0"/>
    <w:rsid w:val="00014275"/>
    <w:rsid w:val="00014315"/>
    <w:rsid w:val="00014448"/>
    <w:rsid w:val="000148AC"/>
    <w:rsid w:val="000149A7"/>
    <w:rsid w:val="00014F69"/>
    <w:rsid w:val="000151B7"/>
    <w:rsid w:val="000156D2"/>
    <w:rsid w:val="00015C71"/>
    <w:rsid w:val="000161D3"/>
    <w:rsid w:val="000163F5"/>
    <w:rsid w:val="0001657D"/>
    <w:rsid w:val="000165FB"/>
    <w:rsid w:val="000173CD"/>
    <w:rsid w:val="00017412"/>
    <w:rsid w:val="00017752"/>
    <w:rsid w:val="00017AB4"/>
    <w:rsid w:val="00017C7E"/>
    <w:rsid w:val="00017CD7"/>
    <w:rsid w:val="00017CE9"/>
    <w:rsid w:val="00017DC5"/>
    <w:rsid w:val="00017F2B"/>
    <w:rsid w:val="00020BBB"/>
    <w:rsid w:val="00021041"/>
    <w:rsid w:val="000215A8"/>
    <w:rsid w:val="0002193C"/>
    <w:rsid w:val="00021D86"/>
    <w:rsid w:val="00021EB8"/>
    <w:rsid w:val="00022143"/>
    <w:rsid w:val="000226A1"/>
    <w:rsid w:val="00022750"/>
    <w:rsid w:val="0002291D"/>
    <w:rsid w:val="00022AAB"/>
    <w:rsid w:val="00022C81"/>
    <w:rsid w:val="0002343B"/>
    <w:rsid w:val="000239D4"/>
    <w:rsid w:val="00023C7D"/>
    <w:rsid w:val="00024933"/>
    <w:rsid w:val="00024D35"/>
    <w:rsid w:val="000253C7"/>
    <w:rsid w:val="0002559B"/>
    <w:rsid w:val="000257BE"/>
    <w:rsid w:val="00025B4F"/>
    <w:rsid w:val="00025D22"/>
    <w:rsid w:val="00025D42"/>
    <w:rsid w:val="00025DC3"/>
    <w:rsid w:val="00025F74"/>
    <w:rsid w:val="000263F7"/>
    <w:rsid w:val="00026680"/>
    <w:rsid w:val="00026B52"/>
    <w:rsid w:val="00026B88"/>
    <w:rsid w:val="00027387"/>
    <w:rsid w:val="00027403"/>
    <w:rsid w:val="000278A0"/>
    <w:rsid w:val="0003037A"/>
    <w:rsid w:val="00030725"/>
    <w:rsid w:val="0003077B"/>
    <w:rsid w:val="00030E69"/>
    <w:rsid w:val="00030EE7"/>
    <w:rsid w:val="00031334"/>
    <w:rsid w:val="000313D2"/>
    <w:rsid w:val="000313D5"/>
    <w:rsid w:val="00031AB5"/>
    <w:rsid w:val="00031DC4"/>
    <w:rsid w:val="000320A8"/>
    <w:rsid w:val="00032131"/>
    <w:rsid w:val="00032199"/>
    <w:rsid w:val="000322E2"/>
    <w:rsid w:val="000322F4"/>
    <w:rsid w:val="000324AF"/>
    <w:rsid w:val="00032656"/>
    <w:rsid w:val="00032852"/>
    <w:rsid w:val="00032A05"/>
    <w:rsid w:val="00032E15"/>
    <w:rsid w:val="00032EC0"/>
    <w:rsid w:val="00032F22"/>
    <w:rsid w:val="00033147"/>
    <w:rsid w:val="000334D3"/>
    <w:rsid w:val="000334F4"/>
    <w:rsid w:val="00033F45"/>
    <w:rsid w:val="000341FA"/>
    <w:rsid w:val="00034210"/>
    <w:rsid w:val="00034465"/>
    <w:rsid w:val="00034CC2"/>
    <w:rsid w:val="00034EEB"/>
    <w:rsid w:val="00034F54"/>
    <w:rsid w:val="000350B0"/>
    <w:rsid w:val="000350F9"/>
    <w:rsid w:val="000358C4"/>
    <w:rsid w:val="00035E54"/>
    <w:rsid w:val="00035EB0"/>
    <w:rsid w:val="00036095"/>
    <w:rsid w:val="00036370"/>
    <w:rsid w:val="00036851"/>
    <w:rsid w:val="00036F1F"/>
    <w:rsid w:val="00037029"/>
    <w:rsid w:val="00037067"/>
    <w:rsid w:val="00037112"/>
    <w:rsid w:val="000374B5"/>
    <w:rsid w:val="0003761E"/>
    <w:rsid w:val="000376C6"/>
    <w:rsid w:val="000378BB"/>
    <w:rsid w:val="00037917"/>
    <w:rsid w:val="000379EB"/>
    <w:rsid w:val="00037B3D"/>
    <w:rsid w:val="0004011B"/>
    <w:rsid w:val="000403BD"/>
    <w:rsid w:val="00040A35"/>
    <w:rsid w:val="00040A63"/>
    <w:rsid w:val="00041046"/>
    <w:rsid w:val="000411E6"/>
    <w:rsid w:val="00041450"/>
    <w:rsid w:val="0004170E"/>
    <w:rsid w:val="000419A9"/>
    <w:rsid w:val="00041B32"/>
    <w:rsid w:val="00041DE7"/>
    <w:rsid w:val="00041E7D"/>
    <w:rsid w:val="00042290"/>
    <w:rsid w:val="00042445"/>
    <w:rsid w:val="0004275B"/>
    <w:rsid w:val="00042856"/>
    <w:rsid w:val="00042910"/>
    <w:rsid w:val="000429A1"/>
    <w:rsid w:val="00042A88"/>
    <w:rsid w:val="00042F09"/>
    <w:rsid w:val="00043024"/>
    <w:rsid w:val="00043116"/>
    <w:rsid w:val="0004340F"/>
    <w:rsid w:val="00043932"/>
    <w:rsid w:val="00043C2F"/>
    <w:rsid w:val="00043D7A"/>
    <w:rsid w:val="0004406D"/>
    <w:rsid w:val="00044582"/>
    <w:rsid w:val="00044BFB"/>
    <w:rsid w:val="00045218"/>
    <w:rsid w:val="0004531B"/>
    <w:rsid w:val="000455F4"/>
    <w:rsid w:val="00045BB1"/>
    <w:rsid w:val="00045DBC"/>
    <w:rsid w:val="00045E5E"/>
    <w:rsid w:val="000461FC"/>
    <w:rsid w:val="000462D7"/>
    <w:rsid w:val="000463BC"/>
    <w:rsid w:val="0004663F"/>
    <w:rsid w:val="000469B4"/>
    <w:rsid w:val="00046BF1"/>
    <w:rsid w:val="000471DB"/>
    <w:rsid w:val="0004721E"/>
    <w:rsid w:val="0004755A"/>
    <w:rsid w:val="000477CE"/>
    <w:rsid w:val="00047C4B"/>
    <w:rsid w:val="0005030E"/>
    <w:rsid w:val="0005054D"/>
    <w:rsid w:val="00050ADB"/>
    <w:rsid w:val="00050DB3"/>
    <w:rsid w:val="00050F6C"/>
    <w:rsid w:val="00051732"/>
    <w:rsid w:val="00051919"/>
    <w:rsid w:val="00051DC2"/>
    <w:rsid w:val="00051E91"/>
    <w:rsid w:val="00052575"/>
    <w:rsid w:val="0005281B"/>
    <w:rsid w:val="00052871"/>
    <w:rsid w:val="0005297D"/>
    <w:rsid w:val="00052FBD"/>
    <w:rsid w:val="00053145"/>
    <w:rsid w:val="000537A5"/>
    <w:rsid w:val="00053D97"/>
    <w:rsid w:val="000549BF"/>
    <w:rsid w:val="00054C17"/>
    <w:rsid w:val="00054DF3"/>
    <w:rsid w:val="00054E3B"/>
    <w:rsid w:val="00056C5E"/>
    <w:rsid w:val="00057166"/>
    <w:rsid w:val="00057369"/>
    <w:rsid w:val="00057606"/>
    <w:rsid w:val="00057745"/>
    <w:rsid w:val="00057B6D"/>
    <w:rsid w:val="00057DC0"/>
    <w:rsid w:val="0006064B"/>
    <w:rsid w:val="00060805"/>
    <w:rsid w:val="00060DBD"/>
    <w:rsid w:val="00060E2B"/>
    <w:rsid w:val="00061274"/>
    <w:rsid w:val="0006149F"/>
    <w:rsid w:val="00061851"/>
    <w:rsid w:val="00061EFE"/>
    <w:rsid w:val="00061F21"/>
    <w:rsid w:val="00062025"/>
    <w:rsid w:val="000620C7"/>
    <w:rsid w:val="0006301B"/>
    <w:rsid w:val="00063231"/>
    <w:rsid w:val="0006340D"/>
    <w:rsid w:val="000634FD"/>
    <w:rsid w:val="000636CE"/>
    <w:rsid w:val="00063855"/>
    <w:rsid w:val="0006385C"/>
    <w:rsid w:val="000639EF"/>
    <w:rsid w:val="00063A96"/>
    <w:rsid w:val="00063B41"/>
    <w:rsid w:val="00063E16"/>
    <w:rsid w:val="00064102"/>
    <w:rsid w:val="0006441A"/>
    <w:rsid w:val="000644E2"/>
    <w:rsid w:val="0006457F"/>
    <w:rsid w:val="000645E7"/>
    <w:rsid w:val="00064C34"/>
    <w:rsid w:val="000659C2"/>
    <w:rsid w:val="000659D6"/>
    <w:rsid w:val="0006604D"/>
    <w:rsid w:val="00066AD1"/>
    <w:rsid w:val="00066E74"/>
    <w:rsid w:val="00066ECB"/>
    <w:rsid w:val="0006726C"/>
    <w:rsid w:val="000672BC"/>
    <w:rsid w:val="000674BE"/>
    <w:rsid w:val="000676D2"/>
    <w:rsid w:val="000677F2"/>
    <w:rsid w:val="0006785E"/>
    <w:rsid w:val="00067DF2"/>
    <w:rsid w:val="0007061D"/>
    <w:rsid w:val="00070689"/>
    <w:rsid w:val="00070A23"/>
    <w:rsid w:val="00070AB2"/>
    <w:rsid w:val="0007149E"/>
    <w:rsid w:val="000718BC"/>
    <w:rsid w:val="00071DA4"/>
    <w:rsid w:val="00072167"/>
    <w:rsid w:val="00072268"/>
    <w:rsid w:val="00072297"/>
    <w:rsid w:val="00072A83"/>
    <w:rsid w:val="00072F9F"/>
    <w:rsid w:val="00073AF0"/>
    <w:rsid w:val="00073B01"/>
    <w:rsid w:val="00073B13"/>
    <w:rsid w:val="000742D1"/>
    <w:rsid w:val="00074800"/>
    <w:rsid w:val="00074C65"/>
    <w:rsid w:val="00075312"/>
    <w:rsid w:val="00075A55"/>
    <w:rsid w:val="00075DFF"/>
    <w:rsid w:val="00075E1C"/>
    <w:rsid w:val="0007652F"/>
    <w:rsid w:val="000765AE"/>
    <w:rsid w:val="000766F3"/>
    <w:rsid w:val="000769A2"/>
    <w:rsid w:val="00076B5C"/>
    <w:rsid w:val="0007725D"/>
    <w:rsid w:val="00077300"/>
    <w:rsid w:val="00077972"/>
    <w:rsid w:val="00077BD5"/>
    <w:rsid w:val="00077E55"/>
    <w:rsid w:val="0008004B"/>
    <w:rsid w:val="00080077"/>
    <w:rsid w:val="0008019C"/>
    <w:rsid w:val="00080405"/>
    <w:rsid w:val="00080461"/>
    <w:rsid w:val="0008056D"/>
    <w:rsid w:val="00080683"/>
    <w:rsid w:val="00080753"/>
    <w:rsid w:val="00080AA3"/>
    <w:rsid w:val="00080D08"/>
    <w:rsid w:val="00080FEF"/>
    <w:rsid w:val="0008116F"/>
    <w:rsid w:val="00081848"/>
    <w:rsid w:val="0008186B"/>
    <w:rsid w:val="00081A22"/>
    <w:rsid w:val="00081D51"/>
    <w:rsid w:val="00081FA1"/>
    <w:rsid w:val="00081FCC"/>
    <w:rsid w:val="00082247"/>
    <w:rsid w:val="000823EC"/>
    <w:rsid w:val="000826EA"/>
    <w:rsid w:val="000828E1"/>
    <w:rsid w:val="000829C0"/>
    <w:rsid w:val="00083139"/>
    <w:rsid w:val="00083146"/>
    <w:rsid w:val="000831B8"/>
    <w:rsid w:val="000832F4"/>
    <w:rsid w:val="0008369B"/>
    <w:rsid w:val="000836FD"/>
    <w:rsid w:val="000837D7"/>
    <w:rsid w:val="00083823"/>
    <w:rsid w:val="00083F2F"/>
    <w:rsid w:val="00084348"/>
    <w:rsid w:val="00084AB5"/>
    <w:rsid w:val="00084BE3"/>
    <w:rsid w:val="00084D67"/>
    <w:rsid w:val="00085268"/>
    <w:rsid w:val="000852D9"/>
    <w:rsid w:val="0008534C"/>
    <w:rsid w:val="0008554C"/>
    <w:rsid w:val="000855DC"/>
    <w:rsid w:val="0008602C"/>
    <w:rsid w:val="00086503"/>
    <w:rsid w:val="00086855"/>
    <w:rsid w:val="000868A7"/>
    <w:rsid w:val="0008703E"/>
    <w:rsid w:val="000873C0"/>
    <w:rsid w:val="000876F7"/>
    <w:rsid w:val="00087D0E"/>
    <w:rsid w:val="00090101"/>
    <w:rsid w:val="0009036C"/>
    <w:rsid w:val="00090490"/>
    <w:rsid w:val="00090764"/>
    <w:rsid w:val="00090B96"/>
    <w:rsid w:val="00090F7D"/>
    <w:rsid w:val="000913F8"/>
    <w:rsid w:val="00091A69"/>
    <w:rsid w:val="00091CC1"/>
    <w:rsid w:val="00091EDC"/>
    <w:rsid w:val="000922FC"/>
    <w:rsid w:val="0009264C"/>
    <w:rsid w:val="000929A1"/>
    <w:rsid w:val="00092C4A"/>
    <w:rsid w:val="000930C5"/>
    <w:rsid w:val="000930F8"/>
    <w:rsid w:val="00093F70"/>
    <w:rsid w:val="000942C6"/>
    <w:rsid w:val="00094A0E"/>
    <w:rsid w:val="00094BCA"/>
    <w:rsid w:val="0009506D"/>
    <w:rsid w:val="00095100"/>
    <w:rsid w:val="0009524A"/>
    <w:rsid w:val="00096317"/>
    <w:rsid w:val="0009646A"/>
    <w:rsid w:val="00096481"/>
    <w:rsid w:val="00096683"/>
    <w:rsid w:val="0009706D"/>
    <w:rsid w:val="00097515"/>
    <w:rsid w:val="00097733"/>
    <w:rsid w:val="000A023B"/>
    <w:rsid w:val="000A0495"/>
    <w:rsid w:val="000A0A51"/>
    <w:rsid w:val="000A0ECC"/>
    <w:rsid w:val="000A1C08"/>
    <w:rsid w:val="000A1E54"/>
    <w:rsid w:val="000A2248"/>
    <w:rsid w:val="000A2380"/>
    <w:rsid w:val="000A2455"/>
    <w:rsid w:val="000A2763"/>
    <w:rsid w:val="000A2B6D"/>
    <w:rsid w:val="000A2CB3"/>
    <w:rsid w:val="000A304F"/>
    <w:rsid w:val="000A30E2"/>
    <w:rsid w:val="000A31E9"/>
    <w:rsid w:val="000A332E"/>
    <w:rsid w:val="000A34C3"/>
    <w:rsid w:val="000A37D5"/>
    <w:rsid w:val="000A392E"/>
    <w:rsid w:val="000A39E2"/>
    <w:rsid w:val="000A3A4C"/>
    <w:rsid w:val="000A3B15"/>
    <w:rsid w:val="000A4A5C"/>
    <w:rsid w:val="000A4B67"/>
    <w:rsid w:val="000A5495"/>
    <w:rsid w:val="000A5C8E"/>
    <w:rsid w:val="000A704D"/>
    <w:rsid w:val="000A74BC"/>
    <w:rsid w:val="000A7C3B"/>
    <w:rsid w:val="000B09E4"/>
    <w:rsid w:val="000B09FC"/>
    <w:rsid w:val="000B11E8"/>
    <w:rsid w:val="000B129B"/>
    <w:rsid w:val="000B12BB"/>
    <w:rsid w:val="000B1456"/>
    <w:rsid w:val="000B15C4"/>
    <w:rsid w:val="000B1773"/>
    <w:rsid w:val="000B178F"/>
    <w:rsid w:val="000B1AD7"/>
    <w:rsid w:val="000B1B64"/>
    <w:rsid w:val="000B203B"/>
    <w:rsid w:val="000B217C"/>
    <w:rsid w:val="000B22C7"/>
    <w:rsid w:val="000B24AC"/>
    <w:rsid w:val="000B284C"/>
    <w:rsid w:val="000B2E47"/>
    <w:rsid w:val="000B3010"/>
    <w:rsid w:val="000B333E"/>
    <w:rsid w:val="000B3699"/>
    <w:rsid w:val="000B36D4"/>
    <w:rsid w:val="000B3731"/>
    <w:rsid w:val="000B38A7"/>
    <w:rsid w:val="000B3E46"/>
    <w:rsid w:val="000B3E88"/>
    <w:rsid w:val="000B44E7"/>
    <w:rsid w:val="000B4F3C"/>
    <w:rsid w:val="000B55F4"/>
    <w:rsid w:val="000B5A65"/>
    <w:rsid w:val="000B5D01"/>
    <w:rsid w:val="000B5E0A"/>
    <w:rsid w:val="000B5FAD"/>
    <w:rsid w:val="000B6D3C"/>
    <w:rsid w:val="000B70D4"/>
    <w:rsid w:val="000B7166"/>
    <w:rsid w:val="000B7193"/>
    <w:rsid w:val="000B7312"/>
    <w:rsid w:val="000B7C3F"/>
    <w:rsid w:val="000B7E44"/>
    <w:rsid w:val="000B7F0F"/>
    <w:rsid w:val="000C0050"/>
    <w:rsid w:val="000C02D5"/>
    <w:rsid w:val="000C0826"/>
    <w:rsid w:val="000C09F7"/>
    <w:rsid w:val="000C0C6A"/>
    <w:rsid w:val="000C0DFE"/>
    <w:rsid w:val="000C0E60"/>
    <w:rsid w:val="000C1B97"/>
    <w:rsid w:val="000C23A2"/>
    <w:rsid w:val="000C2446"/>
    <w:rsid w:val="000C2875"/>
    <w:rsid w:val="000C287E"/>
    <w:rsid w:val="000C2C2F"/>
    <w:rsid w:val="000C2E81"/>
    <w:rsid w:val="000C2F72"/>
    <w:rsid w:val="000C2FA7"/>
    <w:rsid w:val="000C3136"/>
    <w:rsid w:val="000C3928"/>
    <w:rsid w:val="000C4272"/>
    <w:rsid w:val="000C4439"/>
    <w:rsid w:val="000C462E"/>
    <w:rsid w:val="000C4688"/>
    <w:rsid w:val="000C4855"/>
    <w:rsid w:val="000C4CA9"/>
    <w:rsid w:val="000C4EAE"/>
    <w:rsid w:val="000C5183"/>
    <w:rsid w:val="000C5226"/>
    <w:rsid w:val="000C5550"/>
    <w:rsid w:val="000C5A41"/>
    <w:rsid w:val="000C5AE8"/>
    <w:rsid w:val="000C5D60"/>
    <w:rsid w:val="000C5DA3"/>
    <w:rsid w:val="000C6081"/>
    <w:rsid w:val="000C6B1B"/>
    <w:rsid w:val="000C6D81"/>
    <w:rsid w:val="000C71F1"/>
    <w:rsid w:val="000C767F"/>
    <w:rsid w:val="000C7831"/>
    <w:rsid w:val="000C79CE"/>
    <w:rsid w:val="000C79FD"/>
    <w:rsid w:val="000C7AA6"/>
    <w:rsid w:val="000C7BEF"/>
    <w:rsid w:val="000D043B"/>
    <w:rsid w:val="000D0BD4"/>
    <w:rsid w:val="000D0F51"/>
    <w:rsid w:val="000D1479"/>
    <w:rsid w:val="000D1AA9"/>
    <w:rsid w:val="000D1D6D"/>
    <w:rsid w:val="000D1D95"/>
    <w:rsid w:val="000D2012"/>
    <w:rsid w:val="000D2141"/>
    <w:rsid w:val="000D22A2"/>
    <w:rsid w:val="000D2615"/>
    <w:rsid w:val="000D2721"/>
    <w:rsid w:val="000D2EEF"/>
    <w:rsid w:val="000D3376"/>
    <w:rsid w:val="000D33D7"/>
    <w:rsid w:val="000D399A"/>
    <w:rsid w:val="000D3B69"/>
    <w:rsid w:val="000D3BE1"/>
    <w:rsid w:val="000D3D10"/>
    <w:rsid w:val="000D3D2F"/>
    <w:rsid w:val="000D3E6C"/>
    <w:rsid w:val="000D4571"/>
    <w:rsid w:val="000D47FC"/>
    <w:rsid w:val="000D494D"/>
    <w:rsid w:val="000D5014"/>
    <w:rsid w:val="000D55E8"/>
    <w:rsid w:val="000D5719"/>
    <w:rsid w:val="000D5974"/>
    <w:rsid w:val="000D5A3D"/>
    <w:rsid w:val="000D5F98"/>
    <w:rsid w:val="000D627B"/>
    <w:rsid w:val="000D641F"/>
    <w:rsid w:val="000D6608"/>
    <w:rsid w:val="000D68C9"/>
    <w:rsid w:val="000D6A29"/>
    <w:rsid w:val="000D6AE3"/>
    <w:rsid w:val="000D6DFF"/>
    <w:rsid w:val="000D7469"/>
    <w:rsid w:val="000D747D"/>
    <w:rsid w:val="000D76A5"/>
    <w:rsid w:val="000D784D"/>
    <w:rsid w:val="000D7D82"/>
    <w:rsid w:val="000E01AB"/>
    <w:rsid w:val="000E097A"/>
    <w:rsid w:val="000E0DAC"/>
    <w:rsid w:val="000E0EF1"/>
    <w:rsid w:val="000E0FC4"/>
    <w:rsid w:val="000E2CDF"/>
    <w:rsid w:val="000E2DCA"/>
    <w:rsid w:val="000E3368"/>
    <w:rsid w:val="000E33D8"/>
    <w:rsid w:val="000E34FE"/>
    <w:rsid w:val="000E35F3"/>
    <w:rsid w:val="000E3C76"/>
    <w:rsid w:val="000E3DB0"/>
    <w:rsid w:val="000E4479"/>
    <w:rsid w:val="000E4965"/>
    <w:rsid w:val="000E5257"/>
    <w:rsid w:val="000E5267"/>
    <w:rsid w:val="000E556A"/>
    <w:rsid w:val="000E5683"/>
    <w:rsid w:val="000E57D1"/>
    <w:rsid w:val="000E592C"/>
    <w:rsid w:val="000E5EC3"/>
    <w:rsid w:val="000E5EDA"/>
    <w:rsid w:val="000E637D"/>
    <w:rsid w:val="000E684C"/>
    <w:rsid w:val="000E68EA"/>
    <w:rsid w:val="000E6BAD"/>
    <w:rsid w:val="000E6BB5"/>
    <w:rsid w:val="000E6D16"/>
    <w:rsid w:val="000E6E2F"/>
    <w:rsid w:val="000E71F6"/>
    <w:rsid w:val="000E77CD"/>
    <w:rsid w:val="000E7AB2"/>
    <w:rsid w:val="000E7DE0"/>
    <w:rsid w:val="000E7F60"/>
    <w:rsid w:val="000F027C"/>
    <w:rsid w:val="000F0513"/>
    <w:rsid w:val="000F071A"/>
    <w:rsid w:val="000F12E4"/>
    <w:rsid w:val="000F145C"/>
    <w:rsid w:val="000F14C4"/>
    <w:rsid w:val="000F14D2"/>
    <w:rsid w:val="000F190B"/>
    <w:rsid w:val="000F19A9"/>
    <w:rsid w:val="000F1C2D"/>
    <w:rsid w:val="000F215B"/>
    <w:rsid w:val="000F2335"/>
    <w:rsid w:val="000F27B5"/>
    <w:rsid w:val="000F2A5B"/>
    <w:rsid w:val="000F30B4"/>
    <w:rsid w:val="000F33CD"/>
    <w:rsid w:val="000F37AD"/>
    <w:rsid w:val="000F3969"/>
    <w:rsid w:val="000F3A75"/>
    <w:rsid w:val="000F40EA"/>
    <w:rsid w:val="000F42B4"/>
    <w:rsid w:val="000F42E7"/>
    <w:rsid w:val="000F4AF2"/>
    <w:rsid w:val="000F4B83"/>
    <w:rsid w:val="000F4DB4"/>
    <w:rsid w:val="000F5591"/>
    <w:rsid w:val="000F5F00"/>
    <w:rsid w:val="000F5F25"/>
    <w:rsid w:val="000F6195"/>
    <w:rsid w:val="000F6B8A"/>
    <w:rsid w:val="000F6E20"/>
    <w:rsid w:val="000F6F76"/>
    <w:rsid w:val="000F7117"/>
    <w:rsid w:val="000F73BC"/>
    <w:rsid w:val="000F7F41"/>
    <w:rsid w:val="001004F9"/>
    <w:rsid w:val="00100808"/>
    <w:rsid w:val="00100DC8"/>
    <w:rsid w:val="0010124D"/>
    <w:rsid w:val="001014D9"/>
    <w:rsid w:val="0010173E"/>
    <w:rsid w:val="001018ED"/>
    <w:rsid w:val="00101B2A"/>
    <w:rsid w:val="0010201F"/>
    <w:rsid w:val="00102679"/>
    <w:rsid w:val="00102835"/>
    <w:rsid w:val="001029EB"/>
    <w:rsid w:val="00102AE9"/>
    <w:rsid w:val="00103370"/>
    <w:rsid w:val="0010382D"/>
    <w:rsid w:val="00103B4D"/>
    <w:rsid w:val="00104119"/>
    <w:rsid w:val="001049D0"/>
    <w:rsid w:val="0010533A"/>
    <w:rsid w:val="00105745"/>
    <w:rsid w:val="00105DA5"/>
    <w:rsid w:val="00105E92"/>
    <w:rsid w:val="00105EA9"/>
    <w:rsid w:val="0010634E"/>
    <w:rsid w:val="00106656"/>
    <w:rsid w:val="001068E0"/>
    <w:rsid w:val="0010698C"/>
    <w:rsid w:val="00106E47"/>
    <w:rsid w:val="00106E6B"/>
    <w:rsid w:val="00107128"/>
    <w:rsid w:val="001071C6"/>
    <w:rsid w:val="00107223"/>
    <w:rsid w:val="0010727C"/>
    <w:rsid w:val="00107308"/>
    <w:rsid w:val="001076F7"/>
    <w:rsid w:val="00107F3C"/>
    <w:rsid w:val="00110037"/>
    <w:rsid w:val="00110357"/>
    <w:rsid w:val="001103B4"/>
    <w:rsid w:val="001103F7"/>
    <w:rsid w:val="001107C0"/>
    <w:rsid w:val="00110DEF"/>
    <w:rsid w:val="00111196"/>
    <w:rsid w:val="00111498"/>
    <w:rsid w:val="001119D4"/>
    <w:rsid w:val="00111C6B"/>
    <w:rsid w:val="00111D03"/>
    <w:rsid w:val="001121B1"/>
    <w:rsid w:val="001122E9"/>
    <w:rsid w:val="00112671"/>
    <w:rsid w:val="001127BD"/>
    <w:rsid w:val="00112927"/>
    <w:rsid w:val="00112ABF"/>
    <w:rsid w:val="00112BA1"/>
    <w:rsid w:val="00112CF2"/>
    <w:rsid w:val="00112DD8"/>
    <w:rsid w:val="00112F79"/>
    <w:rsid w:val="00113070"/>
    <w:rsid w:val="001133CE"/>
    <w:rsid w:val="001133FC"/>
    <w:rsid w:val="001136DB"/>
    <w:rsid w:val="00113902"/>
    <w:rsid w:val="00113C9C"/>
    <w:rsid w:val="00113CA7"/>
    <w:rsid w:val="00113F89"/>
    <w:rsid w:val="001144CD"/>
    <w:rsid w:val="001145BF"/>
    <w:rsid w:val="00114715"/>
    <w:rsid w:val="001148DC"/>
    <w:rsid w:val="00114DDB"/>
    <w:rsid w:val="00115E4D"/>
    <w:rsid w:val="001160CD"/>
    <w:rsid w:val="001166C1"/>
    <w:rsid w:val="00116729"/>
    <w:rsid w:val="00116EFC"/>
    <w:rsid w:val="00117209"/>
    <w:rsid w:val="00117399"/>
    <w:rsid w:val="001177CA"/>
    <w:rsid w:val="00117802"/>
    <w:rsid w:val="00117921"/>
    <w:rsid w:val="00117B3D"/>
    <w:rsid w:val="00117D46"/>
    <w:rsid w:val="00117E0B"/>
    <w:rsid w:val="0012004C"/>
    <w:rsid w:val="00120815"/>
    <w:rsid w:val="00120A18"/>
    <w:rsid w:val="00120AF6"/>
    <w:rsid w:val="00120C29"/>
    <w:rsid w:val="00120E6B"/>
    <w:rsid w:val="00121345"/>
    <w:rsid w:val="00121801"/>
    <w:rsid w:val="00121BA6"/>
    <w:rsid w:val="00121D38"/>
    <w:rsid w:val="00122056"/>
    <w:rsid w:val="00122505"/>
    <w:rsid w:val="00122658"/>
    <w:rsid w:val="001228DD"/>
    <w:rsid w:val="00122E4E"/>
    <w:rsid w:val="00123466"/>
    <w:rsid w:val="001238F4"/>
    <w:rsid w:val="00123CEA"/>
    <w:rsid w:val="00123D6B"/>
    <w:rsid w:val="00124636"/>
    <w:rsid w:val="001246EB"/>
    <w:rsid w:val="00124712"/>
    <w:rsid w:val="001248D9"/>
    <w:rsid w:val="00124900"/>
    <w:rsid w:val="00124A55"/>
    <w:rsid w:val="00124E92"/>
    <w:rsid w:val="0012509F"/>
    <w:rsid w:val="001252CA"/>
    <w:rsid w:val="00125BC7"/>
    <w:rsid w:val="00126A1E"/>
    <w:rsid w:val="00126CD9"/>
    <w:rsid w:val="00126D01"/>
    <w:rsid w:val="00126D91"/>
    <w:rsid w:val="00126F6B"/>
    <w:rsid w:val="00127909"/>
    <w:rsid w:val="00127948"/>
    <w:rsid w:val="001303B3"/>
    <w:rsid w:val="00130613"/>
    <w:rsid w:val="001306B9"/>
    <w:rsid w:val="00130C0E"/>
    <w:rsid w:val="00130FD8"/>
    <w:rsid w:val="00131D85"/>
    <w:rsid w:val="00131FBD"/>
    <w:rsid w:val="001323AC"/>
    <w:rsid w:val="00132401"/>
    <w:rsid w:val="0013269E"/>
    <w:rsid w:val="00132860"/>
    <w:rsid w:val="00132CDA"/>
    <w:rsid w:val="00133017"/>
    <w:rsid w:val="00133566"/>
    <w:rsid w:val="00133C59"/>
    <w:rsid w:val="00133C9B"/>
    <w:rsid w:val="00133CC4"/>
    <w:rsid w:val="00133DED"/>
    <w:rsid w:val="00133F45"/>
    <w:rsid w:val="0013414C"/>
    <w:rsid w:val="0013458A"/>
    <w:rsid w:val="00134943"/>
    <w:rsid w:val="00134979"/>
    <w:rsid w:val="00134B52"/>
    <w:rsid w:val="00134EF3"/>
    <w:rsid w:val="00134F6D"/>
    <w:rsid w:val="001350AC"/>
    <w:rsid w:val="0013585D"/>
    <w:rsid w:val="0013604E"/>
    <w:rsid w:val="001367C8"/>
    <w:rsid w:val="00136A62"/>
    <w:rsid w:val="00136B75"/>
    <w:rsid w:val="00136CC7"/>
    <w:rsid w:val="00136D6A"/>
    <w:rsid w:val="00136FE7"/>
    <w:rsid w:val="0013704D"/>
    <w:rsid w:val="0013725F"/>
    <w:rsid w:val="00137266"/>
    <w:rsid w:val="00137333"/>
    <w:rsid w:val="00137392"/>
    <w:rsid w:val="001376A9"/>
    <w:rsid w:val="00137B4C"/>
    <w:rsid w:val="00140794"/>
    <w:rsid w:val="0014091A"/>
    <w:rsid w:val="00140995"/>
    <w:rsid w:val="00140CFF"/>
    <w:rsid w:val="00140DBF"/>
    <w:rsid w:val="00140F37"/>
    <w:rsid w:val="00141209"/>
    <w:rsid w:val="0014121C"/>
    <w:rsid w:val="00141650"/>
    <w:rsid w:val="00141661"/>
    <w:rsid w:val="001418F5"/>
    <w:rsid w:val="001419AC"/>
    <w:rsid w:val="00141AAA"/>
    <w:rsid w:val="00142258"/>
    <w:rsid w:val="001424CE"/>
    <w:rsid w:val="00143319"/>
    <w:rsid w:val="00143347"/>
    <w:rsid w:val="00143548"/>
    <w:rsid w:val="0014370A"/>
    <w:rsid w:val="00143B5A"/>
    <w:rsid w:val="00143B9A"/>
    <w:rsid w:val="00143BF3"/>
    <w:rsid w:val="00143CC7"/>
    <w:rsid w:val="00143E00"/>
    <w:rsid w:val="001443CD"/>
    <w:rsid w:val="00144687"/>
    <w:rsid w:val="001447C5"/>
    <w:rsid w:val="00144F27"/>
    <w:rsid w:val="00144FA0"/>
    <w:rsid w:val="00145875"/>
    <w:rsid w:val="001459F3"/>
    <w:rsid w:val="00145ACA"/>
    <w:rsid w:val="00145F2C"/>
    <w:rsid w:val="00146D53"/>
    <w:rsid w:val="001472C8"/>
    <w:rsid w:val="0014735B"/>
    <w:rsid w:val="00147A17"/>
    <w:rsid w:val="00147BAA"/>
    <w:rsid w:val="00147FF8"/>
    <w:rsid w:val="00150AEA"/>
    <w:rsid w:val="00150CE4"/>
    <w:rsid w:val="0015144F"/>
    <w:rsid w:val="00151D5D"/>
    <w:rsid w:val="0015241B"/>
    <w:rsid w:val="00152BD6"/>
    <w:rsid w:val="001530FB"/>
    <w:rsid w:val="00153302"/>
    <w:rsid w:val="00153BF3"/>
    <w:rsid w:val="00153D0B"/>
    <w:rsid w:val="00153DED"/>
    <w:rsid w:val="00154057"/>
    <w:rsid w:val="001541D4"/>
    <w:rsid w:val="001548C7"/>
    <w:rsid w:val="00154A18"/>
    <w:rsid w:val="00154A95"/>
    <w:rsid w:val="00154DDE"/>
    <w:rsid w:val="00155019"/>
    <w:rsid w:val="00155658"/>
    <w:rsid w:val="00155AFC"/>
    <w:rsid w:val="00155C9F"/>
    <w:rsid w:val="00155CE6"/>
    <w:rsid w:val="00155E65"/>
    <w:rsid w:val="001560B1"/>
    <w:rsid w:val="0015650E"/>
    <w:rsid w:val="0015685B"/>
    <w:rsid w:val="00156E94"/>
    <w:rsid w:val="0015727B"/>
    <w:rsid w:val="001578FC"/>
    <w:rsid w:val="00157A30"/>
    <w:rsid w:val="00157CB4"/>
    <w:rsid w:val="00157E0F"/>
    <w:rsid w:val="00160386"/>
    <w:rsid w:val="0016052B"/>
    <w:rsid w:val="001609AD"/>
    <w:rsid w:val="00160F69"/>
    <w:rsid w:val="00161672"/>
    <w:rsid w:val="0016168F"/>
    <w:rsid w:val="00161A86"/>
    <w:rsid w:val="001621E8"/>
    <w:rsid w:val="0016261F"/>
    <w:rsid w:val="0016278D"/>
    <w:rsid w:val="00162E31"/>
    <w:rsid w:val="0016301D"/>
    <w:rsid w:val="0016319D"/>
    <w:rsid w:val="00163492"/>
    <w:rsid w:val="001635F7"/>
    <w:rsid w:val="00163678"/>
    <w:rsid w:val="001636E2"/>
    <w:rsid w:val="00163706"/>
    <w:rsid w:val="001637F1"/>
    <w:rsid w:val="00163C0C"/>
    <w:rsid w:val="00163E5C"/>
    <w:rsid w:val="00164288"/>
    <w:rsid w:val="001643EB"/>
    <w:rsid w:val="00164463"/>
    <w:rsid w:val="00164748"/>
    <w:rsid w:val="00164BCD"/>
    <w:rsid w:val="00164D7A"/>
    <w:rsid w:val="001650A7"/>
    <w:rsid w:val="0016532B"/>
    <w:rsid w:val="001653DF"/>
    <w:rsid w:val="00165432"/>
    <w:rsid w:val="00165542"/>
    <w:rsid w:val="001656F4"/>
    <w:rsid w:val="0016588A"/>
    <w:rsid w:val="00165BDA"/>
    <w:rsid w:val="00165E17"/>
    <w:rsid w:val="00165EE8"/>
    <w:rsid w:val="001660D4"/>
    <w:rsid w:val="00166259"/>
    <w:rsid w:val="00166E0C"/>
    <w:rsid w:val="00166E4B"/>
    <w:rsid w:val="00166F65"/>
    <w:rsid w:val="00166F97"/>
    <w:rsid w:val="00167329"/>
    <w:rsid w:val="0016767E"/>
    <w:rsid w:val="0016796B"/>
    <w:rsid w:val="00167F44"/>
    <w:rsid w:val="00170152"/>
    <w:rsid w:val="00170164"/>
    <w:rsid w:val="00170FCC"/>
    <w:rsid w:val="00171074"/>
    <w:rsid w:val="001710D1"/>
    <w:rsid w:val="00171233"/>
    <w:rsid w:val="00171392"/>
    <w:rsid w:val="0017170E"/>
    <w:rsid w:val="001718AC"/>
    <w:rsid w:val="00171C66"/>
    <w:rsid w:val="00171E5E"/>
    <w:rsid w:val="00171EB4"/>
    <w:rsid w:val="0017228C"/>
    <w:rsid w:val="00172326"/>
    <w:rsid w:val="001723BF"/>
    <w:rsid w:val="0017280F"/>
    <w:rsid w:val="00172D8A"/>
    <w:rsid w:val="00172DD1"/>
    <w:rsid w:val="00173336"/>
    <w:rsid w:val="001734DC"/>
    <w:rsid w:val="00173715"/>
    <w:rsid w:val="001737E8"/>
    <w:rsid w:val="00173AC3"/>
    <w:rsid w:val="00173B71"/>
    <w:rsid w:val="0017459E"/>
    <w:rsid w:val="001749A3"/>
    <w:rsid w:val="00174BE0"/>
    <w:rsid w:val="0017518E"/>
    <w:rsid w:val="0017529F"/>
    <w:rsid w:val="001752D2"/>
    <w:rsid w:val="00175D1E"/>
    <w:rsid w:val="0017695B"/>
    <w:rsid w:val="001769AE"/>
    <w:rsid w:val="00177051"/>
    <w:rsid w:val="001776F5"/>
    <w:rsid w:val="00177844"/>
    <w:rsid w:val="0017798A"/>
    <w:rsid w:val="0017799A"/>
    <w:rsid w:val="001801DB"/>
    <w:rsid w:val="00180B78"/>
    <w:rsid w:val="001812E0"/>
    <w:rsid w:val="0018248B"/>
    <w:rsid w:val="00182602"/>
    <w:rsid w:val="00182A96"/>
    <w:rsid w:val="00182C48"/>
    <w:rsid w:val="00182D13"/>
    <w:rsid w:val="00182E04"/>
    <w:rsid w:val="001831BD"/>
    <w:rsid w:val="00183563"/>
    <w:rsid w:val="001839E3"/>
    <w:rsid w:val="00183A1F"/>
    <w:rsid w:val="00183FA3"/>
    <w:rsid w:val="00184441"/>
    <w:rsid w:val="00184482"/>
    <w:rsid w:val="0018465A"/>
    <w:rsid w:val="00184785"/>
    <w:rsid w:val="001847CC"/>
    <w:rsid w:val="00184E51"/>
    <w:rsid w:val="001853D4"/>
    <w:rsid w:val="00185DE5"/>
    <w:rsid w:val="00185E92"/>
    <w:rsid w:val="001860A6"/>
    <w:rsid w:val="0018755F"/>
    <w:rsid w:val="00187A78"/>
    <w:rsid w:val="00187DBE"/>
    <w:rsid w:val="001901D7"/>
    <w:rsid w:val="0019098C"/>
    <w:rsid w:val="00190DF5"/>
    <w:rsid w:val="00191102"/>
    <w:rsid w:val="001918BF"/>
    <w:rsid w:val="001918D6"/>
    <w:rsid w:val="001919B6"/>
    <w:rsid w:val="00191D20"/>
    <w:rsid w:val="00191E1B"/>
    <w:rsid w:val="0019249D"/>
    <w:rsid w:val="001928B6"/>
    <w:rsid w:val="00192972"/>
    <w:rsid w:val="00192DC4"/>
    <w:rsid w:val="001933E0"/>
    <w:rsid w:val="0019352A"/>
    <w:rsid w:val="00193859"/>
    <w:rsid w:val="001938E5"/>
    <w:rsid w:val="00193969"/>
    <w:rsid w:val="0019399D"/>
    <w:rsid w:val="00193D91"/>
    <w:rsid w:val="00194220"/>
    <w:rsid w:val="001942F1"/>
    <w:rsid w:val="00194596"/>
    <w:rsid w:val="0019463D"/>
    <w:rsid w:val="00194661"/>
    <w:rsid w:val="001946A6"/>
    <w:rsid w:val="001948B2"/>
    <w:rsid w:val="00194C5D"/>
    <w:rsid w:val="00195360"/>
    <w:rsid w:val="001954A1"/>
    <w:rsid w:val="00195545"/>
    <w:rsid w:val="0019591F"/>
    <w:rsid w:val="00195A69"/>
    <w:rsid w:val="001964F4"/>
    <w:rsid w:val="001964F7"/>
    <w:rsid w:val="001966F9"/>
    <w:rsid w:val="00196739"/>
    <w:rsid w:val="00196987"/>
    <w:rsid w:val="00196A06"/>
    <w:rsid w:val="00196E1A"/>
    <w:rsid w:val="00196E7B"/>
    <w:rsid w:val="00197003"/>
    <w:rsid w:val="00197043"/>
    <w:rsid w:val="00197060"/>
    <w:rsid w:val="00197320"/>
    <w:rsid w:val="00197485"/>
    <w:rsid w:val="00197901"/>
    <w:rsid w:val="0019793B"/>
    <w:rsid w:val="00197B45"/>
    <w:rsid w:val="001A0469"/>
    <w:rsid w:val="001A0EF5"/>
    <w:rsid w:val="001A1584"/>
    <w:rsid w:val="001A16E5"/>
    <w:rsid w:val="001A1904"/>
    <w:rsid w:val="001A1A6F"/>
    <w:rsid w:val="001A1B3F"/>
    <w:rsid w:val="001A1DF8"/>
    <w:rsid w:val="001A229D"/>
    <w:rsid w:val="001A28A7"/>
    <w:rsid w:val="001A295C"/>
    <w:rsid w:val="001A2FEF"/>
    <w:rsid w:val="001A31A4"/>
    <w:rsid w:val="001A34FF"/>
    <w:rsid w:val="001A3635"/>
    <w:rsid w:val="001A37A4"/>
    <w:rsid w:val="001A3977"/>
    <w:rsid w:val="001A4469"/>
    <w:rsid w:val="001A4A5A"/>
    <w:rsid w:val="001A50B0"/>
    <w:rsid w:val="001A52AC"/>
    <w:rsid w:val="001A5465"/>
    <w:rsid w:val="001A5543"/>
    <w:rsid w:val="001A565E"/>
    <w:rsid w:val="001A58DC"/>
    <w:rsid w:val="001A5E0D"/>
    <w:rsid w:val="001A5FA1"/>
    <w:rsid w:val="001A5FA5"/>
    <w:rsid w:val="001A6AD9"/>
    <w:rsid w:val="001A6F93"/>
    <w:rsid w:val="001A7274"/>
    <w:rsid w:val="001A77F5"/>
    <w:rsid w:val="001A7EB6"/>
    <w:rsid w:val="001A7F91"/>
    <w:rsid w:val="001B0515"/>
    <w:rsid w:val="001B0674"/>
    <w:rsid w:val="001B082C"/>
    <w:rsid w:val="001B086B"/>
    <w:rsid w:val="001B0FBC"/>
    <w:rsid w:val="001B15CE"/>
    <w:rsid w:val="001B1949"/>
    <w:rsid w:val="001B1B19"/>
    <w:rsid w:val="001B1C68"/>
    <w:rsid w:val="001B1F3B"/>
    <w:rsid w:val="001B236C"/>
    <w:rsid w:val="001B255B"/>
    <w:rsid w:val="001B2681"/>
    <w:rsid w:val="001B26CC"/>
    <w:rsid w:val="001B2701"/>
    <w:rsid w:val="001B2861"/>
    <w:rsid w:val="001B2B5F"/>
    <w:rsid w:val="001B2EB7"/>
    <w:rsid w:val="001B2F00"/>
    <w:rsid w:val="001B2F0C"/>
    <w:rsid w:val="001B30C0"/>
    <w:rsid w:val="001B3229"/>
    <w:rsid w:val="001B33CC"/>
    <w:rsid w:val="001B3BA3"/>
    <w:rsid w:val="001B3DAC"/>
    <w:rsid w:val="001B3DCD"/>
    <w:rsid w:val="001B3F68"/>
    <w:rsid w:val="001B3F96"/>
    <w:rsid w:val="001B4465"/>
    <w:rsid w:val="001B47CC"/>
    <w:rsid w:val="001B4A66"/>
    <w:rsid w:val="001B52D4"/>
    <w:rsid w:val="001B53E6"/>
    <w:rsid w:val="001B58DF"/>
    <w:rsid w:val="001B6153"/>
    <w:rsid w:val="001B69CB"/>
    <w:rsid w:val="001B6D15"/>
    <w:rsid w:val="001B6D96"/>
    <w:rsid w:val="001B7000"/>
    <w:rsid w:val="001B7009"/>
    <w:rsid w:val="001B7753"/>
    <w:rsid w:val="001B7C0A"/>
    <w:rsid w:val="001C058A"/>
    <w:rsid w:val="001C07E9"/>
    <w:rsid w:val="001C0836"/>
    <w:rsid w:val="001C0840"/>
    <w:rsid w:val="001C08E1"/>
    <w:rsid w:val="001C1383"/>
    <w:rsid w:val="001C14C1"/>
    <w:rsid w:val="001C157D"/>
    <w:rsid w:val="001C1725"/>
    <w:rsid w:val="001C1AEE"/>
    <w:rsid w:val="001C1BED"/>
    <w:rsid w:val="001C1D16"/>
    <w:rsid w:val="001C1D4A"/>
    <w:rsid w:val="001C1D7D"/>
    <w:rsid w:val="001C269F"/>
    <w:rsid w:val="001C26A6"/>
    <w:rsid w:val="001C2724"/>
    <w:rsid w:val="001C283E"/>
    <w:rsid w:val="001C2C7C"/>
    <w:rsid w:val="001C3064"/>
    <w:rsid w:val="001C405E"/>
    <w:rsid w:val="001C436D"/>
    <w:rsid w:val="001C45BD"/>
    <w:rsid w:val="001C45C1"/>
    <w:rsid w:val="001C47A4"/>
    <w:rsid w:val="001C4845"/>
    <w:rsid w:val="001C49D3"/>
    <w:rsid w:val="001C4C44"/>
    <w:rsid w:val="001C4F3B"/>
    <w:rsid w:val="001C4F5F"/>
    <w:rsid w:val="001C5115"/>
    <w:rsid w:val="001C532B"/>
    <w:rsid w:val="001C594C"/>
    <w:rsid w:val="001C5E21"/>
    <w:rsid w:val="001C63BA"/>
    <w:rsid w:val="001C63F9"/>
    <w:rsid w:val="001C664D"/>
    <w:rsid w:val="001C6B35"/>
    <w:rsid w:val="001C6B7B"/>
    <w:rsid w:val="001C7358"/>
    <w:rsid w:val="001C77D3"/>
    <w:rsid w:val="001C7832"/>
    <w:rsid w:val="001C79F4"/>
    <w:rsid w:val="001C79F6"/>
    <w:rsid w:val="001C7D21"/>
    <w:rsid w:val="001C7D59"/>
    <w:rsid w:val="001C7E9E"/>
    <w:rsid w:val="001C7F6C"/>
    <w:rsid w:val="001D0038"/>
    <w:rsid w:val="001D0623"/>
    <w:rsid w:val="001D0C0D"/>
    <w:rsid w:val="001D0CB6"/>
    <w:rsid w:val="001D0D8F"/>
    <w:rsid w:val="001D192D"/>
    <w:rsid w:val="001D2188"/>
    <w:rsid w:val="001D264F"/>
    <w:rsid w:val="001D2A86"/>
    <w:rsid w:val="001D2E96"/>
    <w:rsid w:val="001D316C"/>
    <w:rsid w:val="001D3829"/>
    <w:rsid w:val="001D3B6D"/>
    <w:rsid w:val="001D3DA2"/>
    <w:rsid w:val="001D3FEF"/>
    <w:rsid w:val="001D428E"/>
    <w:rsid w:val="001D43E6"/>
    <w:rsid w:val="001D44F5"/>
    <w:rsid w:val="001D46D4"/>
    <w:rsid w:val="001D477B"/>
    <w:rsid w:val="001D49AF"/>
    <w:rsid w:val="001D4CD1"/>
    <w:rsid w:val="001D55BC"/>
    <w:rsid w:val="001D576E"/>
    <w:rsid w:val="001D5840"/>
    <w:rsid w:val="001D5C6B"/>
    <w:rsid w:val="001D5E50"/>
    <w:rsid w:val="001D62DE"/>
    <w:rsid w:val="001D6939"/>
    <w:rsid w:val="001D7717"/>
    <w:rsid w:val="001D77D2"/>
    <w:rsid w:val="001D7D3C"/>
    <w:rsid w:val="001E0183"/>
    <w:rsid w:val="001E0338"/>
    <w:rsid w:val="001E047A"/>
    <w:rsid w:val="001E057E"/>
    <w:rsid w:val="001E0770"/>
    <w:rsid w:val="001E0884"/>
    <w:rsid w:val="001E097B"/>
    <w:rsid w:val="001E0C9E"/>
    <w:rsid w:val="001E0F92"/>
    <w:rsid w:val="001E19C6"/>
    <w:rsid w:val="001E1CE7"/>
    <w:rsid w:val="001E1E25"/>
    <w:rsid w:val="001E22F2"/>
    <w:rsid w:val="001E2DCF"/>
    <w:rsid w:val="001E30FB"/>
    <w:rsid w:val="001E31CC"/>
    <w:rsid w:val="001E326E"/>
    <w:rsid w:val="001E378D"/>
    <w:rsid w:val="001E3851"/>
    <w:rsid w:val="001E39AC"/>
    <w:rsid w:val="001E3AAE"/>
    <w:rsid w:val="001E3E88"/>
    <w:rsid w:val="001E4751"/>
    <w:rsid w:val="001E4A54"/>
    <w:rsid w:val="001E4F43"/>
    <w:rsid w:val="001E5661"/>
    <w:rsid w:val="001E5A6E"/>
    <w:rsid w:val="001E5DC3"/>
    <w:rsid w:val="001E6123"/>
    <w:rsid w:val="001E624D"/>
    <w:rsid w:val="001E63D2"/>
    <w:rsid w:val="001E656C"/>
    <w:rsid w:val="001E67C9"/>
    <w:rsid w:val="001E68BA"/>
    <w:rsid w:val="001E6961"/>
    <w:rsid w:val="001E7D2B"/>
    <w:rsid w:val="001F0ABA"/>
    <w:rsid w:val="001F0B1B"/>
    <w:rsid w:val="001F1054"/>
    <w:rsid w:val="001F14F0"/>
    <w:rsid w:val="001F166C"/>
    <w:rsid w:val="001F2069"/>
    <w:rsid w:val="001F249A"/>
    <w:rsid w:val="001F2A44"/>
    <w:rsid w:val="001F2D24"/>
    <w:rsid w:val="001F331C"/>
    <w:rsid w:val="001F3571"/>
    <w:rsid w:val="001F374F"/>
    <w:rsid w:val="001F3AFD"/>
    <w:rsid w:val="001F3D20"/>
    <w:rsid w:val="001F407B"/>
    <w:rsid w:val="001F408C"/>
    <w:rsid w:val="001F40E1"/>
    <w:rsid w:val="001F45DB"/>
    <w:rsid w:val="001F4600"/>
    <w:rsid w:val="001F46F8"/>
    <w:rsid w:val="001F4953"/>
    <w:rsid w:val="001F49E8"/>
    <w:rsid w:val="001F4A10"/>
    <w:rsid w:val="001F4B70"/>
    <w:rsid w:val="001F517C"/>
    <w:rsid w:val="001F64BF"/>
    <w:rsid w:val="001F6560"/>
    <w:rsid w:val="001F6700"/>
    <w:rsid w:val="001F68AB"/>
    <w:rsid w:val="001F69B5"/>
    <w:rsid w:val="001F6DEB"/>
    <w:rsid w:val="001F6E9F"/>
    <w:rsid w:val="001F6F21"/>
    <w:rsid w:val="001F7023"/>
    <w:rsid w:val="001F70A9"/>
    <w:rsid w:val="001F70AA"/>
    <w:rsid w:val="001F7240"/>
    <w:rsid w:val="001F7587"/>
    <w:rsid w:val="001F7703"/>
    <w:rsid w:val="001F7CFD"/>
    <w:rsid w:val="00200716"/>
    <w:rsid w:val="00200D15"/>
    <w:rsid w:val="002011DE"/>
    <w:rsid w:val="002011F5"/>
    <w:rsid w:val="00201584"/>
    <w:rsid w:val="0020186E"/>
    <w:rsid w:val="00201894"/>
    <w:rsid w:val="002018DF"/>
    <w:rsid w:val="00201961"/>
    <w:rsid w:val="00201D7F"/>
    <w:rsid w:val="00202139"/>
    <w:rsid w:val="002022BC"/>
    <w:rsid w:val="0020239B"/>
    <w:rsid w:val="0020291F"/>
    <w:rsid w:val="0020292B"/>
    <w:rsid w:val="00202979"/>
    <w:rsid w:val="00202DBF"/>
    <w:rsid w:val="0020300F"/>
    <w:rsid w:val="00203158"/>
    <w:rsid w:val="002032DD"/>
    <w:rsid w:val="00203361"/>
    <w:rsid w:val="00203D55"/>
    <w:rsid w:val="00203ED8"/>
    <w:rsid w:val="0020432A"/>
    <w:rsid w:val="00204367"/>
    <w:rsid w:val="0020494E"/>
    <w:rsid w:val="00204B7F"/>
    <w:rsid w:val="002052F8"/>
    <w:rsid w:val="002056CC"/>
    <w:rsid w:val="00205AEC"/>
    <w:rsid w:val="00205C26"/>
    <w:rsid w:val="00205DFF"/>
    <w:rsid w:val="0020600E"/>
    <w:rsid w:val="00206615"/>
    <w:rsid w:val="00206801"/>
    <w:rsid w:val="002069D6"/>
    <w:rsid w:val="00206A6A"/>
    <w:rsid w:val="00206B7C"/>
    <w:rsid w:val="00206C01"/>
    <w:rsid w:val="00206C47"/>
    <w:rsid w:val="00206D0C"/>
    <w:rsid w:val="00206F1A"/>
    <w:rsid w:val="0020717C"/>
    <w:rsid w:val="002071C4"/>
    <w:rsid w:val="00207297"/>
    <w:rsid w:val="00207577"/>
    <w:rsid w:val="002077A7"/>
    <w:rsid w:val="002077A8"/>
    <w:rsid w:val="00210022"/>
    <w:rsid w:val="0021008A"/>
    <w:rsid w:val="0021059D"/>
    <w:rsid w:val="00210819"/>
    <w:rsid w:val="00210C0E"/>
    <w:rsid w:val="00211072"/>
    <w:rsid w:val="0021110E"/>
    <w:rsid w:val="00211143"/>
    <w:rsid w:val="00211488"/>
    <w:rsid w:val="002116D5"/>
    <w:rsid w:val="0021170C"/>
    <w:rsid w:val="00211915"/>
    <w:rsid w:val="00211B71"/>
    <w:rsid w:val="00211EBE"/>
    <w:rsid w:val="002120C2"/>
    <w:rsid w:val="00212162"/>
    <w:rsid w:val="002123A5"/>
    <w:rsid w:val="002123FE"/>
    <w:rsid w:val="00212599"/>
    <w:rsid w:val="002130C2"/>
    <w:rsid w:val="002131F8"/>
    <w:rsid w:val="002137EE"/>
    <w:rsid w:val="00213CB8"/>
    <w:rsid w:val="00213E42"/>
    <w:rsid w:val="00213F08"/>
    <w:rsid w:val="00214183"/>
    <w:rsid w:val="0021474C"/>
    <w:rsid w:val="0021494F"/>
    <w:rsid w:val="00214AD3"/>
    <w:rsid w:val="00214C39"/>
    <w:rsid w:val="002152E3"/>
    <w:rsid w:val="00215420"/>
    <w:rsid w:val="002156B7"/>
    <w:rsid w:val="002158F7"/>
    <w:rsid w:val="0021606A"/>
    <w:rsid w:val="002162E7"/>
    <w:rsid w:val="00216448"/>
    <w:rsid w:val="00216885"/>
    <w:rsid w:val="0021721D"/>
    <w:rsid w:val="0021725B"/>
    <w:rsid w:val="00217794"/>
    <w:rsid w:val="00217B1E"/>
    <w:rsid w:val="00217BED"/>
    <w:rsid w:val="00217F1A"/>
    <w:rsid w:val="002206BD"/>
    <w:rsid w:val="002209C3"/>
    <w:rsid w:val="002209FD"/>
    <w:rsid w:val="00220D12"/>
    <w:rsid w:val="00220E3F"/>
    <w:rsid w:val="00220FCB"/>
    <w:rsid w:val="002210E5"/>
    <w:rsid w:val="0022129C"/>
    <w:rsid w:val="0022165F"/>
    <w:rsid w:val="00221C8F"/>
    <w:rsid w:val="00221E66"/>
    <w:rsid w:val="00222802"/>
    <w:rsid w:val="00222A24"/>
    <w:rsid w:val="00222DE9"/>
    <w:rsid w:val="00222F47"/>
    <w:rsid w:val="002234E7"/>
    <w:rsid w:val="00223725"/>
    <w:rsid w:val="00223B22"/>
    <w:rsid w:val="00223F76"/>
    <w:rsid w:val="00224467"/>
    <w:rsid w:val="0022460A"/>
    <w:rsid w:val="0022496C"/>
    <w:rsid w:val="002249C9"/>
    <w:rsid w:val="00224C7F"/>
    <w:rsid w:val="00224F41"/>
    <w:rsid w:val="0022501F"/>
    <w:rsid w:val="002251BA"/>
    <w:rsid w:val="002253B6"/>
    <w:rsid w:val="00225449"/>
    <w:rsid w:val="002256C7"/>
    <w:rsid w:val="002259F5"/>
    <w:rsid w:val="00225AF5"/>
    <w:rsid w:val="00225C60"/>
    <w:rsid w:val="0022637C"/>
    <w:rsid w:val="00226BB9"/>
    <w:rsid w:val="00226E4C"/>
    <w:rsid w:val="00226E8D"/>
    <w:rsid w:val="00227047"/>
    <w:rsid w:val="00227122"/>
    <w:rsid w:val="00227E86"/>
    <w:rsid w:val="00230719"/>
    <w:rsid w:val="00230751"/>
    <w:rsid w:val="002307B6"/>
    <w:rsid w:val="0023087C"/>
    <w:rsid w:val="00230913"/>
    <w:rsid w:val="0023092B"/>
    <w:rsid w:val="002309FD"/>
    <w:rsid w:val="00230A6C"/>
    <w:rsid w:val="00230CAE"/>
    <w:rsid w:val="00231562"/>
    <w:rsid w:val="002315E6"/>
    <w:rsid w:val="00231816"/>
    <w:rsid w:val="00231934"/>
    <w:rsid w:val="002326C9"/>
    <w:rsid w:val="002326DC"/>
    <w:rsid w:val="00233037"/>
    <w:rsid w:val="00233420"/>
    <w:rsid w:val="002335E2"/>
    <w:rsid w:val="0023360E"/>
    <w:rsid w:val="00233737"/>
    <w:rsid w:val="00233865"/>
    <w:rsid w:val="00233968"/>
    <w:rsid w:val="0023465D"/>
    <w:rsid w:val="00234BBF"/>
    <w:rsid w:val="00234C56"/>
    <w:rsid w:val="00235626"/>
    <w:rsid w:val="00235729"/>
    <w:rsid w:val="00235A01"/>
    <w:rsid w:val="00235AA9"/>
    <w:rsid w:val="00235CB5"/>
    <w:rsid w:val="0023601A"/>
    <w:rsid w:val="002360DC"/>
    <w:rsid w:val="002363F6"/>
    <w:rsid w:val="00236403"/>
    <w:rsid w:val="0023642B"/>
    <w:rsid w:val="00236572"/>
    <w:rsid w:val="0023690E"/>
    <w:rsid w:val="00236AC9"/>
    <w:rsid w:val="00237146"/>
    <w:rsid w:val="002378DA"/>
    <w:rsid w:val="00237C75"/>
    <w:rsid w:val="002408B8"/>
    <w:rsid w:val="00240B13"/>
    <w:rsid w:val="00240C88"/>
    <w:rsid w:val="00240D91"/>
    <w:rsid w:val="002414EE"/>
    <w:rsid w:val="002419C9"/>
    <w:rsid w:val="00241B4D"/>
    <w:rsid w:val="00241B9D"/>
    <w:rsid w:val="00241D4D"/>
    <w:rsid w:val="002422B8"/>
    <w:rsid w:val="002422F5"/>
    <w:rsid w:val="002422F7"/>
    <w:rsid w:val="002426D1"/>
    <w:rsid w:val="002426EA"/>
    <w:rsid w:val="00242902"/>
    <w:rsid w:val="00242BC9"/>
    <w:rsid w:val="00242E1E"/>
    <w:rsid w:val="0024328B"/>
    <w:rsid w:val="0024384E"/>
    <w:rsid w:val="00243F75"/>
    <w:rsid w:val="002440D2"/>
    <w:rsid w:val="0024410D"/>
    <w:rsid w:val="0024419C"/>
    <w:rsid w:val="002447EC"/>
    <w:rsid w:val="002451C6"/>
    <w:rsid w:val="002451CF"/>
    <w:rsid w:val="002455BE"/>
    <w:rsid w:val="00245896"/>
    <w:rsid w:val="00245D7B"/>
    <w:rsid w:val="00246156"/>
    <w:rsid w:val="00246BB1"/>
    <w:rsid w:val="00246DB8"/>
    <w:rsid w:val="002473E0"/>
    <w:rsid w:val="00247433"/>
    <w:rsid w:val="00247706"/>
    <w:rsid w:val="00247E1C"/>
    <w:rsid w:val="00247F49"/>
    <w:rsid w:val="00247FA5"/>
    <w:rsid w:val="002505EE"/>
    <w:rsid w:val="002506FF"/>
    <w:rsid w:val="00250783"/>
    <w:rsid w:val="00250970"/>
    <w:rsid w:val="00250BDC"/>
    <w:rsid w:val="002512D1"/>
    <w:rsid w:val="0025130B"/>
    <w:rsid w:val="002516AB"/>
    <w:rsid w:val="00251C07"/>
    <w:rsid w:val="0025246B"/>
    <w:rsid w:val="00252B26"/>
    <w:rsid w:val="00252C41"/>
    <w:rsid w:val="00252CDD"/>
    <w:rsid w:val="00253A57"/>
    <w:rsid w:val="00253CAC"/>
    <w:rsid w:val="00254C7B"/>
    <w:rsid w:val="00254F16"/>
    <w:rsid w:val="002550B3"/>
    <w:rsid w:val="00255230"/>
    <w:rsid w:val="00255274"/>
    <w:rsid w:val="00255745"/>
    <w:rsid w:val="00255D63"/>
    <w:rsid w:val="0025606F"/>
    <w:rsid w:val="002564D5"/>
    <w:rsid w:val="0025651E"/>
    <w:rsid w:val="0025667E"/>
    <w:rsid w:val="00256748"/>
    <w:rsid w:val="00256B5B"/>
    <w:rsid w:val="00256B64"/>
    <w:rsid w:val="002572DA"/>
    <w:rsid w:val="00257AB8"/>
    <w:rsid w:val="00257EA9"/>
    <w:rsid w:val="002607F6"/>
    <w:rsid w:val="00260813"/>
    <w:rsid w:val="00260992"/>
    <w:rsid w:val="00261089"/>
    <w:rsid w:val="0026129F"/>
    <w:rsid w:val="00261588"/>
    <w:rsid w:val="00261702"/>
    <w:rsid w:val="002617F3"/>
    <w:rsid w:val="00261C4B"/>
    <w:rsid w:val="00262313"/>
    <w:rsid w:val="0026262F"/>
    <w:rsid w:val="0026265C"/>
    <w:rsid w:val="00262714"/>
    <w:rsid w:val="002629ED"/>
    <w:rsid w:val="00263391"/>
    <w:rsid w:val="00263404"/>
    <w:rsid w:val="0026383B"/>
    <w:rsid w:val="00264374"/>
    <w:rsid w:val="002646F4"/>
    <w:rsid w:val="00264797"/>
    <w:rsid w:val="002647E1"/>
    <w:rsid w:val="002647ED"/>
    <w:rsid w:val="00264B2F"/>
    <w:rsid w:val="00264CD5"/>
    <w:rsid w:val="00265069"/>
    <w:rsid w:val="002652A6"/>
    <w:rsid w:val="0026542F"/>
    <w:rsid w:val="0026570F"/>
    <w:rsid w:val="00265C6F"/>
    <w:rsid w:val="00265F7E"/>
    <w:rsid w:val="002660D7"/>
    <w:rsid w:val="002664F2"/>
    <w:rsid w:val="0026709A"/>
    <w:rsid w:val="00267121"/>
    <w:rsid w:val="002672F9"/>
    <w:rsid w:val="00267621"/>
    <w:rsid w:val="00267C53"/>
    <w:rsid w:val="00267CDA"/>
    <w:rsid w:val="00267E58"/>
    <w:rsid w:val="002700D4"/>
    <w:rsid w:val="002701EB"/>
    <w:rsid w:val="002702E4"/>
    <w:rsid w:val="002705AF"/>
    <w:rsid w:val="002709E2"/>
    <w:rsid w:val="0027112B"/>
    <w:rsid w:val="002716B7"/>
    <w:rsid w:val="00271E54"/>
    <w:rsid w:val="002729F3"/>
    <w:rsid w:val="00272B13"/>
    <w:rsid w:val="00272B8C"/>
    <w:rsid w:val="002732AA"/>
    <w:rsid w:val="002732FE"/>
    <w:rsid w:val="0027346A"/>
    <w:rsid w:val="002735D8"/>
    <w:rsid w:val="00273A2E"/>
    <w:rsid w:val="0027455B"/>
    <w:rsid w:val="002746C7"/>
    <w:rsid w:val="00274A4B"/>
    <w:rsid w:val="00275163"/>
    <w:rsid w:val="002759BB"/>
    <w:rsid w:val="00275B28"/>
    <w:rsid w:val="00275E5B"/>
    <w:rsid w:val="0027625A"/>
    <w:rsid w:val="002762B4"/>
    <w:rsid w:val="00276376"/>
    <w:rsid w:val="002768DD"/>
    <w:rsid w:val="00277236"/>
    <w:rsid w:val="00277A6A"/>
    <w:rsid w:val="00277B82"/>
    <w:rsid w:val="00277D75"/>
    <w:rsid w:val="00277ED8"/>
    <w:rsid w:val="00280C4B"/>
    <w:rsid w:val="00280C80"/>
    <w:rsid w:val="0028119B"/>
    <w:rsid w:val="002813EE"/>
    <w:rsid w:val="00281643"/>
    <w:rsid w:val="0028190D"/>
    <w:rsid w:val="00281939"/>
    <w:rsid w:val="00281BDA"/>
    <w:rsid w:val="002823CF"/>
    <w:rsid w:val="00282F31"/>
    <w:rsid w:val="002832C5"/>
    <w:rsid w:val="002833EC"/>
    <w:rsid w:val="0028362E"/>
    <w:rsid w:val="00283D19"/>
    <w:rsid w:val="0028413C"/>
    <w:rsid w:val="0028420F"/>
    <w:rsid w:val="002844A9"/>
    <w:rsid w:val="00284602"/>
    <w:rsid w:val="00284B62"/>
    <w:rsid w:val="00284E8F"/>
    <w:rsid w:val="00285369"/>
    <w:rsid w:val="002854A7"/>
    <w:rsid w:val="00286277"/>
    <w:rsid w:val="002864F5"/>
    <w:rsid w:val="00286726"/>
    <w:rsid w:val="0028688D"/>
    <w:rsid w:val="00286987"/>
    <w:rsid w:val="002877E1"/>
    <w:rsid w:val="002879E0"/>
    <w:rsid w:val="0029047E"/>
    <w:rsid w:val="00290A30"/>
    <w:rsid w:val="00291399"/>
    <w:rsid w:val="0029143F"/>
    <w:rsid w:val="002914F6"/>
    <w:rsid w:val="002915A4"/>
    <w:rsid w:val="00291734"/>
    <w:rsid w:val="00291B46"/>
    <w:rsid w:val="00292152"/>
    <w:rsid w:val="002922DE"/>
    <w:rsid w:val="00292429"/>
    <w:rsid w:val="00292A18"/>
    <w:rsid w:val="00292F0D"/>
    <w:rsid w:val="002930A3"/>
    <w:rsid w:val="002932CC"/>
    <w:rsid w:val="002937C6"/>
    <w:rsid w:val="00293805"/>
    <w:rsid w:val="00293E04"/>
    <w:rsid w:val="00294424"/>
    <w:rsid w:val="0029477D"/>
    <w:rsid w:val="00294FD6"/>
    <w:rsid w:val="00295345"/>
    <w:rsid w:val="00295363"/>
    <w:rsid w:val="0029539B"/>
    <w:rsid w:val="0029552C"/>
    <w:rsid w:val="0029558E"/>
    <w:rsid w:val="0029569F"/>
    <w:rsid w:val="002956FA"/>
    <w:rsid w:val="00295B57"/>
    <w:rsid w:val="00295CC3"/>
    <w:rsid w:val="00295CE4"/>
    <w:rsid w:val="002960DD"/>
    <w:rsid w:val="002962F4"/>
    <w:rsid w:val="002964A7"/>
    <w:rsid w:val="002965D9"/>
    <w:rsid w:val="0029675B"/>
    <w:rsid w:val="00296850"/>
    <w:rsid w:val="002969BA"/>
    <w:rsid w:val="00297287"/>
    <w:rsid w:val="002972C8"/>
    <w:rsid w:val="0029733E"/>
    <w:rsid w:val="00297361"/>
    <w:rsid w:val="00297386"/>
    <w:rsid w:val="002975E3"/>
    <w:rsid w:val="00297C37"/>
    <w:rsid w:val="00297D7A"/>
    <w:rsid w:val="002A0233"/>
    <w:rsid w:val="002A08C6"/>
    <w:rsid w:val="002A0B68"/>
    <w:rsid w:val="002A0F8A"/>
    <w:rsid w:val="002A1033"/>
    <w:rsid w:val="002A182D"/>
    <w:rsid w:val="002A1966"/>
    <w:rsid w:val="002A1F22"/>
    <w:rsid w:val="002A201A"/>
    <w:rsid w:val="002A2020"/>
    <w:rsid w:val="002A227C"/>
    <w:rsid w:val="002A2CEE"/>
    <w:rsid w:val="002A35C4"/>
    <w:rsid w:val="002A3B9F"/>
    <w:rsid w:val="002A3CEA"/>
    <w:rsid w:val="002A4264"/>
    <w:rsid w:val="002A434D"/>
    <w:rsid w:val="002A44F6"/>
    <w:rsid w:val="002A46CC"/>
    <w:rsid w:val="002A521A"/>
    <w:rsid w:val="002A5751"/>
    <w:rsid w:val="002A5B15"/>
    <w:rsid w:val="002A5E64"/>
    <w:rsid w:val="002A5E65"/>
    <w:rsid w:val="002A5F14"/>
    <w:rsid w:val="002A6D53"/>
    <w:rsid w:val="002A712D"/>
    <w:rsid w:val="002A71A3"/>
    <w:rsid w:val="002A78E1"/>
    <w:rsid w:val="002A7C3D"/>
    <w:rsid w:val="002A7F72"/>
    <w:rsid w:val="002B0082"/>
    <w:rsid w:val="002B047B"/>
    <w:rsid w:val="002B0914"/>
    <w:rsid w:val="002B0B95"/>
    <w:rsid w:val="002B1118"/>
    <w:rsid w:val="002B13F6"/>
    <w:rsid w:val="002B142E"/>
    <w:rsid w:val="002B164C"/>
    <w:rsid w:val="002B1710"/>
    <w:rsid w:val="002B22EC"/>
    <w:rsid w:val="002B24E6"/>
    <w:rsid w:val="002B25E1"/>
    <w:rsid w:val="002B31F2"/>
    <w:rsid w:val="002B322F"/>
    <w:rsid w:val="002B3258"/>
    <w:rsid w:val="002B3792"/>
    <w:rsid w:val="002B37C9"/>
    <w:rsid w:val="002B3905"/>
    <w:rsid w:val="002B3A4F"/>
    <w:rsid w:val="002B3E13"/>
    <w:rsid w:val="002B3F35"/>
    <w:rsid w:val="002B43BB"/>
    <w:rsid w:val="002B487A"/>
    <w:rsid w:val="002B5367"/>
    <w:rsid w:val="002B56A7"/>
    <w:rsid w:val="002B56AF"/>
    <w:rsid w:val="002B5A90"/>
    <w:rsid w:val="002B5B86"/>
    <w:rsid w:val="002B5D37"/>
    <w:rsid w:val="002B61BF"/>
    <w:rsid w:val="002B62E4"/>
    <w:rsid w:val="002B6489"/>
    <w:rsid w:val="002B66B6"/>
    <w:rsid w:val="002B698A"/>
    <w:rsid w:val="002B6A8C"/>
    <w:rsid w:val="002B6AD1"/>
    <w:rsid w:val="002B6EA3"/>
    <w:rsid w:val="002B6FE7"/>
    <w:rsid w:val="002B7152"/>
    <w:rsid w:val="002B733C"/>
    <w:rsid w:val="002B7698"/>
    <w:rsid w:val="002B7743"/>
    <w:rsid w:val="002B7ABC"/>
    <w:rsid w:val="002B7FD6"/>
    <w:rsid w:val="002C01E6"/>
    <w:rsid w:val="002C0822"/>
    <w:rsid w:val="002C0833"/>
    <w:rsid w:val="002C0906"/>
    <w:rsid w:val="002C0B21"/>
    <w:rsid w:val="002C0C4F"/>
    <w:rsid w:val="002C0CAE"/>
    <w:rsid w:val="002C0CB0"/>
    <w:rsid w:val="002C0EC9"/>
    <w:rsid w:val="002C0ED8"/>
    <w:rsid w:val="002C110D"/>
    <w:rsid w:val="002C11EB"/>
    <w:rsid w:val="002C1675"/>
    <w:rsid w:val="002C1AB7"/>
    <w:rsid w:val="002C1B18"/>
    <w:rsid w:val="002C2230"/>
    <w:rsid w:val="002C26A5"/>
    <w:rsid w:val="002C2B52"/>
    <w:rsid w:val="002C2D87"/>
    <w:rsid w:val="002C3588"/>
    <w:rsid w:val="002C3865"/>
    <w:rsid w:val="002C3FD1"/>
    <w:rsid w:val="002C43B5"/>
    <w:rsid w:val="002C451B"/>
    <w:rsid w:val="002C46D9"/>
    <w:rsid w:val="002C46F2"/>
    <w:rsid w:val="002C4818"/>
    <w:rsid w:val="002C4D2A"/>
    <w:rsid w:val="002C4E1B"/>
    <w:rsid w:val="002C4ECD"/>
    <w:rsid w:val="002C5A1B"/>
    <w:rsid w:val="002C5D12"/>
    <w:rsid w:val="002C5D30"/>
    <w:rsid w:val="002C607E"/>
    <w:rsid w:val="002C625F"/>
    <w:rsid w:val="002C6375"/>
    <w:rsid w:val="002C6AD6"/>
    <w:rsid w:val="002C6C94"/>
    <w:rsid w:val="002C714B"/>
    <w:rsid w:val="002C7252"/>
    <w:rsid w:val="002C785F"/>
    <w:rsid w:val="002C7BB3"/>
    <w:rsid w:val="002C7DBB"/>
    <w:rsid w:val="002D04E1"/>
    <w:rsid w:val="002D089F"/>
    <w:rsid w:val="002D0F91"/>
    <w:rsid w:val="002D107E"/>
    <w:rsid w:val="002D122E"/>
    <w:rsid w:val="002D1425"/>
    <w:rsid w:val="002D14C0"/>
    <w:rsid w:val="002D1766"/>
    <w:rsid w:val="002D1955"/>
    <w:rsid w:val="002D21B2"/>
    <w:rsid w:val="002D2238"/>
    <w:rsid w:val="002D237D"/>
    <w:rsid w:val="002D23BC"/>
    <w:rsid w:val="002D2937"/>
    <w:rsid w:val="002D2A6B"/>
    <w:rsid w:val="002D2C17"/>
    <w:rsid w:val="002D2FD5"/>
    <w:rsid w:val="002D310B"/>
    <w:rsid w:val="002D3210"/>
    <w:rsid w:val="002D330F"/>
    <w:rsid w:val="002D34DD"/>
    <w:rsid w:val="002D35E9"/>
    <w:rsid w:val="002D37D0"/>
    <w:rsid w:val="002D37EC"/>
    <w:rsid w:val="002D37F1"/>
    <w:rsid w:val="002D3BC7"/>
    <w:rsid w:val="002D3EFE"/>
    <w:rsid w:val="002D4BBE"/>
    <w:rsid w:val="002D4D9D"/>
    <w:rsid w:val="002D5485"/>
    <w:rsid w:val="002D5988"/>
    <w:rsid w:val="002D5EDB"/>
    <w:rsid w:val="002D5F73"/>
    <w:rsid w:val="002D62B8"/>
    <w:rsid w:val="002D644F"/>
    <w:rsid w:val="002D6850"/>
    <w:rsid w:val="002D724A"/>
    <w:rsid w:val="002D7391"/>
    <w:rsid w:val="002D747A"/>
    <w:rsid w:val="002D7485"/>
    <w:rsid w:val="002D7749"/>
    <w:rsid w:val="002D7996"/>
    <w:rsid w:val="002D7B7C"/>
    <w:rsid w:val="002D7C2C"/>
    <w:rsid w:val="002D7D45"/>
    <w:rsid w:val="002E010F"/>
    <w:rsid w:val="002E02CA"/>
    <w:rsid w:val="002E0C81"/>
    <w:rsid w:val="002E0DF9"/>
    <w:rsid w:val="002E0F17"/>
    <w:rsid w:val="002E0FB3"/>
    <w:rsid w:val="002E0FED"/>
    <w:rsid w:val="002E1080"/>
    <w:rsid w:val="002E1122"/>
    <w:rsid w:val="002E1358"/>
    <w:rsid w:val="002E176F"/>
    <w:rsid w:val="002E1AAA"/>
    <w:rsid w:val="002E1ACD"/>
    <w:rsid w:val="002E1B78"/>
    <w:rsid w:val="002E1E2E"/>
    <w:rsid w:val="002E1E50"/>
    <w:rsid w:val="002E1FD3"/>
    <w:rsid w:val="002E2623"/>
    <w:rsid w:val="002E3200"/>
    <w:rsid w:val="002E33F7"/>
    <w:rsid w:val="002E380E"/>
    <w:rsid w:val="002E3AAD"/>
    <w:rsid w:val="002E417E"/>
    <w:rsid w:val="002E4360"/>
    <w:rsid w:val="002E4864"/>
    <w:rsid w:val="002E4A54"/>
    <w:rsid w:val="002E5221"/>
    <w:rsid w:val="002E55BC"/>
    <w:rsid w:val="002E576F"/>
    <w:rsid w:val="002E5943"/>
    <w:rsid w:val="002E59DF"/>
    <w:rsid w:val="002E5A22"/>
    <w:rsid w:val="002E5A87"/>
    <w:rsid w:val="002E6014"/>
    <w:rsid w:val="002E6066"/>
    <w:rsid w:val="002E6438"/>
    <w:rsid w:val="002E706A"/>
    <w:rsid w:val="002E7092"/>
    <w:rsid w:val="002E742C"/>
    <w:rsid w:val="002E74FF"/>
    <w:rsid w:val="002E75CE"/>
    <w:rsid w:val="002E7687"/>
    <w:rsid w:val="002E7812"/>
    <w:rsid w:val="002E7B4B"/>
    <w:rsid w:val="002F009D"/>
    <w:rsid w:val="002F0197"/>
    <w:rsid w:val="002F0444"/>
    <w:rsid w:val="002F07D2"/>
    <w:rsid w:val="002F0D74"/>
    <w:rsid w:val="002F0F8A"/>
    <w:rsid w:val="002F1836"/>
    <w:rsid w:val="002F1A09"/>
    <w:rsid w:val="002F1D04"/>
    <w:rsid w:val="002F20BD"/>
    <w:rsid w:val="002F274E"/>
    <w:rsid w:val="002F2926"/>
    <w:rsid w:val="002F294E"/>
    <w:rsid w:val="002F3065"/>
    <w:rsid w:val="002F33EB"/>
    <w:rsid w:val="002F33F2"/>
    <w:rsid w:val="002F35C7"/>
    <w:rsid w:val="002F373B"/>
    <w:rsid w:val="002F3897"/>
    <w:rsid w:val="002F3A35"/>
    <w:rsid w:val="002F3D6A"/>
    <w:rsid w:val="002F4249"/>
    <w:rsid w:val="002F42EA"/>
    <w:rsid w:val="002F430C"/>
    <w:rsid w:val="002F47DC"/>
    <w:rsid w:val="002F4D76"/>
    <w:rsid w:val="002F56C6"/>
    <w:rsid w:val="002F58F2"/>
    <w:rsid w:val="002F609B"/>
    <w:rsid w:val="002F60BC"/>
    <w:rsid w:val="002F61D3"/>
    <w:rsid w:val="002F65BE"/>
    <w:rsid w:val="002F6A14"/>
    <w:rsid w:val="002F6AC2"/>
    <w:rsid w:val="002F7112"/>
    <w:rsid w:val="002F711A"/>
    <w:rsid w:val="002F73F4"/>
    <w:rsid w:val="002F7701"/>
    <w:rsid w:val="002F78B0"/>
    <w:rsid w:val="00300864"/>
    <w:rsid w:val="00300A54"/>
    <w:rsid w:val="00300C8B"/>
    <w:rsid w:val="00300DCE"/>
    <w:rsid w:val="00300F30"/>
    <w:rsid w:val="0030121C"/>
    <w:rsid w:val="00301327"/>
    <w:rsid w:val="00301470"/>
    <w:rsid w:val="00301548"/>
    <w:rsid w:val="00301861"/>
    <w:rsid w:val="003018E3"/>
    <w:rsid w:val="00301D1C"/>
    <w:rsid w:val="00301F8A"/>
    <w:rsid w:val="00301F9F"/>
    <w:rsid w:val="00302216"/>
    <w:rsid w:val="00302992"/>
    <w:rsid w:val="00302E05"/>
    <w:rsid w:val="00303037"/>
    <w:rsid w:val="0030369F"/>
    <w:rsid w:val="0030394A"/>
    <w:rsid w:val="00303CE1"/>
    <w:rsid w:val="00303D4B"/>
    <w:rsid w:val="00304022"/>
    <w:rsid w:val="003041DB"/>
    <w:rsid w:val="003046AA"/>
    <w:rsid w:val="003049C7"/>
    <w:rsid w:val="00304A95"/>
    <w:rsid w:val="003057F0"/>
    <w:rsid w:val="00305B54"/>
    <w:rsid w:val="00305BF1"/>
    <w:rsid w:val="00305D35"/>
    <w:rsid w:val="00305EF8"/>
    <w:rsid w:val="0030633E"/>
    <w:rsid w:val="003067FC"/>
    <w:rsid w:val="003068AD"/>
    <w:rsid w:val="00306A6F"/>
    <w:rsid w:val="00306F7C"/>
    <w:rsid w:val="00307270"/>
    <w:rsid w:val="00307300"/>
    <w:rsid w:val="00307579"/>
    <w:rsid w:val="00307A51"/>
    <w:rsid w:val="00307B06"/>
    <w:rsid w:val="00307F1B"/>
    <w:rsid w:val="003104BE"/>
    <w:rsid w:val="00310502"/>
    <w:rsid w:val="003107C4"/>
    <w:rsid w:val="00310A95"/>
    <w:rsid w:val="00310D64"/>
    <w:rsid w:val="003110A0"/>
    <w:rsid w:val="0031138D"/>
    <w:rsid w:val="00311574"/>
    <w:rsid w:val="00311950"/>
    <w:rsid w:val="00311ED9"/>
    <w:rsid w:val="00311F84"/>
    <w:rsid w:val="00312563"/>
    <w:rsid w:val="003126D5"/>
    <w:rsid w:val="00312A94"/>
    <w:rsid w:val="00312DB8"/>
    <w:rsid w:val="00312E11"/>
    <w:rsid w:val="00313756"/>
    <w:rsid w:val="003142A3"/>
    <w:rsid w:val="00314375"/>
    <w:rsid w:val="003146AD"/>
    <w:rsid w:val="00314764"/>
    <w:rsid w:val="00315115"/>
    <w:rsid w:val="0031580F"/>
    <w:rsid w:val="0031599E"/>
    <w:rsid w:val="00315D03"/>
    <w:rsid w:val="00315DAC"/>
    <w:rsid w:val="00315F12"/>
    <w:rsid w:val="00315F53"/>
    <w:rsid w:val="00315FFF"/>
    <w:rsid w:val="0031600F"/>
    <w:rsid w:val="003160A0"/>
    <w:rsid w:val="003165F8"/>
    <w:rsid w:val="00316E64"/>
    <w:rsid w:val="003175EC"/>
    <w:rsid w:val="003179FE"/>
    <w:rsid w:val="00317A5D"/>
    <w:rsid w:val="00317B3E"/>
    <w:rsid w:val="00317C01"/>
    <w:rsid w:val="00317C29"/>
    <w:rsid w:val="00317C46"/>
    <w:rsid w:val="00317D17"/>
    <w:rsid w:val="00317DF2"/>
    <w:rsid w:val="00317E48"/>
    <w:rsid w:val="0032068C"/>
    <w:rsid w:val="003206AD"/>
    <w:rsid w:val="00320CAD"/>
    <w:rsid w:val="00320E06"/>
    <w:rsid w:val="0032124C"/>
    <w:rsid w:val="0032144B"/>
    <w:rsid w:val="00321A5E"/>
    <w:rsid w:val="00321CDD"/>
    <w:rsid w:val="00321D09"/>
    <w:rsid w:val="003220F8"/>
    <w:rsid w:val="003222D5"/>
    <w:rsid w:val="00322BC9"/>
    <w:rsid w:val="0032315E"/>
    <w:rsid w:val="003231EE"/>
    <w:rsid w:val="00323204"/>
    <w:rsid w:val="00323432"/>
    <w:rsid w:val="00323446"/>
    <w:rsid w:val="00323DB2"/>
    <w:rsid w:val="00324413"/>
    <w:rsid w:val="00324606"/>
    <w:rsid w:val="00324887"/>
    <w:rsid w:val="00324A71"/>
    <w:rsid w:val="00324CA2"/>
    <w:rsid w:val="00324E0A"/>
    <w:rsid w:val="00324F4D"/>
    <w:rsid w:val="00325745"/>
    <w:rsid w:val="00325747"/>
    <w:rsid w:val="003258F1"/>
    <w:rsid w:val="00325B53"/>
    <w:rsid w:val="00325C9A"/>
    <w:rsid w:val="00326048"/>
    <w:rsid w:val="003260E9"/>
    <w:rsid w:val="00326200"/>
    <w:rsid w:val="003263CC"/>
    <w:rsid w:val="003263D7"/>
    <w:rsid w:val="003267D7"/>
    <w:rsid w:val="003267E4"/>
    <w:rsid w:val="00326EF8"/>
    <w:rsid w:val="00326F37"/>
    <w:rsid w:val="0032700D"/>
    <w:rsid w:val="003271C6"/>
    <w:rsid w:val="00327E97"/>
    <w:rsid w:val="00330591"/>
    <w:rsid w:val="003305E8"/>
    <w:rsid w:val="0033062A"/>
    <w:rsid w:val="00330C2A"/>
    <w:rsid w:val="0033107E"/>
    <w:rsid w:val="0033132D"/>
    <w:rsid w:val="003314C9"/>
    <w:rsid w:val="003317F3"/>
    <w:rsid w:val="00331C31"/>
    <w:rsid w:val="00331DA4"/>
    <w:rsid w:val="00331EAF"/>
    <w:rsid w:val="00331F81"/>
    <w:rsid w:val="00332443"/>
    <w:rsid w:val="00332634"/>
    <w:rsid w:val="00332A34"/>
    <w:rsid w:val="00332D8F"/>
    <w:rsid w:val="00332E21"/>
    <w:rsid w:val="00333224"/>
    <w:rsid w:val="003334B5"/>
    <w:rsid w:val="0033368E"/>
    <w:rsid w:val="003337C8"/>
    <w:rsid w:val="00333C45"/>
    <w:rsid w:val="0033492F"/>
    <w:rsid w:val="003350AA"/>
    <w:rsid w:val="003353BF"/>
    <w:rsid w:val="00335F1A"/>
    <w:rsid w:val="00335F2A"/>
    <w:rsid w:val="00336250"/>
    <w:rsid w:val="0033666B"/>
    <w:rsid w:val="0033679B"/>
    <w:rsid w:val="00336976"/>
    <w:rsid w:val="003369A6"/>
    <w:rsid w:val="00336C23"/>
    <w:rsid w:val="00336D02"/>
    <w:rsid w:val="003371E6"/>
    <w:rsid w:val="003372D7"/>
    <w:rsid w:val="003372E8"/>
    <w:rsid w:val="0033741D"/>
    <w:rsid w:val="00337899"/>
    <w:rsid w:val="00337B59"/>
    <w:rsid w:val="00340155"/>
    <w:rsid w:val="003406A4"/>
    <w:rsid w:val="00340757"/>
    <w:rsid w:val="003407FA"/>
    <w:rsid w:val="00340BB9"/>
    <w:rsid w:val="00340E18"/>
    <w:rsid w:val="00340FCD"/>
    <w:rsid w:val="00340FD4"/>
    <w:rsid w:val="00341150"/>
    <w:rsid w:val="00341472"/>
    <w:rsid w:val="003416B0"/>
    <w:rsid w:val="00341B50"/>
    <w:rsid w:val="00341BB0"/>
    <w:rsid w:val="00341CC1"/>
    <w:rsid w:val="00341E3C"/>
    <w:rsid w:val="003426E6"/>
    <w:rsid w:val="00343543"/>
    <w:rsid w:val="0034356D"/>
    <w:rsid w:val="0034373C"/>
    <w:rsid w:val="003438AA"/>
    <w:rsid w:val="003438D5"/>
    <w:rsid w:val="00343B52"/>
    <w:rsid w:val="00343DD2"/>
    <w:rsid w:val="00344140"/>
    <w:rsid w:val="00344474"/>
    <w:rsid w:val="00344700"/>
    <w:rsid w:val="00344C54"/>
    <w:rsid w:val="00344D27"/>
    <w:rsid w:val="00344D8D"/>
    <w:rsid w:val="00344F0B"/>
    <w:rsid w:val="00344FD1"/>
    <w:rsid w:val="00345249"/>
    <w:rsid w:val="0034542A"/>
    <w:rsid w:val="00345735"/>
    <w:rsid w:val="003459A6"/>
    <w:rsid w:val="00345AFD"/>
    <w:rsid w:val="00345E7A"/>
    <w:rsid w:val="0034735E"/>
    <w:rsid w:val="00347510"/>
    <w:rsid w:val="00347801"/>
    <w:rsid w:val="0034799E"/>
    <w:rsid w:val="003479D3"/>
    <w:rsid w:val="00347BF1"/>
    <w:rsid w:val="00350BD7"/>
    <w:rsid w:val="00350C82"/>
    <w:rsid w:val="00351667"/>
    <w:rsid w:val="003523B9"/>
    <w:rsid w:val="0035275C"/>
    <w:rsid w:val="00352761"/>
    <w:rsid w:val="003527AD"/>
    <w:rsid w:val="0035298C"/>
    <w:rsid w:val="00352E9B"/>
    <w:rsid w:val="00353371"/>
    <w:rsid w:val="003536F8"/>
    <w:rsid w:val="003538F0"/>
    <w:rsid w:val="00353916"/>
    <w:rsid w:val="00353B04"/>
    <w:rsid w:val="00353BA1"/>
    <w:rsid w:val="00353E7E"/>
    <w:rsid w:val="00354123"/>
    <w:rsid w:val="00354763"/>
    <w:rsid w:val="00354879"/>
    <w:rsid w:val="00354A6C"/>
    <w:rsid w:val="00354D2B"/>
    <w:rsid w:val="00354DA4"/>
    <w:rsid w:val="00355332"/>
    <w:rsid w:val="00355558"/>
    <w:rsid w:val="0035560B"/>
    <w:rsid w:val="00355768"/>
    <w:rsid w:val="003558C4"/>
    <w:rsid w:val="00355FEF"/>
    <w:rsid w:val="003560DD"/>
    <w:rsid w:val="00356635"/>
    <w:rsid w:val="003568B7"/>
    <w:rsid w:val="00356DB9"/>
    <w:rsid w:val="003572FA"/>
    <w:rsid w:val="00357F35"/>
    <w:rsid w:val="00360470"/>
    <w:rsid w:val="003608BB"/>
    <w:rsid w:val="0036098C"/>
    <w:rsid w:val="00361717"/>
    <w:rsid w:val="0036195E"/>
    <w:rsid w:val="00361ADB"/>
    <w:rsid w:val="0036249B"/>
    <w:rsid w:val="0036252E"/>
    <w:rsid w:val="00362DE1"/>
    <w:rsid w:val="00363277"/>
    <w:rsid w:val="00363499"/>
    <w:rsid w:val="00363C9E"/>
    <w:rsid w:val="00363CE5"/>
    <w:rsid w:val="00363D24"/>
    <w:rsid w:val="00363E8A"/>
    <w:rsid w:val="00363F74"/>
    <w:rsid w:val="00364352"/>
    <w:rsid w:val="00364682"/>
    <w:rsid w:val="0036605E"/>
    <w:rsid w:val="00366124"/>
    <w:rsid w:val="00366611"/>
    <w:rsid w:val="00366974"/>
    <w:rsid w:val="003669C7"/>
    <w:rsid w:val="00366E5F"/>
    <w:rsid w:val="003671D9"/>
    <w:rsid w:val="00367435"/>
    <w:rsid w:val="003676A6"/>
    <w:rsid w:val="0037026B"/>
    <w:rsid w:val="0037065B"/>
    <w:rsid w:val="00370E09"/>
    <w:rsid w:val="00370EFD"/>
    <w:rsid w:val="00371062"/>
    <w:rsid w:val="00371282"/>
    <w:rsid w:val="00371570"/>
    <w:rsid w:val="00371ECA"/>
    <w:rsid w:val="00372532"/>
    <w:rsid w:val="0037260F"/>
    <w:rsid w:val="0037266F"/>
    <w:rsid w:val="00372777"/>
    <w:rsid w:val="003727E4"/>
    <w:rsid w:val="00372914"/>
    <w:rsid w:val="00372A76"/>
    <w:rsid w:val="003730A9"/>
    <w:rsid w:val="003734E6"/>
    <w:rsid w:val="00373731"/>
    <w:rsid w:val="00373B36"/>
    <w:rsid w:val="0037405F"/>
    <w:rsid w:val="003740D5"/>
    <w:rsid w:val="00374149"/>
    <w:rsid w:val="00374549"/>
    <w:rsid w:val="00374C74"/>
    <w:rsid w:val="00374CDA"/>
    <w:rsid w:val="003761AA"/>
    <w:rsid w:val="003761CC"/>
    <w:rsid w:val="00376781"/>
    <w:rsid w:val="003768A0"/>
    <w:rsid w:val="00376AF8"/>
    <w:rsid w:val="00376CCB"/>
    <w:rsid w:val="00376D47"/>
    <w:rsid w:val="00377564"/>
    <w:rsid w:val="003777D8"/>
    <w:rsid w:val="00377A28"/>
    <w:rsid w:val="00377A3D"/>
    <w:rsid w:val="00377D6A"/>
    <w:rsid w:val="00377D85"/>
    <w:rsid w:val="00377DDA"/>
    <w:rsid w:val="003802D4"/>
    <w:rsid w:val="00380435"/>
    <w:rsid w:val="00380460"/>
    <w:rsid w:val="003804A3"/>
    <w:rsid w:val="00380764"/>
    <w:rsid w:val="00380B49"/>
    <w:rsid w:val="0038146D"/>
    <w:rsid w:val="00381C14"/>
    <w:rsid w:val="00381E71"/>
    <w:rsid w:val="003823A0"/>
    <w:rsid w:val="00382479"/>
    <w:rsid w:val="00382F68"/>
    <w:rsid w:val="003833CD"/>
    <w:rsid w:val="0038384B"/>
    <w:rsid w:val="0038394F"/>
    <w:rsid w:val="00383AA9"/>
    <w:rsid w:val="00383C0F"/>
    <w:rsid w:val="00383DC7"/>
    <w:rsid w:val="0038456F"/>
    <w:rsid w:val="003845CD"/>
    <w:rsid w:val="003846E3"/>
    <w:rsid w:val="003848D5"/>
    <w:rsid w:val="00384E3D"/>
    <w:rsid w:val="00385098"/>
    <w:rsid w:val="0038526C"/>
    <w:rsid w:val="003855A0"/>
    <w:rsid w:val="003859A0"/>
    <w:rsid w:val="00385A8A"/>
    <w:rsid w:val="00385B62"/>
    <w:rsid w:val="00385F23"/>
    <w:rsid w:val="00385F32"/>
    <w:rsid w:val="00386297"/>
    <w:rsid w:val="0038648A"/>
    <w:rsid w:val="00386BFD"/>
    <w:rsid w:val="00386D50"/>
    <w:rsid w:val="00386E09"/>
    <w:rsid w:val="003870DD"/>
    <w:rsid w:val="00387BCC"/>
    <w:rsid w:val="00387E81"/>
    <w:rsid w:val="00390439"/>
    <w:rsid w:val="003907D3"/>
    <w:rsid w:val="00390978"/>
    <w:rsid w:val="00390DDB"/>
    <w:rsid w:val="00390E3A"/>
    <w:rsid w:val="00390FC7"/>
    <w:rsid w:val="0039141B"/>
    <w:rsid w:val="0039150D"/>
    <w:rsid w:val="0039156F"/>
    <w:rsid w:val="00391690"/>
    <w:rsid w:val="00391A18"/>
    <w:rsid w:val="0039207D"/>
    <w:rsid w:val="00392161"/>
    <w:rsid w:val="00392329"/>
    <w:rsid w:val="0039238A"/>
    <w:rsid w:val="003924EA"/>
    <w:rsid w:val="003925FE"/>
    <w:rsid w:val="003927AB"/>
    <w:rsid w:val="0039285D"/>
    <w:rsid w:val="003929E1"/>
    <w:rsid w:val="00392AFA"/>
    <w:rsid w:val="00392B5A"/>
    <w:rsid w:val="00392C3F"/>
    <w:rsid w:val="00392CAC"/>
    <w:rsid w:val="00392DC4"/>
    <w:rsid w:val="00392F2F"/>
    <w:rsid w:val="0039338A"/>
    <w:rsid w:val="003936FC"/>
    <w:rsid w:val="00393946"/>
    <w:rsid w:val="003939CF"/>
    <w:rsid w:val="00393B31"/>
    <w:rsid w:val="0039409D"/>
    <w:rsid w:val="00394271"/>
    <w:rsid w:val="00394359"/>
    <w:rsid w:val="00394780"/>
    <w:rsid w:val="00394A9D"/>
    <w:rsid w:val="0039506D"/>
    <w:rsid w:val="00395A02"/>
    <w:rsid w:val="00395ACD"/>
    <w:rsid w:val="00395ED6"/>
    <w:rsid w:val="00396146"/>
    <w:rsid w:val="0039664C"/>
    <w:rsid w:val="00396AB9"/>
    <w:rsid w:val="00396BC1"/>
    <w:rsid w:val="00396CFB"/>
    <w:rsid w:val="003970BC"/>
    <w:rsid w:val="0039718A"/>
    <w:rsid w:val="00397379"/>
    <w:rsid w:val="003973CE"/>
    <w:rsid w:val="003974A9"/>
    <w:rsid w:val="00397642"/>
    <w:rsid w:val="00397778"/>
    <w:rsid w:val="00397ECC"/>
    <w:rsid w:val="00397EFE"/>
    <w:rsid w:val="00397F3E"/>
    <w:rsid w:val="003A0436"/>
    <w:rsid w:val="003A071D"/>
    <w:rsid w:val="003A0C86"/>
    <w:rsid w:val="003A0CD3"/>
    <w:rsid w:val="003A0F14"/>
    <w:rsid w:val="003A10E2"/>
    <w:rsid w:val="003A11F5"/>
    <w:rsid w:val="003A13E1"/>
    <w:rsid w:val="003A14CC"/>
    <w:rsid w:val="003A1571"/>
    <w:rsid w:val="003A1738"/>
    <w:rsid w:val="003A1F9F"/>
    <w:rsid w:val="003A266A"/>
    <w:rsid w:val="003A2E05"/>
    <w:rsid w:val="003A2E6F"/>
    <w:rsid w:val="003A2FCC"/>
    <w:rsid w:val="003A3307"/>
    <w:rsid w:val="003A334A"/>
    <w:rsid w:val="003A3BC1"/>
    <w:rsid w:val="003A4093"/>
    <w:rsid w:val="003A40B5"/>
    <w:rsid w:val="003A4248"/>
    <w:rsid w:val="003A4337"/>
    <w:rsid w:val="003A448A"/>
    <w:rsid w:val="003A493A"/>
    <w:rsid w:val="003A4FBC"/>
    <w:rsid w:val="003A5A0F"/>
    <w:rsid w:val="003A5CCC"/>
    <w:rsid w:val="003A5F3F"/>
    <w:rsid w:val="003A6024"/>
    <w:rsid w:val="003A63DC"/>
    <w:rsid w:val="003A6A4D"/>
    <w:rsid w:val="003A6C75"/>
    <w:rsid w:val="003A6DA4"/>
    <w:rsid w:val="003A6DD7"/>
    <w:rsid w:val="003A70E7"/>
    <w:rsid w:val="003A71AD"/>
    <w:rsid w:val="003A786B"/>
    <w:rsid w:val="003A7D8C"/>
    <w:rsid w:val="003A7EB3"/>
    <w:rsid w:val="003B05F6"/>
    <w:rsid w:val="003B089F"/>
    <w:rsid w:val="003B0948"/>
    <w:rsid w:val="003B0C19"/>
    <w:rsid w:val="003B0C57"/>
    <w:rsid w:val="003B0DFF"/>
    <w:rsid w:val="003B1BFF"/>
    <w:rsid w:val="003B1E01"/>
    <w:rsid w:val="003B2156"/>
    <w:rsid w:val="003B22A4"/>
    <w:rsid w:val="003B2A0C"/>
    <w:rsid w:val="003B2BD0"/>
    <w:rsid w:val="003B3657"/>
    <w:rsid w:val="003B3809"/>
    <w:rsid w:val="003B3A76"/>
    <w:rsid w:val="003B3ABE"/>
    <w:rsid w:val="003B3B7B"/>
    <w:rsid w:val="003B3B99"/>
    <w:rsid w:val="003B3FCA"/>
    <w:rsid w:val="003B44CE"/>
    <w:rsid w:val="003B45A7"/>
    <w:rsid w:val="003B4860"/>
    <w:rsid w:val="003B4A7D"/>
    <w:rsid w:val="003B4C14"/>
    <w:rsid w:val="003B4C55"/>
    <w:rsid w:val="003B4F82"/>
    <w:rsid w:val="003B4FFA"/>
    <w:rsid w:val="003B50C5"/>
    <w:rsid w:val="003B50F5"/>
    <w:rsid w:val="003B56C4"/>
    <w:rsid w:val="003B57C7"/>
    <w:rsid w:val="003B61F9"/>
    <w:rsid w:val="003B6332"/>
    <w:rsid w:val="003B6932"/>
    <w:rsid w:val="003B693B"/>
    <w:rsid w:val="003B6D4B"/>
    <w:rsid w:val="003B6E2E"/>
    <w:rsid w:val="003B6ECF"/>
    <w:rsid w:val="003B73E0"/>
    <w:rsid w:val="003B75F8"/>
    <w:rsid w:val="003B7850"/>
    <w:rsid w:val="003B7E0C"/>
    <w:rsid w:val="003B7F72"/>
    <w:rsid w:val="003C0319"/>
    <w:rsid w:val="003C0457"/>
    <w:rsid w:val="003C0883"/>
    <w:rsid w:val="003C089A"/>
    <w:rsid w:val="003C1203"/>
    <w:rsid w:val="003C140A"/>
    <w:rsid w:val="003C1525"/>
    <w:rsid w:val="003C1ADF"/>
    <w:rsid w:val="003C1B06"/>
    <w:rsid w:val="003C1B55"/>
    <w:rsid w:val="003C1B71"/>
    <w:rsid w:val="003C1C83"/>
    <w:rsid w:val="003C20C6"/>
    <w:rsid w:val="003C21E3"/>
    <w:rsid w:val="003C24A9"/>
    <w:rsid w:val="003C255D"/>
    <w:rsid w:val="003C26B2"/>
    <w:rsid w:val="003C292A"/>
    <w:rsid w:val="003C2FE0"/>
    <w:rsid w:val="003C3074"/>
    <w:rsid w:val="003C31B3"/>
    <w:rsid w:val="003C33BB"/>
    <w:rsid w:val="003C3621"/>
    <w:rsid w:val="003C3656"/>
    <w:rsid w:val="003C38BA"/>
    <w:rsid w:val="003C3B5E"/>
    <w:rsid w:val="003C3CE8"/>
    <w:rsid w:val="003C3CF7"/>
    <w:rsid w:val="003C3DC7"/>
    <w:rsid w:val="003C4546"/>
    <w:rsid w:val="003C4827"/>
    <w:rsid w:val="003C49C6"/>
    <w:rsid w:val="003C4A77"/>
    <w:rsid w:val="003C5066"/>
    <w:rsid w:val="003C52EB"/>
    <w:rsid w:val="003C6118"/>
    <w:rsid w:val="003C6189"/>
    <w:rsid w:val="003C645E"/>
    <w:rsid w:val="003C6554"/>
    <w:rsid w:val="003C670D"/>
    <w:rsid w:val="003C6B8D"/>
    <w:rsid w:val="003C6C24"/>
    <w:rsid w:val="003C71F7"/>
    <w:rsid w:val="003C72A7"/>
    <w:rsid w:val="003C73E9"/>
    <w:rsid w:val="003C79CA"/>
    <w:rsid w:val="003C7A67"/>
    <w:rsid w:val="003C7E01"/>
    <w:rsid w:val="003C7FA2"/>
    <w:rsid w:val="003D04EA"/>
    <w:rsid w:val="003D058B"/>
    <w:rsid w:val="003D0F2B"/>
    <w:rsid w:val="003D101C"/>
    <w:rsid w:val="003D11B8"/>
    <w:rsid w:val="003D1996"/>
    <w:rsid w:val="003D1A3D"/>
    <w:rsid w:val="003D1CE9"/>
    <w:rsid w:val="003D1D4C"/>
    <w:rsid w:val="003D2003"/>
    <w:rsid w:val="003D23E7"/>
    <w:rsid w:val="003D2996"/>
    <w:rsid w:val="003D2D07"/>
    <w:rsid w:val="003D2E26"/>
    <w:rsid w:val="003D2E9F"/>
    <w:rsid w:val="003D2F87"/>
    <w:rsid w:val="003D304D"/>
    <w:rsid w:val="003D36B2"/>
    <w:rsid w:val="003D379F"/>
    <w:rsid w:val="003D416F"/>
    <w:rsid w:val="003D444E"/>
    <w:rsid w:val="003D44F7"/>
    <w:rsid w:val="003D45BB"/>
    <w:rsid w:val="003D554D"/>
    <w:rsid w:val="003D63DA"/>
    <w:rsid w:val="003D6488"/>
    <w:rsid w:val="003D64DD"/>
    <w:rsid w:val="003D6751"/>
    <w:rsid w:val="003D68F0"/>
    <w:rsid w:val="003D69FA"/>
    <w:rsid w:val="003D6D45"/>
    <w:rsid w:val="003D6ED7"/>
    <w:rsid w:val="003D6FEE"/>
    <w:rsid w:val="003D7411"/>
    <w:rsid w:val="003D745B"/>
    <w:rsid w:val="003D7824"/>
    <w:rsid w:val="003D7D62"/>
    <w:rsid w:val="003D7EBB"/>
    <w:rsid w:val="003D7FFC"/>
    <w:rsid w:val="003E0195"/>
    <w:rsid w:val="003E0254"/>
    <w:rsid w:val="003E02C1"/>
    <w:rsid w:val="003E05FB"/>
    <w:rsid w:val="003E07E5"/>
    <w:rsid w:val="003E08EC"/>
    <w:rsid w:val="003E0F01"/>
    <w:rsid w:val="003E1372"/>
    <w:rsid w:val="003E1870"/>
    <w:rsid w:val="003E18D4"/>
    <w:rsid w:val="003E1F2A"/>
    <w:rsid w:val="003E2348"/>
    <w:rsid w:val="003E24DB"/>
    <w:rsid w:val="003E28B1"/>
    <w:rsid w:val="003E2B82"/>
    <w:rsid w:val="003E33AE"/>
    <w:rsid w:val="003E3D16"/>
    <w:rsid w:val="003E4748"/>
    <w:rsid w:val="003E547E"/>
    <w:rsid w:val="003E54DD"/>
    <w:rsid w:val="003E572E"/>
    <w:rsid w:val="003E5864"/>
    <w:rsid w:val="003E5B5C"/>
    <w:rsid w:val="003E5C29"/>
    <w:rsid w:val="003E5E02"/>
    <w:rsid w:val="003E644F"/>
    <w:rsid w:val="003E6768"/>
    <w:rsid w:val="003E69CF"/>
    <w:rsid w:val="003E6FA9"/>
    <w:rsid w:val="003E72D9"/>
    <w:rsid w:val="003E7563"/>
    <w:rsid w:val="003E791D"/>
    <w:rsid w:val="003E7C3E"/>
    <w:rsid w:val="003E7D7C"/>
    <w:rsid w:val="003E7E16"/>
    <w:rsid w:val="003E7E78"/>
    <w:rsid w:val="003F0373"/>
    <w:rsid w:val="003F0B16"/>
    <w:rsid w:val="003F0D37"/>
    <w:rsid w:val="003F0E49"/>
    <w:rsid w:val="003F1859"/>
    <w:rsid w:val="003F1C78"/>
    <w:rsid w:val="003F206F"/>
    <w:rsid w:val="003F21EE"/>
    <w:rsid w:val="003F2B34"/>
    <w:rsid w:val="003F2C2D"/>
    <w:rsid w:val="003F2FF1"/>
    <w:rsid w:val="003F335F"/>
    <w:rsid w:val="003F36AA"/>
    <w:rsid w:val="003F396D"/>
    <w:rsid w:val="003F4214"/>
    <w:rsid w:val="003F4ECC"/>
    <w:rsid w:val="003F5888"/>
    <w:rsid w:val="003F59F4"/>
    <w:rsid w:val="003F6253"/>
    <w:rsid w:val="003F698E"/>
    <w:rsid w:val="003F6E40"/>
    <w:rsid w:val="003F703F"/>
    <w:rsid w:val="003F7515"/>
    <w:rsid w:val="003F7ACF"/>
    <w:rsid w:val="003F7BE5"/>
    <w:rsid w:val="003F7C0E"/>
    <w:rsid w:val="003F7C66"/>
    <w:rsid w:val="003F7F1A"/>
    <w:rsid w:val="00400320"/>
    <w:rsid w:val="00400941"/>
    <w:rsid w:val="004009CD"/>
    <w:rsid w:val="00400DE3"/>
    <w:rsid w:val="00400DEB"/>
    <w:rsid w:val="004010B4"/>
    <w:rsid w:val="0040137C"/>
    <w:rsid w:val="004016A1"/>
    <w:rsid w:val="00401769"/>
    <w:rsid w:val="0040182B"/>
    <w:rsid w:val="004020F0"/>
    <w:rsid w:val="00402444"/>
    <w:rsid w:val="0040265C"/>
    <w:rsid w:val="00402C8A"/>
    <w:rsid w:val="00403282"/>
    <w:rsid w:val="00403B40"/>
    <w:rsid w:val="00403EE8"/>
    <w:rsid w:val="0040402C"/>
    <w:rsid w:val="00404568"/>
    <w:rsid w:val="004049CF"/>
    <w:rsid w:val="00404A62"/>
    <w:rsid w:val="00404CA6"/>
    <w:rsid w:val="00405504"/>
    <w:rsid w:val="0040591E"/>
    <w:rsid w:val="00405C83"/>
    <w:rsid w:val="00405CFD"/>
    <w:rsid w:val="00405EB4"/>
    <w:rsid w:val="00406867"/>
    <w:rsid w:val="00406DD5"/>
    <w:rsid w:val="0040780C"/>
    <w:rsid w:val="00407B49"/>
    <w:rsid w:val="004101F6"/>
    <w:rsid w:val="0041050D"/>
    <w:rsid w:val="00410658"/>
    <w:rsid w:val="004106AB"/>
    <w:rsid w:val="004106F2"/>
    <w:rsid w:val="004109D8"/>
    <w:rsid w:val="00410CFE"/>
    <w:rsid w:val="00410E4D"/>
    <w:rsid w:val="00410F64"/>
    <w:rsid w:val="00411233"/>
    <w:rsid w:val="004113E1"/>
    <w:rsid w:val="00411F14"/>
    <w:rsid w:val="00411F88"/>
    <w:rsid w:val="00411FCB"/>
    <w:rsid w:val="00412246"/>
    <w:rsid w:val="00412730"/>
    <w:rsid w:val="0041275B"/>
    <w:rsid w:val="00412AA0"/>
    <w:rsid w:val="00412B92"/>
    <w:rsid w:val="00412F5E"/>
    <w:rsid w:val="00413060"/>
    <w:rsid w:val="0041337E"/>
    <w:rsid w:val="00413748"/>
    <w:rsid w:val="00413DCC"/>
    <w:rsid w:val="00413E2C"/>
    <w:rsid w:val="00414294"/>
    <w:rsid w:val="00414416"/>
    <w:rsid w:val="00414447"/>
    <w:rsid w:val="0041486A"/>
    <w:rsid w:val="00414D34"/>
    <w:rsid w:val="00415023"/>
    <w:rsid w:val="004151A1"/>
    <w:rsid w:val="00415617"/>
    <w:rsid w:val="004159CA"/>
    <w:rsid w:val="00415A41"/>
    <w:rsid w:val="00415BAA"/>
    <w:rsid w:val="00415CAB"/>
    <w:rsid w:val="00416339"/>
    <w:rsid w:val="0041652D"/>
    <w:rsid w:val="00416657"/>
    <w:rsid w:val="00416A97"/>
    <w:rsid w:val="00417326"/>
    <w:rsid w:val="004174DE"/>
    <w:rsid w:val="0041777F"/>
    <w:rsid w:val="0041785F"/>
    <w:rsid w:val="00417A28"/>
    <w:rsid w:val="00417C5B"/>
    <w:rsid w:val="00417E4E"/>
    <w:rsid w:val="004200A2"/>
    <w:rsid w:val="004203E1"/>
    <w:rsid w:val="004206C4"/>
    <w:rsid w:val="00420FD3"/>
    <w:rsid w:val="00421008"/>
    <w:rsid w:val="00421647"/>
    <w:rsid w:val="0042177F"/>
    <w:rsid w:val="004219AF"/>
    <w:rsid w:val="00421C92"/>
    <w:rsid w:val="00422148"/>
    <w:rsid w:val="004222EE"/>
    <w:rsid w:val="00422302"/>
    <w:rsid w:val="004224DD"/>
    <w:rsid w:val="00422782"/>
    <w:rsid w:val="004232E1"/>
    <w:rsid w:val="00423489"/>
    <w:rsid w:val="004234D3"/>
    <w:rsid w:val="004234D8"/>
    <w:rsid w:val="00423704"/>
    <w:rsid w:val="00423A06"/>
    <w:rsid w:val="00423A22"/>
    <w:rsid w:val="00423AEC"/>
    <w:rsid w:val="00423B66"/>
    <w:rsid w:val="00423D6D"/>
    <w:rsid w:val="00423E46"/>
    <w:rsid w:val="00423F87"/>
    <w:rsid w:val="004244AC"/>
    <w:rsid w:val="004244B9"/>
    <w:rsid w:val="00424516"/>
    <w:rsid w:val="0042481E"/>
    <w:rsid w:val="004248F6"/>
    <w:rsid w:val="00424DC8"/>
    <w:rsid w:val="00424E4E"/>
    <w:rsid w:val="00424FE6"/>
    <w:rsid w:val="004251C7"/>
    <w:rsid w:val="00425471"/>
    <w:rsid w:val="0042558C"/>
    <w:rsid w:val="0042594B"/>
    <w:rsid w:val="00425F03"/>
    <w:rsid w:val="004266A6"/>
    <w:rsid w:val="00426792"/>
    <w:rsid w:val="00426FCF"/>
    <w:rsid w:val="004271F8"/>
    <w:rsid w:val="0042736F"/>
    <w:rsid w:val="004273BA"/>
    <w:rsid w:val="004274BC"/>
    <w:rsid w:val="00427621"/>
    <w:rsid w:val="004276E6"/>
    <w:rsid w:val="0042770F"/>
    <w:rsid w:val="00427F6B"/>
    <w:rsid w:val="00427FE4"/>
    <w:rsid w:val="0043021F"/>
    <w:rsid w:val="00430221"/>
    <w:rsid w:val="00430339"/>
    <w:rsid w:val="0043052C"/>
    <w:rsid w:val="004305F2"/>
    <w:rsid w:val="004306BE"/>
    <w:rsid w:val="00430945"/>
    <w:rsid w:val="00430B1D"/>
    <w:rsid w:val="00430B35"/>
    <w:rsid w:val="00431562"/>
    <w:rsid w:val="00431A8B"/>
    <w:rsid w:val="00431C09"/>
    <w:rsid w:val="00431DEB"/>
    <w:rsid w:val="00431F9F"/>
    <w:rsid w:val="00432046"/>
    <w:rsid w:val="00432076"/>
    <w:rsid w:val="0043312C"/>
    <w:rsid w:val="004331F2"/>
    <w:rsid w:val="00433D00"/>
    <w:rsid w:val="00433D76"/>
    <w:rsid w:val="00434075"/>
    <w:rsid w:val="004340AC"/>
    <w:rsid w:val="004345F3"/>
    <w:rsid w:val="00434778"/>
    <w:rsid w:val="00434A41"/>
    <w:rsid w:val="00434A68"/>
    <w:rsid w:val="004352CE"/>
    <w:rsid w:val="00435689"/>
    <w:rsid w:val="00435803"/>
    <w:rsid w:val="004358A0"/>
    <w:rsid w:val="00435C6F"/>
    <w:rsid w:val="00435DC9"/>
    <w:rsid w:val="00435E74"/>
    <w:rsid w:val="00436335"/>
    <w:rsid w:val="00436DD6"/>
    <w:rsid w:val="00436F44"/>
    <w:rsid w:val="00437312"/>
    <w:rsid w:val="00437D0D"/>
    <w:rsid w:val="00437D39"/>
    <w:rsid w:val="0044046E"/>
    <w:rsid w:val="00440486"/>
    <w:rsid w:val="004405F5"/>
    <w:rsid w:val="0044072B"/>
    <w:rsid w:val="00440EEB"/>
    <w:rsid w:val="00440FC7"/>
    <w:rsid w:val="0044120D"/>
    <w:rsid w:val="00441233"/>
    <w:rsid w:val="004414C3"/>
    <w:rsid w:val="0044150D"/>
    <w:rsid w:val="004419E4"/>
    <w:rsid w:val="00441A64"/>
    <w:rsid w:val="00441D9A"/>
    <w:rsid w:val="00442094"/>
    <w:rsid w:val="00442309"/>
    <w:rsid w:val="00442541"/>
    <w:rsid w:val="004425E0"/>
    <w:rsid w:val="00442705"/>
    <w:rsid w:val="004428F0"/>
    <w:rsid w:val="00442F28"/>
    <w:rsid w:val="0044378F"/>
    <w:rsid w:val="00443A17"/>
    <w:rsid w:val="00443A22"/>
    <w:rsid w:val="00443B98"/>
    <w:rsid w:val="00443E4B"/>
    <w:rsid w:val="00444334"/>
    <w:rsid w:val="004444C1"/>
    <w:rsid w:val="00444C85"/>
    <w:rsid w:val="0044538E"/>
    <w:rsid w:val="004454E9"/>
    <w:rsid w:val="004455F3"/>
    <w:rsid w:val="00445660"/>
    <w:rsid w:val="00445D4F"/>
    <w:rsid w:val="00445D93"/>
    <w:rsid w:val="00446784"/>
    <w:rsid w:val="00446869"/>
    <w:rsid w:val="00446A37"/>
    <w:rsid w:val="00446AA4"/>
    <w:rsid w:val="00446E37"/>
    <w:rsid w:val="00446F01"/>
    <w:rsid w:val="00446F0A"/>
    <w:rsid w:val="00447070"/>
    <w:rsid w:val="0044707B"/>
    <w:rsid w:val="00447181"/>
    <w:rsid w:val="00447F06"/>
    <w:rsid w:val="00450078"/>
    <w:rsid w:val="004500BD"/>
    <w:rsid w:val="004503B4"/>
    <w:rsid w:val="004504B3"/>
    <w:rsid w:val="004506ED"/>
    <w:rsid w:val="00450862"/>
    <w:rsid w:val="00450A02"/>
    <w:rsid w:val="00450A7E"/>
    <w:rsid w:val="00450C86"/>
    <w:rsid w:val="00450C8F"/>
    <w:rsid w:val="00450CA0"/>
    <w:rsid w:val="00450E09"/>
    <w:rsid w:val="00450E32"/>
    <w:rsid w:val="00451222"/>
    <w:rsid w:val="00451570"/>
    <w:rsid w:val="00451C80"/>
    <w:rsid w:val="00451D1F"/>
    <w:rsid w:val="00451D8F"/>
    <w:rsid w:val="00451E75"/>
    <w:rsid w:val="00451F2C"/>
    <w:rsid w:val="00452532"/>
    <w:rsid w:val="00452642"/>
    <w:rsid w:val="00452650"/>
    <w:rsid w:val="0045333F"/>
    <w:rsid w:val="00453563"/>
    <w:rsid w:val="004536A7"/>
    <w:rsid w:val="004539B0"/>
    <w:rsid w:val="00453AC2"/>
    <w:rsid w:val="00453CEF"/>
    <w:rsid w:val="00453D0A"/>
    <w:rsid w:val="00454060"/>
    <w:rsid w:val="004546C6"/>
    <w:rsid w:val="00454B78"/>
    <w:rsid w:val="00454E2C"/>
    <w:rsid w:val="00455224"/>
    <w:rsid w:val="004552A4"/>
    <w:rsid w:val="004559B0"/>
    <w:rsid w:val="00455B74"/>
    <w:rsid w:val="00456074"/>
    <w:rsid w:val="004560F9"/>
    <w:rsid w:val="004561A6"/>
    <w:rsid w:val="00456268"/>
    <w:rsid w:val="0045636B"/>
    <w:rsid w:val="00456409"/>
    <w:rsid w:val="004564CE"/>
    <w:rsid w:val="004565E4"/>
    <w:rsid w:val="00456730"/>
    <w:rsid w:val="00456D3A"/>
    <w:rsid w:val="00456E08"/>
    <w:rsid w:val="004573E6"/>
    <w:rsid w:val="004579B2"/>
    <w:rsid w:val="004579D5"/>
    <w:rsid w:val="00457A44"/>
    <w:rsid w:val="00457C30"/>
    <w:rsid w:val="004601DE"/>
    <w:rsid w:val="0046030A"/>
    <w:rsid w:val="0046045C"/>
    <w:rsid w:val="00460542"/>
    <w:rsid w:val="00460E6D"/>
    <w:rsid w:val="00461215"/>
    <w:rsid w:val="004612C1"/>
    <w:rsid w:val="004613C6"/>
    <w:rsid w:val="0046153C"/>
    <w:rsid w:val="00461618"/>
    <w:rsid w:val="004618A7"/>
    <w:rsid w:val="00461A82"/>
    <w:rsid w:val="00462332"/>
    <w:rsid w:val="0046298B"/>
    <w:rsid w:val="004629B0"/>
    <w:rsid w:val="00462CE5"/>
    <w:rsid w:val="00463300"/>
    <w:rsid w:val="00463481"/>
    <w:rsid w:val="004636A1"/>
    <w:rsid w:val="004638D5"/>
    <w:rsid w:val="004639E5"/>
    <w:rsid w:val="00463D3F"/>
    <w:rsid w:val="004640C2"/>
    <w:rsid w:val="004640FC"/>
    <w:rsid w:val="004641B9"/>
    <w:rsid w:val="004643CB"/>
    <w:rsid w:val="00464DE2"/>
    <w:rsid w:val="004653BC"/>
    <w:rsid w:val="00465844"/>
    <w:rsid w:val="00465C3E"/>
    <w:rsid w:val="00465CA5"/>
    <w:rsid w:val="0046651E"/>
    <w:rsid w:val="00466623"/>
    <w:rsid w:val="00466723"/>
    <w:rsid w:val="00466CAB"/>
    <w:rsid w:val="00466E74"/>
    <w:rsid w:val="00467072"/>
    <w:rsid w:val="004670BE"/>
    <w:rsid w:val="004701ED"/>
    <w:rsid w:val="00470297"/>
    <w:rsid w:val="00470830"/>
    <w:rsid w:val="00470860"/>
    <w:rsid w:val="00470C80"/>
    <w:rsid w:val="00470FF2"/>
    <w:rsid w:val="0047166E"/>
    <w:rsid w:val="004717F5"/>
    <w:rsid w:val="00471BE2"/>
    <w:rsid w:val="00471D02"/>
    <w:rsid w:val="00472FA0"/>
    <w:rsid w:val="004732E3"/>
    <w:rsid w:val="00473423"/>
    <w:rsid w:val="00473D80"/>
    <w:rsid w:val="00473DE8"/>
    <w:rsid w:val="00474529"/>
    <w:rsid w:val="004746BF"/>
    <w:rsid w:val="0047483C"/>
    <w:rsid w:val="004748B7"/>
    <w:rsid w:val="00474AA5"/>
    <w:rsid w:val="00474FFF"/>
    <w:rsid w:val="00475C65"/>
    <w:rsid w:val="004764D3"/>
    <w:rsid w:val="004765CA"/>
    <w:rsid w:val="00476AB5"/>
    <w:rsid w:val="00476B6B"/>
    <w:rsid w:val="00476BC0"/>
    <w:rsid w:val="00476F6E"/>
    <w:rsid w:val="00477454"/>
    <w:rsid w:val="004774BD"/>
    <w:rsid w:val="004778AC"/>
    <w:rsid w:val="00477EB1"/>
    <w:rsid w:val="00477F04"/>
    <w:rsid w:val="0048004C"/>
    <w:rsid w:val="004804ED"/>
    <w:rsid w:val="004805B3"/>
    <w:rsid w:val="00480636"/>
    <w:rsid w:val="004807A6"/>
    <w:rsid w:val="00480835"/>
    <w:rsid w:val="0048094C"/>
    <w:rsid w:val="00480B3E"/>
    <w:rsid w:val="00480F5B"/>
    <w:rsid w:val="00481018"/>
    <w:rsid w:val="00481574"/>
    <w:rsid w:val="004818AB"/>
    <w:rsid w:val="00481DDD"/>
    <w:rsid w:val="00481EBB"/>
    <w:rsid w:val="004822F1"/>
    <w:rsid w:val="00482647"/>
    <w:rsid w:val="00482909"/>
    <w:rsid w:val="00482AAD"/>
    <w:rsid w:val="00482DA7"/>
    <w:rsid w:val="0048310F"/>
    <w:rsid w:val="0048347A"/>
    <w:rsid w:val="004834C4"/>
    <w:rsid w:val="0048359F"/>
    <w:rsid w:val="004835AA"/>
    <w:rsid w:val="00483812"/>
    <w:rsid w:val="004839C7"/>
    <w:rsid w:val="00483A50"/>
    <w:rsid w:val="004840B0"/>
    <w:rsid w:val="004843A5"/>
    <w:rsid w:val="00484869"/>
    <w:rsid w:val="004848DD"/>
    <w:rsid w:val="00484B00"/>
    <w:rsid w:val="00485008"/>
    <w:rsid w:val="0048513F"/>
    <w:rsid w:val="0048536A"/>
    <w:rsid w:val="00485618"/>
    <w:rsid w:val="0048569D"/>
    <w:rsid w:val="0048575E"/>
    <w:rsid w:val="00485EE9"/>
    <w:rsid w:val="004860A5"/>
    <w:rsid w:val="00486190"/>
    <w:rsid w:val="004862B6"/>
    <w:rsid w:val="004862F1"/>
    <w:rsid w:val="0048644D"/>
    <w:rsid w:val="004864F4"/>
    <w:rsid w:val="0048664A"/>
    <w:rsid w:val="004866E5"/>
    <w:rsid w:val="00486D15"/>
    <w:rsid w:val="00486D80"/>
    <w:rsid w:val="004871D4"/>
    <w:rsid w:val="00487741"/>
    <w:rsid w:val="00487926"/>
    <w:rsid w:val="0048799E"/>
    <w:rsid w:val="00487BC8"/>
    <w:rsid w:val="004904D4"/>
    <w:rsid w:val="00490F4A"/>
    <w:rsid w:val="004914A4"/>
    <w:rsid w:val="00491DCB"/>
    <w:rsid w:val="00491E3B"/>
    <w:rsid w:val="00491E71"/>
    <w:rsid w:val="0049217E"/>
    <w:rsid w:val="004922C3"/>
    <w:rsid w:val="00492384"/>
    <w:rsid w:val="00492474"/>
    <w:rsid w:val="00492BD6"/>
    <w:rsid w:val="00493B48"/>
    <w:rsid w:val="00493C73"/>
    <w:rsid w:val="00493DA3"/>
    <w:rsid w:val="00493FFA"/>
    <w:rsid w:val="0049440D"/>
    <w:rsid w:val="0049483F"/>
    <w:rsid w:val="004948CA"/>
    <w:rsid w:val="00494F9C"/>
    <w:rsid w:val="0049519D"/>
    <w:rsid w:val="00495958"/>
    <w:rsid w:val="00495D1B"/>
    <w:rsid w:val="00495DD6"/>
    <w:rsid w:val="00495FDC"/>
    <w:rsid w:val="004965CE"/>
    <w:rsid w:val="00496A2C"/>
    <w:rsid w:val="0049732D"/>
    <w:rsid w:val="00497987"/>
    <w:rsid w:val="004A05D2"/>
    <w:rsid w:val="004A0687"/>
    <w:rsid w:val="004A15B7"/>
    <w:rsid w:val="004A16D8"/>
    <w:rsid w:val="004A180D"/>
    <w:rsid w:val="004A18B1"/>
    <w:rsid w:val="004A1A64"/>
    <w:rsid w:val="004A212D"/>
    <w:rsid w:val="004A2130"/>
    <w:rsid w:val="004A2170"/>
    <w:rsid w:val="004A2181"/>
    <w:rsid w:val="004A21A2"/>
    <w:rsid w:val="004A2377"/>
    <w:rsid w:val="004A26FE"/>
    <w:rsid w:val="004A2C73"/>
    <w:rsid w:val="004A2DD3"/>
    <w:rsid w:val="004A2F83"/>
    <w:rsid w:val="004A3303"/>
    <w:rsid w:val="004A3576"/>
    <w:rsid w:val="004A3670"/>
    <w:rsid w:val="004A38B7"/>
    <w:rsid w:val="004A398F"/>
    <w:rsid w:val="004A3BE8"/>
    <w:rsid w:val="004A3E65"/>
    <w:rsid w:val="004A411E"/>
    <w:rsid w:val="004A4372"/>
    <w:rsid w:val="004A437D"/>
    <w:rsid w:val="004A4867"/>
    <w:rsid w:val="004A50EE"/>
    <w:rsid w:val="004A512E"/>
    <w:rsid w:val="004A5173"/>
    <w:rsid w:val="004A561B"/>
    <w:rsid w:val="004A5A32"/>
    <w:rsid w:val="004A5BEA"/>
    <w:rsid w:val="004A5EFC"/>
    <w:rsid w:val="004A5FC4"/>
    <w:rsid w:val="004A744A"/>
    <w:rsid w:val="004A7876"/>
    <w:rsid w:val="004A7D8C"/>
    <w:rsid w:val="004B0157"/>
    <w:rsid w:val="004B0F34"/>
    <w:rsid w:val="004B10B8"/>
    <w:rsid w:val="004B1414"/>
    <w:rsid w:val="004B1749"/>
    <w:rsid w:val="004B1764"/>
    <w:rsid w:val="004B1DF4"/>
    <w:rsid w:val="004B21CA"/>
    <w:rsid w:val="004B2733"/>
    <w:rsid w:val="004B2849"/>
    <w:rsid w:val="004B2A28"/>
    <w:rsid w:val="004B2AFC"/>
    <w:rsid w:val="004B2BF4"/>
    <w:rsid w:val="004B2C28"/>
    <w:rsid w:val="004B2C44"/>
    <w:rsid w:val="004B2FB5"/>
    <w:rsid w:val="004B3111"/>
    <w:rsid w:val="004B3319"/>
    <w:rsid w:val="004B36F2"/>
    <w:rsid w:val="004B3BBE"/>
    <w:rsid w:val="004B3BCB"/>
    <w:rsid w:val="004B405A"/>
    <w:rsid w:val="004B4224"/>
    <w:rsid w:val="004B4442"/>
    <w:rsid w:val="004B4786"/>
    <w:rsid w:val="004B556C"/>
    <w:rsid w:val="004B588C"/>
    <w:rsid w:val="004B58BB"/>
    <w:rsid w:val="004B5BC2"/>
    <w:rsid w:val="004B5EF1"/>
    <w:rsid w:val="004B5EFA"/>
    <w:rsid w:val="004B6383"/>
    <w:rsid w:val="004B6441"/>
    <w:rsid w:val="004B655B"/>
    <w:rsid w:val="004B6BCA"/>
    <w:rsid w:val="004B6D2C"/>
    <w:rsid w:val="004B709E"/>
    <w:rsid w:val="004B7290"/>
    <w:rsid w:val="004B72B7"/>
    <w:rsid w:val="004B749D"/>
    <w:rsid w:val="004B794B"/>
    <w:rsid w:val="004B795E"/>
    <w:rsid w:val="004B7D7D"/>
    <w:rsid w:val="004C005B"/>
    <w:rsid w:val="004C04ED"/>
    <w:rsid w:val="004C0617"/>
    <w:rsid w:val="004C09DA"/>
    <w:rsid w:val="004C103D"/>
    <w:rsid w:val="004C119C"/>
    <w:rsid w:val="004C12D0"/>
    <w:rsid w:val="004C1459"/>
    <w:rsid w:val="004C15AD"/>
    <w:rsid w:val="004C1EC9"/>
    <w:rsid w:val="004C24B5"/>
    <w:rsid w:val="004C29FA"/>
    <w:rsid w:val="004C3074"/>
    <w:rsid w:val="004C3238"/>
    <w:rsid w:val="004C3BD0"/>
    <w:rsid w:val="004C3FA8"/>
    <w:rsid w:val="004C4ABD"/>
    <w:rsid w:val="004C4BF0"/>
    <w:rsid w:val="004C4CCD"/>
    <w:rsid w:val="004C4E45"/>
    <w:rsid w:val="004C534A"/>
    <w:rsid w:val="004C55F2"/>
    <w:rsid w:val="004C59A3"/>
    <w:rsid w:val="004C5A52"/>
    <w:rsid w:val="004C5C6B"/>
    <w:rsid w:val="004C5E3E"/>
    <w:rsid w:val="004C5E44"/>
    <w:rsid w:val="004C60A2"/>
    <w:rsid w:val="004C62E6"/>
    <w:rsid w:val="004C672E"/>
    <w:rsid w:val="004C6820"/>
    <w:rsid w:val="004C69CA"/>
    <w:rsid w:val="004C6C5E"/>
    <w:rsid w:val="004C73BB"/>
    <w:rsid w:val="004C73D2"/>
    <w:rsid w:val="004C73E5"/>
    <w:rsid w:val="004C74BE"/>
    <w:rsid w:val="004C7623"/>
    <w:rsid w:val="004C79C7"/>
    <w:rsid w:val="004D109A"/>
    <w:rsid w:val="004D10F1"/>
    <w:rsid w:val="004D110F"/>
    <w:rsid w:val="004D11BA"/>
    <w:rsid w:val="004D15B6"/>
    <w:rsid w:val="004D1819"/>
    <w:rsid w:val="004D1B85"/>
    <w:rsid w:val="004D1C86"/>
    <w:rsid w:val="004D255B"/>
    <w:rsid w:val="004D26F9"/>
    <w:rsid w:val="004D2AE9"/>
    <w:rsid w:val="004D2B4B"/>
    <w:rsid w:val="004D33D3"/>
    <w:rsid w:val="004D33FE"/>
    <w:rsid w:val="004D37CC"/>
    <w:rsid w:val="004D3ADC"/>
    <w:rsid w:val="004D3DD5"/>
    <w:rsid w:val="004D3EAE"/>
    <w:rsid w:val="004D3F4C"/>
    <w:rsid w:val="004D422D"/>
    <w:rsid w:val="004D458C"/>
    <w:rsid w:val="004D45AE"/>
    <w:rsid w:val="004D4625"/>
    <w:rsid w:val="004D466B"/>
    <w:rsid w:val="004D466C"/>
    <w:rsid w:val="004D48F7"/>
    <w:rsid w:val="004D4F06"/>
    <w:rsid w:val="004D4F22"/>
    <w:rsid w:val="004D5452"/>
    <w:rsid w:val="004D54EA"/>
    <w:rsid w:val="004D5B61"/>
    <w:rsid w:val="004D628B"/>
    <w:rsid w:val="004D62AD"/>
    <w:rsid w:val="004D6616"/>
    <w:rsid w:val="004D67E9"/>
    <w:rsid w:val="004D6F5F"/>
    <w:rsid w:val="004D6FB1"/>
    <w:rsid w:val="004D6FC1"/>
    <w:rsid w:val="004D70E3"/>
    <w:rsid w:val="004D7158"/>
    <w:rsid w:val="004D71D3"/>
    <w:rsid w:val="004D71EC"/>
    <w:rsid w:val="004D7A20"/>
    <w:rsid w:val="004D7D89"/>
    <w:rsid w:val="004D7FB5"/>
    <w:rsid w:val="004E025D"/>
    <w:rsid w:val="004E02E0"/>
    <w:rsid w:val="004E031A"/>
    <w:rsid w:val="004E04C4"/>
    <w:rsid w:val="004E0E3B"/>
    <w:rsid w:val="004E106C"/>
    <w:rsid w:val="004E18DC"/>
    <w:rsid w:val="004E1A2F"/>
    <w:rsid w:val="004E1DDD"/>
    <w:rsid w:val="004E1DE3"/>
    <w:rsid w:val="004E1EC0"/>
    <w:rsid w:val="004E2154"/>
    <w:rsid w:val="004E2646"/>
    <w:rsid w:val="004E295C"/>
    <w:rsid w:val="004E2B70"/>
    <w:rsid w:val="004E2E18"/>
    <w:rsid w:val="004E2E32"/>
    <w:rsid w:val="004E2F3C"/>
    <w:rsid w:val="004E3328"/>
    <w:rsid w:val="004E340F"/>
    <w:rsid w:val="004E388B"/>
    <w:rsid w:val="004E3967"/>
    <w:rsid w:val="004E3985"/>
    <w:rsid w:val="004E4429"/>
    <w:rsid w:val="004E4DE9"/>
    <w:rsid w:val="004E5AFF"/>
    <w:rsid w:val="004E60DC"/>
    <w:rsid w:val="004E62E3"/>
    <w:rsid w:val="004E6D42"/>
    <w:rsid w:val="004E6ED0"/>
    <w:rsid w:val="004E6F7A"/>
    <w:rsid w:val="004E7A55"/>
    <w:rsid w:val="004E7A6B"/>
    <w:rsid w:val="004E7EB1"/>
    <w:rsid w:val="004F00C9"/>
    <w:rsid w:val="004F0C42"/>
    <w:rsid w:val="004F0E52"/>
    <w:rsid w:val="004F113E"/>
    <w:rsid w:val="004F1198"/>
    <w:rsid w:val="004F11A3"/>
    <w:rsid w:val="004F15E9"/>
    <w:rsid w:val="004F161F"/>
    <w:rsid w:val="004F1641"/>
    <w:rsid w:val="004F16F3"/>
    <w:rsid w:val="004F1D62"/>
    <w:rsid w:val="004F1F4A"/>
    <w:rsid w:val="004F2029"/>
    <w:rsid w:val="004F2718"/>
    <w:rsid w:val="004F2781"/>
    <w:rsid w:val="004F2C36"/>
    <w:rsid w:val="004F3046"/>
    <w:rsid w:val="004F3590"/>
    <w:rsid w:val="004F39AF"/>
    <w:rsid w:val="004F3B7F"/>
    <w:rsid w:val="004F3C48"/>
    <w:rsid w:val="004F3C72"/>
    <w:rsid w:val="004F3D03"/>
    <w:rsid w:val="004F4009"/>
    <w:rsid w:val="004F40E2"/>
    <w:rsid w:val="004F41D9"/>
    <w:rsid w:val="004F4684"/>
    <w:rsid w:val="004F46F3"/>
    <w:rsid w:val="004F4792"/>
    <w:rsid w:val="004F4B3B"/>
    <w:rsid w:val="004F4B78"/>
    <w:rsid w:val="004F5245"/>
    <w:rsid w:val="004F5285"/>
    <w:rsid w:val="004F53AF"/>
    <w:rsid w:val="004F5926"/>
    <w:rsid w:val="004F5B1F"/>
    <w:rsid w:val="004F5D86"/>
    <w:rsid w:val="004F60E3"/>
    <w:rsid w:val="004F6193"/>
    <w:rsid w:val="004F61C0"/>
    <w:rsid w:val="004F6438"/>
    <w:rsid w:val="004F643B"/>
    <w:rsid w:val="004F671F"/>
    <w:rsid w:val="004F678C"/>
    <w:rsid w:val="004F6827"/>
    <w:rsid w:val="004F6B1F"/>
    <w:rsid w:val="004F6C4A"/>
    <w:rsid w:val="004F6FA1"/>
    <w:rsid w:val="004F7061"/>
    <w:rsid w:val="004F72C5"/>
    <w:rsid w:val="004F75DE"/>
    <w:rsid w:val="004F78DA"/>
    <w:rsid w:val="005000B4"/>
    <w:rsid w:val="005005C9"/>
    <w:rsid w:val="0050062B"/>
    <w:rsid w:val="005006C2"/>
    <w:rsid w:val="00500778"/>
    <w:rsid w:val="00500AC4"/>
    <w:rsid w:val="00500B9C"/>
    <w:rsid w:val="00500CB0"/>
    <w:rsid w:val="00500FF7"/>
    <w:rsid w:val="0050128E"/>
    <w:rsid w:val="005012CF"/>
    <w:rsid w:val="0050162D"/>
    <w:rsid w:val="00501705"/>
    <w:rsid w:val="005017BD"/>
    <w:rsid w:val="00501BB5"/>
    <w:rsid w:val="00502726"/>
    <w:rsid w:val="00502749"/>
    <w:rsid w:val="005029FE"/>
    <w:rsid w:val="00502E7E"/>
    <w:rsid w:val="00502F25"/>
    <w:rsid w:val="00503661"/>
    <w:rsid w:val="005036D8"/>
    <w:rsid w:val="00503722"/>
    <w:rsid w:val="00503CA5"/>
    <w:rsid w:val="00503D90"/>
    <w:rsid w:val="00504248"/>
    <w:rsid w:val="0050459B"/>
    <w:rsid w:val="00504C6E"/>
    <w:rsid w:val="00504D98"/>
    <w:rsid w:val="00505795"/>
    <w:rsid w:val="00505AE1"/>
    <w:rsid w:val="00505B05"/>
    <w:rsid w:val="00506043"/>
    <w:rsid w:val="00506118"/>
    <w:rsid w:val="0050621C"/>
    <w:rsid w:val="00506371"/>
    <w:rsid w:val="0050655D"/>
    <w:rsid w:val="00506B0C"/>
    <w:rsid w:val="005073B0"/>
    <w:rsid w:val="005073F5"/>
    <w:rsid w:val="0050793E"/>
    <w:rsid w:val="00507A02"/>
    <w:rsid w:val="00507D78"/>
    <w:rsid w:val="005105EB"/>
    <w:rsid w:val="005106DE"/>
    <w:rsid w:val="00510822"/>
    <w:rsid w:val="0051085B"/>
    <w:rsid w:val="00510A59"/>
    <w:rsid w:val="00510B06"/>
    <w:rsid w:val="00510B76"/>
    <w:rsid w:val="00510B78"/>
    <w:rsid w:val="00510BCE"/>
    <w:rsid w:val="00510E39"/>
    <w:rsid w:val="00510EE2"/>
    <w:rsid w:val="00510F35"/>
    <w:rsid w:val="0051100A"/>
    <w:rsid w:val="005113C9"/>
    <w:rsid w:val="00511504"/>
    <w:rsid w:val="00512967"/>
    <w:rsid w:val="00512B68"/>
    <w:rsid w:val="00512C0B"/>
    <w:rsid w:val="00513682"/>
    <w:rsid w:val="005138F3"/>
    <w:rsid w:val="00513B8F"/>
    <w:rsid w:val="00513F46"/>
    <w:rsid w:val="00513F4E"/>
    <w:rsid w:val="005142E3"/>
    <w:rsid w:val="0051494C"/>
    <w:rsid w:val="00514A70"/>
    <w:rsid w:val="00514F34"/>
    <w:rsid w:val="0051502D"/>
    <w:rsid w:val="005150F1"/>
    <w:rsid w:val="00515744"/>
    <w:rsid w:val="00515852"/>
    <w:rsid w:val="00515EA6"/>
    <w:rsid w:val="005163E4"/>
    <w:rsid w:val="005168DC"/>
    <w:rsid w:val="00516A44"/>
    <w:rsid w:val="00516DF5"/>
    <w:rsid w:val="0051713C"/>
    <w:rsid w:val="005171A4"/>
    <w:rsid w:val="005171D0"/>
    <w:rsid w:val="00517371"/>
    <w:rsid w:val="00517376"/>
    <w:rsid w:val="00517395"/>
    <w:rsid w:val="005178CD"/>
    <w:rsid w:val="005205DE"/>
    <w:rsid w:val="005209D8"/>
    <w:rsid w:val="00520B3E"/>
    <w:rsid w:val="00520DC2"/>
    <w:rsid w:val="00520E13"/>
    <w:rsid w:val="00520ED2"/>
    <w:rsid w:val="0052110B"/>
    <w:rsid w:val="005211C3"/>
    <w:rsid w:val="005211D7"/>
    <w:rsid w:val="005212B9"/>
    <w:rsid w:val="00521613"/>
    <w:rsid w:val="005216F1"/>
    <w:rsid w:val="005218DE"/>
    <w:rsid w:val="00521F9B"/>
    <w:rsid w:val="0052216D"/>
    <w:rsid w:val="00522211"/>
    <w:rsid w:val="005222E4"/>
    <w:rsid w:val="005226E3"/>
    <w:rsid w:val="00522928"/>
    <w:rsid w:val="00522B60"/>
    <w:rsid w:val="00522B6F"/>
    <w:rsid w:val="00522C36"/>
    <w:rsid w:val="00522E02"/>
    <w:rsid w:val="005238C1"/>
    <w:rsid w:val="00523FD9"/>
    <w:rsid w:val="0052408A"/>
    <w:rsid w:val="00524108"/>
    <w:rsid w:val="0052486B"/>
    <w:rsid w:val="00524F7E"/>
    <w:rsid w:val="0052529F"/>
    <w:rsid w:val="00525314"/>
    <w:rsid w:val="00525555"/>
    <w:rsid w:val="0052579E"/>
    <w:rsid w:val="00525AD4"/>
    <w:rsid w:val="00525BE7"/>
    <w:rsid w:val="00526282"/>
    <w:rsid w:val="005263CD"/>
    <w:rsid w:val="00526C60"/>
    <w:rsid w:val="00527163"/>
    <w:rsid w:val="0052732B"/>
    <w:rsid w:val="00527D5F"/>
    <w:rsid w:val="0053001B"/>
    <w:rsid w:val="005308A9"/>
    <w:rsid w:val="00530A36"/>
    <w:rsid w:val="00530DFA"/>
    <w:rsid w:val="00531103"/>
    <w:rsid w:val="00531483"/>
    <w:rsid w:val="005322F6"/>
    <w:rsid w:val="005323B4"/>
    <w:rsid w:val="00532592"/>
    <w:rsid w:val="0053279A"/>
    <w:rsid w:val="005327E9"/>
    <w:rsid w:val="00532881"/>
    <w:rsid w:val="00532EAC"/>
    <w:rsid w:val="00533039"/>
    <w:rsid w:val="005333A9"/>
    <w:rsid w:val="005333CA"/>
    <w:rsid w:val="0053374D"/>
    <w:rsid w:val="005337A6"/>
    <w:rsid w:val="00533901"/>
    <w:rsid w:val="00533B4E"/>
    <w:rsid w:val="00534086"/>
    <w:rsid w:val="00534574"/>
    <w:rsid w:val="00534826"/>
    <w:rsid w:val="005349E0"/>
    <w:rsid w:val="00534EDB"/>
    <w:rsid w:val="00534F1A"/>
    <w:rsid w:val="005351C5"/>
    <w:rsid w:val="005352A6"/>
    <w:rsid w:val="00535468"/>
    <w:rsid w:val="00535484"/>
    <w:rsid w:val="00535705"/>
    <w:rsid w:val="00535A07"/>
    <w:rsid w:val="00535ADF"/>
    <w:rsid w:val="00535AFF"/>
    <w:rsid w:val="00535BCA"/>
    <w:rsid w:val="00535D01"/>
    <w:rsid w:val="0053649E"/>
    <w:rsid w:val="00536552"/>
    <w:rsid w:val="005368FD"/>
    <w:rsid w:val="00536A7E"/>
    <w:rsid w:val="00537186"/>
    <w:rsid w:val="005372D9"/>
    <w:rsid w:val="005377AC"/>
    <w:rsid w:val="00537CA0"/>
    <w:rsid w:val="005409DB"/>
    <w:rsid w:val="00540A53"/>
    <w:rsid w:val="00540A6E"/>
    <w:rsid w:val="00540AFD"/>
    <w:rsid w:val="00540C3F"/>
    <w:rsid w:val="00541263"/>
    <w:rsid w:val="00541410"/>
    <w:rsid w:val="005415E3"/>
    <w:rsid w:val="005417A2"/>
    <w:rsid w:val="00541B69"/>
    <w:rsid w:val="00541CA8"/>
    <w:rsid w:val="005421ED"/>
    <w:rsid w:val="00542518"/>
    <w:rsid w:val="0054274B"/>
    <w:rsid w:val="00542A78"/>
    <w:rsid w:val="00542AFF"/>
    <w:rsid w:val="00542C3B"/>
    <w:rsid w:val="00542D3A"/>
    <w:rsid w:val="00542E5A"/>
    <w:rsid w:val="00542F45"/>
    <w:rsid w:val="00542FE2"/>
    <w:rsid w:val="005432D4"/>
    <w:rsid w:val="0054378C"/>
    <w:rsid w:val="005437AD"/>
    <w:rsid w:val="00543F07"/>
    <w:rsid w:val="00544029"/>
    <w:rsid w:val="00544533"/>
    <w:rsid w:val="005445BE"/>
    <w:rsid w:val="005446B3"/>
    <w:rsid w:val="00544749"/>
    <w:rsid w:val="00544B7B"/>
    <w:rsid w:val="00544D24"/>
    <w:rsid w:val="00544D2A"/>
    <w:rsid w:val="00544D79"/>
    <w:rsid w:val="00544DD1"/>
    <w:rsid w:val="0054515F"/>
    <w:rsid w:val="005451F9"/>
    <w:rsid w:val="00545AC6"/>
    <w:rsid w:val="00546A34"/>
    <w:rsid w:val="00546CEB"/>
    <w:rsid w:val="00547132"/>
    <w:rsid w:val="005476F2"/>
    <w:rsid w:val="00550147"/>
    <w:rsid w:val="00550173"/>
    <w:rsid w:val="0055047C"/>
    <w:rsid w:val="00550554"/>
    <w:rsid w:val="00550587"/>
    <w:rsid w:val="00550AE8"/>
    <w:rsid w:val="005512EA"/>
    <w:rsid w:val="00551458"/>
    <w:rsid w:val="00551537"/>
    <w:rsid w:val="005516F8"/>
    <w:rsid w:val="00552210"/>
    <w:rsid w:val="00552244"/>
    <w:rsid w:val="0055269D"/>
    <w:rsid w:val="00552888"/>
    <w:rsid w:val="00552A83"/>
    <w:rsid w:val="00552C28"/>
    <w:rsid w:val="00552D8F"/>
    <w:rsid w:val="00552DE2"/>
    <w:rsid w:val="00552F2F"/>
    <w:rsid w:val="00552F4C"/>
    <w:rsid w:val="005530AF"/>
    <w:rsid w:val="00553570"/>
    <w:rsid w:val="0055361C"/>
    <w:rsid w:val="005536C3"/>
    <w:rsid w:val="00553E6E"/>
    <w:rsid w:val="00553F95"/>
    <w:rsid w:val="00553FBC"/>
    <w:rsid w:val="00554062"/>
    <w:rsid w:val="00554A57"/>
    <w:rsid w:val="00554AD2"/>
    <w:rsid w:val="00554D4A"/>
    <w:rsid w:val="005556F9"/>
    <w:rsid w:val="00555D10"/>
    <w:rsid w:val="00555FCB"/>
    <w:rsid w:val="00556058"/>
    <w:rsid w:val="00556558"/>
    <w:rsid w:val="005565C9"/>
    <w:rsid w:val="005569B5"/>
    <w:rsid w:val="005575EC"/>
    <w:rsid w:val="005575FF"/>
    <w:rsid w:val="00557734"/>
    <w:rsid w:val="00557753"/>
    <w:rsid w:val="00557CD6"/>
    <w:rsid w:val="00557CE4"/>
    <w:rsid w:val="00557DC6"/>
    <w:rsid w:val="00560349"/>
    <w:rsid w:val="0056037E"/>
    <w:rsid w:val="0056090E"/>
    <w:rsid w:val="00560A91"/>
    <w:rsid w:val="00560F3A"/>
    <w:rsid w:val="005610F9"/>
    <w:rsid w:val="00561559"/>
    <w:rsid w:val="0056166C"/>
    <w:rsid w:val="00561716"/>
    <w:rsid w:val="00561E77"/>
    <w:rsid w:val="005621D1"/>
    <w:rsid w:val="005621D6"/>
    <w:rsid w:val="005623C2"/>
    <w:rsid w:val="00562420"/>
    <w:rsid w:val="00562875"/>
    <w:rsid w:val="00562C42"/>
    <w:rsid w:val="00562CCA"/>
    <w:rsid w:val="00562DAC"/>
    <w:rsid w:val="00562FE5"/>
    <w:rsid w:val="00563451"/>
    <w:rsid w:val="0056384E"/>
    <w:rsid w:val="00563A1A"/>
    <w:rsid w:val="00563B41"/>
    <w:rsid w:val="00563C27"/>
    <w:rsid w:val="00563FFC"/>
    <w:rsid w:val="005640F7"/>
    <w:rsid w:val="00564458"/>
    <w:rsid w:val="00564507"/>
    <w:rsid w:val="00564B76"/>
    <w:rsid w:val="00564C61"/>
    <w:rsid w:val="00564D06"/>
    <w:rsid w:val="00565720"/>
    <w:rsid w:val="00565913"/>
    <w:rsid w:val="005659C6"/>
    <w:rsid w:val="00565D9F"/>
    <w:rsid w:val="00566570"/>
    <w:rsid w:val="0056696C"/>
    <w:rsid w:val="00566AC9"/>
    <w:rsid w:val="005679A4"/>
    <w:rsid w:val="00567E9D"/>
    <w:rsid w:val="005705AC"/>
    <w:rsid w:val="0057081B"/>
    <w:rsid w:val="00570DC6"/>
    <w:rsid w:val="00570FAE"/>
    <w:rsid w:val="00570FC9"/>
    <w:rsid w:val="0057117A"/>
    <w:rsid w:val="0057174F"/>
    <w:rsid w:val="005717A1"/>
    <w:rsid w:val="00571F25"/>
    <w:rsid w:val="0057245C"/>
    <w:rsid w:val="005724E0"/>
    <w:rsid w:val="0057270B"/>
    <w:rsid w:val="00572C83"/>
    <w:rsid w:val="0057302F"/>
    <w:rsid w:val="005730DF"/>
    <w:rsid w:val="005731D8"/>
    <w:rsid w:val="0057325D"/>
    <w:rsid w:val="0057378E"/>
    <w:rsid w:val="00573F50"/>
    <w:rsid w:val="00574217"/>
    <w:rsid w:val="005745E1"/>
    <w:rsid w:val="00574744"/>
    <w:rsid w:val="00574A28"/>
    <w:rsid w:val="00574EE9"/>
    <w:rsid w:val="00575056"/>
    <w:rsid w:val="00575320"/>
    <w:rsid w:val="00575A35"/>
    <w:rsid w:val="00575B0A"/>
    <w:rsid w:val="00575EDD"/>
    <w:rsid w:val="00575FFB"/>
    <w:rsid w:val="00576919"/>
    <w:rsid w:val="00576FFF"/>
    <w:rsid w:val="00577102"/>
    <w:rsid w:val="005772FA"/>
    <w:rsid w:val="005775E6"/>
    <w:rsid w:val="00577611"/>
    <w:rsid w:val="00577BDE"/>
    <w:rsid w:val="00577D03"/>
    <w:rsid w:val="005809C0"/>
    <w:rsid w:val="00580A71"/>
    <w:rsid w:val="00580D79"/>
    <w:rsid w:val="0058136F"/>
    <w:rsid w:val="00581A52"/>
    <w:rsid w:val="00581A8A"/>
    <w:rsid w:val="00581B92"/>
    <w:rsid w:val="00581E64"/>
    <w:rsid w:val="00581F10"/>
    <w:rsid w:val="00582091"/>
    <w:rsid w:val="0058241A"/>
    <w:rsid w:val="00582CA1"/>
    <w:rsid w:val="00583133"/>
    <w:rsid w:val="0058416C"/>
    <w:rsid w:val="00584826"/>
    <w:rsid w:val="00584CE9"/>
    <w:rsid w:val="00584CF1"/>
    <w:rsid w:val="00584D6C"/>
    <w:rsid w:val="00584DC7"/>
    <w:rsid w:val="00585108"/>
    <w:rsid w:val="0058557C"/>
    <w:rsid w:val="005856E6"/>
    <w:rsid w:val="0058572B"/>
    <w:rsid w:val="00585BBF"/>
    <w:rsid w:val="00585BDD"/>
    <w:rsid w:val="00585C7E"/>
    <w:rsid w:val="00585D12"/>
    <w:rsid w:val="00585E16"/>
    <w:rsid w:val="00586A2D"/>
    <w:rsid w:val="00586EBD"/>
    <w:rsid w:val="005870AC"/>
    <w:rsid w:val="005879BD"/>
    <w:rsid w:val="00587AC0"/>
    <w:rsid w:val="00587FA2"/>
    <w:rsid w:val="00590428"/>
    <w:rsid w:val="0059096C"/>
    <w:rsid w:val="00590C11"/>
    <w:rsid w:val="00590F44"/>
    <w:rsid w:val="00591122"/>
    <w:rsid w:val="005913E4"/>
    <w:rsid w:val="00591749"/>
    <w:rsid w:val="00591958"/>
    <w:rsid w:val="00591A29"/>
    <w:rsid w:val="005920B6"/>
    <w:rsid w:val="0059256B"/>
    <w:rsid w:val="005926BA"/>
    <w:rsid w:val="00592EF8"/>
    <w:rsid w:val="0059314A"/>
    <w:rsid w:val="005931AF"/>
    <w:rsid w:val="0059363C"/>
    <w:rsid w:val="00593854"/>
    <w:rsid w:val="005942BD"/>
    <w:rsid w:val="005946C2"/>
    <w:rsid w:val="0059483B"/>
    <w:rsid w:val="00594A8B"/>
    <w:rsid w:val="00594B7E"/>
    <w:rsid w:val="00594F86"/>
    <w:rsid w:val="00594FE8"/>
    <w:rsid w:val="0059570F"/>
    <w:rsid w:val="00595D23"/>
    <w:rsid w:val="0059628F"/>
    <w:rsid w:val="0059640D"/>
    <w:rsid w:val="0059690A"/>
    <w:rsid w:val="00596C06"/>
    <w:rsid w:val="00597099"/>
    <w:rsid w:val="0059734F"/>
    <w:rsid w:val="0059754E"/>
    <w:rsid w:val="00597683"/>
    <w:rsid w:val="005976CD"/>
    <w:rsid w:val="00597A95"/>
    <w:rsid w:val="00597B77"/>
    <w:rsid w:val="005A0127"/>
    <w:rsid w:val="005A0E8E"/>
    <w:rsid w:val="005A1AB4"/>
    <w:rsid w:val="005A1E8F"/>
    <w:rsid w:val="005A2111"/>
    <w:rsid w:val="005A217B"/>
    <w:rsid w:val="005A249E"/>
    <w:rsid w:val="005A287C"/>
    <w:rsid w:val="005A2D93"/>
    <w:rsid w:val="005A2EFA"/>
    <w:rsid w:val="005A341C"/>
    <w:rsid w:val="005A34A0"/>
    <w:rsid w:val="005A37E1"/>
    <w:rsid w:val="005A38A4"/>
    <w:rsid w:val="005A3986"/>
    <w:rsid w:val="005A3C48"/>
    <w:rsid w:val="005A43A3"/>
    <w:rsid w:val="005A4B11"/>
    <w:rsid w:val="005A4B7E"/>
    <w:rsid w:val="005A4B89"/>
    <w:rsid w:val="005A50D6"/>
    <w:rsid w:val="005A5301"/>
    <w:rsid w:val="005A535C"/>
    <w:rsid w:val="005A5B73"/>
    <w:rsid w:val="005A6374"/>
    <w:rsid w:val="005A6603"/>
    <w:rsid w:val="005A6A1A"/>
    <w:rsid w:val="005A704B"/>
    <w:rsid w:val="005A7117"/>
    <w:rsid w:val="005A7159"/>
    <w:rsid w:val="005A7295"/>
    <w:rsid w:val="005A7303"/>
    <w:rsid w:val="005A7554"/>
    <w:rsid w:val="005A75DD"/>
    <w:rsid w:val="005B0215"/>
    <w:rsid w:val="005B0254"/>
    <w:rsid w:val="005B04F3"/>
    <w:rsid w:val="005B08EB"/>
    <w:rsid w:val="005B09B1"/>
    <w:rsid w:val="005B0AC7"/>
    <w:rsid w:val="005B0D8B"/>
    <w:rsid w:val="005B0DC5"/>
    <w:rsid w:val="005B0DFA"/>
    <w:rsid w:val="005B1897"/>
    <w:rsid w:val="005B1A04"/>
    <w:rsid w:val="005B1BE5"/>
    <w:rsid w:val="005B266A"/>
    <w:rsid w:val="005B2D1F"/>
    <w:rsid w:val="005B2EDC"/>
    <w:rsid w:val="005B3F62"/>
    <w:rsid w:val="005B4181"/>
    <w:rsid w:val="005B42FD"/>
    <w:rsid w:val="005B4370"/>
    <w:rsid w:val="005B46F9"/>
    <w:rsid w:val="005B4CC6"/>
    <w:rsid w:val="005B4D1C"/>
    <w:rsid w:val="005B5D8C"/>
    <w:rsid w:val="005B6189"/>
    <w:rsid w:val="005B6567"/>
    <w:rsid w:val="005B6791"/>
    <w:rsid w:val="005B679C"/>
    <w:rsid w:val="005B6C3B"/>
    <w:rsid w:val="005B7745"/>
    <w:rsid w:val="005B77BB"/>
    <w:rsid w:val="005C0194"/>
    <w:rsid w:val="005C0A16"/>
    <w:rsid w:val="005C1A56"/>
    <w:rsid w:val="005C1AF9"/>
    <w:rsid w:val="005C1E8A"/>
    <w:rsid w:val="005C21DC"/>
    <w:rsid w:val="005C2A53"/>
    <w:rsid w:val="005C3131"/>
    <w:rsid w:val="005C31C8"/>
    <w:rsid w:val="005C370D"/>
    <w:rsid w:val="005C3F55"/>
    <w:rsid w:val="005C4172"/>
    <w:rsid w:val="005C4E57"/>
    <w:rsid w:val="005C4F66"/>
    <w:rsid w:val="005C4FF2"/>
    <w:rsid w:val="005C5FB0"/>
    <w:rsid w:val="005C629C"/>
    <w:rsid w:val="005C6D98"/>
    <w:rsid w:val="005C6DB5"/>
    <w:rsid w:val="005C6FFF"/>
    <w:rsid w:val="005C799E"/>
    <w:rsid w:val="005C7B77"/>
    <w:rsid w:val="005D01FA"/>
    <w:rsid w:val="005D03AA"/>
    <w:rsid w:val="005D059E"/>
    <w:rsid w:val="005D0FEB"/>
    <w:rsid w:val="005D14E8"/>
    <w:rsid w:val="005D16C2"/>
    <w:rsid w:val="005D203C"/>
    <w:rsid w:val="005D260F"/>
    <w:rsid w:val="005D2959"/>
    <w:rsid w:val="005D298D"/>
    <w:rsid w:val="005D2B8F"/>
    <w:rsid w:val="005D2E91"/>
    <w:rsid w:val="005D3093"/>
    <w:rsid w:val="005D30E2"/>
    <w:rsid w:val="005D316A"/>
    <w:rsid w:val="005D3315"/>
    <w:rsid w:val="005D37A2"/>
    <w:rsid w:val="005D3E18"/>
    <w:rsid w:val="005D411F"/>
    <w:rsid w:val="005D4D76"/>
    <w:rsid w:val="005D51BF"/>
    <w:rsid w:val="005D595D"/>
    <w:rsid w:val="005D5DBA"/>
    <w:rsid w:val="005D6036"/>
    <w:rsid w:val="005D672B"/>
    <w:rsid w:val="005D68F2"/>
    <w:rsid w:val="005D6C2D"/>
    <w:rsid w:val="005D6C41"/>
    <w:rsid w:val="005D6FB8"/>
    <w:rsid w:val="005D7465"/>
    <w:rsid w:val="005D7487"/>
    <w:rsid w:val="005D750E"/>
    <w:rsid w:val="005D7530"/>
    <w:rsid w:val="005D7724"/>
    <w:rsid w:val="005D792B"/>
    <w:rsid w:val="005D7AA5"/>
    <w:rsid w:val="005D7BE1"/>
    <w:rsid w:val="005D7D3F"/>
    <w:rsid w:val="005D7E05"/>
    <w:rsid w:val="005D7E12"/>
    <w:rsid w:val="005E000D"/>
    <w:rsid w:val="005E00F4"/>
    <w:rsid w:val="005E0648"/>
    <w:rsid w:val="005E06FE"/>
    <w:rsid w:val="005E1884"/>
    <w:rsid w:val="005E1AFB"/>
    <w:rsid w:val="005E1D01"/>
    <w:rsid w:val="005E270C"/>
    <w:rsid w:val="005E286C"/>
    <w:rsid w:val="005E28B4"/>
    <w:rsid w:val="005E2A5F"/>
    <w:rsid w:val="005E2F28"/>
    <w:rsid w:val="005E36AF"/>
    <w:rsid w:val="005E4125"/>
    <w:rsid w:val="005E47E4"/>
    <w:rsid w:val="005E4A2A"/>
    <w:rsid w:val="005E4A37"/>
    <w:rsid w:val="005E4A94"/>
    <w:rsid w:val="005E4A9C"/>
    <w:rsid w:val="005E4B08"/>
    <w:rsid w:val="005E4B80"/>
    <w:rsid w:val="005E4F0B"/>
    <w:rsid w:val="005E521A"/>
    <w:rsid w:val="005E56EC"/>
    <w:rsid w:val="005E5969"/>
    <w:rsid w:val="005E5989"/>
    <w:rsid w:val="005E5BCC"/>
    <w:rsid w:val="005E5C13"/>
    <w:rsid w:val="005E5CE6"/>
    <w:rsid w:val="005E609F"/>
    <w:rsid w:val="005E6BB5"/>
    <w:rsid w:val="005E6C0D"/>
    <w:rsid w:val="005E7327"/>
    <w:rsid w:val="005E7788"/>
    <w:rsid w:val="005E77A9"/>
    <w:rsid w:val="005E794F"/>
    <w:rsid w:val="005E7A2C"/>
    <w:rsid w:val="005E7EFC"/>
    <w:rsid w:val="005F026B"/>
    <w:rsid w:val="005F03BB"/>
    <w:rsid w:val="005F0AC4"/>
    <w:rsid w:val="005F0E5D"/>
    <w:rsid w:val="005F12AE"/>
    <w:rsid w:val="005F12FA"/>
    <w:rsid w:val="005F1DA3"/>
    <w:rsid w:val="005F1E5C"/>
    <w:rsid w:val="005F203B"/>
    <w:rsid w:val="005F219A"/>
    <w:rsid w:val="005F23DC"/>
    <w:rsid w:val="005F244F"/>
    <w:rsid w:val="005F2864"/>
    <w:rsid w:val="005F2C79"/>
    <w:rsid w:val="005F2DE5"/>
    <w:rsid w:val="005F302C"/>
    <w:rsid w:val="005F31C8"/>
    <w:rsid w:val="005F3701"/>
    <w:rsid w:val="005F3881"/>
    <w:rsid w:val="005F3C39"/>
    <w:rsid w:val="005F44E1"/>
    <w:rsid w:val="005F46FA"/>
    <w:rsid w:val="005F4740"/>
    <w:rsid w:val="005F491C"/>
    <w:rsid w:val="005F497B"/>
    <w:rsid w:val="005F4DF9"/>
    <w:rsid w:val="005F54D5"/>
    <w:rsid w:val="005F55EB"/>
    <w:rsid w:val="005F566E"/>
    <w:rsid w:val="005F5DAD"/>
    <w:rsid w:val="005F628F"/>
    <w:rsid w:val="005F6379"/>
    <w:rsid w:val="005F69A7"/>
    <w:rsid w:val="005F69A9"/>
    <w:rsid w:val="005F6B75"/>
    <w:rsid w:val="005F6E91"/>
    <w:rsid w:val="005F6F35"/>
    <w:rsid w:val="005F7124"/>
    <w:rsid w:val="005F714C"/>
    <w:rsid w:val="005F7412"/>
    <w:rsid w:val="005F74D1"/>
    <w:rsid w:val="005F79C0"/>
    <w:rsid w:val="005F7CBC"/>
    <w:rsid w:val="005F7F54"/>
    <w:rsid w:val="005F7FC0"/>
    <w:rsid w:val="006001FF"/>
    <w:rsid w:val="00600624"/>
    <w:rsid w:val="0060074C"/>
    <w:rsid w:val="00600920"/>
    <w:rsid w:val="00600991"/>
    <w:rsid w:val="00600BBE"/>
    <w:rsid w:val="00600D9B"/>
    <w:rsid w:val="00600EA4"/>
    <w:rsid w:val="00600ED7"/>
    <w:rsid w:val="00601154"/>
    <w:rsid w:val="0060180A"/>
    <w:rsid w:val="0060199F"/>
    <w:rsid w:val="00601AD4"/>
    <w:rsid w:val="00602052"/>
    <w:rsid w:val="006028C0"/>
    <w:rsid w:val="00602B11"/>
    <w:rsid w:val="00602E12"/>
    <w:rsid w:val="00603488"/>
    <w:rsid w:val="00603489"/>
    <w:rsid w:val="006037F2"/>
    <w:rsid w:val="006038DE"/>
    <w:rsid w:val="006039A0"/>
    <w:rsid w:val="0060401D"/>
    <w:rsid w:val="0060435A"/>
    <w:rsid w:val="0060446D"/>
    <w:rsid w:val="006044A5"/>
    <w:rsid w:val="00604D8E"/>
    <w:rsid w:val="00605044"/>
    <w:rsid w:val="0060554B"/>
    <w:rsid w:val="00605ACC"/>
    <w:rsid w:val="0060619B"/>
    <w:rsid w:val="00606488"/>
    <w:rsid w:val="0060662B"/>
    <w:rsid w:val="00607017"/>
    <w:rsid w:val="0060712B"/>
    <w:rsid w:val="0061032C"/>
    <w:rsid w:val="0061034F"/>
    <w:rsid w:val="006103C0"/>
    <w:rsid w:val="006103E2"/>
    <w:rsid w:val="0061043F"/>
    <w:rsid w:val="00610615"/>
    <w:rsid w:val="0061096F"/>
    <w:rsid w:val="00610B77"/>
    <w:rsid w:val="00610BED"/>
    <w:rsid w:val="0061102A"/>
    <w:rsid w:val="00611128"/>
    <w:rsid w:val="0061142F"/>
    <w:rsid w:val="006114AB"/>
    <w:rsid w:val="00612034"/>
    <w:rsid w:val="006120C6"/>
    <w:rsid w:val="006120DC"/>
    <w:rsid w:val="00612476"/>
    <w:rsid w:val="006124C1"/>
    <w:rsid w:val="00612503"/>
    <w:rsid w:val="00612723"/>
    <w:rsid w:val="00612860"/>
    <w:rsid w:val="00612AFB"/>
    <w:rsid w:val="00612D0A"/>
    <w:rsid w:val="00612EFC"/>
    <w:rsid w:val="00613062"/>
    <w:rsid w:val="00613258"/>
    <w:rsid w:val="00613393"/>
    <w:rsid w:val="006133C6"/>
    <w:rsid w:val="00613439"/>
    <w:rsid w:val="0061387E"/>
    <w:rsid w:val="00613E28"/>
    <w:rsid w:val="00613FEB"/>
    <w:rsid w:val="006140E4"/>
    <w:rsid w:val="0061436A"/>
    <w:rsid w:val="00614624"/>
    <w:rsid w:val="0061503C"/>
    <w:rsid w:val="006150F8"/>
    <w:rsid w:val="0061529E"/>
    <w:rsid w:val="006154DB"/>
    <w:rsid w:val="00615898"/>
    <w:rsid w:val="00615D2C"/>
    <w:rsid w:val="00615EA1"/>
    <w:rsid w:val="00616154"/>
    <w:rsid w:val="006168BC"/>
    <w:rsid w:val="006171E9"/>
    <w:rsid w:val="00617308"/>
    <w:rsid w:val="006175D0"/>
    <w:rsid w:val="006178E1"/>
    <w:rsid w:val="00617D46"/>
    <w:rsid w:val="00617E0A"/>
    <w:rsid w:val="00617E5A"/>
    <w:rsid w:val="00617E5D"/>
    <w:rsid w:val="0062064C"/>
    <w:rsid w:val="00620666"/>
    <w:rsid w:val="006208A4"/>
    <w:rsid w:val="006208C0"/>
    <w:rsid w:val="00620B51"/>
    <w:rsid w:val="00620C2A"/>
    <w:rsid w:val="00620C59"/>
    <w:rsid w:val="006212D4"/>
    <w:rsid w:val="0062164B"/>
    <w:rsid w:val="00621685"/>
    <w:rsid w:val="00621C03"/>
    <w:rsid w:val="00621D98"/>
    <w:rsid w:val="00622563"/>
    <w:rsid w:val="00622F71"/>
    <w:rsid w:val="0062364B"/>
    <w:rsid w:val="006238D5"/>
    <w:rsid w:val="00623EE6"/>
    <w:rsid w:val="00624B62"/>
    <w:rsid w:val="006258E5"/>
    <w:rsid w:val="00625ADF"/>
    <w:rsid w:val="00625D5B"/>
    <w:rsid w:val="006261DA"/>
    <w:rsid w:val="006268CC"/>
    <w:rsid w:val="00626B97"/>
    <w:rsid w:val="00626DEE"/>
    <w:rsid w:val="00626FD5"/>
    <w:rsid w:val="0062704C"/>
    <w:rsid w:val="006273B0"/>
    <w:rsid w:val="00627CF1"/>
    <w:rsid w:val="00627F25"/>
    <w:rsid w:val="00630087"/>
    <w:rsid w:val="00630236"/>
    <w:rsid w:val="006302DD"/>
    <w:rsid w:val="006306C4"/>
    <w:rsid w:val="006309D7"/>
    <w:rsid w:val="00630D6C"/>
    <w:rsid w:val="00630E23"/>
    <w:rsid w:val="0063128A"/>
    <w:rsid w:val="006312D5"/>
    <w:rsid w:val="00631375"/>
    <w:rsid w:val="00631423"/>
    <w:rsid w:val="0063188A"/>
    <w:rsid w:val="00631D0E"/>
    <w:rsid w:val="00631D6D"/>
    <w:rsid w:val="00631E3F"/>
    <w:rsid w:val="00632054"/>
    <w:rsid w:val="006323B6"/>
    <w:rsid w:val="0063244C"/>
    <w:rsid w:val="00632B96"/>
    <w:rsid w:val="00632D18"/>
    <w:rsid w:val="00632D79"/>
    <w:rsid w:val="00633684"/>
    <w:rsid w:val="00633790"/>
    <w:rsid w:val="00633ABC"/>
    <w:rsid w:val="00633D54"/>
    <w:rsid w:val="00633FF4"/>
    <w:rsid w:val="006344E6"/>
    <w:rsid w:val="006349D9"/>
    <w:rsid w:val="00634DE7"/>
    <w:rsid w:val="00634F39"/>
    <w:rsid w:val="0063542F"/>
    <w:rsid w:val="006357A7"/>
    <w:rsid w:val="00635AAB"/>
    <w:rsid w:val="00635AB3"/>
    <w:rsid w:val="00635CB5"/>
    <w:rsid w:val="00636089"/>
    <w:rsid w:val="00636645"/>
    <w:rsid w:val="0063683B"/>
    <w:rsid w:val="00636C18"/>
    <w:rsid w:val="00636CE1"/>
    <w:rsid w:val="00636D39"/>
    <w:rsid w:val="0063707E"/>
    <w:rsid w:val="006372EE"/>
    <w:rsid w:val="006376FA"/>
    <w:rsid w:val="006377F0"/>
    <w:rsid w:val="00637A71"/>
    <w:rsid w:val="00637BB4"/>
    <w:rsid w:val="0064011E"/>
    <w:rsid w:val="006401D1"/>
    <w:rsid w:val="006402A0"/>
    <w:rsid w:val="0064037B"/>
    <w:rsid w:val="0064054B"/>
    <w:rsid w:val="00640ACA"/>
    <w:rsid w:val="00640B76"/>
    <w:rsid w:val="00640D4C"/>
    <w:rsid w:val="00641001"/>
    <w:rsid w:val="006412F9"/>
    <w:rsid w:val="00641D44"/>
    <w:rsid w:val="00641F74"/>
    <w:rsid w:val="00641F83"/>
    <w:rsid w:val="00642609"/>
    <w:rsid w:val="006426A9"/>
    <w:rsid w:val="006426BD"/>
    <w:rsid w:val="0064270D"/>
    <w:rsid w:val="006427DE"/>
    <w:rsid w:val="00642D95"/>
    <w:rsid w:val="00643439"/>
    <w:rsid w:val="006437B8"/>
    <w:rsid w:val="00643E95"/>
    <w:rsid w:val="00643EF6"/>
    <w:rsid w:val="006444B4"/>
    <w:rsid w:val="006444F6"/>
    <w:rsid w:val="00644585"/>
    <w:rsid w:val="006445C9"/>
    <w:rsid w:val="00644880"/>
    <w:rsid w:val="00644A44"/>
    <w:rsid w:val="00644C76"/>
    <w:rsid w:val="006455DC"/>
    <w:rsid w:val="00645698"/>
    <w:rsid w:val="006457E3"/>
    <w:rsid w:val="006459D5"/>
    <w:rsid w:val="00645F5F"/>
    <w:rsid w:val="006460A2"/>
    <w:rsid w:val="00646326"/>
    <w:rsid w:val="006463E7"/>
    <w:rsid w:val="0064652C"/>
    <w:rsid w:val="006466A6"/>
    <w:rsid w:val="006467FC"/>
    <w:rsid w:val="00646D26"/>
    <w:rsid w:val="00646E76"/>
    <w:rsid w:val="006471EF"/>
    <w:rsid w:val="00647302"/>
    <w:rsid w:val="006474D6"/>
    <w:rsid w:val="006478C9"/>
    <w:rsid w:val="00647A02"/>
    <w:rsid w:val="00650584"/>
    <w:rsid w:val="00650E4A"/>
    <w:rsid w:val="00651161"/>
    <w:rsid w:val="006511C8"/>
    <w:rsid w:val="006511CA"/>
    <w:rsid w:val="0065123F"/>
    <w:rsid w:val="0065189C"/>
    <w:rsid w:val="00651C0B"/>
    <w:rsid w:val="00651F8B"/>
    <w:rsid w:val="006520F4"/>
    <w:rsid w:val="006524A6"/>
    <w:rsid w:val="0065279E"/>
    <w:rsid w:val="006527CF"/>
    <w:rsid w:val="00652A56"/>
    <w:rsid w:val="00652F3B"/>
    <w:rsid w:val="006533CA"/>
    <w:rsid w:val="0065347F"/>
    <w:rsid w:val="006534A2"/>
    <w:rsid w:val="0065357E"/>
    <w:rsid w:val="00653CE1"/>
    <w:rsid w:val="00653D39"/>
    <w:rsid w:val="00653DAD"/>
    <w:rsid w:val="00653E44"/>
    <w:rsid w:val="006540AD"/>
    <w:rsid w:val="006541B5"/>
    <w:rsid w:val="006541E8"/>
    <w:rsid w:val="00654300"/>
    <w:rsid w:val="00654548"/>
    <w:rsid w:val="00654682"/>
    <w:rsid w:val="00654C2F"/>
    <w:rsid w:val="00655234"/>
    <w:rsid w:val="006554CE"/>
    <w:rsid w:val="006556D1"/>
    <w:rsid w:val="00655756"/>
    <w:rsid w:val="00655ACD"/>
    <w:rsid w:val="00655ADB"/>
    <w:rsid w:val="00655B3E"/>
    <w:rsid w:val="00655EE3"/>
    <w:rsid w:val="00655F7F"/>
    <w:rsid w:val="00656757"/>
    <w:rsid w:val="00656B6F"/>
    <w:rsid w:val="00656D60"/>
    <w:rsid w:val="00656E61"/>
    <w:rsid w:val="00656F41"/>
    <w:rsid w:val="00656F69"/>
    <w:rsid w:val="006570E7"/>
    <w:rsid w:val="006573EA"/>
    <w:rsid w:val="006577A8"/>
    <w:rsid w:val="00657943"/>
    <w:rsid w:val="00657A0B"/>
    <w:rsid w:val="00657D7D"/>
    <w:rsid w:val="00657DD7"/>
    <w:rsid w:val="00657F97"/>
    <w:rsid w:val="0066019D"/>
    <w:rsid w:val="0066092E"/>
    <w:rsid w:val="00660D65"/>
    <w:rsid w:val="0066115D"/>
    <w:rsid w:val="0066143E"/>
    <w:rsid w:val="00661682"/>
    <w:rsid w:val="006617A4"/>
    <w:rsid w:val="0066181E"/>
    <w:rsid w:val="00661B70"/>
    <w:rsid w:val="00661CF6"/>
    <w:rsid w:val="00661F45"/>
    <w:rsid w:val="00661F8C"/>
    <w:rsid w:val="006620BC"/>
    <w:rsid w:val="006620E9"/>
    <w:rsid w:val="0066233E"/>
    <w:rsid w:val="00662818"/>
    <w:rsid w:val="00662A2F"/>
    <w:rsid w:val="00662B21"/>
    <w:rsid w:val="00662F1F"/>
    <w:rsid w:val="0066373B"/>
    <w:rsid w:val="006638F5"/>
    <w:rsid w:val="00663DBE"/>
    <w:rsid w:val="00663F3B"/>
    <w:rsid w:val="0066421A"/>
    <w:rsid w:val="0066444B"/>
    <w:rsid w:val="00664B3D"/>
    <w:rsid w:val="00664EE2"/>
    <w:rsid w:val="00665577"/>
    <w:rsid w:val="00665AC7"/>
    <w:rsid w:val="00665CC8"/>
    <w:rsid w:val="00666490"/>
    <w:rsid w:val="00666BD3"/>
    <w:rsid w:val="0066728D"/>
    <w:rsid w:val="00667295"/>
    <w:rsid w:val="00667352"/>
    <w:rsid w:val="00667381"/>
    <w:rsid w:val="0066764C"/>
    <w:rsid w:val="00667756"/>
    <w:rsid w:val="0066794E"/>
    <w:rsid w:val="00667F59"/>
    <w:rsid w:val="006700A3"/>
    <w:rsid w:val="006705B4"/>
    <w:rsid w:val="006705BF"/>
    <w:rsid w:val="00670D34"/>
    <w:rsid w:val="00670F1B"/>
    <w:rsid w:val="00670F82"/>
    <w:rsid w:val="00671022"/>
    <w:rsid w:val="0067118E"/>
    <w:rsid w:val="00671320"/>
    <w:rsid w:val="00671328"/>
    <w:rsid w:val="0067175B"/>
    <w:rsid w:val="0067176B"/>
    <w:rsid w:val="0067187E"/>
    <w:rsid w:val="00671927"/>
    <w:rsid w:val="00671B5D"/>
    <w:rsid w:val="006726C1"/>
    <w:rsid w:val="00672821"/>
    <w:rsid w:val="00672AA6"/>
    <w:rsid w:val="00672DB8"/>
    <w:rsid w:val="00673069"/>
    <w:rsid w:val="00673694"/>
    <w:rsid w:val="00673787"/>
    <w:rsid w:val="006737DC"/>
    <w:rsid w:val="00673919"/>
    <w:rsid w:val="00673C2C"/>
    <w:rsid w:val="0067433E"/>
    <w:rsid w:val="0067456D"/>
    <w:rsid w:val="006748F1"/>
    <w:rsid w:val="00674B72"/>
    <w:rsid w:val="00674D35"/>
    <w:rsid w:val="006750A9"/>
    <w:rsid w:val="006754DF"/>
    <w:rsid w:val="0067556F"/>
    <w:rsid w:val="006756F8"/>
    <w:rsid w:val="00675811"/>
    <w:rsid w:val="00675E4B"/>
    <w:rsid w:val="006760C1"/>
    <w:rsid w:val="00676200"/>
    <w:rsid w:val="00676216"/>
    <w:rsid w:val="00676490"/>
    <w:rsid w:val="006771D5"/>
    <w:rsid w:val="00677219"/>
    <w:rsid w:val="0067774F"/>
    <w:rsid w:val="00677752"/>
    <w:rsid w:val="0067792D"/>
    <w:rsid w:val="006803F8"/>
    <w:rsid w:val="00680606"/>
    <w:rsid w:val="006806CC"/>
    <w:rsid w:val="00680770"/>
    <w:rsid w:val="0068146F"/>
    <w:rsid w:val="00681785"/>
    <w:rsid w:val="006817EB"/>
    <w:rsid w:val="006819F6"/>
    <w:rsid w:val="00681B2F"/>
    <w:rsid w:val="00681B31"/>
    <w:rsid w:val="006828ED"/>
    <w:rsid w:val="00682B4B"/>
    <w:rsid w:val="00682D5A"/>
    <w:rsid w:val="00682E14"/>
    <w:rsid w:val="00683157"/>
    <w:rsid w:val="0068318F"/>
    <w:rsid w:val="00683289"/>
    <w:rsid w:val="0068343D"/>
    <w:rsid w:val="006834E8"/>
    <w:rsid w:val="006839DD"/>
    <w:rsid w:val="00683AE0"/>
    <w:rsid w:val="00683CE4"/>
    <w:rsid w:val="0068421D"/>
    <w:rsid w:val="006845D0"/>
    <w:rsid w:val="0068498C"/>
    <w:rsid w:val="00684AE9"/>
    <w:rsid w:val="00684D4A"/>
    <w:rsid w:val="006850C8"/>
    <w:rsid w:val="006851E7"/>
    <w:rsid w:val="00685616"/>
    <w:rsid w:val="00685F4F"/>
    <w:rsid w:val="00685F87"/>
    <w:rsid w:val="0068615C"/>
    <w:rsid w:val="00686185"/>
    <w:rsid w:val="00686675"/>
    <w:rsid w:val="0068696A"/>
    <w:rsid w:val="00686E50"/>
    <w:rsid w:val="006873A4"/>
    <w:rsid w:val="006878C1"/>
    <w:rsid w:val="006904B3"/>
    <w:rsid w:val="00690528"/>
    <w:rsid w:val="00690DFE"/>
    <w:rsid w:val="00691322"/>
    <w:rsid w:val="00691725"/>
    <w:rsid w:val="00691E96"/>
    <w:rsid w:val="00691FAF"/>
    <w:rsid w:val="00692A8D"/>
    <w:rsid w:val="00692B6B"/>
    <w:rsid w:val="00692D74"/>
    <w:rsid w:val="00693008"/>
    <w:rsid w:val="006930BE"/>
    <w:rsid w:val="00693E23"/>
    <w:rsid w:val="00693E83"/>
    <w:rsid w:val="00693FE6"/>
    <w:rsid w:val="00694025"/>
    <w:rsid w:val="00694205"/>
    <w:rsid w:val="00694212"/>
    <w:rsid w:val="006943B5"/>
    <w:rsid w:val="00694534"/>
    <w:rsid w:val="00694A38"/>
    <w:rsid w:val="00694AF1"/>
    <w:rsid w:val="00694E37"/>
    <w:rsid w:val="00695091"/>
    <w:rsid w:val="00695631"/>
    <w:rsid w:val="006957A8"/>
    <w:rsid w:val="006957D7"/>
    <w:rsid w:val="006959D3"/>
    <w:rsid w:val="00695B37"/>
    <w:rsid w:val="00695FFE"/>
    <w:rsid w:val="00696091"/>
    <w:rsid w:val="006962D5"/>
    <w:rsid w:val="00696BF9"/>
    <w:rsid w:val="00696C04"/>
    <w:rsid w:val="006970BE"/>
    <w:rsid w:val="00697670"/>
    <w:rsid w:val="0069781D"/>
    <w:rsid w:val="00697884"/>
    <w:rsid w:val="00697B54"/>
    <w:rsid w:val="00697F1E"/>
    <w:rsid w:val="00697FF8"/>
    <w:rsid w:val="006A0017"/>
    <w:rsid w:val="006A0077"/>
    <w:rsid w:val="006A02C5"/>
    <w:rsid w:val="006A04F0"/>
    <w:rsid w:val="006A0DE0"/>
    <w:rsid w:val="006A0FCA"/>
    <w:rsid w:val="006A152F"/>
    <w:rsid w:val="006A180C"/>
    <w:rsid w:val="006A1DD7"/>
    <w:rsid w:val="006A1F24"/>
    <w:rsid w:val="006A218F"/>
    <w:rsid w:val="006A2269"/>
    <w:rsid w:val="006A29D2"/>
    <w:rsid w:val="006A2A07"/>
    <w:rsid w:val="006A2D53"/>
    <w:rsid w:val="006A2F66"/>
    <w:rsid w:val="006A2FA5"/>
    <w:rsid w:val="006A3093"/>
    <w:rsid w:val="006A30F1"/>
    <w:rsid w:val="006A32B4"/>
    <w:rsid w:val="006A32FE"/>
    <w:rsid w:val="006A34E1"/>
    <w:rsid w:val="006A40BA"/>
    <w:rsid w:val="006A4153"/>
    <w:rsid w:val="006A423B"/>
    <w:rsid w:val="006A431B"/>
    <w:rsid w:val="006A43E8"/>
    <w:rsid w:val="006A4947"/>
    <w:rsid w:val="006A4AA2"/>
    <w:rsid w:val="006A4C3A"/>
    <w:rsid w:val="006A4DDC"/>
    <w:rsid w:val="006A52A5"/>
    <w:rsid w:val="006A5481"/>
    <w:rsid w:val="006A54C8"/>
    <w:rsid w:val="006A55FC"/>
    <w:rsid w:val="006A5878"/>
    <w:rsid w:val="006A5A92"/>
    <w:rsid w:val="006A5AD0"/>
    <w:rsid w:val="006A5EB4"/>
    <w:rsid w:val="006A69FE"/>
    <w:rsid w:val="006A6C05"/>
    <w:rsid w:val="006A6EF3"/>
    <w:rsid w:val="006A72DC"/>
    <w:rsid w:val="006A7F25"/>
    <w:rsid w:val="006A7F73"/>
    <w:rsid w:val="006A7FD1"/>
    <w:rsid w:val="006A7FF3"/>
    <w:rsid w:val="006B04F8"/>
    <w:rsid w:val="006B0609"/>
    <w:rsid w:val="006B0A56"/>
    <w:rsid w:val="006B0D59"/>
    <w:rsid w:val="006B1287"/>
    <w:rsid w:val="006B168E"/>
    <w:rsid w:val="006B18D9"/>
    <w:rsid w:val="006B1AD2"/>
    <w:rsid w:val="006B1E96"/>
    <w:rsid w:val="006B1FDB"/>
    <w:rsid w:val="006B238D"/>
    <w:rsid w:val="006B255A"/>
    <w:rsid w:val="006B2714"/>
    <w:rsid w:val="006B2897"/>
    <w:rsid w:val="006B2B19"/>
    <w:rsid w:val="006B2B2B"/>
    <w:rsid w:val="006B33A5"/>
    <w:rsid w:val="006B33E7"/>
    <w:rsid w:val="006B3436"/>
    <w:rsid w:val="006B3AF4"/>
    <w:rsid w:val="006B3B24"/>
    <w:rsid w:val="006B41A0"/>
    <w:rsid w:val="006B425D"/>
    <w:rsid w:val="006B4370"/>
    <w:rsid w:val="006B4CC6"/>
    <w:rsid w:val="006B4CCA"/>
    <w:rsid w:val="006B51A0"/>
    <w:rsid w:val="006B5CD5"/>
    <w:rsid w:val="006B5E30"/>
    <w:rsid w:val="006B6163"/>
    <w:rsid w:val="006B692D"/>
    <w:rsid w:val="006B69DB"/>
    <w:rsid w:val="006B6D03"/>
    <w:rsid w:val="006B6E25"/>
    <w:rsid w:val="006B6F7C"/>
    <w:rsid w:val="006B7A8E"/>
    <w:rsid w:val="006B7A99"/>
    <w:rsid w:val="006B7ABB"/>
    <w:rsid w:val="006C01BF"/>
    <w:rsid w:val="006C024B"/>
    <w:rsid w:val="006C0268"/>
    <w:rsid w:val="006C0323"/>
    <w:rsid w:val="006C05C6"/>
    <w:rsid w:val="006C097C"/>
    <w:rsid w:val="006C0B98"/>
    <w:rsid w:val="006C12AA"/>
    <w:rsid w:val="006C1A22"/>
    <w:rsid w:val="006C244A"/>
    <w:rsid w:val="006C2A02"/>
    <w:rsid w:val="006C2EEE"/>
    <w:rsid w:val="006C2FA1"/>
    <w:rsid w:val="006C3634"/>
    <w:rsid w:val="006C3E53"/>
    <w:rsid w:val="006C4B89"/>
    <w:rsid w:val="006C4C7E"/>
    <w:rsid w:val="006C4DCE"/>
    <w:rsid w:val="006C50D7"/>
    <w:rsid w:val="006C5143"/>
    <w:rsid w:val="006C529A"/>
    <w:rsid w:val="006C52FE"/>
    <w:rsid w:val="006C548F"/>
    <w:rsid w:val="006C5E0A"/>
    <w:rsid w:val="006C60E9"/>
    <w:rsid w:val="006C61D7"/>
    <w:rsid w:val="006C644C"/>
    <w:rsid w:val="006C64A1"/>
    <w:rsid w:val="006C68E7"/>
    <w:rsid w:val="006C6CD9"/>
    <w:rsid w:val="006C6E72"/>
    <w:rsid w:val="006C6F6E"/>
    <w:rsid w:val="006C7539"/>
    <w:rsid w:val="006C7E53"/>
    <w:rsid w:val="006D003C"/>
    <w:rsid w:val="006D0066"/>
    <w:rsid w:val="006D006E"/>
    <w:rsid w:val="006D0074"/>
    <w:rsid w:val="006D00EA"/>
    <w:rsid w:val="006D03F5"/>
    <w:rsid w:val="006D08D0"/>
    <w:rsid w:val="006D0A8D"/>
    <w:rsid w:val="006D0BFF"/>
    <w:rsid w:val="006D0E25"/>
    <w:rsid w:val="006D11ED"/>
    <w:rsid w:val="006D2196"/>
    <w:rsid w:val="006D23B7"/>
    <w:rsid w:val="006D24FF"/>
    <w:rsid w:val="006D3232"/>
    <w:rsid w:val="006D326C"/>
    <w:rsid w:val="006D346C"/>
    <w:rsid w:val="006D3487"/>
    <w:rsid w:val="006D34C0"/>
    <w:rsid w:val="006D36E8"/>
    <w:rsid w:val="006D3CFD"/>
    <w:rsid w:val="006D45DB"/>
    <w:rsid w:val="006D4B34"/>
    <w:rsid w:val="006D4F1F"/>
    <w:rsid w:val="006D585E"/>
    <w:rsid w:val="006D5861"/>
    <w:rsid w:val="006D5A78"/>
    <w:rsid w:val="006D5A89"/>
    <w:rsid w:val="006D5C4A"/>
    <w:rsid w:val="006D5C53"/>
    <w:rsid w:val="006D653B"/>
    <w:rsid w:val="006D682C"/>
    <w:rsid w:val="006D6BAB"/>
    <w:rsid w:val="006D6F78"/>
    <w:rsid w:val="006D74A8"/>
    <w:rsid w:val="006E006E"/>
    <w:rsid w:val="006E0271"/>
    <w:rsid w:val="006E0318"/>
    <w:rsid w:val="006E040F"/>
    <w:rsid w:val="006E0B54"/>
    <w:rsid w:val="006E0ED2"/>
    <w:rsid w:val="006E0F6A"/>
    <w:rsid w:val="006E164D"/>
    <w:rsid w:val="006E16C7"/>
    <w:rsid w:val="006E17C4"/>
    <w:rsid w:val="006E1F8B"/>
    <w:rsid w:val="006E21AC"/>
    <w:rsid w:val="006E261C"/>
    <w:rsid w:val="006E2676"/>
    <w:rsid w:val="006E270D"/>
    <w:rsid w:val="006E2A31"/>
    <w:rsid w:val="006E2B34"/>
    <w:rsid w:val="006E2D86"/>
    <w:rsid w:val="006E30E4"/>
    <w:rsid w:val="006E31BB"/>
    <w:rsid w:val="006E3427"/>
    <w:rsid w:val="006E3450"/>
    <w:rsid w:val="006E36AF"/>
    <w:rsid w:val="006E3776"/>
    <w:rsid w:val="006E39B4"/>
    <w:rsid w:val="006E3A1F"/>
    <w:rsid w:val="006E3AC2"/>
    <w:rsid w:val="006E3D90"/>
    <w:rsid w:val="006E4045"/>
    <w:rsid w:val="006E40D9"/>
    <w:rsid w:val="006E429A"/>
    <w:rsid w:val="006E57BC"/>
    <w:rsid w:val="006E62E6"/>
    <w:rsid w:val="006E6330"/>
    <w:rsid w:val="006E643D"/>
    <w:rsid w:val="006E678A"/>
    <w:rsid w:val="006E6EED"/>
    <w:rsid w:val="006E6F67"/>
    <w:rsid w:val="006E735A"/>
    <w:rsid w:val="006E75D0"/>
    <w:rsid w:val="006E7628"/>
    <w:rsid w:val="006E7E0A"/>
    <w:rsid w:val="006F015B"/>
    <w:rsid w:val="006F0489"/>
    <w:rsid w:val="006F0590"/>
    <w:rsid w:val="006F1167"/>
    <w:rsid w:val="006F150A"/>
    <w:rsid w:val="006F1723"/>
    <w:rsid w:val="006F1761"/>
    <w:rsid w:val="006F1A1C"/>
    <w:rsid w:val="006F1AE9"/>
    <w:rsid w:val="006F1C95"/>
    <w:rsid w:val="006F1F33"/>
    <w:rsid w:val="006F20F5"/>
    <w:rsid w:val="006F2463"/>
    <w:rsid w:val="006F24E9"/>
    <w:rsid w:val="006F262A"/>
    <w:rsid w:val="006F2763"/>
    <w:rsid w:val="006F28D6"/>
    <w:rsid w:val="006F2E55"/>
    <w:rsid w:val="006F2F48"/>
    <w:rsid w:val="006F38FD"/>
    <w:rsid w:val="006F3973"/>
    <w:rsid w:val="006F3E40"/>
    <w:rsid w:val="006F4054"/>
    <w:rsid w:val="006F42B4"/>
    <w:rsid w:val="006F4736"/>
    <w:rsid w:val="006F4865"/>
    <w:rsid w:val="006F49D0"/>
    <w:rsid w:val="006F4D0A"/>
    <w:rsid w:val="006F5390"/>
    <w:rsid w:val="006F5489"/>
    <w:rsid w:val="006F55B0"/>
    <w:rsid w:val="006F5603"/>
    <w:rsid w:val="006F581E"/>
    <w:rsid w:val="006F588E"/>
    <w:rsid w:val="006F593E"/>
    <w:rsid w:val="006F5F63"/>
    <w:rsid w:val="006F69C3"/>
    <w:rsid w:val="006F6CD2"/>
    <w:rsid w:val="006F6D42"/>
    <w:rsid w:val="006F7068"/>
    <w:rsid w:val="006F757C"/>
    <w:rsid w:val="006F77C3"/>
    <w:rsid w:val="006F77D1"/>
    <w:rsid w:val="006F783E"/>
    <w:rsid w:val="006F783F"/>
    <w:rsid w:val="006F79E7"/>
    <w:rsid w:val="007000FF"/>
    <w:rsid w:val="0070024C"/>
    <w:rsid w:val="0070045D"/>
    <w:rsid w:val="00700986"/>
    <w:rsid w:val="00700CF5"/>
    <w:rsid w:val="00701686"/>
    <w:rsid w:val="007018ED"/>
    <w:rsid w:val="007019F0"/>
    <w:rsid w:val="00701AAA"/>
    <w:rsid w:val="00701CF9"/>
    <w:rsid w:val="00702696"/>
    <w:rsid w:val="0070283B"/>
    <w:rsid w:val="00702E03"/>
    <w:rsid w:val="00703013"/>
    <w:rsid w:val="007034D2"/>
    <w:rsid w:val="0070359B"/>
    <w:rsid w:val="007035FB"/>
    <w:rsid w:val="0070379A"/>
    <w:rsid w:val="007037F4"/>
    <w:rsid w:val="00703A90"/>
    <w:rsid w:val="00703D4D"/>
    <w:rsid w:val="00703DC6"/>
    <w:rsid w:val="00703E45"/>
    <w:rsid w:val="007042C9"/>
    <w:rsid w:val="007045E6"/>
    <w:rsid w:val="0070464B"/>
    <w:rsid w:val="007047E8"/>
    <w:rsid w:val="00704815"/>
    <w:rsid w:val="00704ECB"/>
    <w:rsid w:val="00705051"/>
    <w:rsid w:val="00705A6B"/>
    <w:rsid w:val="00705C24"/>
    <w:rsid w:val="00705CD1"/>
    <w:rsid w:val="00705E73"/>
    <w:rsid w:val="00705F25"/>
    <w:rsid w:val="007061B2"/>
    <w:rsid w:val="0070640A"/>
    <w:rsid w:val="00706510"/>
    <w:rsid w:val="0070664D"/>
    <w:rsid w:val="00706721"/>
    <w:rsid w:val="007069D5"/>
    <w:rsid w:val="00706DA7"/>
    <w:rsid w:val="00706DC9"/>
    <w:rsid w:val="00706EA9"/>
    <w:rsid w:val="007071FF"/>
    <w:rsid w:val="007072D4"/>
    <w:rsid w:val="007076C7"/>
    <w:rsid w:val="00707808"/>
    <w:rsid w:val="00707B19"/>
    <w:rsid w:val="00707B92"/>
    <w:rsid w:val="00707F40"/>
    <w:rsid w:val="0071078D"/>
    <w:rsid w:val="0071089A"/>
    <w:rsid w:val="00710A41"/>
    <w:rsid w:val="007110A2"/>
    <w:rsid w:val="007112CE"/>
    <w:rsid w:val="0071132D"/>
    <w:rsid w:val="007113FD"/>
    <w:rsid w:val="007117FB"/>
    <w:rsid w:val="007118FD"/>
    <w:rsid w:val="00711E92"/>
    <w:rsid w:val="00712115"/>
    <w:rsid w:val="0071233D"/>
    <w:rsid w:val="00712F22"/>
    <w:rsid w:val="00713314"/>
    <w:rsid w:val="00713C80"/>
    <w:rsid w:val="00713D80"/>
    <w:rsid w:val="00713FB3"/>
    <w:rsid w:val="00714104"/>
    <w:rsid w:val="00714159"/>
    <w:rsid w:val="00714334"/>
    <w:rsid w:val="007146C0"/>
    <w:rsid w:val="00714A6B"/>
    <w:rsid w:val="00715328"/>
    <w:rsid w:val="00715738"/>
    <w:rsid w:val="00715994"/>
    <w:rsid w:val="00715BF5"/>
    <w:rsid w:val="00715F79"/>
    <w:rsid w:val="00716078"/>
    <w:rsid w:val="00716182"/>
    <w:rsid w:val="00716273"/>
    <w:rsid w:val="007164CB"/>
    <w:rsid w:val="00716548"/>
    <w:rsid w:val="0071659B"/>
    <w:rsid w:val="00716ED4"/>
    <w:rsid w:val="007170FE"/>
    <w:rsid w:val="007177E4"/>
    <w:rsid w:val="007179CC"/>
    <w:rsid w:val="007179F1"/>
    <w:rsid w:val="00717D3F"/>
    <w:rsid w:val="00717E8D"/>
    <w:rsid w:val="00720784"/>
    <w:rsid w:val="00720A13"/>
    <w:rsid w:val="00720E1B"/>
    <w:rsid w:val="00720E7E"/>
    <w:rsid w:val="007211F2"/>
    <w:rsid w:val="007212C2"/>
    <w:rsid w:val="00721416"/>
    <w:rsid w:val="0072143B"/>
    <w:rsid w:val="00721667"/>
    <w:rsid w:val="00722C06"/>
    <w:rsid w:val="00722DEC"/>
    <w:rsid w:val="00722E99"/>
    <w:rsid w:val="00722F49"/>
    <w:rsid w:val="00722FCB"/>
    <w:rsid w:val="007230C5"/>
    <w:rsid w:val="00723438"/>
    <w:rsid w:val="007240E3"/>
    <w:rsid w:val="007240FA"/>
    <w:rsid w:val="00724134"/>
    <w:rsid w:val="00724235"/>
    <w:rsid w:val="0072446A"/>
    <w:rsid w:val="007245EB"/>
    <w:rsid w:val="00724A27"/>
    <w:rsid w:val="00724AC9"/>
    <w:rsid w:val="00725165"/>
    <w:rsid w:val="007257D8"/>
    <w:rsid w:val="0072616E"/>
    <w:rsid w:val="007271B1"/>
    <w:rsid w:val="007277F6"/>
    <w:rsid w:val="00727A2F"/>
    <w:rsid w:val="00727AE1"/>
    <w:rsid w:val="0073023F"/>
    <w:rsid w:val="00730271"/>
    <w:rsid w:val="007304CC"/>
    <w:rsid w:val="007304D9"/>
    <w:rsid w:val="0073074C"/>
    <w:rsid w:val="007307E3"/>
    <w:rsid w:val="007308F4"/>
    <w:rsid w:val="00730AB3"/>
    <w:rsid w:val="007313A7"/>
    <w:rsid w:val="00731A0F"/>
    <w:rsid w:val="00731DF0"/>
    <w:rsid w:val="00731FE4"/>
    <w:rsid w:val="00732068"/>
    <w:rsid w:val="00732475"/>
    <w:rsid w:val="00732530"/>
    <w:rsid w:val="00732589"/>
    <w:rsid w:val="007327F3"/>
    <w:rsid w:val="007329A4"/>
    <w:rsid w:val="00732D7B"/>
    <w:rsid w:val="00733912"/>
    <w:rsid w:val="00733A19"/>
    <w:rsid w:val="00733D54"/>
    <w:rsid w:val="00733D80"/>
    <w:rsid w:val="00733E94"/>
    <w:rsid w:val="00734076"/>
    <w:rsid w:val="0073421B"/>
    <w:rsid w:val="007350D5"/>
    <w:rsid w:val="00735445"/>
    <w:rsid w:val="0073568A"/>
    <w:rsid w:val="00736307"/>
    <w:rsid w:val="0073677A"/>
    <w:rsid w:val="00736824"/>
    <w:rsid w:val="007369A9"/>
    <w:rsid w:val="00736CCE"/>
    <w:rsid w:val="00736F34"/>
    <w:rsid w:val="0073703B"/>
    <w:rsid w:val="00737274"/>
    <w:rsid w:val="00737923"/>
    <w:rsid w:val="007379AC"/>
    <w:rsid w:val="00737A4C"/>
    <w:rsid w:val="00737F95"/>
    <w:rsid w:val="007406BB"/>
    <w:rsid w:val="007406D2"/>
    <w:rsid w:val="007406E7"/>
    <w:rsid w:val="007406F7"/>
    <w:rsid w:val="00740BD8"/>
    <w:rsid w:val="007414A4"/>
    <w:rsid w:val="007416C6"/>
    <w:rsid w:val="007423FB"/>
    <w:rsid w:val="00742A5B"/>
    <w:rsid w:val="00742B4A"/>
    <w:rsid w:val="00742BDE"/>
    <w:rsid w:val="00742F2D"/>
    <w:rsid w:val="00743015"/>
    <w:rsid w:val="00743488"/>
    <w:rsid w:val="007442C6"/>
    <w:rsid w:val="00744345"/>
    <w:rsid w:val="007447F5"/>
    <w:rsid w:val="00744874"/>
    <w:rsid w:val="00744BD3"/>
    <w:rsid w:val="00744F02"/>
    <w:rsid w:val="00745285"/>
    <w:rsid w:val="007452E8"/>
    <w:rsid w:val="007456CE"/>
    <w:rsid w:val="00745A76"/>
    <w:rsid w:val="00745B73"/>
    <w:rsid w:val="00745C55"/>
    <w:rsid w:val="007460AF"/>
    <w:rsid w:val="00746180"/>
    <w:rsid w:val="00746700"/>
    <w:rsid w:val="007468C2"/>
    <w:rsid w:val="0074696A"/>
    <w:rsid w:val="00746A21"/>
    <w:rsid w:val="00746AA7"/>
    <w:rsid w:val="00746D27"/>
    <w:rsid w:val="0074702B"/>
    <w:rsid w:val="00747446"/>
    <w:rsid w:val="00747455"/>
    <w:rsid w:val="00747DAD"/>
    <w:rsid w:val="00747F02"/>
    <w:rsid w:val="00747FBB"/>
    <w:rsid w:val="00750150"/>
    <w:rsid w:val="007501E3"/>
    <w:rsid w:val="007504D1"/>
    <w:rsid w:val="007505B6"/>
    <w:rsid w:val="00750620"/>
    <w:rsid w:val="00750693"/>
    <w:rsid w:val="0075070B"/>
    <w:rsid w:val="00750C94"/>
    <w:rsid w:val="00750CF1"/>
    <w:rsid w:val="00751A1A"/>
    <w:rsid w:val="007523D1"/>
    <w:rsid w:val="00752854"/>
    <w:rsid w:val="00752A1D"/>
    <w:rsid w:val="007530C3"/>
    <w:rsid w:val="00753326"/>
    <w:rsid w:val="0075382B"/>
    <w:rsid w:val="00753B46"/>
    <w:rsid w:val="00753B4C"/>
    <w:rsid w:val="00754005"/>
    <w:rsid w:val="00754214"/>
    <w:rsid w:val="0075430E"/>
    <w:rsid w:val="00754B64"/>
    <w:rsid w:val="00754B91"/>
    <w:rsid w:val="00754B99"/>
    <w:rsid w:val="00754C55"/>
    <w:rsid w:val="00754C84"/>
    <w:rsid w:val="00754DA5"/>
    <w:rsid w:val="00755286"/>
    <w:rsid w:val="007556ED"/>
    <w:rsid w:val="007557B7"/>
    <w:rsid w:val="007558CB"/>
    <w:rsid w:val="0075599F"/>
    <w:rsid w:val="00755AAD"/>
    <w:rsid w:val="00755CD3"/>
    <w:rsid w:val="0075608D"/>
    <w:rsid w:val="0075628D"/>
    <w:rsid w:val="0075658E"/>
    <w:rsid w:val="00756A46"/>
    <w:rsid w:val="00756A9E"/>
    <w:rsid w:val="00756CC9"/>
    <w:rsid w:val="00756E81"/>
    <w:rsid w:val="00756F66"/>
    <w:rsid w:val="0075715F"/>
    <w:rsid w:val="0075755F"/>
    <w:rsid w:val="00757677"/>
    <w:rsid w:val="0075798C"/>
    <w:rsid w:val="0076004F"/>
    <w:rsid w:val="00760052"/>
    <w:rsid w:val="007604AF"/>
    <w:rsid w:val="0076090A"/>
    <w:rsid w:val="00760C6D"/>
    <w:rsid w:val="00760CFC"/>
    <w:rsid w:val="007613DC"/>
    <w:rsid w:val="0076159B"/>
    <w:rsid w:val="007618BA"/>
    <w:rsid w:val="0076198E"/>
    <w:rsid w:val="00761BCF"/>
    <w:rsid w:val="00762925"/>
    <w:rsid w:val="007629E0"/>
    <w:rsid w:val="00762CE4"/>
    <w:rsid w:val="00762E26"/>
    <w:rsid w:val="00763050"/>
    <w:rsid w:val="0076323F"/>
    <w:rsid w:val="00763AD1"/>
    <w:rsid w:val="00763DA1"/>
    <w:rsid w:val="0076420F"/>
    <w:rsid w:val="00764275"/>
    <w:rsid w:val="00764F50"/>
    <w:rsid w:val="00765126"/>
    <w:rsid w:val="00765950"/>
    <w:rsid w:val="00765DDF"/>
    <w:rsid w:val="007660C1"/>
    <w:rsid w:val="007663E2"/>
    <w:rsid w:val="007666B9"/>
    <w:rsid w:val="0076680B"/>
    <w:rsid w:val="00766AFB"/>
    <w:rsid w:val="00766CDE"/>
    <w:rsid w:val="007671CF"/>
    <w:rsid w:val="00767357"/>
    <w:rsid w:val="007673E2"/>
    <w:rsid w:val="007675B8"/>
    <w:rsid w:val="00767CA7"/>
    <w:rsid w:val="00767EA4"/>
    <w:rsid w:val="00767EBD"/>
    <w:rsid w:val="00767FC1"/>
    <w:rsid w:val="00770347"/>
    <w:rsid w:val="00770379"/>
    <w:rsid w:val="00770442"/>
    <w:rsid w:val="007708E6"/>
    <w:rsid w:val="00770BDC"/>
    <w:rsid w:val="00770DB4"/>
    <w:rsid w:val="00771533"/>
    <w:rsid w:val="007716FB"/>
    <w:rsid w:val="007717C5"/>
    <w:rsid w:val="0077184A"/>
    <w:rsid w:val="00771852"/>
    <w:rsid w:val="0077187A"/>
    <w:rsid w:val="00771AB7"/>
    <w:rsid w:val="007720FD"/>
    <w:rsid w:val="00772137"/>
    <w:rsid w:val="00772390"/>
    <w:rsid w:val="00772588"/>
    <w:rsid w:val="00772E7B"/>
    <w:rsid w:val="00772FDB"/>
    <w:rsid w:val="0077339B"/>
    <w:rsid w:val="00773609"/>
    <w:rsid w:val="007742EC"/>
    <w:rsid w:val="00774788"/>
    <w:rsid w:val="00774DC6"/>
    <w:rsid w:val="00774EA0"/>
    <w:rsid w:val="00775618"/>
    <w:rsid w:val="00775B58"/>
    <w:rsid w:val="00775EB9"/>
    <w:rsid w:val="00775F28"/>
    <w:rsid w:val="007760F8"/>
    <w:rsid w:val="007762E7"/>
    <w:rsid w:val="00776339"/>
    <w:rsid w:val="007764F1"/>
    <w:rsid w:val="00776728"/>
    <w:rsid w:val="007768A5"/>
    <w:rsid w:val="00776AC2"/>
    <w:rsid w:val="00776B93"/>
    <w:rsid w:val="00776F77"/>
    <w:rsid w:val="00776FD6"/>
    <w:rsid w:val="0077703F"/>
    <w:rsid w:val="00777280"/>
    <w:rsid w:val="0077729B"/>
    <w:rsid w:val="007777F9"/>
    <w:rsid w:val="00777838"/>
    <w:rsid w:val="00777960"/>
    <w:rsid w:val="00777AAF"/>
    <w:rsid w:val="00777DD7"/>
    <w:rsid w:val="00777EF4"/>
    <w:rsid w:val="00777F37"/>
    <w:rsid w:val="00777FC3"/>
    <w:rsid w:val="0078011F"/>
    <w:rsid w:val="007802DD"/>
    <w:rsid w:val="007803A9"/>
    <w:rsid w:val="0078043D"/>
    <w:rsid w:val="00780503"/>
    <w:rsid w:val="00780765"/>
    <w:rsid w:val="007809D0"/>
    <w:rsid w:val="00780B42"/>
    <w:rsid w:val="00780BFC"/>
    <w:rsid w:val="0078114F"/>
    <w:rsid w:val="007812C5"/>
    <w:rsid w:val="007814ED"/>
    <w:rsid w:val="007817FB"/>
    <w:rsid w:val="007817FD"/>
    <w:rsid w:val="00781AEF"/>
    <w:rsid w:val="00781F4E"/>
    <w:rsid w:val="007820FA"/>
    <w:rsid w:val="0078267B"/>
    <w:rsid w:val="00782799"/>
    <w:rsid w:val="00782FA5"/>
    <w:rsid w:val="0078331D"/>
    <w:rsid w:val="0078366F"/>
    <w:rsid w:val="00783A52"/>
    <w:rsid w:val="00783B38"/>
    <w:rsid w:val="00783B78"/>
    <w:rsid w:val="00783D51"/>
    <w:rsid w:val="00783D80"/>
    <w:rsid w:val="00783E28"/>
    <w:rsid w:val="0078463F"/>
    <w:rsid w:val="00784A3C"/>
    <w:rsid w:val="00784A4E"/>
    <w:rsid w:val="00784B95"/>
    <w:rsid w:val="00784F6A"/>
    <w:rsid w:val="0078567E"/>
    <w:rsid w:val="00785D10"/>
    <w:rsid w:val="00785F17"/>
    <w:rsid w:val="007860CA"/>
    <w:rsid w:val="00786146"/>
    <w:rsid w:val="00786B3F"/>
    <w:rsid w:val="0078735E"/>
    <w:rsid w:val="007876C4"/>
    <w:rsid w:val="00787AE4"/>
    <w:rsid w:val="00787CFD"/>
    <w:rsid w:val="00790073"/>
    <w:rsid w:val="00790144"/>
    <w:rsid w:val="0079035A"/>
    <w:rsid w:val="00790573"/>
    <w:rsid w:val="007906A4"/>
    <w:rsid w:val="00790768"/>
    <w:rsid w:val="00790809"/>
    <w:rsid w:val="0079084D"/>
    <w:rsid w:val="0079091F"/>
    <w:rsid w:val="00790F9E"/>
    <w:rsid w:val="0079112F"/>
    <w:rsid w:val="00791188"/>
    <w:rsid w:val="00791645"/>
    <w:rsid w:val="00791C05"/>
    <w:rsid w:val="00791E03"/>
    <w:rsid w:val="007920AF"/>
    <w:rsid w:val="0079241A"/>
    <w:rsid w:val="0079258E"/>
    <w:rsid w:val="00792677"/>
    <w:rsid w:val="007926C9"/>
    <w:rsid w:val="007928D1"/>
    <w:rsid w:val="00792E23"/>
    <w:rsid w:val="00793850"/>
    <w:rsid w:val="007939B8"/>
    <w:rsid w:val="00793A66"/>
    <w:rsid w:val="00793B1B"/>
    <w:rsid w:val="00794300"/>
    <w:rsid w:val="00794597"/>
    <w:rsid w:val="00794729"/>
    <w:rsid w:val="00794A46"/>
    <w:rsid w:val="00794B79"/>
    <w:rsid w:val="00794D3D"/>
    <w:rsid w:val="00794EC1"/>
    <w:rsid w:val="00794FB0"/>
    <w:rsid w:val="00795342"/>
    <w:rsid w:val="00795800"/>
    <w:rsid w:val="00795AAE"/>
    <w:rsid w:val="00795C8F"/>
    <w:rsid w:val="00795EB0"/>
    <w:rsid w:val="007963B5"/>
    <w:rsid w:val="00796DB4"/>
    <w:rsid w:val="007970B4"/>
    <w:rsid w:val="007970FC"/>
    <w:rsid w:val="0079717F"/>
    <w:rsid w:val="007971CA"/>
    <w:rsid w:val="0079732B"/>
    <w:rsid w:val="007975E3"/>
    <w:rsid w:val="0079770E"/>
    <w:rsid w:val="00797CB7"/>
    <w:rsid w:val="00797D08"/>
    <w:rsid w:val="00797D52"/>
    <w:rsid w:val="007A022F"/>
    <w:rsid w:val="007A025B"/>
    <w:rsid w:val="007A04A3"/>
    <w:rsid w:val="007A0678"/>
    <w:rsid w:val="007A0ACC"/>
    <w:rsid w:val="007A0D74"/>
    <w:rsid w:val="007A11BB"/>
    <w:rsid w:val="007A1776"/>
    <w:rsid w:val="007A1B94"/>
    <w:rsid w:val="007A1CF5"/>
    <w:rsid w:val="007A257A"/>
    <w:rsid w:val="007A28B3"/>
    <w:rsid w:val="007A2EEE"/>
    <w:rsid w:val="007A3769"/>
    <w:rsid w:val="007A3882"/>
    <w:rsid w:val="007A3C6C"/>
    <w:rsid w:val="007A424B"/>
    <w:rsid w:val="007A42EA"/>
    <w:rsid w:val="007A4581"/>
    <w:rsid w:val="007A47D2"/>
    <w:rsid w:val="007A4DEF"/>
    <w:rsid w:val="007A4E30"/>
    <w:rsid w:val="007A50AC"/>
    <w:rsid w:val="007A51CC"/>
    <w:rsid w:val="007A5266"/>
    <w:rsid w:val="007A55CA"/>
    <w:rsid w:val="007A5868"/>
    <w:rsid w:val="007A5E54"/>
    <w:rsid w:val="007A5F33"/>
    <w:rsid w:val="007A6242"/>
    <w:rsid w:val="007A6561"/>
    <w:rsid w:val="007A69E5"/>
    <w:rsid w:val="007A6AD0"/>
    <w:rsid w:val="007A6B2E"/>
    <w:rsid w:val="007A6C05"/>
    <w:rsid w:val="007A6C6E"/>
    <w:rsid w:val="007A6D04"/>
    <w:rsid w:val="007A6D75"/>
    <w:rsid w:val="007A6D79"/>
    <w:rsid w:val="007A6E1D"/>
    <w:rsid w:val="007A7031"/>
    <w:rsid w:val="007A7226"/>
    <w:rsid w:val="007A7373"/>
    <w:rsid w:val="007A7576"/>
    <w:rsid w:val="007B05EC"/>
    <w:rsid w:val="007B0785"/>
    <w:rsid w:val="007B0787"/>
    <w:rsid w:val="007B0ABB"/>
    <w:rsid w:val="007B0BEF"/>
    <w:rsid w:val="007B0D85"/>
    <w:rsid w:val="007B0DA4"/>
    <w:rsid w:val="007B10AB"/>
    <w:rsid w:val="007B116D"/>
    <w:rsid w:val="007B1C1B"/>
    <w:rsid w:val="007B1F1A"/>
    <w:rsid w:val="007B1FFE"/>
    <w:rsid w:val="007B21D8"/>
    <w:rsid w:val="007B294A"/>
    <w:rsid w:val="007B38A4"/>
    <w:rsid w:val="007B4155"/>
    <w:rsid w:val="007B465B"/>
    <w:rsid w:val="007B491A"/>
    <w:rsid w:val="007B4B34"/>
    <w:rsid w:val="007B5C03"/>
    <w:rsid w:val="007B5DD3"/>
    <w:rsid w:val="007B5F78"/>
    <w:rsid w:val="007B624E"/>
    <w:rsid w:val="007B69CC"/>
    <w:rsid w:val="007B6E69"/>
    <w:rsid w:val="007B7161"/>
    <w:rsid w:val="007B7357"/>
    <w:rsid w:val="007B7435"/>
    <w:rsid w:val="007B7E60"/>
    <w:rsid w:val="007C065B"/>
    <w:rsid w:val="007C0737"/>
    <w:rsid w:val="007C0AD8"/>
    <w:rsid w:val="007C1041"/>
    <w:rsid w:val="007C10D3"/>
    <w:rsid w:val="007C1998"/>
    <w:rsid w:val="007C2033"/>
    <w:rsid w:val="007C259A"/>
    <w:rsid w:val="007C2992"/>
    <w:rsid w:val="007C2A67"/>
    <w:rsid w:val="007C33D2"/>
    <w:rsid w:val="007C34A1"/>
    <w:rsid w:val="007C35AB"/>
    <w:rsid w:val="007C391F"/>
    <w:rsid w:val="007C3BB0"/>
    <w:rsid w:val="007C3E17"/>
    <w:rsid w:val="007C43AB"/>
    <w:rsid w:val="007C4638"/>
    <w:rsid w:val="007C48DC"/>
    <w:rsid w:val="007C4AA9"/>
    <w:rsid w:val="007C507D"/>
    <w:rsid w:val="007C532E"/>
    <w:rsid w:val="007C57BA"/>
    <w:rsid w:val="007C5FD9"/>
    <w:rsid w:val="007C69A6"/>
    <w:rsid w:val="007C721E"/>
    <w:rsid w:val="007C78AE"/>
    <w:rsid w:val="007C7940"/>
    <w:rsid w:val="007C7BB2"/>
    <w:rsid w:val="007C7BCE"/>
    <w:rsid w:val="007C7CD4"/>
    <w:rsid w:val="007D0000"/>
    <w:rsid w:val="007D002B"/>
    <w:rsid w:val="007D0062"/>
    <w:rsid w:val="007D01B6"/>
    <w:rsid w:val="007D0534"/>
    <w:rsid w:val="007D07B4"/>
    <w:rsid w:val="007D0F11"/>
    <w:rsid w:val="007D126F"/>
    <w:rsid w:val="007D15D5"/>
    <w:rsid w:val="007D17D7"/>
    <w:rsid w:val="007D1907"/>
    <w:rsid w:val="007D1F9C"/>
    <w:rsid w:val="007D1FC3"/>
    <w:rsid w:val="007D20B5"/>
    <w:rsid w:val="007D20EB"/>
    <w:rsid w:val="007D240A"/>
    <w:rsid w:val="007D291D"/>
    <w:rsid w:val="007D2E74"/>
    <w:rsid w:val="007D3442"/>
    <w:rsid w:val="007D3EF9"/>
    <w:rsid w:val="007D4126"/>
    <w:rsid w:val="007D44E8"/>
    <w:rsid w:val="007D4ACF"/>
    <w:rsid w:val="007D4CF5"/>
    <w:rsid w:val="007D4D27"/>
    <w:rsid w:val="007D5478"/>
    <w:rsid w:val="007D5AF1"/>
    <w:rsid w:val="007D62A1"/>
    <w:rsid w:val="007D62D7"/>
    <w:rsid w:val="007D630F"/>
    <w:rsid w:val="007D653D"/>
    <w:rsid w:val="007D6699"/>
    <w:rsid w:val="007D698E"/>
    <w:rsid w:val="007D6BF9"/>
    <w:rsid w:val="007D7157"/>
    <w:rsid w:val="007D72F6"/>
    <w:rsid w:val="007D742C"/>
    <w:rsid w:val="007E070C"/>
    <w:rsid w:val="007E086B"/>
    <w:rsid w:val="007E0D7B"/>
    <w:rsid w:val="007E13CA"/>
    <w:rsid w:val="007E1D1C"/>
    <w:rsid w:val="007E22A5"/>
    <w:rsid w:val="007E26C5"/>
    <w:rsid w:val="007E2D9B"/>
    <w:rsid w:val="007E3723"/>
    <w:rsid w:val="007E3770"/>
    <w:rsid w:val="007E3833"/>
    <w:rsid w:val="007E3BDE"/>
    <w:rsid w:val="007E3E4D"/>
    <w:rsid w:val="007E4289"/>
    <w:rsid w:val="007E42E0"/>
    <w:rsid w:val="007E473F"/>
    <w:rsid w:val="007E4A5E"/>
    <w:rsid w:val="007E4EEE"/>
    <w:rsid w:val="007E5827"/>
    <w:rsid w:val="007E59AF"/>
    <w:rsid w:val="007E5EB1"/>
    <w:rsid w:val="007E5F40"/>
    <w:rsid w:val="007E61FB"/>
    <w:rsid w:val="007E6C4F"/>
    <w:rsid w:val="007E6ECF"/>
    <w:rsid w:val="007E7248"/>
    <w:rsid w:val="007E74BA"/>
    <w:rsid w:val="007E7518"/>
    <w:rsid w:val="007E78EF"/>
    <w:rsid w:val="007F0222"/>
    <w:rsid w:val="007F096D"/>
    <w:rsid w:val="007F0AAD"/>
    <w:rsid w:val="007F0DB3"/>
    <w:rsid w:val="007F15BC"/>
    <w:rsid w:val="007F175E"/>
    <w:rsid w:val="007F1869"/>
    <w:rsid w:val="007F199F"/>
    <w:rsid w:val="007F1DC6"/>
    <w:rsid w:val="007F20A3"/>
    <w:rsid w:val="007F2E15"/>
    <w:rsid w:val="007F3069"/>
    <w:rsid w:val="007F31A1"/>
    <w:rsid w:val="007F3CA0"/>
    <w:rsid w:val="007F3F3B"/>
    <w:rsid w:val="007F3FE4"/>
    <w:rsid w:val="007F4159"/>
    <w:rsid w:val="007F4804"/>
    <w:rsid w:val="007F48B4"/>
    <w:rsid w:val="007F4B0B"/>
    <w:rsid w:val="007F4E7B"/>
    <w:rsid w:val="007F54C2"/>
    <w:rsid w:val="007F5855"/>
    <w:rsid w:val="007F5D86"/>
    <w:rsid w:val="007F5F01"/>
    <w:rsid w:val="007F6364"/>
    <w:rsid w:val="007F6B30"/>
    <w:rsid w:val="007F6D9A"/>
    <w:rsid w:val="007F70F4"/>
    <w:rsid w:val="007F7241"/>
    <w:rsid w:val="007F76F1"/>
    <w:rsid w:val="007F7760"/>
    <w:rsid w:val="007F77BD"/>
    <w:rsid w:val="007F7908"/>
    <w:rsid w:val="007F7984"/>
    <w:rsid w:val="007F7AFC"/>
    <w:rsid w:val="007F7CC1"/>
    <w:rsid w:val="007F7E1E"/>
    <w:rsid w:val="007F7ECB"/>
    <w:rsid w:val="0080004F"/>
    <w:rsid w:val="00800088"/>
    <w:rsid w:val="00801092"/>
    <w:rsid w:val="008012EE"/>
    <w:rsid w:val="0080204E"/>
    <w:rsid w:val="00802166"/>
    <w:rsid w:val="008021A9"/>
    <w:rsid w:val="0080226E"/>
    <w:rsid w:val="00802317"/>
    <w:rsid w:val="008026A6"/>
    <w:rsid w:val="00802A32"/>
    <w:rsid w:val="00802E31"/>
    <w:rsid w:val="0080317C"/>
    <w:rsid w:val="008032C9"/>
    <w:rsid w:val="008033FC"/>
    <w:rsid w:val="0080352C"/>
    <w:rsid w:val="00803552"/>
    <w:rsid w:val="00803635"/>
    <w:rsid w:val="008036BE"/>
    <w:rsid w:val="008039FB"/>
    <w:rsid w:val="00803B5D"/>
    <w:rsid w:val="00803B6D"/>
    <w:rsid w:val="00803D83"/>
    <w:rsid w:val="008046A6"/>
    <w:rsid w:val="00804A3B"/>
    <w:rsid w:val="00804CB8"/>
    <w:rsid w:val="00804F35"/>
    <w:rsid w:val="00804FC7"/>
    <w:rsid w:val="0080500C"/>
    <w:rsid w:val="008052E4"/>
    <w:rsid w:val="0080563F"/>
    <w:rsid w:val="00805DB9"/>
    <w:rsid w:val="008068B9"/>
    <w:rsid w:val="008068F3"/>
    <w:rsid w:val="008070EE"/>
    <w:rsid w:val="00807133"/>
    <w:rsid w:val="0080720A"/>
    <w:rsid w:val="0080720B"/>
    <w:rsid w:val="008079DA"/>
    <w:rsid w:val="008079E4"/>
    <w:rsid w:val="008079FD"/>
    <w:rsid w:val="00807DBC"/>
    <w:rsid w:val="008100C7"/>
    <w:rsid w:val="008103EB"/>
    <w:rsid w:val="0081075B"/>
    <w:rsid w:val="0081084A"/>
    <w:rsid w:val="00810923"/>
    <w:rsid w:val="00810B43"/>
    <w:rsid w:val="00810B7F"/>
    <w:rsid w:val="00810BC6"/>
    <w:rsid w:val="00810C17"/>
    <w:rsid w:val="00810FB7"/>
    <w:rsid w:val="00811506"/>
    <w:rsid w:val="00811969"/>
    <w:rsid w:val="008121DF"/>
    <w:rsid w:val="008122DA"/>
    <w:rsid w:val="00812339"/>
    <w:rsid w:val="008124E4"/>
    <w:rsid w:val="008125FB"/>
    <w:rsid w:val="00812681"/>
    <w:rsid w:val="008127E2"/>
    <w:rsid w:val="00812832"/>
    <w:rsid w:val="008129C7"/>
    <w:rsid w:val="00812B95"/>
    <w:rsid w:val="00812BC4"/>
    <w:rsid w:val="00812CFD"/>
    <w:rsid w:val="00812EE3"/>
    <w:rsid w:val="00812F90"/>
    <w:rsid w:val="0081333D"/>
    <w:rsid w:val="008133C5"/>
    <w:rsid w:val="00813576"/>
    <w:rsid w:val="0081374B"/>
    <w:rsid w:val="00813B89"/>
    <w:rsid w:val="00813F37"/>
    <w:rsid w:val="00814001"/>
    <w:rsid w:val="008144E8"/>
    <w:rsid w:val="0081461C"/>
    <w:rsid w:val="00814B6C"/>
    <w:rsid w:val="00814BC3"/>
    <w:rsid w:val="008150A9"/>
    <w:rsid w:val="00815361"/>
    <w:rsid w:val="008154DE"/>
    <w:rsid w:val="00815529"/>
    <w:rsid w:val="008155AF"/>
    <w:rsid w:val="00815659"/>
    <w:rsid w:val="00815C0B"/>
    <w:rsid w:val="00815D47"/>
    <w:rsid w:val="008161B2"/>
    <w:rsid w:val="008162D1"/>
    <w:rsid w:val="008165F6"/>
    <w:rsid w:val="008166F7"/>
    <w:rsid w:val="00816982"/>
    <w:rsid w:val="0081699B"/>
    <w:rsid w:val="00816C52"/>
    <w:rsid w:val="00817FDD"/>
    <w:rsid w:val="008204E1"/>
    <w:rsid w:val="008205C5"/>
    <w:rsid w:val="008207FB"/>
    <w:rsid w:val="00820809"/>
    <w:rsid w:val="00820AED"/>
    <w:rsid w:val="00820D61"/>
    <w:rsid w:val="0082107D"/>
    <w:rsid w:val="008212D7"/>
    <w:rsid w:val="0082143F"/>
    <w:rsid w:val="00821AEF"/>
    <w:rsid w:val="00821B7D"/>
    <w:rsid w:val="00822145"/>
    <w:rsid w:val="0082248E"/>
    <w:rsid w:val="0082273C"/>
    <w:rsid w:val="00822881"/>
    <w:rsid w:val="00822B4B"/>
    <w:rsid w:val="00822BB5"/>
    <w:rsid w:val="00822FDE"/>
    <w:rsid w:val="008230AF"/>
    <w:rsid w:val="008233AD"/>
    <w:rsid w:val="0082360D"/>
    <w:rsid w:val="008237BD"/>
    <w:rsid w:val="00823A25"/>
    <w:rsid w:val="00823DC9"/>
    <w:rsid w:val="00824E81"/>
    <w:rsid w:val="00825047"/>
    <w:rsid w:val="008253D9"/>
    <w:rsid w:val="0082650D"/>
    <w:rsid w:val="00826D74"/>
    <w:rsid w:val="00826F53"/>
    <w:rsid w:val="00827344"/>
    <w:rsid w:val="0082737F"/>
    <w:rsid w:val="008278ED"/>
    <w:rsid w:val="00830641"/>
    <w:rsid w:val="008307CF"/>
    <w:rsid w:val="00830841"/>
    <w:rsid w:val="00830EF7"/>
    <w:rsid w:val="008311C3"/>
    <w:rsid w:val="00831639"/>
    <w:rsid w:val="00831D54"/>
    <w:rsid w:val="00831E83"/>
    <w:rsid w:val="00832079"/>
    <w:rsid w:val="008324FC"/>
    <w:rsid w:val="00832725"/>
    <w:rsid w:val="00832D81"/>
    <w:rsid w:val="00832EB9"/>
    <w:rsid w:val="00833084"/>
    <w:rsid w:val="00833557"/>
    <w:rsid w:val="008336C5"/>
    <w:rsid w:val="008338B5"/>
    <w:rsid w:val="008338BE"/>
    <w:rsid w:val="00833FB6"/>
    <w:rsid w:val="008343E0"/>
    <w:rsid w:val="008346BA"/>
    <w:rsid w:val="00834938"/>
    <w:rsid w:val="00834B64"/>
    <w:rsid w:val="00834CB4"/>
    <w:rsid w:val="00834CBD"/>
    <w:rsid w:val="008350CC"/>
    <w:rsid w:val="008350F5"/>
    <w:rsid w:val="008354E5"/>
    <w:rsid w:val="008359DA"/>
    <w:rsid w:val="00835A12"/>
    <w:rsid w:val="00835AFC"/>
    <w:rsid w:val="00835B59"/>
    <w:rsid w:val="00835E1C"/>
    <w:rsid w:val="00835EF7"/>
    <w:rsid w:val="0083653D"/>
    <w:rsid w:val="00836594"/>
    <w:rsid w:val="0083676A"/>
    <w:rsid w:val="00836A8E"/>
    <w:rsid w:val="00836E21"/>
    <w:rsid w:val="00836E30"/>
    <w:rsid w:val="008375FD"/>
    <w:rsid w:val="008377DF"/>
    <w:rsid w:val="00837E14"/>
    <w:rsid w:val="00840220"/>
    <w:rsid w:val="008404C5"/>
    <w:rsid w:val="008407C9"/>
    <w:rsid w:val="00841340"/>
    <w:rsid w:val="008413D5"/>
    <w:rsid w:val="008416A9"/>
    <w:rsid w:val="00841777"/>
    <w:rsid w:val="0084183E"/>
    <w:rsid w:val="00841A39"/>
    <w:rsid w:val="00841D34"/>
    <w:rsid w:val="00841DCF"/>
    <w:rsid w:val="00841FBA"/>
    <w:rsid w:val="0084209F"/>
    <w:rsid w:val="008421CD"/>
    <w:rsid w:val="0084264E"/>
    <w:rsid w:val="0084282A"/>
    <w:rsid w:val="00842D9C"/>
    <w:rsid w:val="00842FB1"/>
    <w:rsid w:val="00843269"/>
    <w:rsid w:val="008432A8"/>
    <w:rsid w:val="0084361B"/>
    <w:rsid w:val="00843865"/>
    <w:rsid w:val="008443A6"/>
    <w:rsid w:val="00844759"/>
    <w:rsid w:val="008447B9"/>
    <w:rsid w:val="008449E7"/>
    <w:rsid w:val="00844DA6"/>
    <w:rsid w:val="00844FAE"/>
    <w:rsid w:val="008451BC"/>
    <w:rsid w:val="00845497"/>
    <w:rsid w:val="0084555C"/>
    <w:rsid w:val="00845CA3"/>
    <w:rsid w:val="008460D7"/>
    <w:rsid w:val="008464A3"/>
    <w:rsid w:val="00846845"/>
    <w:rsid w:val="00846BE4"/>
    <w:rsid w:val="00847185"/>
    <w:rsid w:val="00847390"/>
    <w:rsid w:val="008475A2"/>
    <w:rsid w:val="00850328"/>
    <w:rsid w:val="008507D3"/>
    <w:rsid w:val="0085096D"/>
    <w:rsid w:val="00850C28"/>
    <w:rsid w:val="00850F5E"/>
    <w:rsid w:val="00851072"/>
    <w:rsid w:val="00851173"/>
    <w:rsid w:val="0085127D"/>
    <w:rsid w:val="00851696"/>
    <w:rsid w:val="00851966"/>
    <w:rsid w:val="00852670"/>
    <w:rsid w:val="00852B41"/>
    <w:rsid w:val="00852EE3"/>
    <w:rsid w:val="00852EF5"/>
    <w:rsid w:val="00853320"/>
    <w:rsid w:val="0085382D"/>
    <w:rsid w:val="008538F4"/>
    <w:rsid w:val="008551D6"/>
    <w:rsid w:val="008553E8"/>
    <w:rsid w:val="0085581B"/>
    <w:rsid w:val="0085591F"/>
    <w:rsid w:val="008559CF"/>
    <w:rsid w:val="00855BDF"/>
    <w:rsid w:val="00855DD7"/>
    <w:rsid w:val="00855E53"/>
    <w:rsid w:val="00855E79"/>
    <w:rsid w:val="00855F04"/>
    <w:rsid w:val="00856250"/>
    <w:rsid w:val="00856257"/>
    <w:rsid w:val="00856797"/>
    <w:rsid w:val="008568F3"/>
    <w:rsid w:val="00856BA8"/>
    <w:rsid w:val="00856E9D"/>
    <w:rsid w:val="00857555"/>
    <w:rsid w:val="00857888"/>
    <w:rsid w:val="00857B0E"/>
    <w:rsid w:val="00857B17"/>
    <w:rsid w:val="00857FC3"/>
    <w:rsid w:val="00857FE4"/>
    <w:rsid w:val="00857FEF"/>
    <w:rsid w:val="008603D8"/>
    <w:rsid w:val="008607B7"/>
    <w:rsid w:val="0086080A"/>
    <w:rsid w:val="00860F4E"/>
    <w:rsid w:val="00861293"/>
    <w:rsid w:val="00861603"/>
    <w:rsid w:val="0086164A"/>
    <w:rsid w:val="0086191F"/>
    <w:rsid w:val="00861C7D"/>
    <w:rsid w:val="00861DBA"/>
    <w:rsid w:val="008625E8"/>
    <w:rsid w:val="00862B29"/>
    <w:rsid w:val="00862B63"/>
    <w:rsid w:val="00862F61"/>
    <w:rsid w:val="0086317D"/>
    <w:rsid w:val="008632A8"/>
    <w:rsid w:val="00863533"/>
    <w:rsid w:val="008637EB"/>
    <w:rsid w:val="0086390F"/>
    <w:rsid w:val="00863920"/>
    <w:rsid w:val="00863AB8"/>
    <w:rsid w:val="00863B45"/>
    <w:rsid w:val="00863BB1"/>
    <w:rsid w:val="008643D0"/>
    <w:rsid w:val="00864488"/>
    <w:rsid w:val="008644DF"/>
    <w:rsid w:val="0086499B"/>
    <w:rsid w:val="00865059"/>
    <w:rsid w:val="008653C5"/>
    <w:rsid w:val="0086549C"/>
    <w:rsid w:val="00865649"/>
    <w:rsid w:val="00865E60"/>
    <w:rsid w:val="0086608E"/>
    <w:rsid w:val="00866208"/>
    <w:rsid w:val="00866277"/>
    <w:rsid w:val="008663D3"/>
    <w:rsid w:val="008667D0"/>
    <w:rsid w:val="008668F0"/>
    <w:rsid w:val="00866A9F"/>
    <w:rsid w:val="00866AC1"/>
    <w:rsid w:val="00866EBA"/>
    <w:rsid w:val="00866EC5"/>
    <w:rsid w:val="00866F94"/>
    <w:rsid w:val="00867225"/>
    <w:rsid w:val="008672FA"/>
    <w:rsid w:val="0086755B"/>
    <w:rsid w:val="008676BD"/>
    <w:rsid w:val="00867AF1"/>
    <w:rsid w:val="00867BC6"/>
    <w:rsid w:val="0087001B"/>
    <w:rsid w:val="00870067"/>
    <w:rsid w:val="00870082"/>
    <w:rsid w:val="008704F6"/>
    <w:rsid w:val="00870788"/>
    <w:rsid w:val="00870B4F"/>
    <w:rsid w:val="00870C48"/>
    <w:rsid w:val="00871320"/>
    <w:rsid w:val="00871DBE"/>
    <w:rsid w:val="008726AC"/>
    <w:rsid w:val="008726E0"/>
    <w:rsid w:val="00872AED"/>
    <w:rsid w:val="00872EAD"/>
    <w:rsid w:val="008733A6"/>
    <w:rsid w:val="00873592"/>
    <w:rsid w:val="008737D6"/>
    <w:rsid w:val="00873811"/>
    <w:rsid w:val="0087382E"/>
    <w:rsid w:val="00873906"/>
    <w:rsid w:val="00874310"/>
    <w:rsid w:val="008744AD"/>
    <w:rsid w:val="008746CC"/>
    <w:rsid w:val="00874A66"/>
    <w:rsid w:val="00874BC5"/>
    <w:rsid w:val="00874BE2"/>
    <w:rsid w:val="00874F5A"/>
    <w:rsid w:val="008753B7"/>
    <w:rsid w:val="008754B1"/>
    <w:rsid w:val="0087563C"/>
    <w:rsid w:val="008757FD"/>
    <w:rsid w:val="008758EC"/>
    <w:rsid w:val="00875A97"/>
    <w:rsid w:val="00875F30"/>
    <w:rsid w:val="008763D5"/>
    <w:rsid w:val="00876CF5"/>
    <w:rsid w:val="00876DBD"/>
    <w:rsid w:val="0087711B"/>
    <w:rsid w:val="00877185"/>
    <w:rsid w:val="00877453"/>
    <w:rsid w:val="0087778C"/>
    <w:rsid w:val="00877D42"/>
    <w:rsid w:val="00877E75"/>
    <w:rsid w:val="00880264"/>
    <w:rsid w:val="00880592"/>
    <w:rsid w:val="008807DC"/>
    <w:rsid w:val="00880B17"/>
    <w:rsid w:val="008810FD"/>
    <w:rsid w:val="008811A2"/>
    <w:rsid w:val="00881EF4"/>
    <w:rsid w:val="008827AA"/>
    <w:rsid w:val="00883198"/>
    <w:rsid w:val="00883579"/>
    <w:rsid w:val="008837FB"/>
    <w:rsid w:val="00883A67"/>
    <w:rsid w:val="00883C6E"/>
    <w:rsid w:val="00883CC1"/>
    <w:rsid w:val="00883DD7"/>
    <w:rsid w:val="00883DFC"/>
    <w:rsid w:val="00884021"/>
    <w:rsid w:val="0088463B"/>
    <w:rsid w:val="00884A4A"/>
    <w:rsid w:val="00884BCE"/>
    <w:rsid w:val="00884C3C"/>
    <w:rsid w:val="0088534E"/>
    <w:rsid w:val="00885535"/>
    <w:rsid w:val="008856AE"/>
    <w:rsid w:val="0088579F"/>
    <w:rsid w:val="008868F6"/>
    <w:rsid w:val="00886C7F"/>
    <w:rsid w:val="00886CB4"/>
    <w:rsid w:val="00886F36"/>
    <w:rsid w:val="00886F5A"/>
    <w:rsid w:val="008876AE"/>
    <w:rsid w:val="00887A6A"/>
    <w:rsid w:val="00887DD3"/>
    <w:rsid w:val="00887E86"/>
    <w:rsid w:val="008904C2"/>
    <w:rsid w:val="00890975"/>
    <w:rsid w:val="00890E17"/>
    <w:rsid w:val="00890F82"/>
    <w:rsid w:val="008914E8"/>
    <w:rsid w:val="00891746"/>
    <w:rsid w:val="008917F5"/>
    <w:rsid w:val="008919E4"/>
    <w:rsid w:val="00891A48"/>
    <w:rsid w:val="00891ADE"/>
    <w:rsid w:val="00891C74"/>
    <w:rsid w:val="008927F8"/>
    <w:rsid w:val="00892D10"/>
    <w:rsid w:val="00892F21"/>
    <w:rsid w:val="00893263"/>
    <w:rsid w:val="00893B36"/>
    <w:rsid w:val="00893C5C"/>
    <w:rsid w:val="00893D50"/>
    <w:rsid w:val="00894041"/>
    <w:rsid w:val="008941B2"/>
    <w:rsid w:val="00894340"/>
    <w:rsid w:val="008944C5"/>
    <w:rsid w:val="008944FA"/>
    <w:rsid w:val="0089452D"/>
    <w:rsid w:val="008946F5"/>
    <w:rsid w:val="00894719"/>
    <w:rsid w:val="00894EE3"/>
    <w:rsid w:val="00894FBE"/>
    <w:rsid w:val="00895043"/>
    <w:rsid w:val="0089545F"/>
    <w:rsid w:val="008954C1"/>
    <w:rsid w:val="00895937"/>
    <w:rsid w:val="00895D64"/>
    <w:rsid w:val="00895E67"/>
    <w:rsid w:val="00895E8B"/>
    <w:rsid w:val="008960F6"/>
    <w:rsid w:val="00896308"/>
    <w:rsid w:val="00896660"/>
    <w:rsid w:val="00896987"/>
    <w:rsid w:val="00896A1E"/>
    <w:rsid w:val="00896D99"/>
    <w:rsid w:val="00896E95"/>
    <w:rsid w:val="00897178"/>
    <w:rsid w:val="0089728A"/>
    <w:rsid w:val="008978B1"/>
    <w:rsid w:val="008979B1"/>
    <w:rsid w:val="00897AF7"/>
    <w:rsid w:val="00897BEB"/>
    <w:rsid w:val="008A02C8"/>
    <w:rsid w:val="008A0A24"/>
    <w:rsid w:val="008A0BB3"/>
    <w:rsid w:val="008A1858"/>
    <w:rsid w:val="008A1D2D"/>
    <w:rsid w:val="008A257D"/>
    <w:rsid w:val="008A265E"/>
    <w:rsid w:val="008A2ADA"/>
    <w:rsid w:val="008A2DA5"/>
    <w:rsid w:val="008A3520"/>
    <w:rsid w:val="008A384B"/>
    <w:rsid w:val="008A3CA1"/>
    <w:rsid w:val="008A442B"/>
    <w:rsid w:val="008A44A0"/>
    <w:rsid w:val="008A4807"/>
    <w:rsid w:val="008A49CD"/>
    <w:rsid w:val="008A4A7C"/>
    <w:rsid w:val="008A4A89"/>
    <w:rsid w:val="008A4F96"/>
    <w:rsid w:val="008A53BB"/>
    <w:rsid w:val="008A57D7"/>
    <w:rsid w:val="008A5F18"/>
    <w:rsid w:val="008A5F91"/>
    <w:rsid w:val="008A6199"/>
    <w:rsid w:val="008A66B0"/>
    <w:rsid w:val="008A67F2"/>
    <w:rsid w:val="008A6C1E"/>
    <w:rsid w:val="008A6D82"/>
    <w:rsid w:val="008A6F81"/>
    <w:rsid w:val="008A70A0"/>
    <w:rsid w:val="008A70C3"/>
    <w:rsid w:val="008A73F0"/>
    <w:rsid w:val="008A7402"/>
    <w:rsid w:val="008A75F5"/>
    <w:rsid w:val="008A7D64"/>
    <w:rsid w:val="008B0004"/>
    <w:rsid w:val="008B00E8"/>
    <w:rsid w:val="008B046A"/>
    <w:rsid w:val="008B0622"/>
    <w:rsid w:val="008B0C22"/>
    <w:rsid w:val="008B0F11"/>
    <w:rsid w:val="008B10BD"/>
    <w:rsid w:val="008B177B"/>
    <w:rsid w:val="008B1E5F"/>
    <w:rsid w:val="008B2226"/>
    <w:rsid w:val="008B2384"/>
    <w:rsid w:val="008B242B"/>
    <w:rsid w:val="008B2481"/>
    <w:rsid w:val="008B25FB"/>
    <w:rsid w:val="008B2609"/>
    <w:rsid w:val="008B2734"/>
    <w:rsid w:val="008B27EE"/>
    <w:rsid w:val="008B2B6B"/>
    <w:rsid w:val="008B30AB"/>
    <w:rsid w:val="008B368E"/>
    <w:rsid w:val="008B3794"/>
    <w:rsid w:val="008B39ED"/>
    <w:rsid w:val="008B3C57"/>
    <w:rsid w:val="008B3CED"/>
    <w:rsid w:val="008B3D47"/>
    <w:rsid w:val="008B414C"/>
    <w:rsid w:val="008B4289"/>
    <w:rsid w:val="008B4A3B"/>
    <w:rsid w:val="008B530E"/>
    <w:rsid w:val="008B5480"/>
    <w:rsid w:val="008B59A3"/>
    <w:rsid w:val="008B5D6B"/>
    <w:rsid w:val="008B5FCC"/>
    <w:rsid w:val="008B6519"/>
    <w:rsid w:val="008B652A"/>
    <w:rsid w:val="008B662C"/>
    <w:rsid w:val="008B6EBA"/>
    <w:rsid w:val="008B70B2"/>
    <w:rsid w:val="008B76AF"/>
    <w:rsid w:val="008B7A0A"/>
    <w:rsid w:val="008B7C63"/>
    <w:rsid w:val="008B7D8C"/>
    <w:rsid w:val="008B7DCB"/>
    <w:rsid w:val="008C005B"/>
    <w:rsid w:val="008C022E"/>
    <w:rsid w:val="008C076F"/>
    <w:rsid w:val="008C16C0"/>
    <w:rsid w:val="008C1976"/>
    <w:rsid w:val="008C1F10"/>
    <w:rsid w:val="008C2007"/>
    <w:rsid w:val="008C233B"/>
    <w:rsid w:val="008C2654"/>
    <w:rsid w:val="008C27F4"/>
    <w:rsid w:val="008C2CEC"/>
    <w:rsid w:val="008C2F78"/>
    <w:rsid w:val="008C3030"/>
    <w:rsid w:val="008C3BCB"/>
    <w:rsid w:val="008C3C87"/>
    <w:rsid w:val="008C4813"/>
    <w:rsid w:val="008C48F7"/>
    <w:rsid w:val="008C4A55"/>
    <w:rsid w:val="008C4A67"/>
    <w:rsid w:val="008C4BE7"/>
    <w:rsid w:val="008C5699"/>
    <w:rsid w:val="008C57DB"/>
    <w:rsid w:val="008C59A7"/>
    <w:rsid w:val="008C5C4E"/>
    <w:rsid w:val="008C5D53"/>
    <w:rsid w:val="008C6B45"/>
    <w:rsid w:val="008C700F"/>
    <w:rsid w:val="008C71E5"/>
    <w:rsid w:val="008C7403"/>
    <w:rsid w:val="008C762D"/>
    <w:rsid w:val="008C7842"/>
    <w:rsid w:val="008C7A9E"/>
    <w:rsid w:val="008C7EF5"/>
    <w:rsid w:val="008D006B"/>
    <w:rsid w:val="008D007F"/>
    <w:rsid w:val="008D1494"/>
    <w:rsid w:val="008D15D8"/>
    <w:rsid w:val="008D1E06"/>
    <w:rsid w:val="008D1F82"/>
    <w:rsid w:val="008D20DB"/>
    <w:rsid w:val="008D24A1"/>
    <w:rsid w:val="008D256F"/>
    <w:rsid w:val="008D2D13"/>
    <w:rsid w:val="008D30F8"/>
    <w:rsid w:val="008D376B"/>
    <w:rsid w:val="008D39CF"/>
    <w:rsid w:val="008D3AE5"/>
    <w:rsid w:val="008D3D5C"/>
    <w:rsid w:val="008D40F6"/>
    <w:rsid w:val="008D40FC"/>
    <w:rsid w:val="008D46AC"/>
    <w:rsid w:val="008D4764"/>
    <w:rsid w:val="008D515D"/>
    <w:rsid w:val="008D51DF"/>
    <w:rsid w:val="008D5968"/>
    <w:rsid w:val="008D5A7B"/>
    <w:rsid w:val="008D5BD8"/>
    <w:rsid w:val="008D6468"/>
    <w:rsid w:val="008D658E"/>
    <w:rsid w:val="008D6C1B"/>
    <w:rsid w:val="008D6E0A"/>
    <w:rsid w:val="008D708A"/>
    <w:rsid w:val="008D7156"/>
    <w:rsid w:val="008D73FA"/>
    <w:rsid w:val="008D79E4"/>
    <w:rsid w:val="008D7EEA"/>
    <w:rsid w:val="008E042D"/>
    <w:rsid w:val="008E0A49"/>
    <w:rsid w:val="008E0D8D"/>
    <w:rsid w:val="008E12AC"/>
    <w:rsid w:val="008E150E"/>
    <w:rsid w:val="008E18DF"/>
    <w:rsid w:val="008E19CF"/>
    <w:rsid w:val="008E1A28"/>
    <w:rsid w:val="008E2355"/>
    <w:rsid w:val="008E2552"/>
    <w:rsid w:val="008E2D64"/>
    <w:rsid w:val="008E2F89"/>
    <w:rsid w:val="008E34CA"/>
    <w:rsid w:val="008E3B4B"/>
    <w:rsid w:val="008E3CEE"/>
    <w:rsid w:val="008E3EEC"/>
    <w:rsid w:val="008E43E1"/>
    <w:rsid w:val="008E4673"/>
    <w:rsid w:val="008E4896"/>
    <w:rsid w:val="008E512C"/>
    <w:rsid w:val="008E546B"/>
    <w:rsid w:val="008E5680"/>
    <w:rsid w:val="008E57E1"/>
    <w:rsid w:val="008E5C5C"/>
    <w:rsid w:val="008E5D0D"/>
    <w:rsid w:val="008E5F1E"/>
    <w:rsid w:val="008E5F3E"/>
    <w:rsid w:val="008E62E3"/>
    <w:rsid w:val="008E63F2"/>
    <w:rsid w:val="008E652E"/>
    <w:rsid w:val="008E68E3"/>
    <w:rsid w:val="008E6B64"/>
    <w:rsid w:val="008E6BEA"/>
    <w:rsid w:val="008E6D0C"/>
    <w:rsid w:val="008E72CD"/>
    <w:rsid w:val="008E740D"/>
    <w:rsid w:val="008E74A9"/>
    <w:rsid w:val="008E7573"/>
    <w:rsid w:val="008E7FE1"/>
    <w:rsid w:val="008F0345"/>
    <w:rsid w:val="008F03CB"/>
    <w:rsid w:val="008F04AC"/>
    <w:rsid w:val="008F06F0"/>
    <w:rsid w:val="008F09FD"/>
    <w:rsid w:val="008F0A38"/>
    <w:rsid w:val="008F0B1D"/>
    <w:rsid w:val="008F0C51"/>
    <w:rsid w:val="008F0E1E"/>
    <w:rsid w:val="008F0FBC"/>
    <w:rsid w:val="008F25C1"/>
    <w:rsid w:val="008F2BCF"/>
    <w:rsid w:val="008F35A3"/>
    <w:rsid w:val="008F360F"/>
    <w:rsid w:val="008F3E8E"/>
    <w:rsid w:val="008F41C1"/>
    <w:rsid w:val="008F442D"/>
    <w:rsid w:val="008F4939"/>
    <w:rsid w:val="008F4DE5"/>
    <w:rsid w:val="008F4FC9"/>
    <w:rsid w:val="008F525A"/>
    <w:rsid w:val="008F526D"/>
    <w:rsid w:val="008F53D5"/>
    <w:rsid w:val="008F556F"/>
    <w:rsid w:val="008F5AD2"/>
    <w:rsid w:val="008F5B0B"/>
    <w:rsid w:val="008F5BA1"/>
    <w:rsid w:val="008F6935"/>
    <w:rsid w:val="008F697F"/>
    <w:rsid w:val="008F6CE4"/>
    <w:rsid w:val="008F704E"/>
    <w:rsid w:val="008F72A7"/>
    <w:rsid w:val="008F7719"/>
    <w:rsid w:val="008F7AA0"/>
    <w:rsid w:val="008F7D03"/>
    <w:rsid w:val="008F7D66"/>
    <w:rsid w:val="00900045"/>
    <w:rsid w:val="00900157"/>
    <w:rsid w:val="009004DB"/>
    <w:rsid w:val="00900509"/>
    <w:rsid w:val="009005C3"/>
    <w:rsid w:val="00900E54"/>
    <w:rsid w:val="0090102E"/>
    <w:rsid w:val="00901957"/>
    <w:rsid w:val="00902ACE"/>
    <w:rsid w:val="00902EE2"/>
    <w:rsid w:val="00902FA5"/>
    <w:rsid w:val="0090388A"/>
    <w:rsid w:val="00903CD3"/>
    <w:rsid w:val="009041BA"/>
    <w:rsid w:val="0090422F"/>
    <w:rsid w:val="00904310"/>
    <w:rsid w:val="0090441D"/>
    <w:rsid w:val="009044C7"/>
    <w:rsid w:val="00904686"/>
    <w:rsid w:val="009049B7"/>
    <w:rsid w:val="00904A9F"/>
    <w:rsid w:val="00904B13"/>
    <w:rsid w:val="00905129"/>
    <w:rsid w:val="00905406"/>
    <w:rsid w:val="00905608"/>
    <w:rsid w:val="00905789"/>
    <w:rsid w:val="00906060"/>
    <w:rsid w:val="009062F2"/>
    <w:rsid w:val="00906449"/>
    <w:rsid w:val="009069E6"/>
    <w:rsid w:val="00906AF9"/>
    <w:rsid w:val="00906E44"/>
    <w:rsid w:val="009076D7"/>
    <w:rsid w:val="00907773"/>
    <w:rsid w:val="009077EC"/>
    <w:rsid w:val="00907A0E"/>
    <w:rsid w:val="00907AB6"/>
    <w:rsid w:val="00907EE1"/>
    <w:rsid w:val="00910002"/>
    <w:rsid w:val="0091037C"/>
    <w:rsid w:val="0091043F"/>
    <w:rsid w:val="00910495"/>
    <w:rsid w:val="009111F1"/>
    <w:rsid w:val="0091125D"/>
    <w:rsid w:val="00911447"/>
    <w:rsid w:val="00911A4C"/>
    <w:rsid w:val="00911BFB"/>
    <w:rsid w:val="009120D9"/>
    <w:rsid w:val="0091232E"/>
    <w:rsid w:val="009129F9"/>
    <w:rsid w:val="009130A0"/>
    <w:rsid w:val="009132E3"/>
    <w:rsid w:val="009134D6"/>
    <w:rsid w:val="00913960"/>
    <w:rsid w:val="009141A3"/>
    <w:rsid w:val="00914413"/>
    <w:rsid w:val="00914D55"/>
    <w:rsid w:val="00914E2C"/>
    <w:rsid w:val="0091534C"/>
    <w:rsid w:val="0091566F"/>
    <w:rsid w:val="009156AB"/>
    <w:rsid w:val="00915A2F"/>
    <w:rsid w:val="00915B86"/>
    <w:rsid w:val="00915BB0"/>
    <w:rsid w:val="00915D2F"/>
    <w:rsid w:val="009166A7"/>
    <w:rsid w:val="00916F6A"/>
    <w:rsid w:val="009172A2"/>
    <w:rsid w:val="00917D59"/>
    <w:rsid w:val="00917D99"/>
    <w:rsid w:val="00917E86"/>
    <w:rsid w:val="0092045C"/>
    <w:rsid w:val="0092046D"/>
    <w:rsid w:val="00920710"/>
    <w:rsid w:val="009207ED"/>
    <w:rsid w:val="00920BFE"/>
    <w:rsid w:val="00920F1A"/>
    <w:rsid w:val="009211DF"/>
    <w:rsid w:val="00921742"/>
    <w:rsid w:val="00921929"/>
    <w:rsid w:val="00921B14"/>
    <w:rsid w:val="00921BDB"/>
    <w:rsid w:val="00921ECA"/>
    <w:rsid w:val="00922197"/>
    <w:rsid w:val="0092219E"/>
    <w:rsid w:val="00922299"/>
    <w:rsid w:val="009226A4"/>
    <w:rsid w:val="00922741"/>
    <w:rsid w:val="00922A6B"/>
    <w:rsid w:val="00922DD4"/>
    <w:rsid w:val="00922ECE"/>
    <w:rsid w:val="00922F99"/>
    <w:rsid w:val="0092335E"/>
    <w:rsid w:val="00923584"/>
    <w:rsid w:val="009235DB"/>
    <w:rsid w:val="009239A7"/>
    <w:rsid w:val="00923EE2"/>
    <w:rsid w:val="009244F7"/>
    <w:rsid w:val="00924A8C"/>
    <w:rsid w:val="00924DFF"/>
    <w:rsid w:val="0092500B"/>
    <w:rsid w:val="00925282"/>
    <w:rsid w:val="009253B1"/>
    <w:rsid w:val="009254DF"/>
    <w:rsid w:val="00925B69"/>
    <w:rsid w:val="00925D80"/>
    <w:rsid w:val="00925DB9"/>
    <w:rsid w:val="00926B1E"/>
    <w:rsid w:val="00926B67"/>
    <w:rsid w:val="00926E24"/>
    <w:rsid w:val="00926EF2"/>
    <w:rsid w:val="00926EFD"/>
    <w:rsid w:val="009275A8"/>
    <w:rsid w:val="0092779B"/>
    <w:rsid w:val="00927901"/>
    <w:rsid w:val="00927B4D"/>
    <w:rsid w:val="009301BE"/>
    <w:rsid w:val="0093084B"/>
    <w:rsid w:val="009309C8"/>
    <w:rsid w:val="0093133B"/>
    <w:rsid w:val="009313EA"/>
    <w:rsid w:val="00931BD8"/>
    <w:rsid w:val="00932249"/>
    <w:rsid w:val="009324D9"/>
    <w:rsid w:val="009327CA"/>
    <w:rsid w:val="00932A38"/>
    <w:rsid w:val="00932F66"/>
    <w:rsid w:val="00933785"/>
    <w:rsid w:val="00933B38"/>
    <w:rsid w:val="00933F2A"/>
    <w:rsid w:val="00934A24"/>
    <w:rsid w:val="00934C09"/>
    <w:rsid w:val="00934D4C"/>
    <w:rsid w:val="00934F5E"/>
    <w:rsid w:val="00934FA2"/>
    <w:rsid w:val="0093515A"/>
    <w:rsid w:val="00935DBC"/>
    <w:rsid w:val="009368CE"/>
    <w:rsid w:val="0093693C"/>
    <w:rsid w:val="009369F2"/>
    <w:rsid w:val="009370D3"/>
    <w:rsid w:val="009373CE"/>
    <w:rsid w:val="009375EC"/>
    <w:rsid w:val="00937B94"/>
    <w:rsid w:val="00940436"/>
    <w:rsid w:val="009406F8"/>
    <w:rsid w:val="00940DC0"/>
    <w:rsid w:val="00940FB9"/>
    <w:rsid w:val="0094127E"/>
    <w:rsid w:val="009416C2"/>
    <w:rsid w:val="009416FF"/>
    <w:rsid w:val="00941782"/>
    <w:rsid w:val="009419EC"/>
    <w:rsid w:val="00941A67"/>
    <w:rsid w:val="00941B34"/>
    <w:rsid w:val="00941C66"/>
    <w:rsid w:val="00941D5B"/>
    <w:rsid w:val="00941DD7"/>
    <w:rsid w:val="00941F5F"/>
    <w:rsid w:val="00942212"/>
    <w:rsid w:val="00942A58"/>
    <w:rsid w:val="00942D7A"/>
    <w:rsid w:val="00943030"/>
    <w:rsid w:val="0094391A"/>
    <w:rsid w:val="00943A02"/>
    <w:rsid w:val="00943B86"/>
    <w:rsid w:val="00944025"/>
    <w:rsid w:val="009441C7"/>
    <w:rsid w:val="00944422"/>
    <w:rsid w:val="00944C53"/>
    <w:rsid w:val="00944E0F"/>
    <w:rsid w:val="00944E60"/>
    <w:rsid w:val="00944FC9"/>
    <w:rsid w:val="009454CB"/>
    <w:rsid w:val="009458A1"/>
    <w:rsid w:val="009459EC"/>
    <w:rsid w:val="009459F5"/>
    <w:rsid w:val="0094645E"/>
    <w:rsid w:val="00946894"/>
    <w:rsid w:val="009468C6"/>
    <w:rsid w:val="00946AE8"/>
    <w:rsid w:val="00946B69"/>
    <w:rsid w:val="00946FB0"/>
    <w:rsid w:val="0094714F"/>
    <w:rsid w:val="00947503"/>
    <w:rsid w:val="00947EDD"/>
    <w:rsid w:val="0095019F"/>
    <w:rsid w:val="009503C7"/>
    <w:rsid w:val="009503E4"/>
    <w:rsid w:val="0095046F"/>
    <w:rsid w:val="009505A3"/>
    <w:rsid w:val="00950A7F"/>
    <w:rsid w:val="00950BB3"/>
    <w:rsid w:val="00951112"/>
    <w:rsid w:val="00951473"/>
    <w:rsid w:val="00951697"/>
    <w:rsid w:val="00951827"/>
    <w:rsid w:val="00951B48"/>
    <w:rsid w:val="009520E3"/>
    <w:rsid w:val="009522BF"/>
    <w:rsid w:val="00952409"/>
    <w:rsid w:val="0095242A"/>
    <w:rsid w:val="00952CAE"/>
    <w:rsid w:val="00952E05"/>
    <w:rsid w:val="00953292"/>
    <w:rsid w:val="0095330F"/>
    <w:rsid w:val="009539C1"/>
    <w:rsid w:val="00953B36"/>
    <w:rsid w:val="00953BC3"/>
    <w:rsid w:val="00953D24"/>
    <w:rsid w:val="009544F0"/>
    <w:rsid w:val="00954AD4"/>
    <w:rsid w:val="00954B03"/>
    <w:rsid w:val="00954B23"/>
    <w:rsid w:val="00954C70"/>
    <w:rsid w:val="009559FB"/>
    <w:rsid w:val="00955E8E"/>
    <w:rsid w:val="0095610D"/>
    <w:rsid w:val="009561AE"/>
    <w:rsid w:val="00956223"/>
    <w:rsid w:val="00956356"/>
    <w:rsid w:val="009565E6"/>
    <w:rsid w:val="009567D7"/>
    <w:rsid w:val="00956A8C"/>
    <w:rsid w:val="00956D73"/>
    <w:rsid w:val="00956DE4"/>
    <w:rsid w:val="00956FAF"/>
    <w:rsid w:val="0095710C"/>
    <w:rsid w:val="00957692"/>
    <w:rsid w:val="00957702"/>
    <w:rsid w:val="0095787B"/>
    <w:rsid w:val="009579AF"/>
    <w:rsid w:val="00957B1F"/>
    <w:rsid w:val="00957B61"/>
    <w:rsid w:val="009600DF"/>
    <w:rsid w:val="0096025E"/>
    <w:rsid w:val="009605D0"/>
    <w:rsid w:val="009606DD"/>
    <w:rsid w:val="00960740"/>
    <w:rsid w:val="00960BAB"/>
    <w:rsid w:val="0096119C"/>
    <w:rsid w:val="009612A9"/>
    <w:rsid w:val="00961768"/>
    <w:rsid w:val="00961A8B"/>
    <w:rsid w:val="00961AD0"/>
    <w:rsid w:val="00961CE5"/>
    <w:rsid w:val="00961F58"/>
    <w:rsid w:val="00961FD6"/>
    <w:rsid w:val="00962032"/>
    <w:rsid w:val="00962201"/>
    <w:rsid w:val="0096222A"/>
    <w:rsid w:val="009623C5"/>
    <w:rsid w:val="00962499"/>
    <w:rsid w:val="00962583"/>
    <w:rsid w:val="009625E5"/>
    <w:rsid w:val="00962779"/>
    <w:rsid w:val="00962E71"/>
    <w:rsid w:val="00962F07"/>
    <w:rsid w:val="009631DC"/>
    <w:rsid w:val="00963449"/>
    <w:rsid w:val="0096356C"/>
    <w:rsid w:val="00963D5C"/>
    <w:rsid w:val="00963FC4"/>
    <w:rsid w:val="0096424E"/>
    <w:rsid w:val="0096449F"/>
    <w:rsid w:val="0096506D"/>
    <w:rsid w:val="00965BFE"/>
    <w:rsid w:val="00965D71"/>
    <w:rsid w:val="00965DE8"/>
    <w:rsid w:val="00965ECD"/>
    <w:rsid w:val="00965EF2"/>
    <w:rsid w:val="00965FAA"/>
    <w:rsid w:val="00966522"/>
    <w:rsid w:val="00966736"/>
    <w:rsid w:val="00966785"/>
    <w:rsid w:val="009668A1"/>
    <w:rsid w:val="00966A22"/>
    <w:rsid w:val="00966CFC"/>
    <w:rsid w:val="00967EF3"/>
    <w:rsid w:val="00970083"/>
    <w:rsid w:val="00970416"/>
    <w:rsid w:val="00970724"/>
    <w:rsid w:val="0097097D"/>
    <w:rsid w:val="00970D43"/>
    <w:rsid w:val="0097109B"/>
    <w:rsid w:val="0097154F"/>
    <w:rsid w:val="0097156F"/>
    <w:rsid w:val="00971588"/>
    <w:rsid w:val="009717BA"/>
    <w:rsid w:val="009718F4"/>
    <w:rsid w:val="00971B95"/>
    <w:rsid w:val="00971C85"/>
    <w:rsid w:val="009724AF"/>
    <w:rsid w:val="009724B9"/>
    <w:rsid w:val="009728BB"/>
    <w:rsid w:val="0097386D"/>
    <w:rsid w:val="009738E4"/>
    <w:rsid w:val="0097390A"/>
    <w:rsid w:val="00973E43"/>
    <w:rsid w:val="009743D9"/>
    <w:rsid w:val="009744B8"/>
    <w:rsid w:val="0097491B"/>
    <w:rsid w:val="00974BBA"/>
    <w:rsid w:val="00974CC1"/>
    <w:rsid w:val="009753B5"/>
    <w:rsid w:val="00975B9B"/>
    <w:rsid w:val="00975EA0"/>
    <w:rsid w:val="0097605D"/>
    <w:rsid w:val="0097621E"/>
    <w:rsid w:val="009762DB"/>
    <w:rsid w:val="00976462"/>
    <w:rsid w:val="00976685"/>
    <w:rsid w:val="00976B3A"/>
    <w:rsid w:val="009771C2"/>
    <w:rsid w:val="00980222"/>
    <w:rsid w:val="009803D2"/>
    <w:rsid w:val="009806DC"/>
    <w:rsid w:val="00980740"/>
    <w:rsid w:val="00980A0D"/>
    <w:rsid w:val="00980BAC"/>
    <w:rsid w:val="00980BD6"/>
    <w:rsid w:val="00980C85"/>
    <w:rsid w:val="00980FF1"/>
    <w:rsid w:val="00981057"/>
    <w:rsid w:val="009812C4"/>
    <w:rsid w:val="009817F9"/>
    <w:rsid w:val="00981F62"/>
    <w:rsid w:val="009821C2"/>
    <w:rsid w:val="009826E9"/>
    <w:rsid w:val="00982A16"/>
    <w:rsid w:val="00982DD8"/>
    <w:rsid w:val="00983031"/>
    <w:rsid w:val="00983207"/>
    <w:rsid w:val="0098320F"/>
    <w:rsid w:val="00983646"/>
    <w:rsid w:val="00983716"/>
    <w:rsid w:val="0098376A"/>
    <w:rsid w:val="0098380F"/>
    <w:rsid w:val="00983A59"/>
    <w:rsid w:val="00983CA5"/>
    <w:rsid w:val="00983F6E"/>
    <w:rsid w:val="00983F87"/>
    <w:rsid w:val="0098403E"/>
    <w:rsid w:val="0098409B"/>
    <w:rsid w:val="00984157"/>
    <w:rsid w:val="009842EC"/>
    <w:rsid w:val="00984507"/>
    <w:rsid w:val="00984653"/>
    <w:rsid w:val="0098467B"/>
    <w:rsid w:val="00984EAE"/>
    <w:rsid w:val="009850C0"/>
    <w:rsid w:val="00985D2B"/>
    <w:rsid w:val="00985E14"/>
    <w:rsid w:val="0098624E"/>
    <w:rsid w:val="0098650C"/>
    <w:rsid w:val="0098690F"/>
    <w:rsid w:val="00986B81"/>
    <w:rsid w:val="00986C00"/>
    <w:rsid w:val="00986D6D"/>
    <w:rsid w:val="0098713B"/>
    <w:rsid w:val="00987824"/>
    <w:rsid w:val="009878A3"/>
    <w:rsid w:val="00990082"/>
    <w:rsid w:val="00990BB2"/>
    <w:rsid w:val="00990DFF"/>
    <w:rsid w:val="00990F90"/>
    <w:rsid w:val="0099102B"/>
    <w:rsid w:val="009911C6"/>
    <w:rsid w:val="009912E7"/>
    <w:rsid w:val="009913DD"/>
    <w:rsid w:val="009919D3"/>
    <w:rsid w:val="00991B56"/>
    <w:rsid w:val="00992121"/>
    <w:rsid w:val="009923B4"/>
    <w:rsid w:val="00992894"/>
    <w:rsid w:val="0099291B"/>
    <w:rsid w:val="009930AC"/>
    <w:rsid w:val="009936E4"/>
    <w:rsid w:val="00993B4F"/>
    <w:rsid w:val="00993CA9"/>
    <w:rsid w:val="00993CB4"/>
    <w:rsid w:val="0099428B"/>
    <w:rsid w:val="009942C7"/>
    <w:rsid w:val="0099446F"/>
    <w:rsid w:val="009946D7"/>
    <w:rsid w:val="00994718"/>
    <w:rsid w:val="00994759"/>
    <w:rsid w:val="00994A05"/>
    <w:rsid w:val="00994AAD"/>
    <w:rsid w:val="00994BBF"/>
    <w:rsid w:val="00994EF2"/>
    <w:rsid w:val="009950AA"/>
    <w:rsid w:val="009950DA"/>
    <w:rsid w:val="009955A4"/>
    <w:rsid w:val="00995B9B"/>
    <w:rsid w:val="00995D0A"/>
    <w:rsid w:val="00995EFA"/>
    <w:rsid w:val="0099610C"/>
    <w:rsid w:val="009962BC"/>
    <w:rsid w:val="009963B5"/>
    <w:rsid w:val="0099663B"/>
    <w:rsid w:val="009969A9"/>
    <w:rsid w:val="00996CE9"/>
    <w:rsid w:val="00996E95"/>
    <w:rsid w:val="0099711E"/>
    <w:rsid w:val="009971A4"/>
    <w:rsid w:val="009971B8"/>
    <w:rsid w:val="0099728B"/>
    <w:rsid w:val="00997734"/>
    <w:rsid w:val="00997944"/>
    <w:rsid w:val="0099796D"/>
    <w:rsid w:val="00997C4E"/>
    <w:rsid w:val="009A0B7F"/>
    <w:rsid w:val="009A0EC6"/>
    <w:rsid w:val="009A0F09"/>
    <w:rsid w:val="009A14F7"/>
    <w:rsid w:val="009A1830"/>
    <w:rsid w:val="009A18B1"/>
    <w:rsid w:val="009A219D"/>
    <w:rsid w:val="009A258B"/>
    <w:rsid w:val="009A26F2"/>
    <w:rsid w:val="009A335F"/>
    <w:rsid w:val="009A3417"/>
    <w:rsid w:val="009A4A33"/>
    <w:rsid w:val="009A4ACF"/>
    <w:rsid w:val="009A542D"/>
    <w:rsid w:val="009A54BE"/>
    <w:rsid w:val="009A5A52"/>
    <w:rsid w:val="009A5E75"/>
    <w:rsid w:val="009A6081"/>
    <w:rsid w:val="009A6455"/>
    <w:rsid w:val="009A6596"/>
    <w:rsid w:val="009A661C"/>
    <w:rsid w:val="009A6729"/>
    <w:rsid w:val="009A67FF"/>
    <w:rsid w:val="009A6918"/>
    <w:rsid w:val="009A6A43"/>
    <w:rsid w:val="009A6B5F"/>
    <w:rsid w:val="009A6D13"/>
    <w:rsid w:val="009A6F49"/>
    <w:rsid w:val="009A6FDB"/>
    <w:rsid w:val="009A708F"/>
    <w:rsid w:val="009A79A1"/>
    <w:rsid w:val="009A79C0"/>
    <w:rsid w:val="009A7D90"/>
    <w:rsid w:val="009A7EAD"/>
    <w:rsid w:val="009A7FC3"/>
    <w:rsid w:val="009B024C"/>
    <w:rsid w:val="009B09D3"/>
    <w:rsid w:val="009B0A3A"/>
    <w:rsid w:val="009B0B5A"/>
    <w:rsid w:val="009B0B8A"/>
    <w:rsid w:val="009B1036"/>
    <w:rsid w:val="009B1509"/>
    <w:rsid w:val="009B1687"/>
    <w:rsid w:val="009B18C9"/>
    <w:rsid w:val="009B18D5"/>
    <w:rsid w:val="009B1DB9"/>
    <w:rsid w:val="009B2365"/>
    <w:rsid w:val="009B277A"/>
    <w:rsid w:val="009B27F2"/>
    <w:rsid w:val="009B28EB"/>
    <w:rsid w:val="009B3259"/>
    <w:rsid w:val="009B3266"/>
    <w:rsid w:val="009B3329"/>
    <w:rsid w:val="009B387F"/>
    <w:rsid w:val="009B4934"/>
    <w:rsid w:val="009B4983"/>
    <w:rsid w:val="009B4A59"/>
    <w:rsid w:val="009B4B21"/>
    <w:rsid w:val="009B4B98"/>
    <w:rsid w:val="009B4CBE"/>
    <w:rsid w:val="009B5430"/>
    <w:rsid w:val="009B549D"/>
    <w:rsid w:val="009B57BE"/>
    <w:rsid w:val="009B61AA"/>
    <w:rsid w:val="009B63AA"/>
    <w:rsid w:val="009B6649"/>
    <w:rsid w:val="009B6814"/>
    <w:rsid w:val="009B69C6"/>
    <w:rsid w:val="009B7559"/>
    <w:rsid w:val="009C0157"/>
    <w:rsid w:val="009C041A"/>
    <w:rsid w:val="009C071B"/>
    <w:rsid w:val="009C0994"/>
    <w:rsid w:val="009C09CE"/>
    <w:rsid w:val="009C0B33"/>
    <w:rsid w:val="009C12FF"/>
    <w:rsid w:val="009C1551"/>
    <w:rsid w:val="009C2154"/>
    <w:rsid w:val="009C2157"/>
    <w:rsid w:val="009C2166"/>
    <w:rsid w:val="009C29E3"/>
    <w:rsid w:val="009C2F67"/>
    <w:rsid w:val="009C3071"/>
    <w:rsid w:val="009C31C4"/>
    <w:rsid w:val="009C31D3"/>
    <w:rsid w:val="009C3692"/>
    <w:rsid w:val="009C3976"/>
    <w:rsid w:val="009C3A6F"/>
    <w:rsid w:val="009C41F7"/>
    <w:rsid w:val="009C42A3"/>
    <w:rsid w:val="009C462E"/>
    <w:rsid w:val="009C479B"/>
    <w:rsid w:val="009C48D8"/>
    <w:rsid w:val="009C49E6"/>
    <w:rsid w:val="009C4BCF"/>
    <w:rsid w:val="009C4D74"/>
    <w:rsid w:val="009C57F8"/>
    <w:rsid w:val="009C58C2"/>
    <w:rsid w:val="009C5922"/>
    <w:rsid w:val="009C594C"/>
    <w:rsid w:val="009C596D"/>
    <w:rsid w:val="009C5CCE"/>
    <w:rsid w:val="009C5D97"/>
    <w:rsid w:val="009C651A"/>
    <w:rsid w:val="009C6954"/>
    <w:rsid w:val="009C69F2"/>
    <w:rsid w:val="009C6E1C"/>
    <w:rsid w:val="009C6ED7"/>
    <w:rsid w:val="009C71C2"/>
    <w:rsid w:val="009C7299"/>
    <w:rsid w:val="009C7368"/>
    <w:rsid w:val="009C73E3"/>
    <w:rsid w:val="009C74C6"/>
    <w:rsid w:val="009C7526"/>
    <w:rsid w:val="009C7DFC"/>
    <w:rsid w:val="009D0583"/>
    <w:rsid w:val="009D077D"/>
    <w:rsid w:val="009D0A7A"/>
    <w:rsid w:val="009D0ABA"/>
    <w:rsid w:val="009D0B5F"/>
    <w:rsid w:val="009D0C91"/>
    <w:rsid w:val="009D11AB"/>
    <w:rsid w:val="009D12F9"/>
    <w:rsid w:val="009D149A"/>
    <w:rsid w:val="009D1646"/>
    <w:rsid w:val="009D18E7"/>
    <w:rsid w:val="009D1E34"/>
    <w:rsid w:val="009D25FA"/>
    <w:rsid w:val="009D2AC5"/>
    <w:rsid w:val="009D36F7"/>
    <w:rsid w:val="009D3C8B"/>
    <w:rsid w:val="009D3DAC"/>
    <w:rsid w:val="009D3F25"/>
    <w:rsid w:val="009D4043"/>
    <w:rsid w:val="009D41DC"/>
    <w:rsid w:val="009D435C"/>
    <w:rsid w:val="009D4651"/>
    <w:rsid w:val="009D4D23"/>
    <w:rsid w:val="009D553D"/>
    <w:rsid w:val="009D55DF"/>
    <w:rsid w:val="009D59F7"/>
    <w:rsid w:val="009D5F42"/>
    <w:rsid w:val="009D617F"/>
    <w:rsid w:val="009D6368"/>
    <w:rsid w:val="009D642B"/>
    <w:rsid w:val="009D69E3"/>
    <w:rsid w:val="009D710C"/>
    <w:rsid w:val="009D7508"/>
    <w:rsid w:val="009D76ED"/>
    <w:rsid w:val="009D7A5B"/>
    <w:rsid w:val="009D7AFC"/>
    <w:rsid w:val="009D7B5B"/>
    <w:rsid w:val="009D7F65"/>
    <w:rsid w:val="009E0129"/>
    <w:rsid w:val="009E0154"/>
    <w:rsid w:val="009E0247"/>
    <w:rsid w:val="009E02B0"/>
    <w:rsid w:val="009E0688"/>
    <w:rsid w:val="009E0698"/>
    <w:rsid w:val="009E08AE"/>
    <w:rsid w:val="009E0D33"/>
    <w:rsid w:val="009E0F48"/>
    <w:rsid w:val="009E1125"/>
    <w:rsid w:val="009E1273"/>
    <w:rsid w:val="009E17EB"/>
    <w:rsid w:val="009E1CF7"/>
    <w:rsid w:val="009E22A5"/>
    <w:rsid w:val="009E2637"/>
    <w:rsid w:val="009E2CBE"/>
    <w:rsid w:val="009E317D"/>
    <w:rsid w:val="009E349B"/>
    <w:rsid w:val="009E39DE"/>
    <w:rsid w:val="009E3D36"/>
    <w:rsid w:val="009E3EC1"/>
    <w:rsid w:val="009E4010"/>
    <w:rsid w:val="009E407F"/>
    <w:rsid w:val="009E413F"/>
    <w:rsid w:val="009E48D6"/>
    <w:rsid w:val="009E4954"/>
    <w:rsid w:val="009E49C9"/>
    <w:rsid w:val="009E4C8A"/>
    <w:rsid w:val="009E4D30"/>
    <w:rsid w:val="009E50EA"/>
    <w:rsid w:val="009E514D"/>
    <w:rsid w:val="009E51BF"/>
    <w:rsid w:val="009E5398"/>
    <w:rsid w:val="009E5535"/>
    <w:rsid w:val="009E5758"/>
    <w:rsid w:val="009E599A"/>
    <w:rsid w:val="009E60FE"/>
    <w:rsid w:val="009E61A0"/>
    <w:rsid w:val="009E6E6C"/>
    <w:rsid w:val="009E74FA"/>
    <w:rsid w:val="009E7632"/>
    <w:rsid w:val="009E7D11"/>
    <w:rsid w:val="009E7D22"/>
    <w:rsid w:val="009F0366"/>
    <w:rsid w:val="009F04EC"/>
    <w:rsid w:val="009F0556"/>
    <w:rsid w:val="009F058F"/>
    <w:rsid w:val="009F0716"/>
    <w:rsid w:val="009F0746"/>
    <w:rsid w:val="009F09FB"/>
    <w:rsid w:val="009F0C65"/>
    <w:rsid w:val="009F0E9B"/>
    <w:rsid w:val="009F0F93"/>
    <w:rsid w:val="009F12A5"/>
    <w:rsid w:val="009F13BE"/>
    <w:rsid w:val="009F1578"/>
    <w:rsid w:val="009F15F3"/>
    <w:rsid w:val="009F16EB"/>
    <w:rsid w:val="009F1B4C"/>
    <w:rsid w:val="009F1EB1"/>
    <w:rsid w:val="009F1EB6"/>
    <w:rsid w:val="009F2099"/>
    <w:rsid w:val="009F2155"/>
    <w:rsid w:val="009F2815"/>
    <w:rsid w:val="009F28CB"/>
    <w:rsid w:val="009F297A"/>
    <w:rsid w:val="009F2C1B"/>
    <w:rsid w:val="009F2DBF"/>
    <w:rsid w:val="009F3045"/>
    <w:rsid w:val="009F3561"/>
    <w:rsid w:val="009F35A7"/>
    <w:rsid w:val="009F3A70"/>
    <w:rsid w:val="009F3AF8"/>
    <w:rsid w:val="009F3C3C"/>
    <w:rsid w:val="009F3EF5"/>
    <w:rsid w:val="009F42E5"/>
    <w:rsid w:val="009F487E"/>
    <w:rsid w:val="009F4AD5"/>
    <w:rsid w:val="009F4E24"/>
    <w:rsid w:val="009F51B0"/>
    <w:rsid w:val="009F5603"/>
    <w:rsid w:val="009F58D7"/>
    <w:rsid w:val="009F590E"/>
    <w:rsid w:val="009F5B8C"/>
    <w:rsid w:val="009F5BC8"/>
    <w:rsid w:val="009F5E77"/>
    <w:rsid w:val="009F6286"/>
    <w:rsid w:val="009F629C"/>
    <w:rsid w:val="009F647C"/>
    <w:rsid w:val="009F694D"/>
    <w:rsid w:val="009F6AB1"/>
    <w:rsid w:val="009F71A6"/>
    <w:rsid w:val="009F7E5B"/>
    <w:rsid w:val="00A00438"/>
    <w:rsid w:val="00A00443"/>
    <w:rsid w:val="00A0057E"/>
    <w:rsid w:val="00A005F3"/>
    <w:rsid w:val="00A0098D"/>
    <w:rsid w:val="00A00AB1"/>
    <w:rsid w:val="00A00B58"/>
    <w:rsid w:val="00A00D20"/>
    <w:rsid w:val="00A0115A"/>
    <w:rsid w:val="00A01617"/>
    <w:rsid w:val="00A019F9"/>
    <w:rsid w:val="00A01AB8"/>
    <w:rsid w:val="00A01B72"/>
    <w:rsid w:val="00A01EA9"/>
    <w:rsid w:val="00A01F97"/>
    <w:rsid w:val="00A023CF"/>
    <w:rsid w:val="00A02839"/>
    <w:rsid w:val="00A0284A"/>
    <w:rsid w:val="00A02B64"/>
    <w:rsid w:val="00A0311E"/>
    <w:rsid w:val="00A03299"/>
    <w:rsid w:val="00A0342E"/>
    <w:rsid w:val="00A03992"/>
    <w:rsid w:val="00A03C6C"/>
    <w:rsid w:val="00A03D8F"/>
    <w:rsid w:val="00A03E57"/>
    <w:rsid w:val="00A0400B"/>
    <w:rsid w:val="00A0422C"/>
    <w:rsid w:val="00A046CD"/>
    <w:rsid w:val="00A0483F"/>
    <w:rsid w:val="00A04B6B"/>
    <w:rsid w:val="00A04C84"/>
    <w:rsid w:val="00A04D93"/>
    <w:rsid w:val="00A04F74"/>
    <w:rsid w:val="00A0590D"/>
    <w:rsid w:val="00A05D7B"/>
    <w:rsid w:val="00A05F6E"/>
    <w:rsid w:val="00A06191"/>
    <w:rsid w:val="00A061C7"/>
    <w:rsid w:val="00A061EA"/>
    <w:rsid w:val="00A06279"/>
    <w:rsid w:val="00A062AF"/>
    <w:rsid w:val="00A0631F"/>
    <w:rsid w:val="00A0640E"/>
    <w:rsid w:val="00A064B2"/>
    <w:rsid w:val="00A0685B"/>
    <w:rsid w:val="00A06890"/>
    <w:rsid w:val="00A068DC"/>
    <w:rsid w:val="00A06E89"/>
    <w:rsid w:val="00A0740C"/>
    <w:rsid w:val="00A0775A"/>
    <w:rsid w:val="00A07D77"/>
    <w:rsid w:val="00A07E17"/>
    <w:rsid w:val="00A07EA6"/>
    <w:rsid w:val="00A102BA"/>
    <w:rsid w:val="00A103B5"/>
    <w:rsid w:val="00A103FF"/>
    <w:rsid w:val="00A10835"/>
    <w:rsid w:val="00A10B5B"/>
    <w:rsid w:val="00A10BE3"/>
    <w:rsid w:val="00A11011"/>
    <w:rsid w:val="00A113FE"/>
    <w:rsid w:val="00A11451"/>
    <w:rsid w:val="00A12B30"/>
    <w:rsid w:val="00A12B4C"/>
    <w:rsid w:val="00A1328A"/>
    <w:rsid w:val="00A13F59"/>
    <w:rsid w:val="00A14012"/>
    <w:rsid w:val="00A140AE"/>
    <w:rsid w:val="00A143E5"/>
    <w:rsid w:val="00A14ADA"/>
    <w:rsid w:val="00A14DCC"/>
    <w:rsid w:val="00A15159"/>
    <w:rsid w:val="00A1520A"/>
    <w:rsid w:val="00A152E8"/>
    <w:rsid w:val="00A1593E"/>
    <w:rsid w:val="00A15B09"/>
    <w:rsid w:val="00A15B74"/>
    <w:rsid w:val="00A15BCF"/>
    <w:rsid w:val="00A15C1A"/>
    <w:rsid w:val="00A15C6C"/>
    <w:rsid w:val="00A15E62"/>
    <w:rsid w:val="00A1634A"/>
    <w:rsid w:val="00A16A35"/>
    <w:rsid w:val="00A16B1A"/>
    <w:rsid w:val="00A16EDF"/>
    <w:rsid w:val="00A1721D"/>
    <w:rsid w:val="00A178E3"/>
    <w:rsid w:val="00A17C42"/>
    <w:rsid w:val="00A2021D"/>
    <w:rsid w:val="00A20936"/>
    <w:rsid w:val="00A20AD2"/>
    <w:rsid w:val="00A20BDC"/>
    <w:rsid w:val="00A21210"/>
    <w:rsid w:val="00A219D7"/>
    <w:rsid w:val="00A22680"/>
    <w:rsid w:val="00A22A05"/>
    <w:rsid w:val="00A22CC1"/>
    <w:rsid w:val="00A22E64"/>
    <w:rsid w:val="00A23430"/>
    <w:rsid w:val="00A234D9"/>
    <w:rsid w:val="00A23CDF"/>
    <w:rsid w:val="00A24051"/>
    <w:rsid w:val="00A24469"/>
    <w:rsid w:val="00A24887"/>
    <w:rsid w:val="00A24A0B"/>
    <w:rsid w:val="00A24BAA"/>
    <w:rsid w:val="00A24E3A"/>
    <w:rsid w:val="00A24EF6"/>
    <w:rsid w:val="00A2526A"/>
    <w:rsid w:val="00A2530F"/>
    <w:rsid w:val="00A257EE"/>
    <w:rsid w:val="00A25967"/>
    <w:rsid w:val="00A25B18"/>
    <w:rsid w:val="00A25CEA"/>
    <w:rsid w:val="00A266D4"/>
    <w:rsid w:val="00A26798"/>
    <w:rsid w:val="00A26B76"/>
    <w:rsid w:val="00A26CAC"/>
    <w:rsid w:val="00A27297"/>
    <w:rsid w:val="00A272BC"/>
    <w:rsid w:val="00A2735B"/>
    <w:rsid w:val="00A27459"/>
    <w:rsid w:val="00A2763B"/>
    <w:rsid w:val="00A27C1B"/>
    <w:rsid w:val="00A27FFA"/>
    <w:rsid w:val="00A30D64"/>
    <w:rsid w:val="00A30E28"/>
    <w:rsid w:val="00A314DC"/>
    <w:rsid w:val="00A316FC"/>
    <w:rsid w:val="00A31858"/>
    <w:rsid w:val="00A31AB0"/>
    <w:rsid w:val="00A31C5C"/>
    <w:rsid w:val="00A31D3F"/>
    <w:rsid w:val="00A31DAD"/>
    <w:rsid w:val="00A3292D"/>
    <w:rsid w:val="00A32931"/>
    <w:rsid w:val="00A32D9F"/>
    <w:rsid w:val="00A336A6"/>
    <w:rsid w:val="00A33726"/>
    <w:rsid w:val="00A33A2F"/>
    <w:rsid w:val="00A33BE5"/>
    <w:rsid w:val="00A33D12"/>
    <w:rsid w:val="00A3408F"/>
    <w:rsid w:val="00A3431E"/>
    <w:rsid w:val="00A346E1"/>
    <w:rsid w:val="00A3475B"/>
    <w:rsid w:val="00A34780"/>
    <w:rsid w:val="00A34A13"/>
    <w:rsid w:val="00A34B96"/>
    <w:rsid w:val="00A351BB"/>
    <w:rsid w:val="00A35254"/>
    <w:rsid w:val="00A3562A"/>
    <w:rsid w:val="00A35782"/>
    <w:rsid w:val="00A3579A"/>
    <w:rsid w:val="00A357CD"/>
    <w:rsid w:val="00A35A60"/>
    <w:rsid w:val="00A35FDA"/>
    <w:rsid w:val="00A35FEF"/>
    <w:rsid w:val="00A36289"/>
    <w:rsid w:val="00A36A95"/>
    <w:rsid w:val="00A36BBD"/>
    <w:rsid w:val="00A36C5E"/>
    <w:rsid w:val="00A36D56"/>
    <w:rsid w:val="00A376BD"/>
    <w:rsid w:val="00A37A15"/>
    <w:rsid w:val="00A37A17"/>
    <w:rsid w:val="00A37BBB"/>
    <w:rsid w:val="00A37D96"/>
    <w:rsid w:val="00A37E64"/>
    <w:rsid w:val="00A406A1"/>
    <w:rsid w:val="00A4107D"/>
    <w:rsid w:val="00A41138"/>
    <w:rsid w:val="00A416A2"/>
    <w:rsid w:val="00A417A3"/>
    <w:rsid w:val="00A419AB"/>
    <w:rsid w:val="00A4252C"/>
    <w:rsid w:val="00A42A1D"/>
    <w:rsid w:val="00A42A1F"/>
    <w:rsid w:val="00A42C75"/>
    <w:rsid w:val="00A42D85"/>
    <w:rsid w:val="00A42E30"/>
    <w:rsid w:val="00A4319D"/>
    <w:rsid w:val="00A434AE"/>
    <w:rsid w:val="00A435FC"/>
    <w:rsid w:val="00A43643"/>
    <w:rsid w:val="00A439F6"/>
    <w:rsid w:val="00A43DB7"/>
    <w:rsid w:val="00A44411"/>
    <w:rsid w:val="00A44B27"/>
    <w:rsid w:val="00A44E31"/>
    <w:rsid w:val="00A459BC"/>
    <w:rsid w:val="00A461EB"/>
    <w:rsid w:val="00A46251"/>
    <w:rsid w:val="00A463E4"/>
    <w:rsid w:val="00A4657B"/>
    <w:rsid w:val="00A46796"/>
    <w:rsid w:val="00A46CAE"/>
    <w:rsid w:val="00A46CF8"/>
    <w:rsid w:val="00A46D96"/>
    <w:rsid w:val="00A46F14"/>
    <w:rsid w:val="00A471DC"/>
    <w:rsid w:val="00A47A85"/>
    <w:rsid w:val="00A47BBB"/>
    <w:rsid w:val="00A501CD"/>
    <w:rsid w:val="00A507BD"/>
    <w:rsid w:val="00A50842"/>
    <w:rsid w:val="00A50883"/>
    <w:rsid w:val="00A50B74"/>
    <w:rsid w:val="00A50E4A"/>
    <w:rsid w:val="00A50F14"/>
    <w:rsid w:val="00A514A1"/>
    <w:rsid w:val="00A51611"/>
    <w:rsid w:val="00A51C26"/>
    <w:rsid w:val="00A523F4"/>
    <w:rsid w:val="00A5255E"/>
    <w:rsid w:val="00A525AA"/>
    <w:rsid w:val="00A529E6"/>
    <w:rsid w:val="00A52B30"/>
    <w:rsid w:val="00A53091"/>
    <w:rsid w:val="00A535CD"/>
    <w:rsid w:val="00A53813"/>
    <w:rsid w:val="00A538AA"/>
    <w:rsid w:val="00A538F1"/>
    <w:rsid w:val="00A53C27"/>
    <w:rsid w:val="00A53C89"/>
    <w:rsid w:val="00A53F10"/>
    <w:rsid w:val="00A54377"/>
    <w:rsid w:val="00A546BA"/>
    <w:rsid w:val="00A549E1"/>
    <w:rsid w:val="00A54A2F"/>
    <w:rsid w:val="00A5515E"/>
    <w:rsid w:val="00A555EE"/>
    <w:rsid w:val="00A55B35"/>
    <w:rsid w:val="00A55F13"/>
    <w:rsid w:val="00A55F8B"/>
    <w:rsid w:val="00A5624F"/>
    <w:rsid w:val="00A56450"/>
    <w:rsid w:val="00A56461"/>
    <w:rsid w:val="00A567F5"/>
    <w:rsid w:val="00A56B4F"/>
    <w:rsid w:val="00A57514"/>
    <w:rsid w:val="00A5758E"/>
    <w:rsid w:val="00A57730"/>
    <w:rsid w:val="00A57C8E"/>
    <w:rsid w:val="00A6055C"/>
    <w:rsid w:val="00A606A1"/>
    <w:rsid w:val="00A60A32"/>
    <w:rsid w:val="00A60B31"/>
    <w:rsid w:val="00A60EB7"/>
    <w:rsid w:val="00A61025"/>
    <w:rsid w:val="00A61070"/>
    <w:rsid w:val="00A610A8"/>
    <w:rsid w:val="00A611F4"/>
    <w:rsid w:val="00A6129C"/>
    <w:rsid w:val="00A61506"/>
    <w:rsid w:val="00A61C50"/>
    <w:rsid w:val="00A61F78"/>
    <w:rsid w:val="00A62028"/>
    <w:rsid w:val="00A62114"/>
    <w:rsid w:val="00A628F6"/>
    <w:rsid w:val="00A62BB8"/>
    <w:rsid w:val="00A62FD7"/>
    <w:rsid w:val="00A6318F"/>
    <w:rsid w:val="00A63A7A"/>
    <w:rsid w:val="00A63B84"/>
    <w:rsid w:val="00A63E19"/>
    <w:rsid w:val="00A64214"/>
    <w:rsid w:val="00A64A52"/>
    <w:rsid w:val="00A64C6E"/>
    <w:rsid w:val="00A64EC9"/>
    <w:rsid w:val="00A65430"/>
    <w:rsid w:val="00A65698"/>
    <w:rsid w:val="00A65715"/>
    <w:rsid w:val="00A658A7"/>
    <w:rsid w:val="00A65C0B"/>
    <w:rsid w:val="00A65CCE"/>
    <w:rsid w:val="00A65D08"/>
    <w:rsid w:val="00A65F34"/>
    <w:rsid w:val="00A66128"/>
    <w:rsid w:val="00A665B0"/>
    <w:rsid w:val="00A668CE"/>
    <w:rsid w:val="00A669C6"/>
    <w:rsid w:val="00A66AAE"/>
    <w:rsid w:val="00A66CB9"/>
    <w:rsid w:val="00A67004"/>
    <w:rsid w:val="00A674E8"/>
    <w:rsid w:val="00A6750E"/>
    <w:rsid w:val="00A6757D"/>
    <w:rsid w:val="00A6759D"/>
    <w:rsid w:val="00A67908"/>
    <w:rsid w:val="00A67B8A"/>
    <w:rsid w:val="00A702AC"/>
    <w:rsid w:val="00A706E3"/>
    <w:rsid w:val="00A70BA4"/>
    <w:rsid w:val="00A70C65"/>
    <w:rsid w:val="00A70F46"/>
    <w:rsid w:val="00A7122E"/>
    <w:rsid w:val="00A71484"/>
    <w:rsid w:val="00A716C6"/>
    <w:rsid w:val="00A71732"/>
    <w:rsid w:val="00A725D5"/>
    <w:rsid w:val="00A727D0"/>
    <w:rsid w:val="00A72805"/>
    <w:rsid w:val="00A72CF3"/>
    <w:rsid w:val="00A72F28"/>
    <w:rsid w:val="00A73123"/>
    <w:rsid w:val="00A732F0"/>
    <w:rsid w:val="00A73772"/>
    <w:rsid w:val="00A738DC"/>
    <w:rsid w:val="00A73976"/>
    <w:rsid w:val="00A74218"/>
    <w:rsid w:val="00A7424A"/>
    <w:rsid w:val="00A742EF"/>
    <w:rsid w:val="00A744C9"/>
    <w:rsid w:val="00A74600"/>
    <w:rsid w:val="00A74660"/>
    <w:rsid w:val="00A7481A"/>
    <w:rsid w:val="00A74959"/>
    <w:rsid w:val="00A74ECB"/>
    <w:rsid w:val="00A75A33"/>
    <w:rsid w:val="00A75C4B"/>
    <w:rsid w:val="00A76178"/>
    <w:rsid w:val="00A76A68"/>
    <w:rsid w:val="00A76C1B"/>
    <w:rsid w:val="00A76C9F"/>
    <w:rsid w:val="00A76FE6"/>
    <w:rsid w:val="00A770F6"/>
    <w:rsid w:val="00A776D6"/>
    <w:rsid w:val="00A77E55"/>
    <w:rsid w:val="00A8017B"/>
    <w:rsid w:val="00A80D3F"/>
    <w:rsid w:val="00A812FB"/>
    <w:rsid w:val="00A81DC9"/>
    <w:rsid w:val="00A8235F"/>
    <w:rsid w:val="00A823F3"/>
    <w:rsid w:val="00A823FC"/>
    <w:rsid w:val="00A82661"/>
    <w:rsid w:val="00A82963"/>
    <w:rsid w:val="00A82CD7"/>
    <w:rsid w:val="00A82DFF"/>
    <w:rsid w:val="00A83660"/>
    <w:rsid w:val="00A8396C"/>
    <w:rsid w:val="00A839D9"/>
    <w:rsid w:val="00A83AB5"/>
    <w:rsid w:val="00A83EB1"/>
    <w:rsid w:val="00A83EDA"/>
    <w:rsid w:val="00A84C31"/>
    <w:rsid w:val="00A854F1"/>
    <w:rsid w:val="00A85718"/>
    <w:rsid w:val="00A8597D"/>
    <w:rsid w:val="00A85B37"/>
    <w:rsid w:val="00A85C73"/>
    <w:rsid w:val="00A863A8"/>
    <w:rsid w:val="00A866ED"/>
    <w:rsid w:val="00A867E0"/>
    <w:rsid w:val="00A86900"/>
    <w:rsid w:val="00A871FC"/>
    <w:rsid w:val="00A87683"/>
    <w:rsid w:val="00A87A8B"/>
    <w:rsid w:val="00A87E94"/>
    <w:rsid w:val="00A87FD0"/>
    <w:rsid w:val="00A903DB"/>
    <w:rsid w:val="00A90996"/>
    <w:rsid w:val="00A90A0D"/>
    <w:rsid w:val="00A90B3A"/>
    <w:rsid w:val="00A90EDB"/>
    <w:rsid w:val="00A90FCD"/>
    <w:rsid w:val="00A91247"/>
    <w:rsid w:val="00A912D4"/>
    <w:rsid w:val="00A91750"/>
    <w:rsid w:val="00A91B83"/>
    <w:rsid w:val="00A91C11"/>
    <w:rsid w:val="00A92304"/>
    <w:rsid w:val="00A927E9"/>
    <w:rsid w:val="00A92A83"/>
    <w:rsid w:val="00A933FB"/>
    <w:rsid w:val="00A937E0"/>
    <w:rsid w:val="00A9397F"/>
    <w:rsid w:val="00A93D04"/>
    <w:rsid w:val="00A93F9D"/>
    <w:rsid w:val="00A941B4"/>
    <w:rsid w:val="00A946BA"/>
    <w:rsid w:val="00A94A99"/>
    <w:rsid w:val="00A94A9B"/>
    <w:rsid w:val="00A94B4F"/>
    <w:rsid w:val="00A94C59"/>
    <w:rsid w:val="00A959D4"/>
    <w:rsid w:val="00A96136"/>
    <w:rsid w:val="00A96488"/>
    <w:rsid w:val="00A964B5"/>
    <w:rsid w:val="00A97360"/>
    <w:rsid w:val="00A973D1"/>
    <w:rsid w:val="00A97492"/>
    <w:rsid w:val="00A976A2"/>
    <w:rsid w:val="00A976EA"/>
    <w:rsid w:val="00A97707"/>
    <w:rsid w:val="00A977A3"/>
    <w:rsid w:val="00A97935"/>
    <w:rsid w:val="00AA00DC"/>
    <w:rsid w:val="00AA091C"/>
    <w:rsid w:val="00AA0A41"/>
    <w:rsid w:val="00AA0E10"/>
    <w:rsid w:val="00AA0F06"/>
    <w:rsid w:val="00AA0F9E"/>
    <w:rsid w:val="00AA119F"/>
    <w:rsid w:val="00AA1C03"/>
    <w:rsid w:val="00AA1CCF"/>
    <w:rsid w:val="00AA1D09"/>
    <w:rsid w:val="00AA1FEE"/>
    <w:rsid w:val="00AA259D"/>
    <w:rsid w:val="00AA2D20"/>
    <w:rsid w:val="00AA2D55"/>
    <w:rsid w:val="00AA2DF2"/>
    <w:rsid w:val="00AA3031"/>
    <w:rsid w:val="00AA317E"/>
    <w:rsid w:val="00AA32C9"/>
    <w:rsid w:val="00AA3B75"/>
    <w:rsid w:val="00AA3C81"/>
    <w:rsid w:val="00AA3E78"/>
    <w:rsid w:val="00AA4092"/>
    <w:rsid w:val="00AA41E2"/>
    <w:rsid w:val="00AA44B5"/>
    <w:rsid w:val="00AA4566"/>
    <w:rsid w:val="00AA4665"/>
    <w:rsid w:val="00AA48DE"/>
    <w:rsid w:val="00AA49D4"/>
    <w:rsid w:val="00AA49FA"/>
    <w:rsid w:val="00AA4C9F"/>
    <w:rsid w:val="00AA5418"/>
    <w:rsid w:val="00AA594D"/>
    <w:rsid w:val="00AA5B32"/>
    <w:rsid w:val="00AA5FF0"/>
    <w:rsid w:val="00AA6099"/>
    <w:rsid w:val="00AA62A2"/>
    <w:rsid w:val="00AA6384"/>
    <w:rsid w:val="00AA6839"/>
    <w:rsid w:val="00AA691A"/>
    <w:rsid w:val="00AA6A1B"/>
    <w:rsid w:val="00AA7190"/>
    <w:rsid w:val="00AA75D7"/>
    <w:rsid w:val="00AA7778"/>
    <w:rsid w:val="00AA7B1E"/>
    <w:rsid w:val="00AA7C08"/>
    <w:rsid w:val="00AA7EE6"/>
    <w:rsid w:val="00AB073B"/>
    <w:rsid w:val="00AB0930"/>
    <w:rsid w:val="00AB0C64"/>
    <w:rsid w:val="00AB0CAC"/>
    <w:rsid w:val="00AB0D49"/>
    <w:rsid w:val="00AB1137"/>
    <w:rsid w:val="00AB141D"/>
    <w:rsid w:val="00AB16E5"/>
    <w:rsid w:val="00AB1D7D"/>
    <w:rsid w:val="00AB209B"/>
    <w:rsid w:val="00AB2ED6"/>
    <w:rsid w:val="00AB3055"/>
    <w:rsid w:val="00AB31B3"/>
    <w:rsid w:val="00AB3C4A"/>
    <w:rsid w:val="00AB3DC8"/>
    <w:rsid w:val="00AB4298"/>
    <w:rsid w:val="00AB43A4"/>
    <w:rsid w:val="00AB45E8"/>
    <w:rsid w:val="00AB5168"/>
    <w:rsid w:val="00AB52FE"/>
    <w:rsid w:val="00AB55CC"/>
    <w:rsid w:val="00AB56B4"/>
    <w:rsid w:val="00AB576C"/>
    <w:rsid w:val="00AB5911"/>
    <w:rsid w:val="00AB5B59"/>
    <w:rsid w:val="00AB5FC1"/>
    <w:rsid w:val="00AB60C3"/>
    <w:rsid w:val="00AB6318"/>
    <w:rsid w:val="00AB6384"/>
    <w:rsid w:val="00AB6624"/>
    <w:rsid w:val="00AB69BD"/>
    <w:rsid w:val="00AB6B8C"/>
    <w:rsid w:val="00AB70CE"/>
    <w:rsid w:val="00AB7202"/>
    <w:rsid w:val="00AB7D98"/>
    <w:rsid w:val="00AB7FB0"/>
    <w:rsid w:val="00AB7FD3"/>
    <w:rsid w:val="00AC048A"/>
    <w:rsid w:val="00AC068A"/>
    <w:rsid w:val="00AC1377"/>
    <w:rsid w:val="00AC15E8"/>
    <w:rsid w:val="00AC1753"/>
    <w:rsid w:val="00AC192C"/>
    <w:rsid w:val="00AC1A9F"/>
    <w:rsid w:val="00AC1AE6"/>
    <w:rsid w:val="00AC1D0A"/>
    <w:rsid w:val="00AC230D"/>
    <w:rsid w:val="00AC26AC"/>
    <w:rsid w:val="00AC2829"/>
    <w:rsid w:val="00AC289F"/>
    <w:rsid w:val="00AC2B57"/>
    <w:rsid w:val="00AC2DAB"/>
    <w:rsid w:val="00AC31F2"/>
    <w:rsid w:val="00AC3405"/>
    <w:rsid w:val="00AC3509"/>
    <w:rsid w:val="00AC357C"/>
    <w:rsid w:val="00AC403C"/>
    <w:rsid w:val="00AC41A3"/>
    <w:rsid w:val="00AC4545"/>
    <w:rsid w:val="00AC4EC3"/>
    <w:rsid w:val="00AC529D"/>
    <w:rsid w:val="00AC536A"/>
    <w:rsid w:val="00AC541C"/>
    <w:rsid w:val="00AC574F"/>
    <w:rsid w:val="00AC5D59"/>
    <w:rsid w:val="00AC5EB5"/>
    <w:rsid w:val="00AC5FF9"/>
    <w:rsid w:val="00AC60F4"/>
    <w:rsid w:val="00AC617A"/>
    <w:rsid w:val="00AC656D"/>
    <w:rsid w:val="00AC6583"/>
    <w:rsid w:val="00AC6A35"/>
    <w:rsid w:val="00AC6AD6"/>
    <w:rsid w:val="00AC6FCA"/>
    <w:rsid w:val="00AC7197"/>
    <w:rsid w:val="00AC7239"/>
    <w:rsid w:val="00AC7AFA"/>
    <w:rsid w:val="00AD0030"/>
    <w:rsid w:val="00AD00DE"/>
    <w:rsid w:val="00AD032B"/>
    <w:rsid w:val="00AD0585"/>
    <w:rsid w:val="00AD0659"/>
    <w:rsid w:val="00AD0BF9"/>
    <w:rsid w:val="00AD0C61"/>
    <w:rsid w:val="00AD0FDB"/>
    <w:rsid w:val="00AD1393"/>
    <w:rsid w:val="00AD15E6"/>
    <w:rsid w:val="00AD1914"/>
    <w:rsid w:val="00AD1D5E"/>
    <w:rsid w:val="00AD1FFE"/>
    <w:rsid w:val="00AD2145"/>
    <w:rsid w:val="00AD2199"/>
    <w:rsid w:val="00AD31F6"/>
    <w:rsid w:val="00AD336C"/>
    <w:rsid w:val="00AD36C5"/>
    <w:rsid w:val="00AD36CB"/>
    <w:rsid w:val="00AD36F5"/>
    <w:rsid w:val="00AD3AEC"/>
    <w:rsid w:val="00AD3F16"/>
    <w:rsid w:val="00AD40F5"/>
    <w:rsid w:val="00AD41EC"/>
    <w:rsid w:val="00AD4627"/>
    <w:rsid w:val="00AD4B89"/>
    <w:rsid w:val="00AD4E59"/>
    <w:rsid w:val="00AD5342"/>
    <w:rsid w:val="00AD54E8"/>
    <w:rsid w:val="00AD5642"/>
    <w:rsid w:val="00AD578B"/>
    <w:rsid w:val="00AD5954"/>
    <w:rsid w:val="00AD6386"/>
    <w:rsid w:val="00AD6E6B"/>
    <w:rsid w:val="00AD722E"/>
    <w:rsid w:val="00AD73B4"/>
    <w:rsid w:val="00AD73E7"/>
    <w:rsid w:val="00AD764B"/>
    <w:rsid w:val="00AD781D"/>
    <w:rsid w:val="00AD7884"/>
    <w:rsid w:val="00AD7BBC"/>
    <w:rsid w:val="00AD7C16"/>
    <w:rsid w:val="00AD7E65"/>
    <w:rsid w:val="00AE0006"/>
    <w:rsid w:val="00AE017E"/>
    <w:rsid w:val="00AE02F2"/>
    <w:rsid w:val="00AE081C"/>
    <w:rsid w:val="00AE0AA3"/>
    <w:rsid w:val="00AE0B95"/>
    <w:rsid w:val="00AE10D3"/>
    <w:rsid w:val="00AE115F"/>
    <w:rsid w:val="00AE127E"/>
    <w:rsid w:val="00AE1696"/>
    <w:rsid w:val="00AE16D7"/>
    <w:rsid w:val="00AE196E"/>
    <w:rsid w:val="00AE1994"/>
    <w:rsid w:val="00AE1BC2"/>
    <w:rsid w:val="00AE1DB0"/>
    <w:rsid w:val="00AE21D4"/>
    <w:rsid w:val="00AE21F3"/>
    <w:rsid w:val="00AE22A4"/>
    <w:rsid w:val="00AE23B6"/>
    <w:rsid w:val="00AE2B89"/>
    <w:rsid w:val="00AE2CFA"/>
    <w:rsid w:val="00AE2F34"/>
    <w:rsid w:val="00AE2F98"/>
    <w:rsid w:val="00AE3450"/>
    <w:rsid w:val="00AE36C7"/>
    <w:rsid w:val="00AE37B9"/>
    <w:rsid w:val="00AE38F8"/>
    <w:rsid w:val="00AE3E12"/>
    <w:rsid w:val="00AE411B"/>
    <w:rsid w:val="00AE4BC8"/>
    <w:rsid w:val="00AE4E69"/>
    <w:rsid w:val="00AE4E74"/>
    <w:rsid w:val="00AE5080"/>
    <w:rsid w:val="00AE5370"/>
    <w:rsid w:val="00AE537B"/>
    <w:rsid w:val="00AE57E7"/>
    <w:rsid w:val="00AE57FC"/>
    <w:rsid w:val="00AE5AB8"/>
    <w:rsid w:val="00AE5CE0"/>
    <w:rsid w:val="00AE5D04"/>
    <w:rsid w:val="00AE5D38"/>
    <w:rsid w:val="00AE5EA1"/>
    <w:rsid w:val="00AE5F24"/>
    <w:rsid w:val="00AE6338"/>
    <w:rsid w:val="00AE66D0"/>
    <w:rsid w:val="00AE6AAA"/>
    <w:rsid w:val="00AE6EAA"/>
    <w:rsid w:val="00AE73D5"/>
    <w:rsid w:val="00AE769A"/>
    <w:rsid w:val="00AE7A49"/>
    <w:rsid w:val="00AE7F59"/>
    <w:rsid w:val="00AF0504"/>
    <w:rsid w:val="00AF05B1"/>
    <w:rsid w:val="00AF05B2"/>
    <w:rsid w:val="00AF05F6"/>
    <w:rsid w:val="00AF0A5C"/>
    <w:rsid w:val="00AF0BBB"/>
    <w:rsid w:val="00AF0CD0"/>
    <w:rsid w:val="00AF0F02"/>
    <w:rsid w:val="00AF1010"/>
    <w:rsid w:val="00AF13BD"/>
    <w:rsid w:val="00AF153E"/>
    <w:rsid w:val="00AF16E2"/>
    <w:rsid w:val="00AF16E6"/>
    <w:rsid w:val="00AF1C4F"/>
    <w:rsid w:val="00AF2296"/>
    <w:rsid w:val="00AF2485"/>
    <w:rsid w:val="00AF2A1D"/>
    <w:rsid w:val="00AF2A2E"/>
    <w:rsid w:val="00AF2DD5"/>
    <w:rsid w:val="00AF2F08"/>
    <w:rsid w:val="00AF31BA"/>
    <w:rsid w:val="00AF321B"/>
    <w:rsid w:val="00AF326B"/>
    <w:rsid w:val="00AF35C1"/>
    <w:rsid w:val="00AF3697"/>
    <w:rsid w:val="00AF3758"/>
    <w:rsid w:val="00AF3954"/>
    <w:rsid w:val="00AF3A49"/>
    <w:rsid w:val="00AF3E01"/>
    <w:rsid w:val="00AF44E3"/>
    <w:rsid w:val="00AF47FC"/>
    <w:rsid w:val="00AF48BD"/>
    <w:rsid w:val="00AF4BCA"/>
    <w:rsid w:val="00AF4C37"/>
    <w:rsid w:val="00AF5418"/>
    <w:rsid w:val="00AF57E4"/>
    <w:rsid w:val="00AF587D"/>
    <w:rsid w:val="00AF5F87"/>
    <w:rsid w:val="00AF6207"/>
    <w:rsid w:val="00AF62CF"/>
    <w:rsid w:val="00AF634C"/>
    <w:rsid w:val="00AF63BD"/>
    <w:rsid w:val="00AF65E6"/>
    <w:rsid w:val="00AF718C"/>
    <w:rsid w:val="00AF726D"/>
    <w:rsid w:val="00B0000F"/>
    <w:rsid w:val="00B0095D"/>
    <w:rsid w:val="00B00C74"/>
    <w:rsid w:val="00B00CE7"/>
    <w:rsid w:val="00B00D90"/>
    <w:rsid w:val="00B011BB"/>
    <w:rsid w:val="00B01222"/>
    <w:rsid w:val="00B013AF"/>
    <w:rsid w:val="00B01ABA"/>
    <w:rsid w:val="00B01D24"/>
    <w:rsid w:val="00B01D85"/>
    <w:rsid w:val="00B02306"/>
    <w:rsid w:val="00B025CB"/>
    <w:rsid w:val="00B02C37"/>
    <w:rsid w:val="00B02DF3"/>
    <w:rsid w:val="00B02E41"/>
    <w:rsid w:val="00B03224"/>
    <w:rsid w:val="00B033CE"/>
    <w:rsid w:val="00B039BF"/>
    <w:rsid w:val="00B0417A"/>
    <w:rsid w:val="00B0459A"/>
    <w:rsid w:val="00B04BC2"/>
    <w:rsid w:val="00B04D37"/>
    <w:rsid w:val="00B0500F"/>
    <w:rsid w:val="00B05142"/>
    <w:rsid w:val="00B05892"/>
    <w:rsid w:val="00B058C9"/>
    <w:rsid w:val="00B05CC1"/>
    <w:rsid w:val="00B05DEE"/>
    <w:rsid w:val="00B0634F"/>
    <w:rsid w:val="00B06354"/>
    <w:rsid w:val="00B067FF"/>
    <w:rsid w:val="00B06AD7"/>
    <w:rsid w:val="00B06BED"/>
    <w:rsid w:val="00B06C47"/>
    <w:rsid w:val="00B06C62"/>
    <w:rsid w:val="00B06D9E"/>
    <w:rsid w:val="00B06E15"/>
    <w:rsid w:val="00B07205"/>
    <w:rsid w:val="00B07822"/>
    <w:rsid w:val="00B079EA"/>
    <w:rsid w:val="00B07BAD"/>
    <w:rsid w:val="00B07E48"/>
    <w:rsid w:val="00B07F1B"/>
    <w:rsid w:val="00B1017E"/>
    <w:rsid w:val="00B10563"/>
    <w:rsid w:val="00B10611"/>
    <w:rsid w:val="00B10ABF"/>
    <w:rsid w:val="00B113D1"/>
    <w:rsid w:val="00B11417"/>
    <w:rsid w:val="00B119E6"/>
    <w:rsid w:val="00B11C19"/>
    <w:rsid w:val="00B11F70"/>
    <w:rsid w:val="00B12472"/>
    <w:rsid w:val="00B12D91"/>
    <w:rsid w:val="00B13296"/>
    <w:rsid w:val="00B13600"/>
    <w:rsid w:val="00B13650"/>
    <w:rsid w:val="00B138C3"/>
    <w:rsid w:val="00B13E8B"/>
    <w:rsid w:val="00B14747"/>
    <w:rsid w:val="00B14825"/>
    <w:rsid w:val="00B148AE"/>
    <w:rsid w:val="00B14EA2"/>
    <w:rsid w:val="00B14FBE"/>
    <w:rsid w:val="00B15140"/>
    <w:rsid w:val="00B158CA"/>
    <w:rsid w:val="00B15AEE"/>
    <w:rsid w:val="00B15D2A"/>
    <w:rsid w:val="00B16081"/>
    <w:rsid w:val="00B162E9"/>
    <w:rsid w:val="00B16378"/>
    <w:rsid w:val="00B16635"/>
    <w:rsid w:val="00B16C6C"/>
    <w:rsid w:val="00B17046"/>
    <w:rsid w:val="00B17149"/>
    <w:rsid w:val="00B175FD"/>
    <w:rsid w:val="00B17735"/>
    <w:rsid w:val="00B17CD3"/>
    <w:rsid w:val="00B20432"/>
    <w:rsid w:val="00B20707"/>
    <w:rsid w:val="00B20FCF"/>
    <w:rsid w:val="00B21711"/>
    <w:rsid w:val="00B218C3"/>
    <w:rsid w:val="00B21917"/>
    <w:rsid w:val="00B22257"/>
    <w:rsid w:val="00B22D92"/>
    <w:rsid w:val="00B22DEC"/>
    <w:rsid w:val="00B2330D"/>
    <w:rsid w:val="00B233E9"/>
    <w:rsid w:val="00B23487"/>
    <w:rsid w:val="00B234D8"/>
    <w:rsid w:val="00B235C6"/>
    <w:rsid w:val="00B2395E"/>
    <w:rsid w:val="00B23BCB"/>
    <w:rsid w:val="00B240A7"/>
    <w:rsid w:val="00B248D8"/>
    <w:rsid w:val="00B2492E"/>
    <w:rsid w:val="00B2511A"/>
    <w:rsid w:val="00B251CE"/>
    <w:rsid w:val="00B25608"/>
    <w:rsid w:val="00B256E3"/>
    <w:rsid w:val="00B2584C"/>
    <w:rsid w:val="00B25897"/>
    <w:rsid w:val="00B25B76"/>
    <w:rsid w:val="00B25CB8"/>
    <w:rsid w:val="00B25D27"/>
    <w:rsid w:val="00B25DA5"/>
    <w:rsid w:val="00B26D0D"/>
    <w:rsid w:val="00B271B7"/>
    <w:rsid w:val="00B2769C"/>
    <w:rsid w:val="00B27724"/>
    <w:rsid w:val="00B279A7"/>
    <w:rsid w:val="00B305BC"/>
    <w:rsid w:val="00B3084F"/>
    <w:rsid w:val="00B30B4D"/>
    <w:rsid w:val="00B30C15"/>
    <w:rsid w:val="00B31043"/>
    <w:rsid w:val="00B31155"/>
    <w:rsid w:val="00B31628"/>
    <w:rsid w:val="00B31655"/>
    <w:rsid w:val="00B3194B"/>
    <w:rsid w:val="00B31A5C"/>
    <w:rsid w:val="00B31DC0"/>
    <w:rsid w:val="00B3267F"/>
    <w:rsid w:val="00B328CD"/>
    <w:rsid w:val="00B32B94"/>
    <w:rsid w:val="00B32ECA"/>
    <w:rsid w:val="00B32F98"/>
    <w:rsid w:val="00B3300F"/>
    <w:rsid w:val="00B33955"/>
    <w:rsid w:val="00B3404A"/>
    <w:rsid w:val="00B343B5"/>
    <w:rsid w:val="00B34500"/>
    <w:rsid w:val="00B346E5"/>
    <w:rsid w:val="00B348F6"/>
    <w:rsid w:val="00B34EE1"/>
    <w:rsid w:val="00B35206"/>
    <w:rsid w:val="00B35A64"/>
    <w:rsid w:val="00B3611D"/>
    <w:rsid w:val="00B362E2"/>
    <w:rsid w:val="00B36353"/>
    <w:rsid w:val="00B364AA"/>
    <w:rsid w:val="00B3654E"/>
    <w:rsid w:val="00B365D2"/>
    <w:rsid w:val="00B365DD"/>
    <w:rsid w:val="00B3716F"/>
    <w:rsid w:val="00B371A0"/>
    <w:rsid w:val="00B37690"/>
    <w:rsid w:val="00B37A74"/>
    <w:rsid w:val="00B37C1E"/>
    <w:rsid w:val="00B37C9E"/>
    <w:rsid w:val="00B4002D"/>
    <w:rsid w:val="00B408A2"/>
    <w:rsid w:val="00B40983"/>
    <w:rsid w:val="00B40FB2"/>
    <w:rsid w:val="00B4106F"/>
    <w:rsid w:val="00B41362"/>
    <w:rsid w:val="00B41428"/>
    <w:rsid w:val="00B417D2"/>
    <w:rsid w:val="00B41A0A"/>
    <w:rsid w:val="00B41AF6"/>
    <w:rsid w:val="00B41B13"/>
    <w:rsid w:val="00B41BF7"/>
    <w:rsid w:val="00B42208"/>
    <w:rsid w:val="00B4221D"/>
    <w:rsid w:val="00B42314"/>
    <w:rsid w:val="00B42590"/>
    <w:rsid w:val="00B427E1"/>
    <w:rsid w:val="00B42A96"/>
    <w:rsid w:val="00B42F04"/>
    <w:rsid w:val="00B42F7D"/>
    <w:rsid w:val="00B4331D"/>
    <w:rsid w:val="00B43403"/>
    <w:rsid w:val="00B43455"/>
    <w:rsid w:val="00B4393E"/>
    <w:rsid w:val="00B44D64"/>
    <w:rsid w:val="00B44EBD"/>
    <w:rsid w:val="00B4506B"/>
    <w:rsid w:val="00B45816"/>
    <w:rsid w:val="00B45B4E"/>
    <w:rsid w:val="00B46025"/>
    <w:rsid w:val="00B460AC"/>
    <w:rsid w:val="00B46241"/>
    <w:rsid w:val="00B46248"/>
    <w:rsid w:val="00B468F1"/>
    <w:rsid w:val="00B46BCD"/>
    <w:rsid w:val="00B46F18"/>
    <w:rsid w:val="00B4774D"/>
    <w:rsid w:val="00B4774F"/>
    <w:rsid w:val="00B47846"/>
    <w:rsid w:val="00B47B3E"/>
    <w:rsid w:val="00B47B85"/>
    <w:rsid w:val="00B47CC9"/>
    <w:rsid w:val="00B50C36"/>
    <w:rsid w:val="00B50E34"/>
    <w:rsid w:val="00B5143E"/>
    <w:rsid w:val="00B5152F"/>
    <w:rsid w:val="00B51675"/>
    <w:rsid w:val="00B519A0"/>
    <w:rsid w:val="00B51D3E"/>
    <w:rsid w:val="00B527B4"/>
    <w:rsid w:val="00B528FA"/>
    <w:rsid w:val="00B52945"/>
    <w:rsid w:val="00B52ADC"/>
    <w:rsid w:val="00B52D2C"/>
    <w:rsid w:val="00B531A7"/>
    <w:rsid w:val="00B532D2"/>
    <w:rsid w:val="00B5332B"/>
    <w:rsid w:val="00B535A3"/>
    <w:rsid w:val="00B536BD"/>
    <w:rsid w:val="00B53AA5"/>
    <w:rsid w:val="00B53B3A"/>
    <w:rsid w:val="00B54314"/>
    <w:rsid w:val="00B544A3"/>
    <w:rsid w:val="00B54632"/>
    <w:rsid w:val="00B54B23"/>
    <w:rsid w:val="00B54E5C"/>
    <w:rsid w:val="00B55046"/>
    <w:rsid w:val="00B55265"/>
    <w:rsid w:val="00B55331"/>
    <w:rsid w:val="00B5568E"/>
    <w:rsid w:val="00B5581A"/>
    <w:rsid w:val="00B55974"/>
    <w:rsid w:val="00B55B60"/>
    <w:rsid w:val="00B55F3A"/>
    <w:rsid w:val="00B56287"/>
    <w:rsid w:val="00B56552"/>
    <w:rsid w:val="00B565FE"/>
    <w:rsid w:val="00B56B57"/>
    <w:rsid w:val="00B5739A"/>
    <w:rsid w:val="00B57489"/>
    <w:rsid w:val="00B576ED"/>
    <w:rsid w:val="00B57CAE"/>
    <w:rsid w:val="00B6055D"/>
    <w:rsid w:val="00B6077D"/>
    <w:rsid w:val="00B6097B"/>
    <w:rsid w:val="00B609DF"/>
    <w:rsid w:val="00B609E9"/>
    <w:rsid w:val="00B60C73"/>
    <w:rsid w:val="00B60F7C"/>
    <w:rsid w:val="00B610ED"/>
    <w:rsid w:val="00B612B3"/>
    <w:rsid w:val="00B61DBC"/>
    <w:rsid w:val="00B61E52"/>
    <w:rsid w:val="00B623AE"/>
    <w:rsid w:val="00B624D3"/>
    <w:rsid w:val="00B62955"/>
    <w:rsid w:val="00B62B57"/>
    <w:rsid w:val="00B62B5E"/>
    <w:rsid w:val="00B62CB1"/>
    <w:rsid w:val="00B62F5D"/>
    <w:rsid w:val="00B63573"/>
    <w:rsid w:val="00B63736"/>
    <w:rsid w:val="00B641A8"/>
    <w:rsid w:val="00B643A2"/>
    <w:rsid w:val="00B644E8"/>
    <w:rsid w:val="00B6451E"/>
    <w:rsid w:val="00B6486F"/>
    <w:rsid w:val="00B655B2"/>
    <w:rsid w:val="00B6568A"/>
    <w:rsid w:val="00B657AC"/>
    <w:rsid w:val="00B6591C"/>
    <w:rsid w:val="00B65BC1"/>
    <w:rsid w:val="00B65E0C"/>
    <w:rsid w:val="00B6605A"/>
    <w:rsid w:val="00B6646E"/>
    <w:rsid w:val="00B6673A"/>
    <w:rsid w:val="00B668CD"/>
    <w:rsid w:val="00B669EB"/>
    <w:rsid w:val="00B669F5"/>
    <w:rsid w:val="00B66A87"/>
    <w:rsid w:val="00B66BC5"/>
    <w:rsid w:val="00B66E2B"/>
    <w:rsid w:val="00B66E7F"/>
    <w:rsid w:val="00B67262"/>
    <w:rsid w:val="00B674F0"/>
    <w:rsid w:val="00B6786A"/>
    <w:rsid w:val="00B67E7B"/>
    <w:rsid w:val="00B70108"/>
    <w:rsid w:val="00B70210"/>
    <w:rsid w:val="00B70271"/>
    <w:rsid w:val="00B70742"/>
    <w:rsid w:val="00B708A2"/>
    <w:rsid w:val="00B70DA2"/>
    <w:rsid w:val="00B70E54"/>
    <w:rsid w:val="00B717EF"/>
    <w:rsid w:val="00B7190A"/>
    <w:rsid w:val="00B720F9"/>
    <w:rsid w:val="00B72110"/>
    <w:rsid w:val="00B72216"/>
    <w:rsid w:val="00B72864"/>
    <w:rsid w:val="00B728F8"/>
    <w:rsid w:val="00B735F0"/>
    <w:rsid w:val="00B7363E"/>
    <w:rsid w:val="00B736E3"/>
    <w:rsid w:val="00B7396E"/>
    <w:rsid w:val="00B73BA4"/>
    <w:rsid w:val="00B74235"/>
    <w:rsid w:val="00B745F8"/>
    <w:rsid w:val="00B747DE"/>
    <w:rsid w:val="00B74B41"/>
    <w:rsid w:val="00B74BAB"/>
    <w:rsid w:val="00B7531D"/>
    <w:rsid w:val="00B75354"/>
    <w:rsid w:val="00B75617"/>
    <w:rsid w:val="00B75706"/>
    <w:rsid w:val="00B763C9"/>
    <w:rsid w:val="00B7679E"/>
    <w:rsid w:val="00B767DF"/>
    <w:rsid w:val="00B76A27"/>
    <w:rsid w:val="00B76C54"/>
    <w:rsid w:val="00B76D78"/>
    <w:rsid w:val="00B76E59"/>
    <w:rsid w:val="00B76ED1"/>
    <w:rsid w:val="00B76F1C"/>
    <w:rsid w:val="00B77303"/>
    <w:rsid w:val="00B776C4"/>
    <w:rsid w:val="00B7789E"/>
    <w:rsid w:val="00B779B1"/>
    <w:rsid w:val="00B77AA2"/>
    <w:rsid w:val="00B77ECD"/>
    <w:rsid w:val="00B800FD"/>
    <w:rsid w:val="00B80150"/>
    <w:rsid w:val="00B80577"/>
    <w:rsid w:val="00B805F7"/>
    <w:rsid w:val="00B80660"/>
    <w:rsid w:val="00B807AE"/>
    <w:rsid w:val="00B808F0"/>
    <w:rsid w:val="00B80A5D"/>
    <w:rsid w:val="00B80CBF"/>
    <w:rsid w:val="00B80CDD"/>
    <w:rsid w:val="00B80CF2"/>
    <w:rsid w:val="00B810EC"/>
    <w:rsid w:val="00B8126A"/>
    <w:rsid w:val="00B81434"/>
    <w:rsid w:val="00B81A98"/>
    <w:rsid w:val="00B820B4"/>
    <w:rsid w:val="00B82137"/>
    <w:rsid w:val="00B82350"/>
    <w:rsid w:val="00B8246B"/>
    <w:rsid w:val="00B824A9"/>
    <w:rsid w:val="00B824F7"/>
    <w:rsid w:val="00B826D3"/>
    <w:rsid w:val="00B827E4"/>
    <w:rsid w:val="00B82B8D"/>
    <w:rsid w:val="00B82E96"/>
    <w:rsid w:val="00B83543"/>
    <w:rsid w:val="00B83BFA"/>
    <w:rsid w:val="00B83D43"/>
    <w:rsid w:val="00B83D97"/>
    <w:rsid w:val="00B83EFA"/>
    <w:rsid w:val="00B842DE"/>
    <w:rsid w:val="00B84472"/>
    <w:rsid w:val="00B844A5"/>
    <w:rsid w:val="00B84603"/>
    <w:rsid w:val="00B847E1"/>
    <w:rsid w:val="00B849B7"/>
    <w:rsid w:val="00B84C1B"/>
    <w:rsid w:val="00B84D90"/>
    <w:rsid w:val="00B850BA"/>
    <w:rsid w:val="00B8512E"/>
    <w:rsid w:val="00B852FB"/>
    <w:rsid w:val="00B85943"/>
    <w:rsid w:val="00B85C7C"/>
    <w:rsid w:val="00B864A7"/>
    <w:rsid w:val="00B864F8"/>
    <w:rsid w:val="00B8658C"/>
    <w:rsid w:val="00B872DE"/>
    <w:rsid w:val="00B875E5"/>
    <w:rsid w:val="00B87670"/>
    <w:rsid w:val="00B87727"/>
    <w:rsid w:val="00B8775E"/>
    <w:rsid w:val="00B87906"/>
    <w:rsid w:val="00B87FD3"/>
    <w:rsid w:val="00B90277"/>
    <w:rsid w:val="00B9041E"/>
    <w:rsid w:val="00B9059E"/>
    <w:rsid w:val="00B90802"/>
    <w:rsid w:val="00B9081B"/>
    <w:rsid w:val="00B908EF"/>
    <w:rsid w:val="00B90935"/>
    <w:rsid w:val="00B90AA0"/>
    <w:rsid w:val="00B90ADD"/>
    <w:rsid w:val="00B91715"/>
    <w:rsid w:val="00B91B32"/>
    <w:rsid w:val="00B91BB2"/>
    <w:rsid w:val="00B91EBA"/>
    <w:rsid w:val="00B91FEC"/>
    <w:rsid w:val="00B92014"/>
    <w:rsid w:val="00B920AB"/>
    <w:rsid w:val="00B921FF"/>
    <w:rsid w:val="00B922FA"/>
    <w:rsid w:val="00B925AF"/>
    <w:rsid w:val="00B92CB3"/>
    <w:rsid w:val="00B93059"/>
    <w:rsid w:val="00B9376F"/>
    <w:rsid w:val="00B93AD4"/>
    <w:rsid w:val="00B93D43"/>
    <w:rsid w:val="00B93E6F"/>
    <w:rsid w:val="00B946B5"/>
    <w:rsid w:val="00B94D16"/>
    <w:rsid w:val="00B95213"/>
    <w:rsid w:val="00B954E8"/>
    <w:rsid w:val="00B95731"/>
    <w:rsid w:val="00B95B47"/>
    <w:rsid w:val="00B95BBF"/>
    <w:rsid w:val="00B960A5"/>
    <w:rsid w:val="00B967D9"/>
    <w:rsid w:val="00B968D8"/>
    <w:rsid w:val="00B96918"/>
    <w:rsid w:val="00B970FD"/>
    <w:rsid w:val="00B97469"/>
    <w:rsid w:val="00B97657"/>
    <w:rsid w:val="00B9770D"/>
    <w:rsid w:val="00B97743"/>
    <w:rsid w:val="00B97981"/>
    <w:rsid w:val="00B97DC6"/>
    <w:rsid w:val="00BA00CD"/>
    <w:rsid w:val="00BA079A"/>
    <w:rsid w:val="00BA083A"/>
    <w:rsid w:val="00BA0925"/>
    <w:rsid w:val="00BA0A64"/>
    <w:rsid w:val="00BA151B"/>
    <w:rsid w:val="00BA1589"/>
    <w:rsid w:val="00BA1726"/>
    <w:rsid w:val="00BA1A4C"/>
    <w:rsid w:val="00BA212C"/>
    <w:rsid w:val="00BA26BA"/>
    <w:rsid w:val="00BA271E"/>
    <w:rsid w:val="00BA27A2"/>
    <w:rsid w:val="00BA291C"/>
    <w:rsid w:val="00BA2FBA"/>
    <w:rsid w:val="00BA324B"/>
    <w:rsid w:val="00BA3346"/>
    <w:rsid w:val="00BA3AD4"/>
    <w:rsid w:val="00BA3D6E"/>
    <w:rsid w:val="00BA3FF6"/>
    <w:rsid w:val="00BA4292"/>
    <w:rsid w:val="00BA437B"/>
    <w:rsid w:val="00BA478D"/>
    <w:rsid w:val="00BA4E9D"/>
    <w:rsid w:val="00BA4F98"/>
    <w:rsid w:val="00BA5076"/>
    <w:rsid w:val="00BA51DB"/>
    <w:rsid w:val="00BA53A1"/>
    <w:rsid w:val="00BA5448"/>
    <w:rsid w:val="00BA5748"/>
    <w:rsid w:val="00BA5F91"/>
    <w:rsid w:val="00BA61CB"/>
    <w:rsid w:val="00BA6306"/>
    <w:rsid w:val="00BA63DA"/>
    <w:rsid w:val="00BA679C"/>
    <w:rsid w:val="00BA6AC9"/>
    <w:rsid w:val="00BA6E4B"/>
    <w:rsid w:val="00BA70AF"/>
    <w:rsid w:val="00BA7183"/>
    <w:rsid w:val="00BA718E"/>
    <w:rsid w:val="00BA76B1"/>
    <w:rsid w:val="00BB00DD"/>
    <w:rsid w:val="00BB0446"/>
    <w:rsid w:val="00BB0691"/>
    <w:rsid w:val="00BB108A"/>
    <w:rsid w:val="00BB13D1"/>
    <w:rsid w:val="00BB1406"/>
    <w:rsid w:val="00BB1974"/>
    <w:rsid w:val="00BB1AF0"/>
    <w:rsid w:val="00BB1E17"/>
    <w:rsid w:val="00BB1F74"/>
    <w:rsid w:val="00BB2408"/>
    <w:rsid w:val="00BB27D8"/>
    <w:rsid w:val="00BB2B4C"/>
    <w:rsid w:val="00BB2BE8"/>
    <w:rsid w:val="00BB2DB9"/>
    <w:rsid w:val="00BB2FE4"/>
    <w:rsid w:val="00BB3715"/>
    <w:rsid w:val="00BB443F"/>
    <w:rsid w:val="00BB4688"/>
    <w:rsid w:val="00BB4C2B"/>
    <w:rsid w:val="00BB4CE0"/>
    <w:rsid w:val="00BB55D4"/>
    <w:rsid w:val="00BB59D9"/>
    <w:rsid w:val="00BB5AFD"/>
    <w:rsid w:val="00BB5BBC"/>
    <w:rsid w:val="00BB5CC8"/>
    <w:rsid w:val="00BB6511"/>
    <w:rsid w:val="00BB66CC"/>
    <w:rsid w:val="00BB6939"/>
    <w:rsid w:val="00BB694E"/>
    <w:rsid w:val="00BB6ECE"/>
    <w:rsid w:val="00BB7032"/>
    <w:rsid w:val="00BC00C0"/>
    <w:rsid w:val="00BC0178"/>
    <w:rsid w:val="00BC0A82"/>
    <w:rsid w:val="00BC0F35"/>
    <w:rsid w:val="00BC1674"/>
    <w:rsid w:val="00BC1E5B"/>
    <w:rsid w:val="00BC246F"/>
    <w:rsid w:val="00BC24C5"/>
    <w:rsid w:val="00BC2BE5"/>
    <w:rsid w:val="00BC335C"/>
    <w:rsid w:val="00BC3596"/>
    <w:rsid w:val="00BC396C"/>
    <w:rsid w:val="00BC3C0A"/>
    <w:rsid w:val="00BC4063"/>
    <w:rsid w:val="00BC40B3"/>
    <w:rsid w:val="00BC4471"/>
    <w:rsid w:val="00BC4576"/>
    <w:rsid w:val="00BC45D8"/>
    <w:rsid w:val="00BC4B1C"/>
    <w:rsid w:val="00BC51EE"/>
    <w:rsid w:val="00BC5206"/>
    <w:rsid w:val="00BC596D"/>
    <w:rsid w:val="00BC5B54"/>
    <w:rsid w:val="00BC5DDB"/>
    <w:rsid w:val="00BC5FEE"/>
    <w:rsid w:val="00BC6442"/>
    <w:rsid w:val="00BC6684"/>
    <w:rsid w:val="00BC6934"/>
    <w:rsid w:val="00BC70F0"/>
    <w:rsid w:val="00BC7DD0"/>
    <w:rsid w:val="00BC7E93"/>
    <w:rsid w:val="00BD03DE"/>
    <w:rsid w:val="00BD041E"/>
    <w:rsid w:val="00BD0B7C"/>
    <w:rsid w:val="00BD0E7E"/>
    <w:rsid w:val="00BD0E9B"/>
    <w:rsid w:val="00BD1631"/>
    <w:rsid w:val="00BD1F02"/>
    <w:rsid w:val="00BD2782"/>
    <w:rsid w:val="00BD2D0D"/>
    <w:rsid w:val="00BD3C67"/>
    <w:rsid w:val="00BD3E31"/>
    <w:rsid w:val="00BD4090"/>
    <w:rsid w:val="00BD440C"/>
    <w:rsid w:val="00BD4C71"/>
    <w:rsid w:val="00BD4D9C"/>
    <w:rsid w:val="00BD5421"/>
    <w:rsid w:val="00BD569B"/>
    <w:rsid w:val="00BD57D9"/>
    <w:rsid w:val="00BD5995"/>
    <w:rsid w:val="00BD5A87"/>
    <w:rsid w:val="00BD5D1D"/>
    <w:rsid w:val="00BD5FF4"/>
    <w:rsid w:val="00BD61BF"/>
    <w:rsid w:val="00BD6328"/>
    <w:rsid w:val="00BD65A0"/>
    <w:rsid w:val="00BD67C8"/>
    <w:rsid w:val="00BD69DA"/>
    <w:rsid w:val="00BD6B09"/>
    <w:rsid w:val="00BD6F3F"/>
    <w:rsid w:val="00BD7081"/>
    <w:rsid w:val="00BD72C0"/>
    <w:rsid w:val="00BD736E"/>
    <w:rsid w:val="00BD7394"/>
    <w:rsid w:val="00BD796D"/>
    <w:rsid w:val="00BD7A58"/>
    <w:rsid w:val="00BD7D7D"/>
    <w:rsid w:val="00BE0184"/>
    <w:rsid w:val="00BE03A7"/>
    <w:rsid w:val="00BE0635"/>
    <w:rsid w:val="00BE0A80"/>
    <w:rsid w:val="00BE0B89"/>
    <w:rsid w:val="00BE16DA"/>
    <w:rsid w:val="00BE18CB"/>
    <w:rsid w:val="00BE19D8"/>
    <w:rsid w:val="00BE1C0C"/>
    <w:rsid w:val="00BE1CB3"/>
    <w:rsid w:val="00BE1D30"/>
    <w:rsid w:val="00BE1D87"/>
    <w:rsid w:val="00BE25CC"/>
    <w:rsid w:val="00BE26BD"/>
    <w:rsid w:val="00BE2879"/>
    <w:rsid w:val="00BE2E6D"/>
    <w:rsid w:val="00BE312C"/>
    <w:rsid w:val="00BE3A9B"/>
    <w:rsid w:val="00BE3AB0"/>
    <w:rsid w:val="00BE3ABB"/>
    <w:rsid w:val="00BE3B10"/>
    <w:rsid w:val="00BE3DE9"/>
    <w:rsid w:val="00BE3F4F"/>
    <w:rsid w:val="00BE4057"/>
    <w:rsid w:val="00BE428D"/>
    <w:rsid w:val="00BE4429"/>
    <w:rsid w:val="00BE46A1"/>
    <w:rsid w:val="00BE4978"/>
    <w:rsid w:val="00BE4DD7"/>
    <w:rsid w:val="00BE4EF5"/>
    <w:rsid w:val="00BE5226"/>
    <w:rsid w:val="00BE5665"/>
    <w:rsid w:val="00BE5C4C"/>
    <w:rsid w:val="00BE5EEE"/>
    <w:rsid w:val="00BE5F3E"/>
    <w:rsid w:val="00BE5FE7"/>
    <w:rsid w:val="00BE624C"/>
    <w:rsid w:val="00BE64D7"/>
    <w:rsid w:val="00BE6599"/>
    <w:rsid w:val="00BE67BC"/>
    <w:rsid w:val="00BE67CD"/>
    <w:rsid w:val="00BE6C47"/>
    <w:rsid w:val="00BE6CFF"/>
    <w:rsid w:val="00BE705C"/>
    <w:rsid w:val="00BE70E1"/>
    <w:rsid w:val="00BE7123"/>
    <w:rsid w:val="00BE7812"/>
    <w:rsid w:val="00BE7827"/>
    <w:rsid w:val="00BE79B4"/>
    <w:rsid w:val="00BE7B34"/>
    <w:rsid w:val="00BE7B79"/>
    <w:rsid w:val="00BF0107"/>
    <w:rsid w:val="00BF031B"/>
    <w:rsid w:val="00BF03EE"/>
    <w:rsid w:val="00BF0EB6"/>
    <w:rsid w:val="00BF1030"/>
    <w:rsid w:val="00BF1401"/>
    <w:rsid w:val="00BF19F0"/>
    <w:rsid w:val="00BF1BFF"/>
    <w:rsid w:val="00BF1D83"/>
    <w:rsid w:val="00BF1EAB"/>
    <w:rsid w:val="00BF21CB"/>
    <w:rsid w:val="00BF2CC4"/>
    <w:rsid w:val="00BF3110"/>
    <w:rsid w:val="00BF318C"/>
    <w:rsid w:val="00BF34D9"/>
    <w:rsid w:val="00BF35BD"/>
    <w:rsid w:val="00BF36D4"/>
    <w:rsid w:val="00BF3A68"/>
    <w:rsid w:val="00BF3E71"/>
    <w:rsid w:val="00BF3E8B"/>
    <w:rsid w:val="00BF44B7"/>
    <w:rsid w:val="00BF455F"/>
    <w:rsid w:val="00BF48C6"/>
    <w:rsid w:val="00BF4AB9"/>
    <w:rsid w:val="00BF4DFE"/>
    <w:rsid w:val="00BF4E18"/>
    <w:rsid w:val="00BF5009"/>
    <w:rsid w:val="00BF5225"/>
    <w:rsid w:val="00BF527A"/>
    <w:rsid w:val="00BF527F"/>
    <w:rsid w:val="00BF52B4"/>
    <w:rsid w:val="00BF572B"/>
    <w:rsid w:val="00BF5A15"/>
    <w:rsid w:val="00BF5AE8"/>
    <w:rsid w:val="00BF5B3A"/>
    <w:rsid w:val="00BF5B71"/>
    <w:rsid w:val="00BF5C2A"/>
    <w:rsid w:val="00BF5E0D"/>
    <w:rsid w:val="00BF5FBB"/>
    <w:rsid w:val="00BF60B0"/>
    <w:rsid w:val="00BF60BF"/>
    <w:rsid w:val="00BF646F"/>
    <w:rsid w:val="00BF64C6"/>
    <w:rsid w:val="00BF6886"/>
    <w:rsid w:val="00BF6A06"/>
    <w:rsid w:val="00BF6A74"/>
    <w:rsid w:val="00BF6B51"/>
    <w:rsid w:val="00BF6BCB"/>
    <w:rsid w:val="00BF6CC6"/>
    <w:rsid w:val="00BF77EC"/>
    <w:rsid w:val="00BF7822"/>
    <w:rsid w:val="00BF7EA0"/>
    <w:rsid w:val="00BF7FFB"/>
    <w:rsid w:val="00C002E8"/>
    <w:rsid w:val="00C003C3"/>
    <w:rsid w:val="00C003E7"/>
    <w:rsid w:val="00C00EAD"/>
    <w:rsid w:val="00C00F7C"/>
    <w:rsid w:val="00C01829"/>
    <w:rsid w:val="00C01900"/>
    <w:rsid w:val="00C01A78"/>
    <w:rsid w:val="00C01CC9"/>
    <w:rsid w:val="00C01E64"/>
    <w:rsid w:val="00C02952"/>
    <w:rsid w:val="00C0297D"/>
    <w:rsid w:val="00C02A6E"/>
    <w:rsid w:val="00C02A78"/>
    <w:rsid w:val="00C02C9C"/>
    <w:rsid w:val="00C02CBD"/>
    <w:rsid w:val="00C031E1"/>
    <w:rsid w:val="00C03252"/>
    <w:rsid w:val="00C03260"/>
    <w:rsid w:val="00C03836"/>
    <w:rsid w:val="00C03CAB"/>
    <w:rsid w:val="00C04002"/>
    <w:rsid w:val="00C0416A"/>
    <w:rsid w:val="00C041B4"/>
    <w:rsid w:val="00C0469A"/>
    <w:rsid w:val="00C04738"/>
    <w:rsid w:val="00C04990"/>
    <w:rsid w:val="00C049E1"/>
    <w:rsid w:val="00C04FA1"/>
    <w:rsid w:val="00C04FD6"/>
    <w:rsid w:val="00C05229"/>
    <w:rsid w:val="00C05DF2"/>
    <w:rsid w:val="00C0620F"/>
    <w:rsid w:val="00C06F72"/>
    <w:rsid w:val="00C06F9B"/>
    <w:rsid w:val="00C07076"/>
    <w:rsid w:val="00C070CC"/>
    <w:rsid w:val="00C0722A"/>
    <w:rsid w:val="00C074A8"/>
    <w:rsid w:val="00C0798C"/>
    <w:rsid w:val="00C079BE"/>
    <w:rsid w:val="00C07A41"/>
    <w:rsid w:val="00C07A89"/>
    <w:rsid w:val="00C07DD0"/>
    <w:rsid w:val="00C07EA9"/>
    <w:rsid w:val="00C1006F"/>
    <w:rsid w:val="00C102AD"/>
    <w:rsid w:val="00C102F2"/>
    <w:rsid w:val="00C1032E"/>
    <w:rsid w:val="00C1094D"/>
    <w:rsid w:val="00C11C4A"/>
    <w:rsid w:val="00C11CF0"/>
    <w:rsid w:val="00C11E0D"/>
    <w:rsid w:val="00C127D5"/>
    <w:rsid w:val="00C12AC7"/>
    <w:rsid w:val="00C1315B"/>
    <w:rsid w:val="00C13251"/>
    <w:rsid w:val="00C1386D"/>
    <w:rsid w:val="00C13A16"/>
    <w:rsid w:val="00C13A89"/>
    <w:rsid w:val="00C13E09"/>
    <w:rsid w:val="00C14593"/>
    <w:rsid w:val="00C14AB2"/>
    <w:rsid w:val="00C14F7D"/>
    <w:rsid w:val="00C150ED"/>
    <w:rsid w:val="00C1518A"/>
    <w:rsid w:val="00C154A6"/>
    <w:rsid w:val="00C15BCA"/>
    <w:rsid w:val="00C15D2A"/>
    <w:rsid w:val="00C162F5"/>
    <w:rsid w:val="00C1651D"/>
    <w:rsid w:val="00C16930"/>
    <w:rsid w:val="00C16961"/>
    <w:rsid w:val="00C1698B"/>
    <w:rsid w:val="00C16F9C"/>
    <w:rsid w:val="00C1737A"/>
    <w:rsid w:val="00C1749B"/>
    <w:rsid w:val="00C175EC"/>
    <w:rsid w:val="00C17638"/>
    <w:rsid w:val="00C17734"/>
    <w:rsid w:val="00C17748"/>
    <w:rsid w:val="00C201DF"/>
    <w:rsid w:val="00C20578"/>
    <w:rsid w:val="00C20B53"/>
    <w:rsid w:val="00C219BE"/>
    <w:rsid w:val="00C21AFD"/>
    <w:rsid w:val="00C21B10"/>
    <w:rsid w:val="00C21D27"/>
    <w:rsid w:val="00C22007"/>
    <w:rsid w:val="00C22169"/>
    <w:rsid w:val="00C22695"/>
    <w:rsid w:val="00C22751"/>
    <w:rsid w:val="00C22771"/>
    <w:rsid w:val="00C22A98"/>
    <w:rsid w:val="00C22C63"/>
    <w:rsid w:val="00C22CB7"/>
    <w:rsid w:val="00C22DF2"/>
    <w:rsid w:val="00C230C3"/>
    <w:rsid w:val="00C23450"/>
    <w:rsid w:val="00C2345B"/>
    <w:rsid w:val="00C23ACB"/>
    <w:rsid w:val="00C23BFA"/>
    <w:rsid w:val="00C23D21"/>
    <w:rsid w:val="00C23D3F"/>
    <w:rsid w:val="00C24520"/>
    <w:rsid w:val="00C24573"/>
    <w:rsid w:val="00C24FFC"/>
    <w:rsid w:val="00C253B0"/>
    <w:rsid w:val="00C25C55"/>
    <w:rsid w:val="00C25D1B"/>
    <w:rsid w:val="00C25D85"/>
    <w:rsid w:val="00C25EB0"/>
    <w:rsid w:val="00C25F68"/>
    <w:rsid w:val="00C2627A"/>
    <w:rsid w:val="00C263A3"/>
    <w:rsid w:val="00C268D8"/>
    <w:rsid w:val="00C2707D"/>
    <w:rsid w:val="00C270DD"/>
    <w:rsid w:val="00C273A2"/>
    <w:rsid w:val="00C273BD"/>
    <w:rsid w:val="00C277ED"/>
    <w:rsid w:val="00C27C38"/>
    <w:rsid w:val="00C3073E"/>
    <w:rsid w:val="00C30778"/>
    <w:rsid w:val="00C30A7A"/>
    <w:rsid w:val="00C30FE8"/>
    <w:rsid w:val="00C31175"/>
    <w:rsid w:val="00C3140C"/>
    <w:rsid w:val="00C31590"/>
    <w:rsid w:val="00C315BA"/>
    <w:rsid w:val="00C315E3"/>
    <w:rsid w:val="00C31945"/>
    <w:rsid w:val="00C31BEA"/>
    <w:rsid w:val="00C320DC"/>
    <w:rsid w:val="00C322BE"/>
    <w:rsid w:val="00C322F8"/>
    <w:rsid w:val="00C3243D"/>
    <w:rsid w:val="00C32A18"/>
    <w:rsid w:val="00C32CC4"/>
    <w:rsid w:val="00C33544"/>
    <w:rsid w:val="00C338EB"/>
    <w:rsid w:val="00C33F0B"/>
    <w:rsid w:val="00C341A6"/>
    <w:rsid w:val="00C3432A"/>
    <w:rsid w:val="00C34365"/>
    <w:rsid w:val="00C34A23"/>
    <w:rsid w:val="00C34AB5"/>
    <w:rsid w:val="00C34C10"/>
    <w:rsid w:val="00C34D9E"/>
    <w:rsid w:val="00C34DEC"/>
    <w:rsid w:val="00C34F18"/>
    <w:rsid w:val="00C34FB6"/>
    <w:rsid w:val="00C35147"/>
    <w:rsid w:val="00C351E8"/>
    <w:rsid w:val="00C3533B"/>
    <w:rsid w:val="00C354C5"/>
    <w:rsid w:val="00C3584F"/>
    <w:rsid w:val="00C359C4"/>
    <w:rsid w:val="00C35B46"/>
    <w:rsid w:val="00C364A7"/>
    <w:rsid w:val="00C369B1"/>
    <w:rsid w:val="00C369F2"/>
    <w:rsid w:val="00C372F0"/>
    <w:rsid w:val="00C375A9"/>
    <w:rsid w:val="00C376CA"/>
    <w:rsid w:val="00C37772"/>
    <w:rsid w:val="00C3799F"/>
    <w:rsid w:val="00C379F2"/>
    <w:rsid w:val="00C37C36"/>
    <w:rsid w:val="00C37C5F"/>
    <w:rsid w:val="00C37E43"/>
    <w:rsid w:val="00C4000C"/>
    <w:rsid w:val="00C400F0"/>
    <w:rsid w:val="00C40338"/>
    <w:rsid w:val="00C40678"/>
    <w:rsid w:val="00C40BE2"/>
    <w:rsid w:val="00C40F42"/>
    <w:rsid w:val="00C414EB"/>
    <w:rsid w:val="00C416BB"/>
    <w:rsid w:val="00C41724"/>
    <w:rsid w:val="00C418B0"/>
    <w:rsid w:val="00C41D56"/>
    <w:rsid w:val="00C4205A"/>
    <w:rsid w:val="00C422A3"/>
    <w:rsid w:val="00C42479"/>
    <w:rsid w:val="00C42874"/>
    <w:rsid w:val="00C4302B"/>
    <w:rsid w:val="00C4315A"/>
    <w:rsid w:val="00C4330A"/>
    <w:rsid w:val="00C433F5"/>
    <w:rsid w:val="00C434ED"/>
    <w:rsid w:val="00C435A6"/>
    <w:rsid w:val="00C436D9"/>
    <w:rsid w:val="00C4374C"/>
    <w:rsid w:val="00C438FE"/>
    <w:rsid w:val="00C44251"/>
    <w:rsid w:val="00C442D4"/>
    <w:rsid w:val="00C44A37"/>
    <w:rsid w:val="00C45126"/>
    <w:rsid w:val="00C45264"/>
    <w:rsid w:val="00C45292"/>
    <w:rsid w:val="00C4570D"/>
    <w:rsid w:val="00C4574A"/>
    <w:rsid w:val="00C45816"/>
    <w:rsid w:val="00C45939"/>
    <w:rsid w:val="00C4667F"/>
    <w:rsid w:val="00C46746"/>
    <w:rsid w:val="00C46785"/>
    <w:rsid w:val="00C46A36"/>
    <w:rsid w:val="00C46BFC"/>
    <w:rsid w:val="00C46D93"/>
    <w:rsid w:val="00C47647"/>
    <w:rsid w:val="00C476C3"/>
    <w:rsid w:val="00C477CF"/>
    <w:rsid w:val="00C47822"/>
    <w:rsid w:val="00C47DE3"/>
    <w:rsid w:val="00C47E3D"/>
    <w:rsid w:val="00C5023D"/>
    <w:rsid w:val="00C503A2"/>
    <w:rsid w:val="00C50452"/>
    <w:rsid w:val="00C504A3"/>
    <w:rsid w:val="00C508BC"/>
    <w:rsid w:val="00C509B6"/>
    <w:rsid w:val="00C50A48"/>
    <w:rsid w:val="00C50C45"/>
    <w:rsid w:val="00C50E0F"/>
    <w:rsid w:val="00C50F03"/>
    <w:rsid w:val="00C50F63"/>
    <w:rsid w:val="00C51073"/>
    <w:rsid w:val="00C51227"/>
    <w:rsid w:val="00C51769"/>
    <w:rsid w:val="00C517B9"/>
    <w:rsid w:val="00C51A3E"/>
    <w:rsid w:val="00C51DC1"/>
    <w:rsid w:val="00C51E66"/>
    <w:rsid w:val="00C522A1"/>
    <w:rsid w:val="00C5245B"/>
    <w:rsid w:val="00C525E3"/>
    <w:rsid w:val="00C527C8"/>
    <w:rsid w:val="00C52A72"/>
    <w:rsid w:val="00C52B37"/>
    <w:rsid w:val="00C52E3A"/>
    <w:rsid w:val="00C535EC"/>
    <w:rsid w:val="00C5394C"/>
    <w:rsid w:val="00C53A08"/>
    <w:rsid w:val="00C53B7D"/>
    <w:rsid w:val="00C53F6C"/>
    <w:rsid w:val="00C540C9"/>
    <w:rsid w:val="00C5448A"/>
    <w:rsid w:val="00C548CE"/>
    <w:rsid w:val="00C548F7"/>
    <w:rsid w:val="00C54C4F"/>
    <w:rsid w:val="00C54D72"/>
    <w:rsid w:val="00C54F6A"/>
    <w:rsid w:val="00C550F2"/>
    <w:rsid w:val="00C5528C"/>
    <w:rsid w:val="00C5530D"/>
    <w:rsid w:val="00C55455"/>
    <w:rsid w:val="00C554FA"/>
    <w:rsid w:val="00C55CF0"/>
    <w:rsid w:val="00C55D49"/>
    <w:rsid w:val="00C55EA7"/>
    <w:rsid w:val="00C55EB5"/>
    <w:rsid w:val="00C55F20"/>
    <w:rsid w:val="00C56026"/>
    <w:rsid w:val="00C5605E"/>
    <w:rsid w:val="00C57431"/>
    <w:rsid w:val="00C5785E"/>
    <w:rsid w:val="00C57DE1"/>
    <w:rsid w:val="00C60060"/>
    <w:rsid w:val="00C601FD"/>
    <w:rsid w:val="00C60DE9"/>
    <w:rsid w:val="00C60F19"/>
    <w:rsid w:val="00C61010"/>
    <w:rsid w:val="00C611F0"/>
    <w:rsid w:val="00C61310"/>
    <w:rsid w:val="00C6143B"/>
    <w:rsid w:val="00C618D1"/>
    <w:rsid w:val="00C61AFF"/>
    <w:rsid w:val="00C61EC1"/>
    <w:rsid w:val="00C62269"/>
    <w:rsid w:val="00C62520"/>
    <w:rsid w:val="00C625D9"/>
    <w:rsid w:val="00C62996"/>
    <w:rsid w:val="00C62B9B"/>
    <w:rsid w:val="00C62CF4"/>
    <w:rsid w:val="00C6358A"/>
    <w:rsid w:val="00C636D8"/>
    <w:rsid w:val="00C6388B"/>
    <w:rsid w:val="00C63BC4"/>
    <w:rsid w:val="00C63DB6"/>
    <w:rsid w:val="00C6419B"/>
    <w:rsid w:val="00C6422C"/>
    <w:rsid w:val="00C6428F"/>
    <w:rsid w:val="00C644C8"/>
    <w:rsid w:val="00C646BC"/>
    <w:rsid w:val="00C64CF8"/>
    <w:rsid w:val="00C65424"/>
    <w:rsid w:val="00C655FC"/>
    <w:rsid w:val="00C65A1C"/>
    <w:rsid w:val="00C65E99"/>
    <w:rsid w:val="00C668D8"/>
    <w:rsid w:val="00C6692C"/>
    <w:rsid w:val="00C66B3E"/>
    <w:rsid w:val="00C66D04"/>
    <w:rsid w:val="00C6727E"/>
    <w:rsid w:val="00C67537"/>
    <w:rsid w:val="00C676C6"/>
    <w:rsid w:val="00C6774A"/>
    <w:rsid w:val="00C67A61"/>
    <w:rsid w:val="00C67CA4"/>
    <w:rsid w:val="00C67DF6"/>
    <w:rsid w:val="00C67F60"/>
    <w:rsid w:val="00C701A3"/>
    <w:rsid w:val="00C70286"/>
    <w:rsid w:val="00C70695"/>
    <w:rsid w:val="00C707D8"/>
    <w:rsid w:val="00C70DDA"/>
    <w:rsid w:val="00C70E33"/>
    <w:rsid w:val="00C70FE3"/>
    <w:rsid w:val="00C7140F"/>
    <w:rsid w:val="00C71748"/>
    <w:rsid w:val="00C719CC"/>
    <w:rsid w:val="00C71DBF"/>
    <w:rsid w:val="00C72139"/>
    <w:rsid w:val="00C72B16"/>
    <w:rsid w:val="00C72BE0"/>
    <w:rsid w:val="00C72CC8"/>
    <w:rsid w:val="00C73007"/>
    <w:rsid w:val="00C7317A"/>
    <w:rsid w:val="00C73527"/>
    <w:rsid w:val="00C73714"/>
    <w:rsid w:val="00C738C4"/>
    <w:rsid w:val="00C7396C"/>
    <w:rsid w:val="00C73B4C"/>
    <w:rsid w:val="00C73F22"/>
    <w:rsid w:val="00C74472"/>
    <w:rsid w:val="00C744BF"/>
    <w:rsid w:val="00C745CD"/>
    <w:rsid w:val="00C74ED0"/>
    <w:rsid w:val="00C75DA0"/>
    <w:rsid w:val="00C75E57"/>
    <w:rsid w:val="00C767B0"/>
    <w:rsid w:val="00C7689C"/>
    <w:rsid w:val="00C76E51"/>
    <w:rsid w:val="00C7744C"/>
    <w:rsid w:val="00C775B2"/>
    <w:rsid w:val="00C777F8"/>
    <w:rsid w:val="00C7784D"/>
    <w:rsid w:val="00C779A4"/>
    <w:rsid w:val="00C803CF"/>
    <w:rsid w:val="00C80869"/>
    <w:rsid w:val="00C80EF5"/>
    <w:rsid w:val="00C810E2"/>
    <w:rsid w:val="00C810F0"/>
    <w:rsid w:val="00C811C5"/>
    <w:rsid w:val="00C81250"/>
    <w:rsid w:val="00C813A7"/>
    <w:rsid w:val="00C82BFD"/>
    <w:rsid w:val="00C82CB9"/>
    <w:rsid w:val="00C82D63"/>
    <w:rsid w:val="00C82FA1"/>
    <w:rsid w:val="00C8311A"/>
    <w:rsid w:val="00C834BC"/>
    <w:rsid w:val="00C83935"/>
    <w:rsid w:val="00C839DC"/>
    <w:rsid w:val="00C83AFB"/>
    <w:rsid w:val="00C83C0E"/>
    <w:rsid w:val="00C83CAB"/>
    <w:rsid w:val="00C841DB"/>
    <w:rsid w:val="00C84489"/>
    <w:rsid w:val="00C84537"/>
    <w:rsid w:val="00C84A3E"/>
    <w:rsid w:val="00C84A4F"/>
    <w:rsid w:val="00C8555E"/>
    <w:rsid w:val="00C856FF"/>
    <w:rsid w:val="00C85AEE"/>
    <w:rsid w:val="00C85E39"/>
    <w:rsid w:val="00C8662A"/>
    <w:rsid w:val="00C8765A"/>
    <w:rsid w:val="00C87E3F"/>
    <w:rsid w:val="00C900FD"/>
    <w:rsid w:val="00C90197"/>
    <w:rsid w:val="00C904F5"/>
    <w:rsid w:val="00C90924"/>
    <w:rsid w:val="00C90F34"/>
    <w:rsid w:val="00C91223"/>
    <w:rsid w:val="00C921DA"/>
    <w:rsid w:val="00C92257"/>
    <w:rsid w:val="00C92854"/>
    <w:rsid w:val="00C93730"/>
    <w:rsid w:val="00C94713"/>
    <w:rsid w:val="00C9472A"/>
    <w:rsid w:val="00C94E5C"/>
    <w:rsid w:val="00C9549F"/>
    <w:rsid w:val="00C955E5"/>
    <w:rsid w:val="00C95971"/>
    <w:rsid w:val="00C95A41"/>
    <w:rsid w:val="00C95C56"/>
    <w:rsid w:val="00C95F81"/>
    <w:rsid w:val="00C95FF8"/>
    <w:rsid w:val="00C9600B"/>
    <w:rsid w:val="00C96637"/>
    <w:rsid w:val="00C97136"/>
    <w:rsid w:val="00C97957"/>
    <w:rsid w:val="00CA05BE"/>
    <w:rsid w:val="00CA05FD"/>
    <w:rsid w:val="00CA07A7"/>
    <w:rsid w:val="00CA0BE4"/>
    <w:rsid w:val="00CA0CF5"/>
    <w:rsid w:val="00CA0D95"/>
    <w:rsid w:val="00CA1148"/>
    <w:rsid w:val="00CA1A48"/>
    <w:rsid w:val="00CA209A"/>
    <w:rsid w:val="00CA2BDF"/>
    <w:rsid w:val="00CA2CD7"/>
    <w:rsid w:val="00CA2D0B"/>
    <w:rsid w:val="00CA2D89"/>
    <w:rsid w:val="00CA2F55"/>
    <w:rsid w:val="00CA3492"/>
    <w:rsid w:val="00CA3497"/>
    <w:rsid w:val="00CA3527"/>
    <w:rsid w:val="00CA379B"/>
    <w:rsid w:val="00CA3E36"/>
    <w:rsid w:val="00CA479A"/>
    <w:rsid w:val="00CA4881"/>
    <w:rsid w:val="00CA4949"/>
    <w:rsid w:val="00CA4A2C"/>
    <w:rsid w:val="00CA4B8C"/>
    <w:rsid w:val="00CA5107"/>
    <w:rsid w:val="00CA5532"/>
    <w:rsid w:val="00CA5967"/>
    <w:rsid w:val="00CA5CD9"/>
    <w:rsid w:val="00CA5E68"/>
    <w:rsid w:val="00CA60ED"/>
    <w:rsid w:val="00CA6562"/>
    <w:rsid w:val="00CA6703"/>
    <w:rsid w:val="00CA690D"/>
    <w:rsid w:val="00CA6FA7"/>
    <w:rsid w:val="00CA748A"/>
    <w:rsid w:val="00CA7D18"/>
    <w:rsid w:val="00CA7E8E"/>
    <w:rsid w:val="00CB03CF"/>
    <w:rsid w:val="00CB046F"/>
    <w:rsid w:val="00CB0861"/>
    <w:rsid w:val="00CB15DF"/>
    <w:rsid w:val="00CB19F7"/>
    <w:rsid w:val="00CB1AEA"/>
    <w:rsid w:val="00CB1C99"/>
    <w:rsid w:val="00CB1EDC"/>
    <w:rsid w:val="00CB256E"/>
    <w:rsid w:val="00CB281B"/>
    <w:rsid w:val="00CB2FFB"/>
    <w:rsid w:val="00CB3F00"/>
    <w:rsid w:val="00CB4602"/>
    <w:rsid w:val="00CB4D53"/>
    <w:rsid w:val="00CB50BC"/>
    <w:rsid w:val="00CB5546"/>
    <w:rsid w:val="00CB56DC"/>
    <w:rsid w:val="00CB59D2"/>
    <w:rsid w:val="00CB59D9"/>
    <w:rsid w:val="00CB5C2A"/>
    <w:rsid w:val="00CB5E63"/>
    <w:rsid w:val="00CB61B3"/>
    <w:rsid w:val="00CB6350"/>
    <w:rsid w:val="00CB648D"/>
    <w:rsid w:val="00CB6599"/>
    <w:rsid w:val="00CB65E3"/>
    <w:rsid w:val="00CB6C3E"/>
    <w:rsid w:val="00CB714B"/>
    <w:rsid w:val="00CB7CA0"/>
    <w:rsid w:val="00CB7DC1"/>
    <w:rsid w:val="00CB7F28"/>
    <w:rsid w:val="00CC0325"/>
    <w:rsid w:val="00CC06C9"/>
    <w:rsid w:val="00CC08CD"/>
    <w:rsid w:val="00CC1249"/>
    <w:rsid w:val="00CC159D"/>
    <w:rsid w:val="00CC184D"/>
    <w:rsid w:val="00CC1AB1"/>
    <w:rsid w:val="00CC1C17"/>
    <w:rsid w:val="00CC1C7C"/>
    <w:rsid w:val="00CC1E48"/>
    <w:rsid w:val="00CC1E8A"/>
    <w:rsid w:val="00CC213A"/>
    <w:rsid w:val="00CC21A3"/>
    <w:rsid w:val="00CC2348"/>
    <w:rsid w:val="00CC236F"/>
    <w:rsid w:val="00CC24EF"/>
    <w:rsid w:val="00CC25B7"/>
    <w:rsid w:val="00CC282B"/>
    <w:rsid w:val="00CC29CE"/>
    <w:rsid w:val="00CC2DC5"/>
    <w:rsid w:val="00CC301D"/>
    <w:rsid w:val="00CC3311"/>
    <w:rsid w:val="00CC33BB"/>
    <w:rsid w:val="00CC389D"/>
    <w:rsid w:val="00CC4009"/>
    <w:rsid w:val="00CC443D"/>
    <w:rsid w:val="00CC46A3"/>
    <w:rsid w:val="00CC4975"/>
    <w:rsid w:val="00CC52C3"/>
    <w:rsid w:val="00CC5313"/>
    <w:rsid w:val="00CC559B"/>
    <w:rsid w:val="00CC56EF"/>
    <w:rsid w:val="00CC57C4"/>
    <w:rsid w:val="00CC5998"/>
    <w:rsid w:val="00CC5AAA"/>
    <w:rsid w:val="00CC5BE6"/>
    <w:rsid w:val="00CC5ED8"/>
    <w:rsid w:val="00CC6086"/>
    <w:rsid w:val="00CC71A9"/>
    <w:rsid w:val="00CC7708"/>
    <w:rsid w:val="00CC7717"/>
    <w:rsid w:val="00CC77DA"/>
    <w:rsid w:val="00CC7D04"/>
    <w:rsid w:val="00CC7FDE"/>
    <w:rsid w:val="00CD0121"/>
    <w:rsid w:val="00CD02CE"/>
    <w:rsid w:val="00CD032A"/>
    <w:rsid w:val="00CD04F7"/>
    <w:rsid w:val="00CD0DAF"/>
    <w:rsid w:val="00CD1B97"/>
    <w:rsid w:val="00CD233D"/>
    <w:rsid w:val="00CD26E0"/>
    <w:rsid w:val="00CD2A54"/>
    <w:rsid w:val="00CD2E44"/>
    <w:rsid w:val="00CD2F5F"/>
    <w:rsid w:val="00CD2FD4"/>
    <w:rsid w:val="00CD328C"/>
    <w:rsid w:val="00CD3324"/>
    <w:rsid w:val="00CD3399"/>
    <w:rsid w:val="00CD342A"/>
    <w:rsid w:val="00CD36C7"/>
    <w:rsid w:val="00CD376F"/>
    <w:rsid w:val="00CD3A95"/>
    <w:rsid w:val="00CD40BD"/>
    <w:rsid w:val="00CD448C"/>
    <w:rsid w:val="00CD45CA"/>
    <w:rsid w:val="00CD4BBE"/>
    <w:rsid w:val="00CD5894"/>
    <w:rsid w:val="00CD5AAD"/>
    <w:rsid w:val="00CD5C79"/>
    <w:rsid w:val="00CD5D04"/>
    <w:rsid w:val="00CD6029"/>
    <w:rsid w:val="00CD66D4"/>
    <w:rsid w:val="00CD6C2D"/>
    <w:rsid w:val="00CD6E11"/>
    <w:rsid w:val="00CD7538"/>
    <w:rsid w:val="00CD7599"/>
    <w:rsid w:val="00CD76CD"/>
    <w:rsid w:val="00CD7713"/>
    <w:rsid w:val="00CD7A8A"/>
    <w:rsid w:val="00CD7E21"/>
    <w:rsid w:val="00CE04EE"/>
    <w:rsid w:val="00CE05CB"/>
    <w:rsid w:val="00CE0602"/>
    <w:rsid w:val="00CE095B"/>
    <w:rsid w:val="00CE0A5F"/>
    <w:rsid w:val="00CE0A85"/>
    <w:rsid w:val="00CE0B40"/>
    <w:rsid w:val="00CE1095"/>
    <w:rsid w:val="00CE10D2"/>
    <w:rsid w:val="00CE11F1"/>
    <w:rsid w:val="00CE1465"/>
    <w:rsid w:val="00CE1487"/>
    <w:rsid w:val="00CE167F"/>
    <w:rsid w:val="00CE1725"/>
    <w:rsid w:val="00CE1962"/>
    <w:rsid w:val="00CE1A77"/>
    <w:rsid w:val="00CE1CAF"/>
    <w:rsid w:val="00CE1F03"/>
    <w:rsid w:val="00CE20E5"/>
    <w:rsid w:val="00CE21C0"/>
    <w:rsid w:val="00CE232D"/>
    <w:rsid w:val="00CE2554"/>
    <w:rsid w:val="00CE27F6"/>
    <w:rsid w:val="00CE2826"/>
    <w:rsid w:val="00CE28B1"/>
    <w:rsid w:val="00CE2CC8"/>
    <w:rsid w:val="00CE30AA"/>
    <w:rsid w:val="00CE38E5"/>
    <w:rsid w:val="00CE3B31"/>
    <w:rsid w:val="00CE3CF5"/>
    <w:rsid w:val="00CE41A3"/>
    <w:rsid w:val="00CE431A"/>
    <w:rsid w:val="00CE4678"/>
    <w:rsid w:val="00CE483A"/>
    <w:rsid w:val="00CE4897"/>
    <w:rsid w:val="00CE4D16"/>
    <w:rsid w:val="00CE4FD7"/>
    <w:rsid w:val="00CE50AC"/>
    <w:rsid w:val="00CE515D"/>
    <w:rsid w:val="00CE5199"/>
    <w:rsid w:val="00CE591C"/>
    <w:rsid w:val="00CE5E8D"/>
    <w:rsid w:val="00CE5EC1"/>
    <w:rsid w:val="00CE6296"/>
    <w:rsid w:val="00CE63D8"/>
    <w:rsid w:val="00CE65B3"/>
    <w:rsid w:val="00CE66EF"/>
    <w:rsid w:val="00CE67AF"/>
    <w:rsid w:val="00CE67F7"/>
    <w:rsid w:val="00CE6AB6"/>
    <w:rsid w:val="00CE6B10"/>
    <w:rsid w:val="00CE6BC1"/>
    <w:rsid w:val="00CE6DB2"/>
    <w:rsid w:val="00CE6F54"/>
    <w:rsid w:val="00CE7957"/>
    <w:rsid w:val="00CE7BBB"/>
    <w:rsid w:val="00CE7CD0"/>
    <w:rsid w:val="00CE7E04"/>
    <w:rsid w:val="00CE7E9F"/>
    <w:rsid w:val="00CF0006"/>
    <w:rsid w:val="00CF007D"/>
    <w:rsid w:val="00CF0231"/>
    <w:rsid w:val="00CF04EB"/>
    <w:rsid w:val="00CF059B"/>
    <w:rsid w:val="00CF062D"/>
    <w:rsid w:val="00CF080C"/>
    <w:rsid w:val="00CF0B2B"/>
    <w:rsid w:val="00CF0C6F"/>
    <w:rsid w:val="00CF0D5F"/>
    <w:rsid w:val="00CF0D6B"/>
    <w:rsid w:val="00CF102A"/>
    <w:rsid w:val="00CF11D8"/>
    <w:rsid w:val="00CF12BE"/>
    <w:rsid w:val="00CF1B1C"/>
    <w:rsid w:val="00CF1C71"/>
    <w:rsid w:val="00CF1C81"/>
    <w:rsid w:val="00CF1D43"/>
    <w:rsid w:val="00CF1F4A"/>
    <w:rsid w:val="00CF1FB1"/>
    <w:rsid w:val="00CF2440"/>
    <w:rsid w:val="00CF2B07"/>
    <w:rsid w:val="00CF2E2E"/>
    <w:rsid w:val="00CF2F2A"/>
    <w:rsid w:val="00CF3672"/>
    <w:rsid w:val="00CF367E"/>
    <w:rsid w:val="00CF3918"/>
    <w:rsid w:val="00CF3DA3"/>
    <w:rsid w:val="00CF4126"/>
    <w:rsid w:val="00CF457B"/>
    <w:rsid w:val="00CF46BB"/>
    <w:rsid w:val="00CF5350"/>
    <w:rsid w:val="00CF5626"/>
    <w:rsid w:val="00CF593F"/>
    <w:rsid w:val="00CF5AF4"/>
    <w:rsid w:val="00CF63BB"/>
    <w:rsid w:val="00CF6964"/>
    <w:rsid w:val="00CF6D51"/>
    <w:rsid w:val="00CF6E8F"/>
    <w:rsid w:val="00CF6F16"/>
    <w:rsid w:val="00CF6F7D"/>
    <w:rsid w:val="00CF77C9"/>
    <w:rsid w:val="00CF7CB3"/>
    <w:rsid w:val="00CF7D04"/>
    <w:rsid w:val="00D0007D"/>
    <w:rsid w:val="00D00685"/>
    <w:rsid w:val="00D00757"/>
    <w:rsid w:val="00D0077B"/>
    <w:rsid w:val="00D00A6D"/>
    <w:rsid w:val="00D00B68"/>
    <w:rsid w:val="00D00BC0"/>
    <w:rsid w:val="00D01285"/>
    <w:rsid w:val="00D0150A"/>
    <w:rsid w:val="00D01589"/>
    <w:rsid w:val="00D0181A"/>
    <w:rsid w:val="00D0195E"/>
    <w:rsid w:val="00D020C6"/>
    <w:rsid w:val="00D02115"/>
    <w:rsid w:val="00D021CB"/>
    <w:rsid w:val="00D029CC"/>
    <w:rsid w:val="00D03DD6"/>
    <w:rsid w:val="00D03F87"/>
    <w:rsid w:val="00D04312"/>
    <w:rsid w:val="00D0457F"/>
    <w:rsid w:val="00D045B3"/>
    <w:rsid w:val="00D0467D"/>
    <w:rsid w:val="00D047EB"/>
    <w:rsid w:val="00D05438"/>
    <w:rsid w:val="00D058D9"/>
    <w:rsid w:val="00D0599E"/>
    <w:rsid w:val="00D05E15"/>
    <w:rsid w:val="00D060C9"/>
    <w:rsid w:val="00D060EC"/>
    <w:rsid w:val="00D061FF"/>
    <w:rsid w:val="00D06B6D"/>
    <w:rsid w:val="00D07285"/>
    <w:rsid w:val="00D07448"/>
    <w:rsid w:val="00D07AB8"/>
    <w:rsid w:val="00D07BE9"/>
    <w:rsid w:val="00D07C6A"/>
    <w:rsid w:val="00D1045B"/>
    <w:rsid w:val="00D1059C"/>
    <w:rsid w:val="00D1059F"/>
    <w:rsid w:val="00D1078A"/>
    <w:rsid w:val="00D10DAF"/>
    <w:rsid w:val="00D10DE9"/>
    <w:rsid w:val="00D110AB"/>
    <w:rsid w:val="00D116AD"/>
    <w:rsid w:val="00D11841"/>
    <w:rsid w:val="00D1199E"/>
    <w:rsid w:val="00D119D9"/>
    <w:rsid w:val="00D11E4E"/>
    <w:rsid w:val="00D11EC0"/>
    <w:rsid w:val="00D12374"/>
    <w:rsid w:val="00D1252E"/>
    <w:rsid w:val="00D12E65"/>
    <w:rsid w:val="00D12F7E"/>
    <w:rsid w:val="00D13241"/>
    <w:rsid w:val="00D13A72"/>
    <w:rsid w:val="00D13B5E"/>
    <w:rsid w:val="00D13D05"/>
    <w:rsid w:val="00D13DE7"/>
    <w:rsid w:val="00D13F16"/>
    <w:rsid w:val="00D141E4"/>
    <w:rsid w:val="00D141EC"/>
    <w:rsid w:val="00D144C2"/>
    <w:rsid w:val="00D145D7"/>
    <w:rsid w:val="00D1460C"/>
    <w:rsid w:val="00D1463B"/>
    <w:rsid w:val="00D14D80"/>
    <w:rsid w:val="00D1579D"/>
    <w:rsid w:val="00D15AB1"/>
    <w:rsid w:val="00D163F6"/>
    <w:rsid w:val="00D17398"/>
    <w:rsid w:val="00D1745F"/>
    <w:rsid w:val="00D17FF7"/>
    <w:rsid w:val="00D205DF"/>
    <w:rsid w:val="00D20D58"/>
    <w:rsid w:val="00D20FEA"/>
    <w:rsid w:val="00D21028"/>
    <w:rsid w:val="00D215F7"/>
    <w:rsid w:val="00D21749"/>
    <w:rsid w:val="00D21811"/>
    <w:rsid w:val="00D21B4F"/>
    <w:rsid w:val="00D21E50"/>
    <w:rsid w:val="00D21ED0"/>
    <w:rsid w:val="00D21F4D"/>
    <w:rsid w:val="00D21F83"/>
    <w:rsid w:val="00D22645"/>
    <w:rsid w:val="00D2296E"/>
    <w:rsid w:val="00D22EA5"/>
    <w:rsid w:val="00D23187"/>
    <w:rsid w:val="00D23191"/>
    <w:rsid w:val="00D233EB"/>
    <w:rsid w:val="00D234D7"/>
    <w:rsid w:val="00D2361F"/>
    <w:rsid w:val="00D23B68"/>
    <w:rsid w:val="00D23BDF"/>
    <w:rsid w:val="00D23CFC"/>
    <w:rsid w:val="00D240F1"/>
    <w:rsid w:val="00D2449B"/>
    <w:rsid w:val="00D24D5D"/>
    <w:rsid w:val="00D24DDA"/>
    <w:rsid w:val="00D25531"/>
    <w:rsid w:val="00D25603"/>
    <w:rsid w:val="00D25A3F"/>
    <w:rsid w:val="00D25AEC"/>
    <w:rsid w:val="00D25B5E"/>
    <w:rsid w:val="00D25BB2"/>
    <w:rsid w:val="00D2665B"/>
    <w:rsid w:val="00D26A73"/>
    <w:rsid w:val="00D26B93"/>
    <w:rsid w:val="00D26C77"/>
    <w:rsid w:val="00D26CE9"/>
    <w:rsid w:val="00D26E28"/>
    <w:rsid w:val="00D2750F"/>
    <w:rsid w:val="00D27794"/>
    <w:rsid w:val="00D300B3"/>
    <w:rsid w:val="00D30498"/>
    <w:rsid w:val="00D3056F"/>
    <w:rsid w:val="00D305C1"/>
    <w:rsid w:val="00D3079B"/>
    <w:rsid w:val="00D307BC"/>
    <w:rsid w:val="00D3085A"/>
    <w:rsid w:val="00D30AAC"/>
    <w:rsid w:val="00D30B48"/>
    <w:rsid w:val="00D30D27"/>
    <w:rsid w:val="00D30D5C"/>
    <w:rsid w:val="00D30E62"/>
    <w:rsid w:val="00D30E69"/>
    <w:rsid w:val="00D31035"/>
    <w:rsid w:val="00D315AB"/>
    <w:rsid w:val="00D316C1"/>
    <w:rsid w:val="00D31B84"/>
    <w:rsid w:val="00D31C0B"/>
    <w:rsid w:val="00D31D11"/>
    <w:rsid w:val="00D32718"/>
    <w:rsid w:val="00D33517"/>
    <w:rsid w:val="00D33869"/>
    <w:rsid w:val="00D33890"/>
    <w:rsid w:val="00D33D26"/>
    <w:rsid w:val="00D33FA5"/>
    <w:rsid w:val="00D3467F"/>
    <w:rsid w:val="00D347E9"/>
    <w:rsid w:val="00D3566B"/>
    <w:rsid w:val="00D356FE"/>
    <w:rsid w:val="00D35D97"/>
    <w:rsid w:val="00D35DFA"/>
    <w:rsid w:val="00D35E50"/>
    <w:rsid w:val="00D36232"/>
    <w:rsid w:val="00D36E8A"/>
    <w:rsid w:val="00D36F3B"/>
    <w:rsid w:val="00D37164"/>
    <w:rsid w:val="00D3750A"/>
    <w:rsid w:val="00D4007B"/>
    <w:rsid w:val="00D40311"/>
    <w:rsid w:val="00D4088A"/>
    <w:rsid w:val="00D40C58"/>
    <w:rsid w:val="00D40E24"/>
    <w:rsid w:val="00D40EB6"/>
    <w:rsid w:val="00D411E9"/>
    <w:rsid w:val="00D41505"/>
    <w:rsid w:val="00D41794"/>
    <w:rsid w:val="00D420CD"/>
    <w:rsid w:val="00D42650"/>
    <w:rsid w:val="00D42652"/>
    <w:rsid w:val="00D4290E"/>
    <w:rsid w:val="00D42C1F"/>
    <w:rsid w:val="00D42DBD"/>
    <w:rsid w:val="00D42E96"/>
    <w:rsid w:val="00D42F84"/>
    <w:rsid w:val="00D43879"/>
    <w:rsid w:val="00D43934"/>
    <w:rsid w:val="00D43F27"/>
    <w:rsid w:val="00D44112"/>
    <w:rsid w:val="00D4414C"/>
    <w:rsid w:val="00D44218"/>
    <w:rsid w:val="00D44E77"/>
    <w:rsid w:val="00D4518F"/>
    <w:rsid w:val="00D45607"/>
    <w:rsid w:val="00D45DE8"/>
    <w:rsid w:val="00D45E05"/>
    <w:rsid w:val="00D45FA9"/>
    <w:rsid w:val="00D46099"/>
    <w:rsid w:val="00D460E1"/>
    <w:rsid w:val="00D462FE"/>
    <w:rsid w:val="00D46385"/>
    <w:rsid w:val="00D464C1"/>
    <w:rsid w:val="00D465BE"/>
    <w:rsid w:val="00D46A2C"/>
    <w:rsid w:val="00D47086"/>
    <w:rsid w:val="00D474F5"/>
    <w:rsid w:val="00D47580"/>
    <w:rsid w:val="00D4761F"/>
    <w:rsid w:val="00D4768A"/>
    <w:rsid w:val="00D47A95"/>
    <w:rsid w:val="00D47B56"/>
    <w:rsid w:val="00D47E28"/>
    <w:rsid w:val="00D47EDB"/>
    <w:rsid w:val="00D504B6"/>
    <w:rsid w:val="00D50655"/>
    <w:rsid w:val="00D50780"/>
    <w:rsid w:val="00D50C47"/>
    <w:rsid w:val="00D50DB7"/>
    <w:rsid w:val="00D51197"/>
    <w:rsid w:val="00D51523"/>
    <w:rsid w:val="00D51716"/>
    <w:rsid w:val="00D5178E"/>
    <w:rsid w:val="00D518D4"/>
    <w:rsid w:val="00D51AA5"/>
    <w:rsid w:val="00D523FA"/>
    <w:rsid w:val="00D5253D"/>
    <w:rsid w:val="00D52585"/>
    <w:rsid w:val="00D52A42"/>
    <w:rsid w:val="00D52DFC"/>
    <w:rsid w:val="00D52E0E"/>
    <w:rsid w:val="00D52E45"/>
    <w:rsid w:val="00D52F65"/>
    <w:rsid w:val="00D5312E"/>
    <w:rsid w:val="00D53307"/>
    <w:rsid w:val="00D53452"/>
    <w:rsid w:val="00D53616"/>
    <w:rsid w:val="00D53C6E"/>
    <w:rsid w:val="00D53DF7"/>
    <w:rsid w:val="00D54154"/>
    <w:rsid w:val="00D541CD"/>
    <w:rsid w:val="00D54819"/>
    <w:rsid w:val="00D550C3"/>
    <w:rsid w:val="00D5523C"/>
    <w:rsid w:val="00D553C0"/>
    <w:rsid w:val="00D55431"/>
    <w:rsid w:val="00D55A0B"/>
    <w:rsid w:val="00D55A47"/>
    <w:rsid w:val="00D55B45"/>
    <w:rsid w:val="00D5637C"/>
    <w:rsid w:val="00D565C3"/>
    <w:rsid w:val="00D56E5B"/>
    <w:rsid w:val="00D571D7"/>
    <w:rsid w:val="00D573ED"/>
    <w:rsid w:val="00D57701"/>
    <w:rsid w:val="00D601C7"/>
    <w:rsid w:val="00D6043D"/>
    <w:rsid w:val="00D60736"/>
    <w:rsid w:val="00D609E1"/>
    <w:rsid w:val="00D60A6F"/>
    <w:rsid w:val="00D60BB6"/>
    <w:rsid w:val="00D60D2D"/>
    <w:rsid w:val="00D60D76"/>
    <w:rsid w:val="00D60F41"/>
    <w:rsid w:val="00D61AF6"/>
    <w:rsid w:val="00D61FE3"/>
    <w:rsid w:val="00D6223C"/>
    <w:rsid w:val="00D62622"/>
    <w:rsid w:val="00D636EA"/>
    <w:rsid w:val="00D63D6E"/>
    <w:rsid w:val="00D63F38"/>
    <w:rsid w:val="00D64023"/>
    <w:rsid w:val="00D64175"/>
    <w:rsid w:val="00D6454A"/>
    <w:rsid w:val="00D64777"/>
    <w:rsid w:val="00D649E9"/>
    <w:rsid w:val="00D64BE8"/>
    <w:rsid w:val="00D64C50"/>
    <w:rsid w:val="00D650AF"/>
    <w:rsid w:val="00D65794"/>
    <w:rsid w:val="00D658FC"/>
    <w:rsid w:val="00D6609D"/>
    <w:rsid w:val="00D66100"/>
    <w:rsid w:val="00D66784"/>
    <w:rsid w:val="00D70017"/>
    <w:rsid w:val="00D70234"/>
    <w:rsid w:val="00D7038C"/>
    <w:rsid w:val="00D706D4"/>
    <w:rsid w:val="00D70A87"/>
    <w:rsid w:val="00D70D24"/>
    <w:rsid w:val="00D70D53"/>
    <w:rsid w:val="00D71084"/>
    <w:rsid w:val="00D71580"/>
    <w:rsid w:val="00D716F9"/>
    <w:rsid w:val="00D71E05"/>
    <w:rsid w:val="00D7202A"/>
    <w:rsid w:val="00D727E3"/>
    <w:rsid w:val="00D728D9"/>
    <w:rsid w:val="00D7290A"/>
    <w:rsid w:val="00D7311E"/>
    <w:rsid w:val="00D7363A"/>
    <w:rsid w:val="00D73A9E"/>
    <w:rsid w:val="00D73AA8"/>
    <w:rsid w:val="00D73F11"/>
    <w:rsid w:val="00D74072"/>
    <w:rsid w:val="00D747D3"/>
    <w:rsid w:val="00D74953"/>
    <w:rsid w:val="00D74A02"/>
    <w:rsid w:val="00D74AB0"/>
    <w:rsid w:val="00D74C79"/>
    <w:rsid w:val="00D74E27"/>
    <w:rsid w:val="00D751EC"/>
    <w:rsid w:val="00D75555"/>
    <w:rsid w:val="00D755D2"/>
    <w:rsid w:val="00D75727"/>
    <w:rsid w:val="00D75EDC"/>
    <w:rsid w:val="00D75F85"/>
    <w:rsid w:val="00D76232"/>
    <w:rsid w:val="00D76628"/>
    <w:rsid w:val="00D76C97"/>
    <w:rsid w:val="00D76C9F"/>
    <w:rsid w:val="00D76F8D"/>
    <w:rsid w:val="00D76FDC"/>
    <w:rsid w:val="00D777B0"/>
    <w:rsid w:val="00D77C17"/>
    <w:rsid w:val="00D801FF"/>
    <w:rsid w:val="00D802D7"/>
    <w:rsid w:val="00D804FF"/>
    <w:rsid w:val="00D806FF"/>
    <w:rsid w:val="00D80775"/>
    <w:rsid w:val="00D80B5C"/>
    <w:rsid w:val="00D81395"/>
    <w:rsid w:val="00D81B25"/>
    <w:rsid w:val="00D81D98"/>
    <w:rsid w:val="00D8246B"/>
    <w:rsid w:val="00D82849"/>
    <w:rsid w:val="00D82B88"/>
    <w:rsid w:val="00D82C74"/>
    <w:rsid w:val="00D8322D"/>
    <w:rsid w:val="00D8332F"/>
    <w:rsid w:val="00D83454"/>
    <w:rsid w:val="00D8350F"/>
    <w:rsid w:val="00D8357A"/>
    <w:rsid w:val="00D83909"/>
    <w:rsid w:val="00D83CAC"/>
    <w:rsid w:val="00D83D9E"/>
    <w:rsid w:val="00D8406A"/>
    <w:rsid w:val="00D840AF"/>
    <w:rsid w:val="00D8447F"/>
    <w:rsid w:val="00D84FC1"/>
    <w:rsid w:val="00D85703"/>
    <w:rsid w:val="00D857D2"/>
    <w:rsid w:val="00D85BE3"/>
    <w:rsid w:val="00D86135"/>
    <w:rsid w:val="00D861A0"/>
    <w:rsid w:val="00D86567"/>
    <w:rsid w:val="00D8697F"/>
    <w:rsid w:val="00D86F5E"/>
    <w:rsid w:val="00D871A2"/>
    <w:rsid w:val="00D8732F"/>
    <w:rsid w:val="00D8760F"/>
    <w:rsid w:val="00D87674"/>
    <w:rsid w:val="00D87682"/>
    <w:rsid w:val="00D87BE6"/>
    <w:rsid w:val="00D87C43"/>
    <w:rsid w:val="00D87D96"/>
    <w:rsid w:val="00D9003E"/>
    <w:rsid w:val="00D901A5"/>
    <w:rsid w:val="00D907B6"/>
    <w:rsid w:val="00D90A67"/>
    <w:rsid w:val="00D90DD0"/>
    <w:rsid w:val="00D9109A"/>
    <w:rsid w:val="00D91359"/>
    <w:rsid w:val="00D91582"/>
    <w:rsid w:val="00D9162B"/>
    <w:rsid w:val="00D9192C"/>
    <w:rsid w:val="00D919B9"/>
    <w:rsid w:val="00D91C83"/>
    <w:rsid w:val="00D92273"/>
    <w:rsid w:val="00D922C9"/>
    <w:rsid w:val="00D9270E"/>
    <w:rsid w:val="00D9285E"/>
    <w:rsid w:val="00D92867"/>
    <w:rsid w:val="00D92892"/>
    <w:rsid w:val="00D92BA0"/>
    <w:rsid w:val="00D92E18"/>
    <w:rsid w:val="00D9300C"/>
    <w:rsid w:val="00D93591"/>
    <w:rsid w:val="00D937FA"/>
    <w:rsid w:val="00D93B83"/>
    <w:rsid w:val="00D93EFC"/>
    <w:rsid w:val="00D93F5F"/>
    <w:rsid w:val="00D9410D"/>
    <w:rsid w:val="00D9482A"/>
    <w:rsid w:val="00D94CBE"/>
    <w:rsid w:val="00D95031"/>
    <w:rsid w:val="00D953BC"/>
    <w:rsid w:val="00D953D8"/>
    <w:rsid w:val="00D95570"/>
    <w:rsid w:val="00D9559B"/>
    <w:rsid w:val="00D955EF"/>
    <w:rsid w:val="00D96797"/>
    <w:rsid w:val="00D96C9A"/>
    <w:rsid w:val="00D96FA8"/>
    <w:rsid w:val="00D97142"/>
    <w:rsid w:val="00D971BB"/>
    <w:rsid w:val="00D97F25"/>
    <w:rsid w:val="00DA0143"/>
    <w:rsid w:val="00DA0413"/>
    <w:rsid w:val="00DA0BE9"/>
    <w:rsid w:val="00DA0DA0"/>
    <w:rsid w:val="00DA1500"/>
    <w:rsid w:val="00DA151A"/>
    <w:rsid w:val="00DA1E6D"/>
    <w:rsid w:val="00DA1E9B"/>
    <w:rsid w:val="00DA1F2E"/>
    <w:rsid w:val="00DA211C"/>
    <w:rsid w:val="00DA2130"/>
    <w:rsid w:val="00DA238A"/>
    <w:rsid w:val="00DA2560"/>
    <w:rsid w:val="00DA2A4C"/>
    <w:rsid w:val="00DA2B95"/>
    <w:rsid w:val="00DA3257"/>
    <w:rsid w:val="00DA37A2"/>
    <w:rsid w:val="00DA3ABF"/>
    <w:rsid w:val="00DA3EB7"/>
    <w:rsid w:val="00DA3F5B"/>
    <w:rsid w:val="00DA3FE9"/>
    <w:rsid w:val="00DA4084"/>
    <w:rsid w:val="00DA423C"/>
    <w:rsid w:val="00DA4485"/>
    <w:rsid w:val="00DA4544"/>
    <w:rsid w:val="00DA4FE6"/>
    <w:rsid w:val="00DA5253"/>
    <w:rsid w:val="00DA5270"/>
    <w:rsid w:val="00DA557A"/>
    <w:rsid w:val="00DA559D"/>
    <w:rsid w:val="00DA58FF"/>
    <w:rsid w:val="00DA5946"/>
    <w:rsid w:val="00DA601E"/>
    <w:rsid w:val="00DA6025"/>
    <w:rsid w:val="00DA60EC"/>
    <w:rsid w:val="00DA651B"/>
    <w:rsid w:val="00DA689B"/>
    <w:rsid w:val="00DA690C"/>
    <w:rsid w:val="00DA6915"/>
    <w:rsid w:val="00DA6B9F"/>
    <w:rsid w:val="00DA6EFA"/>
    <w:rsid w:val="00DA750E"/>
    <w:rsid w:val="00DA76CD"/>
    <w:rsid w:val="00DA7797"/>
    <w:rsid w:val="00DA7F81"/>
    <w:rsid w:val="00DB0125"/>
    <w:rsid w:val="00DB01BD"/>
    <w:rsid w:val="00DB03B7"/>
    <w:rsid w:val="00DB03F1"/>
    <w:rsid w:val="00DB0597"/>
    <w:rsid w:val="00DB0898"/>
    <w:rsid w:val="00DB094F"/>
    <w:rsid w:val="00DB0987"/>
    <w:rsid w:val="00DB0A8F"/>
    <w:rsid w:val="00DB0AF4"/>
    <w:rsid w:val="00DB0DD4"/>
    <w:rsid w:val="00DB10E2"/>
    <w:rsid w:val="00DB12D3"/>
    <w:rsid w:val="00DB1456"/>
    <w:rsid w:val="00DB153C"/>
    <w:rsid w:val="00DB15D2"/>
    <w:rsid w:val="00DB16A4"/>
    <w:rsid w:val="00DB181B"/>
    <w:rsid w:val="00DB199A"/>
    <w:rsid w:val="00DB1CF4"/>
    <w:rsid w:val="00DB1D19"/>
    <w:rsid w:val="00DB1EA8"/>
    <w:rsid w:val="00DB1EE0"/>
    <w:rsid w:val="00DB24D2"/>
    <w:rsid w:val="00DB2658"/>
    <w:rsid w:val="00DB29C6"/>
    <w:rsid w:val="00DB2D80"/>
    <w:rsid w:val="00DB316C"/>
    <w:rsid w:val="00DB3456"/>
    <w:rsid w:val="00DB35A3"/>
    <w:rsid w:val="00DB3959"/>
    <w:rsid w:val="00DB3CD8"/>
    <w:rsid w:val="00DB3E80"/>
    <w:rsid w:val="00DB4071"/>
    <w:rsid w:val="00DB4095"/>
    <w:rsid w:val="00DB4CB4"/>
    <w:rsid w:val="00DB4DA1"/>
    <w:rsid w:val="00DB4DB1"/>
    <w:rsid w:val="00DB4FA1"/>
    <w:rsid w:val="00DB5257"/>
    <w:rsid w:val="00DB55A2"/>
    <w:rsid w:val="00DB573E"/>
    <w:rsid w:val="00DB5C15"/>
    <w:rsid w:val="00DB5E0C"/>
    <w:rsid w:val="00DB5FE2"/>
    <w:rsid w:val="00DB6A19"/>
    <w:rsid w:val="00DB6A5C"/>
    <w:rsid w:val="00DB6B53"/>
    <w:rsid w:val="00DB71F6"/>
    <w:rsid w:val="00DB76F0"/>
    <w:rsid w:val="00DB7E53"/>
    <w:rsid w:val="00DB7FFB"/>
    <w:rsid w:val="00DC0027"/>
    <w:rsid w:val="00DC0252"/>
    <w:rsid w:val="00DC047B"/>
    <w:rsid w:val="00DC04A0"/>
    <w:rsid w:val="00DC05A6"/>
    <w:rsid w:val="00DC0B4A"/>
    <w:rsid w:val="00DC0D24"/>
    <w:rsid w:val="00DC11A1"/>
    <w:rsid w:val="00DC148E"/>
    <w:rsid w:val="00DC1673"/>
    <w:rsid w:val="00DC174E"/>
    <w:rsid w:val="00DC18F5"/>
    <w:rsid w:val="00DC1F55"/>
    <w:rsid w:val="00DC23A4"/>
    <w:rsid w:val="00DC2D18"/>
    <w:rsid w:val="00DC31F1"/>
    <w:rsid w:val="00DC330C"/>
    <w:rsid w:val="00DC3497"/>
    <w:rsid w:val="00DC34AF"/>
    <w:rsid w:val="00DC3834"/>
    <w:rsid w:val="00DC390D"/>
    <w:rsid w:val="00DC3AFB"/>
    <w:rsid w:val="00DC3B53"/>
    <w:rsid w:val="00DC3CCE"/>
    <w:rsid w:val="00DC3F65"/>
    <w:rsid w:val="00DC4211"/>
    <w:rsid w:val="00DC49CA"/>
    <w:rsid w:val="00DC4B03"/>
    <w:rsid w:val="00DC4C0B"/>
    <w:rsid w:val="00DC4D4F"/>
    <w:rsid w:val="00DC4EBA"/>
    <w:rsid w:val="00DC5322"/>
    <w:rsid w:val="00DC550E"/>
    <w:rsid w:val="00DC5559"/>
    <w:rsid w:val="00DC570F"/>
    <w:rsid w:val="00DC594B"/>
    <w:rsid w:val="00DC5D1B"/>
    <w:rsid w:val="00DC6152"/>
    <w:rsid w:val="00DC6303"/>
    <w:rsid w:val="00DC6412"/>
    <w:rsid w:val="00DC66C0"/>
    <w:rsid w:val="00DC6C22"/>
    <w:rsid w:val="00DC6F06"/>
    <w:rsid w:val="00DC721C"/>
    <w:rsid w:val="00DC7666"/>
    <w:rsid w:val="00DC77DC"/>
    <w:rsid w:val="00DC7D48"/>
    <w:rsid w:val="00DC7ED1"/>
    <w:rsid w:val="00DC7F91"/>
    <w:rsid w:val="00DD04B7"/>
    <w:rsid w:val="00DD0846"/>
    <w:rsid w:val="00DD111E"/>
    <w:rsid w:val="00DD14B8"/>
    <w:rsid w:val="00DD1563"/>
    <w:rsid w:val="00DD17F4"/>
    <w:rsid w:val="00DD190F"/>
    <w:rsid w:val="00DD1AE1"/>
    <w:rsid w:val="00DD1D7C"/>
    <w:rsid w:val="00DD2783"/>
    <w:rsid w:val="00DD2B22"/>
    <w:rsid w:val="00DD2C45"/>
    <w:rsid w:val="00DD3213"/>
    <w:rsid w:val="00DD35A6"/>
    <w:rsid w:val="00DD38DB"/>
    <w:rsid w:val="00DD39DD"/>
    <w:rsid w:val="00DD3BC2"/>
    <w:rsid w:val="00DD4046"/>
    <w:rsid w:val="00DD40E2"/>
    <w:rsid w:val="00DD41B6"/>
    <w:rsid w:val="00DD44D4"/>
    <w:rsid w:val="00DD4B1C"/>
    <w:rsid w:val="00DD4BB3"/>
    <w:rsid w:val="00DD4E79"/>
    <w:rsid w:val="00DD4F44"/>
    <w:rsid w:val="00DD522E"/>
    <w:rsid w:val="00DD53B0"/>
    <w:rsid w:val="00DD5DD7"/>
    <w:rsid w:val="00DD5DE4"/>
    <w:rsid w:val="00DD6032"/>
    <w:rsid w:val="00DD6802"/>
    <w:rsid w:val="00DD69FA"/>
    <w:rsid w:val="00DD716B"/>
    <w:rsid w:val="00DD73DB"/>
    <w:rsid w:val="00DD7AFE"/>
    <w:rsid w:val="00DD7BAA"/>
    <w:rsid w:val="00DD7C35"/>
    <w:rsid w:val="00DD7C98"/>
    <w:rsid w:val="00DD7FB6"/>
    <w:rsid w:val="00DE01C7"/>
    <w:rsid w:val="00DE0310"/>
    <w:rsid w:val="00DE0478"/>
    <w:rsid w:val="00DE049D"/>
    <w:rsid w:val="00DE0A1D"/>
    <w:rsid w:val="00DE0E58"/>
    <w:rsid w:val="00DE1120"/>
    <w:rsid w:val="00DE1673"/>
    <w:rsid w:val="00DE1E5B"/>
    <w:rsid w:val="00DE1E68"/>
    <w:rsid w:val="00DE1EBF"/>
    <w:rsid w:val="00DE1FBB"/>
    <w:rsid w:val="00DE25A4"/>
    <w:rsid w:val="00DE25B8"/>
    <w:rsid w:val="00DE2728"/>
    <w:rsid w:val="00DE2799"/>
    <w:rsid w:val="00DE29A9"/>
    <w:rsid w:val="00DE2D40"/>
    <w:rsid w:val="00DE316D"/>
    <w:rsid w:val="00DE31E6"/>
    <w:rsid w:val="00DE34F0"/>
    <w:rsid w:val="00DE3861"/>
    <w:rsid w:val="00DE3A88"/>
    <w:rsid w:val="00DE4820"/>
    <w:rsid w:val="00DE495B"/>
    <w:rsid w:val="00DE4F66"/>
    <w:rsid w:val="00DE5142"/>
    <w:rsid w:val="00DE5287"/>
    <w:rsid w:val="00DE550B"/>
    <w:rsid w:val="00DE57AF"/>
    <w:rsid w:val="00DE5B78"/>
    <w:rsid w:val="00DE5B8E"/>
    <w:rsid w:val="00DE5C5F"/>
    <w:rsid w:val="00DE6887"/>
    <w:rsid w:val="00DE68AD"/>
    <w:rsid w:val="00DE68EA"/>
    <w:rsid w:val="00DE6A0D"/>
    <w:rsid w:val="00DE6A69"/>
    <w:rsid w:val="00DE6AC7"/>
    <w:rsid w:val="00DE6C9D"/>
    <w:rsid w:val="00DE6DA5"/>
    <w:rsid w:val="00DE6F0F"/>
    <w:rsid w:val="00DE7013"/>
    <w:rsid w:val="00DE7462"/>
    <w:rsid w:val="00DE7EB8"/>
    <w:rsid w:val="00DF0264"/>
    <w:rsid w:val="00DF04D4"/>
    <w:rsid w:val="00DF051D"/>
    <w:rsid w:val="00DF0C4F"/>
    <w:rsid w:val="00DF0D4F"/>
    <w:rsid w:val="00DF1232"/>
    <w:rsid w:val="00DF1AFA"/>
    <w:rsid w:val="00DF1BC8"/>
    <w:rsid w:val="00DF1D58"/>
    <w:rsid w:val="00DF2189"/>
    <w:rsid w:val="00DF228C"/>
    <w:rsid w:val="00DF2505"/>
    <w:rsid w:val="00DF25FF"/>
    <w:rsid w:val="00DF2762"/>
    <w:rsid w:val="00DF27C5"/>
    <w:rsid w:val="00DF2B14"/>
    <w:rsid w:val="00DF2CD1"/>
    <w:rsid w:val="00DF2D6C"/>
    <w:rsid w:val="00DF33FA"/>
    <w:rsid w:val="00DF35AC"/>
    <w:rsid w:val="00DF3613"/>
    <w:rsid w:val="00DF387A"/>
    <w:rsid w:val="00DF3A70"/>
    <w:rsid w:val="00DF41EC"/>
    <w:rsid w:val="00DF46FA"/>
    <w:rsid w:val="00DF4740"/>
    <w:rsid w:val="00DF554E"/>
    <w:rsid w:val="00DF573D"/>
    <w:rsid w:val="00DF57E7"/>
    <w:rsid w:val="00DF580F"/>
    <w:rsid w:val="00DF5A0B"/>
    <w:rsid w:val="00DF5D0C"/>
    <w:rsid w:val="00DF6409"/>
    <w:rsid w:val="00DF64F6"/>
    <w:rsid w:val="00DF6D01"/>
    <w:rsid w:val="00DF6D9B"/>
    <w:rsid w:val="00DF753B"/>
    <w:rsid w:val="00DF7AAF"/>
    <w:rsid w:val="00DF7ABE"/>
    <w:rsid w:val="00DF7DE4"/>
    <w:rsid w:val="00DF7F26"/>
    <w:rsid w:val="00E002DB"/>
    <w:rsid w:val="00E00ADB"/>
    <w:rsid w:val="00E00D1B"/>
    <w:rsid w:val="00E00E81"/>
    <w:rsid w:val="00E0109F"/>
    <w:rsid w:val="00E012E4"/>
    <w:rsid w:val="00E01317"/>
    <w:rsid w:val="00E01458"/>
    <w:rsid w:val="00E01CC0"/>
    <w:rsid w:val="00E01DD8"/>
    <w:rsid w:val="00E0261C"/>
    <w:rsid w:val="00E0335B"/>
    <w:rsid w:val="00E037C5"/>
    <w:rsid w:val="00E03F36"/>
    <w:rsid w:val="00E04716"/>
    <w:rsid w:val="00E04A3C"/>
    <w:rsid w:val="00E04D97"/>
    <w:rsid w:val="00E053DC"/>
    <w:rsid w:val="00E0566E"/>
    <w:rsid w:val="00E0581D"/>
    <w:rsid w:val="00E05A4C"/>
    <w:rsid w:val="00E05AA1"/>
    <w:rsid w:val="00E05CD5"/>
    <w:rsid w:val="00E05D4A"/>
    <w:rsid w:val="00E05E8C"/>
    <w:rsid w:val="00E06113"/>
    <w:rsid w:val="00E0632D"/>
    <w:rsid w:val="00E0634A"/>
    <w:rsid w:val="00E06481"/>
    <w:rsid w:val="00E068B4"/>
    <w:rsid w:val="00E06A72"/>
    <w:rsid w:val="00E06DF4"/>
    <w:rsid w:val="00E07000"/>
    <w:rsid w:val="00E07271"/>
    <w:rsid w:val="00E073E2"/>
    <w:rsid w:val="00E078BD"/>
    <w:rsid w:val="00E07935"/>
    <w:rsid w:val="00E079BC"/>
    <w:rsid w:val="00E07E11"/>
    <w:rsid w:val="00E100F9"/>
    <w:rsid w:val="00E1011C"/>
    <w:rsid w:val="00E102C5"/>
    <w:rsid w:val="00E102CE"/>
    <w:rsid w:val="00E107B0"/>
    <w:rsid w:val="00E10DC3"/>
    <w:rsid w:val="00E11D3A"/>
    <w:rsid w:val="00E1243D"/>
    <w:rsid w:val="00E12BA2"/>
    <w:rsid w:val="00E12C33"/>
    <w:rsid w:val="00E132D0"/>
    <w:rsid w:val="00E13828"/>
    <w:rsid w:val="00E13906"/>
    <w:rsid w:val="00E1390A"/>
    <w:rsid w:val="00E13AD7"/>
    <w:rsid w:val="00E13C46"/>
    <w:rsid w:val="00E13CE2"/>
    <w:rsid w:val="00E14137"/>
    <w:rsid w:val="00E14198"/>
    <w:rsid w:val="00E1446A"/>
    <w:rsid w:val="00E1450D"/>
    <w:rsid w:val="00E14809"/>
    <w:rsid w:val="00E14BBA"/>
    <w:rsid w:val="00E14DD2"/>
    <w:rsid w:val="00E154C3"/>
    <w:rsid w:val="00E15BFA"/>
    <w:rsid w:val="00E15C57"/>
    <w:rsid w:val="00E15ED5"/>
    <w:rsid w:val="00E16173"/>
    <w:rsid w:val="00E166CA"/>
    <w:rsid w:val="00E167C6"/>
    <w:rsid w:val="00E17344"/>
    <w:rsid w:val="00E1764C"/>
    <w:rsid w:val="00E1790F"/>
    <w:rsid w:val="00E17F6E"/>
    <w:rsid w:val="00E20284"/>
    <w:rsid w:val="00E21250"/>
    <w:rsid w:val="00E21788"/>
    <w:rsid w:val="00E219B3"/>
    <w:rsid w:val="00E219BA"/>
    <w:rsid w:val="00E21B04"/>
    <w:rsid w:val="00E21D7B"/>
    <w:rsid w:val="00E21DE4"/>
    <w:rsid w:val="00E21EA6"/>
    <w:rsid w:val="00E2212D"/>
    <w:rsid w:val="00E2216C"/>
    <w:rsid w:val="00E224CD"/>
    <w:rsid w:val="00E22675"/>
    <w:rsid w:val="00E22679"/>
    <w:rsid w:val="00E22BF7"/>
    <w:rsid w:val="00E22E40"/>
    <w:rsid w:val="00E233AF"/>
    <w:rsid w:val="00E2374C"/>
    <w:rsid w:val="00E23C81"/>
    <w:rsid w:val="00E23D05"/>
    <w:rsid w:val="00E2428A"/>
    <w:rsid w:val="00E24DB5"/>
    <w:rsid w:val="00E24EA8"/>
    <w:rsid w:val="00E252F4"/>
    <w:rsid w:val="00E25390"/>
    <w:rsid w:val="00E25701"/>
    <w:rsid w:val="00E25C72"/>
    <w:rsid w:val="00E261B5"/>
    <w:rsid w:val="00E263C5"/>
    <w:rsid w:val="00E26418"/>
    <w:rsid w:val="00E26B33"/>
    <w:rsid w:val="00E26C6C"/>
    <w:rsid w:val="00E271AB"/>
    <w:rsid w:val="00E27759"/>
    <w:rsid w:val="00E278C3"/>
    <w:rsid w:val="00E27C2F"/>
    <w:rsid w:val="00E27ED0"/>
    <w:rsid w:val="00E30392"/>
    <w:rsid w:val="00E306D1"/>
    <w:rsid w:val="00E30AA8"/>
    <w:rsid w:val="00E30FC5"/>
    <w:rsid w:val="00E312C2"/>
    <w:rsid w:val="00E315BF"/>
    <w:rsid w:val="00E317F6"/>
    <w:rsid w:val="00E31ACF"/>
    <w:rsid w:val="00E31DCE"/>
    <w:rsid w:val="00E3235E"/>
    <w:rsid w:val="00E324C1"/>
    <w:rsid w:val="00E32DDD"/>
    <w:rsid w:val="00E33041"/>
    <w:rsid w:val="00E3310C"/>
    <w:rsid w:val="00E33948"/>
    <w:rsid w:val="00E33A5B"/>
    <w:rsid w:val="00E33ACA"/>
    <w:rsid w:val="00E33DD5"/>
    <w:rsid w:val="00E33E58"/>
    <w:rsid w:val="00E33E67"/>
    <w:rsid w:val="00E33F5C"/>
    <w:rsid w:val="00E341F5"/>
    <w:rsid w:val="00E3447B"/>
    <w:rsid w:val="00E34F1F"/>
    <w:rsid w:val="00E3545A"/>
    <w:rsid w:val="00E3550C"/>
    <w:rsid w:val="00E355FA"/>
    <w:rsid w:val="00E36262"/>
    <w:rsid w:val="00E3664B"/>
    <w:rsid w:val="00E369F3"/>
    <w:rsid w:val="00E36E4E"/>
    <w:rsid w:val="00E37314"/>
    <w:rsid w:val="00E3749E"/>
    <w:rsid w:val="00E37986"/>
    <w:rsid w:val="00E379BB"/>
    <w:rsid w:val="00E37AC3"/>
    <w:rsid w:val="00E37C02"/>
    <w:rsid w:val="00E37F20"/>
    <w:rsid w:val="00E4013D"/>
    <w:rsid w:val="00E401C9"/>
    <w:rsid w:val="00E40445"/>
    <w:rsid w:val="00E406A7"/>
    <w:rsid w:val="00E409CF"/>
    <w:rsid w:val="00E40ABA"/>
    <w:rsid w:val="00E40BDD"/>
    <w:rsid w:val="00E40C02"/>
    <w:rsid w:val="00E41051"/>
    <w:rsid w:val="00E4111B"/>
    <w:rsid w:val="00E411A0"/>
    <w:rsid w:val="00E41362"/>
    <w:rsid w:val="00E415E1"/>
    <w:rsid w:val="00E418EB"/>
    <w:rsid w:val="00E4199B"/>
    <w:rsid w:val="00E41A86"/>
    <w:rsid w:val="00E41F7F"/>
    <w:rsid w:val="00E41FBD"/>
    <w:rsid w:val="00E4204E"/>
    <w:rsid w:val="00E4211B"/>
    <w:rsid w:val="00E422A4"/>
    <w:rsid w:val="00E42ED9"/>
    <w:rsid w:val="00E42FEE"/>
    <w:rsid w:val="00E43054"/>
    <w:rsid w:val="00E430F8"/>
    <w:rsid w:val="00E4367F"/>
    <w:rsid w:val="00E436FF"/>
    <w:rsid w:val="00E437CC"/>
    <w:rsid w:val="00E43937"/>
    <w:rsid w:val="00E43E81"/>
    <w:rsid w:val="00E43FF0"/>
    <w:rsid w:val="00E441E8"/>
    <w:rsid w:val="00E44582"/>
    <w:rsid w:val="00E448C1"/>
    <w:rsid w:val="00E44AFF"/>
    <w:rsid w:val="00E44B40"/>
    <w:rsid w:val="00E44CBF"/>
    <w:rsid w:val="00E45020"/>
    <w:rsid w:val="00E450E9"/>
    <w:rsid w:val="00E45CE6"/>
    <w:rsid w:val="00E45E41"/>
    <w:rsid w:val="00E46032"/>
    <w:rsid w:val="00E462BC"/>
    <w:rsid w:val="00E463DC"/>
    <w:rsid w:val="00E46447"/>
    <w:rsid w:val="00E46760"/>
    <w:rsid w:val="00E46861"/>
    <w:rsid w:val="00E4688D"/>
    <w:rsid w:val="00E46D3C"/>
    <w:rsid w:val="00E46F58"/>
    <w:rsid w:val="00E47AAF"/>
    <w:rsid w:val="00E47B9B"/>
    <w:rsid w:val="00E50276"/>
    <w:rsid w:val="00E502F5"/>
    <w:rsid w:val="00E505BB"/>
    <w:rsid w:val="00E51064"/>
    <w:rsid w:val="00E5151D"/>
    <w:rsid w:val="00E51724"/>
    <w:rsid w:val="00E517A8"/>
    <w:rsid w:val="00E51BE1"/>
    <w:rsid w:val="00E52643"/>
    <w:rsid w:val="00E52919"/>
    <w:rsid w:val="00E53149"/>
    <w:rsid w:val="00E53892"/>
    <w:rsid w:val="00E53AD7"/>
    <w:rsid w:val="00E541A7"/>
    <w:rsid w:val="00E5489D"/>
    <w:rsid w:val="00E54959"/>
    <w:rsid w:val="00E5503F"/>
    <w:rsid w:val="00E556F6"/>
    <w:rsid w:val="00E55DE0"/>
    <w:rsid w:val="00E55FD4"/>
    <w:rsid w:val="00E560EB"/>
    <w:rsid w:val="00E5636F"/>
    <w:rsid w:val="00E563D9"/>
    <w:rsid w:val="00E56400"/>
    <w:rsid w:val="00E56531"/>
    <w:rsid w:val="00E56591"/>
    <w:rsid w:val="00E56C8C"/>
    <w:rsid w:val="00E56D29"/>
    <w:rsid w:val="00E56DBB"/>
    <w:rsid w:val="00E56F99"/>
    <w:rsid w:val="00E57425"/>
    <w:rsid w:val="00E5747B"/>
    <w:rsid w:val="00E576DD"/>
    <w:rsid w:val="00E57744"/>
    <w:rsid w:val="00E578E2"/>
    <w:rsid w:val="00E57A76"/>
    <w:rsid w:val="00E57E62"/>
    <w:rsid w:val="00E600D8"/>
    <w:rsid w:val="00E601C0"/>
    <w:rsid w:val="00E6062B"/>
    <w:rsid w:val="00E607CD"/>
    <w:rsid w:val="00E60C40"/>
    <w:rsid w:val="00E60E9D"/>
    <w:rsid w:val="00E611C9"/>
    <w:rsid w:val="00E614BA"/>
    <w:rsid w:val="00E6155F"/>
    <w:rsid w:val="00E615A5"/>
    <w:rsid w:val="00E6163B"/>
    <w:rsid w:val="00E61852"/>
    <w:rsid w:val="00E61916"/>
    <w:rsid w:val="00E619BA"/>
    <w:rsid w:val="00E61D20"/>
    <w:rsid w:val="00E62075"/>
    <w:rsid w:val="00E62097"/>
    <w:rsid w:val="00E62575"/>
    <w:rsid w:val="00E62AB8"/>
    <w:rsid w:val="00E63B71"/>
    <w:rsid w:val="00E63F2D"/>
    <w:rsid w:val="00E64335"/>
    <w:rsid w:val="00E64876"/>
    <w:rsid w:val="00E6493C"/>
    <w:rsid w:val="00E64BF8"/>
    <w:rsid w:val="00E64D2D"/>
    <w:rsid w:val="00E64FCA"/>
    <w:rsid w:val="00E65380"/>
    <w:rsid w:val="00E6538A"/>
    <w:rsid w:val="00E6559C"/>
    <w:rsid w:val="00E65645"/>
    <w:rsid w:val="00E65B4B"/>
    <w:rsid w:val="00E65C26"/>
    <w:rsid w:val="00E65D65"/>
    <w:rsid w:val="00E660A8"/>
    <w:rsid w:val="00E66153"/>
    <w:rsid w:val="00E6624F"/>
    <w:rsid w:val="00E66326"/>
    <w:rsid w:val="00E66536"/>
    <w:rsid w:val="00E66C2D"/>
    <w:rsid w:val="00E66DA2"/>
    <w:rsid w:val="00E66FB2"/>
    <w:rsid w:val="00E67000"/>
    <w:rsid w:val="00E6721B"/>
    <w:rsid w:val="00E67378"/>
    <w:rsid w:val="00E673D5"/>
    <w:rsid w:val="00E67B2D"/>
    <w:rsid w:val="00E67E18"/>
    <w:rsid w:val="00E67F1D"/>
    <w:rsid w:val="00E7087B"/>
    <w:rsid w:val="00E70A2F"/>
    <w:rsid w:val="00E71101"/>
    <w:rsid w:val="00E713AA"/>
    <w:rsid w:val="00E717E2"/>
    <w:rsid w:val="00E71CD4"/>
    <w:rsid w:val="00E71CD6"/>
    <w:rsid w:val="00E72084"/>
    <w:rsid w:val="00E7269D"/>
    <w:rsid w:val="00E726B1"/>
    <w:rsid w:val="00E72B8D"/>
    <w:rsid w:val="00E73015"/>
    <w:rsid w:val="00E7303E"/>
    <w:rsid w:val="00E73D42"/>
    <w:rsid w:val="00E73E4B"/>
    <w:rsid w:val="00E73F24"/>
    <w:rsid w:val="00E73FA7"/>
    <w:rsid w:val="00E74019"/>
    <w:rsid w:val="00E74185"/>
    <w:rsid w:val="00E74B75"/>
    <w:rsid w:val="00E74BCF"/>
    <w:rsid w:val="00E74C8B"/>
    <w:rsid w:val="00E75254"/>
    <w:rsid w:val="00E75535"/>
    <w:rsid w:val="00E755D8"/>
    <w:rsid w:val="00E75D25"/>
    <w:rsid w:val="00E75D76"/>
    <w:rsid w:val="00E75E45"/>
    <w:rsid w:val="00E763FB"/>
    <w:rsid w:val="00E76492"/>
    <w:rsid w:val="00E76760"/>
    <w:rsid w:val="00E76789"/>
    <w:rsid w:val="00E767B0"/>
    <w:rsid w:val="00E77759"/>
    <w:rsid w:val="00E801EB"/>
    <w:rsid w:val="00E8023E"/>
    <w:rsid w:val="00E804F5"/>
    <w:rsid w:val="00E8067F"/>
    <w:rsid w:val="00E80A50"/>
    <w:rsid w:val="00E80E8A"/>
    <w:rsid w:val="00E81DFD"/>
    <w:rsid w:val="00E81FD7"/>
    <w:rsid w:val="00E82442"/>
    <w:rsid w:val="00E82713"/>
    <w:rsid w:val="00E82ABF"/>
    <w:rsid w:val="00E82B27"/>
    <w:rsid w:val="00E82B4F"/>
    <w:rsid w:val="00E82D87"/>
    <w:rsid w:val="00E832D8"/>
    <w:rsid w:val="00E83783"/>
    <w:rsid w:val="00E8387A"/>
    <w:rsid w:val="00E839F6"/>
    <w:rsid w:val="00E83F29"/>
    <w:rsid w:val="00E842C6"/>
    <w:rsid w:val="00E843E7"/>
    <w:rsid w:val="00E8452F"/>
    <w:rsid w:val="00E84C09"/>
    <w:rsid w:val="00E84CF9"/>
    <w:rsid w:val="00E85CA3"/>
    <w:rsid w:val="00E85D3A"/>
    <w:rsid w:val="00E85F40"/>
    <w:rsid w:val="00E8610F"/>
    <w:rsid w:val="00E866A2"/>
    <w:rsid w:val="00E86A4A"/>
    <w:rsid w:val="00E86A4E"/>
    <w:rsid w:val="00E86A67"/>
    <w:rsid w:val="00E86ECC"/>
    <w:rsid w:val="00E8719F"/>
    <w:rsid w:val="00E87231"/>
    <w:rsid w:val="00E8724C"/>
    <w:rsid w:val="00E872DC"/>
    <w:rsid w:val="00E8733E"/>
    <w:rsid w:val="00E875E7"/>
    <w:rsid w:val="00E876F2"/>
    <w:rsid w:val="00E87B96"/>
    <w:rsid w:val="00E87FCE"/>
    <w:rsid w:val="00E900B3"/>
    <w:rsid w:val="00E906EF"/>
    <w:rsid w:val="00E907BA"/>
    <w:rsid w:val="00E907DD"/>
    <w:rsid w:val="00E907E2"/>
    <w:rsid w:val="00E90A70"/>
    <w:rsid w:val="00E90BB3"/>
    <w:rsid w:val="00E90BD8"/>
    <w:rsid w:val="00E90C86"/>
    <w:rsid w:val="00E90FA7"/>
    <w:rsid w:val="00E91234"/>
    <w:rsid w:val="00E912A6"/>
    <w:rsid w:val="00E91438"/>
    <w:rsid w:val="00E914D5"/>
    <w:rsid w:val="00E918A8"/>
    <w:rsid w:val="00E91964"/>
    <w:rsid w:val="00E91A36"/>
    <w:rsid w:val="00E91A81"/>
    <w:rsid w:val="00E91AC7"/>
    <w:rsid w:val="00E91C2A"/>
    <w:rsid w:val="00E92326"/>
    <w:rsid w:val="00E92696"/>
    <w:rsid w:val="00E92A3A"/>
    <w:rsid w:val="00E92B6F"/>
    <w:rsid w:val="00E92D29"/>
    <w:rsid w:val="00E92D2D"/>
    <w:rsid w:val="00E92DB9"/>
    <w:rsid w:val="00E92EBF"/>
    <w:rsid w:val="00E93078"/>
    <w:rsid w:val="00E93772"/>
    <w:rsid w:val="00E94019"/>
    <w:rsid w:val="00E9414F"/>
    <w:rsid w:val="00E94A24"/>
    <w:rsid w:val="00E94EA6"/>
    <w:rsid w:val="00E95524"/>
    <w:rsid w:val="00E958F0"/>
    <w:rsid w:val="00E95A2A"/>
    <w:rsid w:val="00E95C5A"/>
    <w:rsid w:val="00E95C7F"/>
    <w:rsid w:val="00E9622E"/>
    <w:rsid w:val="00E96C26"/>
    <w:rsid w:val="00E96D36"/>
    <w:rsid w:val="00E96DEE"/>
    <w:rsid w:val="00E96DFA"/>
    <w:rsid w:val="00E96E0D"/>
    <w:rsid w:val="00E9704F"/>
    <w:rsid w:val="00E9725C"/>
    <w:rsid w:val="00E976B2"/>
    <w:rsid w:val="00E978C2"/>
    <w:rsid w:val="00E97A54"/>
    <w:rsid w:val="00E97F41"/>
    <w:rsid w:val="00E97FFC"/>
    <w:rsid w:val="00EA0022"/>
    <w:rsid w:val="00EA0040"/>
    <w:rsid w:val="00EA00BB"/>
    <w:rsid w:val="00EA020B"/>
    <w:rsid w:val="00EA041A"/>
    <w:rsid w:val="00EA0677"/>
    <w:rsid w:val="00EA0B74"/>
    <w:rsid w:val="00EA0E84"/>
    <w:rsid w:val="00EA111D"/>
    <w:rsid w:val="00EA114A"/>
    <w:rsid w:val="00EA1989"/>
    <w:rsid w:val="00EA1B6B"/>
    <w:rsid w:val="00EA1BED"/>
    <w:rsid w:val="00EA1C6D"/>
    <w:rsid w:val="00EA1DDE"/>
    <w:rsid w:val="00EA1E20"/>
    <w:rsid w:val="00EA1E7B"/>
    <w:rsid w:val="00EA1EA7"/>
    <w:rsid w:val="00EA1F76"/>
    <w:rsid w:val="00EA2086"/>
    <w:rsid w:val="00EA25BC"/>
    <w:rsid w:val="00EA26A0"/>
    <w:rsid w:val="00EA2A07"/>
    <w:rsid w:val="00EA2AAD"/>
    <w:rsid w:val="00EA2CB8"/>
    <w:rsid w:val="00EA2D8D"/>
    <w:rsid w:val="00EA3405"/>
    <w:rsid w:val="00EA3750"/>
    <w:rsid w:val="00EA3D4D"/>
    <w:rsid w:val="00EA47DD"/>
    <w:rsid w:val="00EA4A8F"/>
    <w:rsid w:val="00EA4F00"/>
    <w:rsid w:val="00EA4FA4"/>
    <w:rsid w:val="00EA50DA"/>
    <w:rsid w:val="00EA5415"/>
    <w:rsid w:val="00EA5421"/>
    <w:rsid w:val="00EA5B32"/>
    <w:rsid w:val="00EA5F7F"/>
    <w:rsid w:val="00EA60EA"/>
    <w:rsid w:val="00EA64A9"/>
    <w:rsid w:val="00EA6728"/>
    <w:rsid w:val="00EA68D3"/>
    <w:rsid w:val="00EA6A60"/>
    <w:rsid w:val="00EA6AB3"/>
    <w:rsid w:val="00EA6BCF"/>
    <w:rsid w:val="00EA6CB7"/>
    <w:rsid w:val="00EA6DAB"/>
    <w:rsid w:val="00EA6E48"/>
    <w:rsid w:val="00EA70F5"/>
    <w:rsid w:val="00EA793D"/>
    <w:rsid w:val="00EA7B36"/>
    <w:rsid w:val="00EA7E44"/>
    <w:rsid w:val="00EB0130"/>
    <w:rsid w:val="00EB0323"/>
    <w:rsid w:val="00EB0775"/>
    <w:rsid w:val="00EB0B0F"/>
    <w:rsid w:val="00EB0B95"/>
    <w:rsid w:val="00EB0BDB"/>
    <w:rsid w:val="00EB11AD"/>
    <w:rsid w:val="00EB1597"/>
    <w:rsid w:val="00EB1D86"/>
    <w:rsid w:val="00EB2355"/>
    <w:rsid w:val="00EB2445"/>
    <w:rsid w:val="00EB25A9"/>
    <w:rsid w:val="00EB2BB5"/>
    <w:rsid w:val="00EB2FDE"/>
    <w:rsid w:val="00EB300A"/>
    <w:rsid w:val="00EB34BC"/>
    <w:rsid w:val="00EB3669"/>
    <w:rsid w:val="00EB39D5"/>
    <w:rsid w:val="00EB3B93"/>
    <w:rsid w:val="00EB44D5"/>
    <w:rsid w:val="00EB479C"/>
    <w:rsid w:val="00EB4946"/>
    <w:rsid w:val="00EB4A29"/>
    <w:rsid w:val="00EB566F"/>
    <w:rsid w:val="00EB585E"/>
    <w:rsid w:val="00EB5BFB"/>
    <w:rsid w:val="00EB5D17"/>
    <w:rsid w:val="00EB5F3A"/>
    <w:rsid w:val="00EB6120"/>
    <w:rsid w:val="00EB6179"/>
    <w:rsid w:val="00EB67A5"/>
    <w:rsid w:val="00EB6C7C"/>
    <w:rsid w:val="00EB6D15"/>
    <w:rsid w:val="00EB6DC0"/>
    <w:rsid w:val="00EB6E83"/>
    <w:rsid w:val="00EB6F71"/>
    <w:rsid w:val="00EB77C3"/>
    <w:rsid w:val="00EB7AF1"/>
    <w:rsid w:val="00EB7B97"/>
    <w:rsid w:val="00EB7BEF"/>
    <w:rsid w:val="00EC03E2"/>
    <w:rsid w:val="00EC06A1"/>
    <w:rsid w:val="00EC082D"/>
    <w:rsid w:val="00EC0967"/>
    <w:rsid w:val="00EC0BAE"/>
    <w:rsid w:val="00EC18CA"/>
    <w:rsid w:val="00EC1985"/>
    <w:rsid w:val="00EC1A1F"/>
    <w:rsid w:val="00EC1CD7"/>
    <w:rsid w:val="00EC1E9F"/>
    <w:rsid w:val="00EC2224"/>
    <w:rsid w:val="00EC2710"/>
    <w:rsid w:val="00EC361D"/>
    <w:rsid w:val="00EC3812"/>
    <w:rsid w:val="00EC3878"/>
    <w:rsid w:val="00EC396A"/>
    <w:rsid w:val="00EC3E35"/>
    <w:rsid w:val="00EC3E54"/>
    <w:rsid w:val="00EC3F4D"/>
    <w:rsid w:val="00EC44AB"/>
    <w:rsid w:val="00EC450B"/>
    <w:rsid w:val="00EC49FA"/>
    <w:rsid w:val="00EC4CDA"/>
    <w:rsid w:val="00EC5086"/>
    <w:rsid w:val="00EC5182"/>
    <w:rsid w:val="00EC54DE"/>
    <w:rsid w:val="00EC571A"/>
    <w:rsid w:val="00EC5851"/>
    <w:rsid w:val="00EC5A8E"/>
    <w:rsid w:val="00EC5BA0"/>
    <w:rsid w:val="00EC5D9B"/>
    <w:rsid w:val="00EC6329"/>
    <w:rsid w:val="00EC6DAF"/>
    <w:rsid w:val="00EC707A"/>
    <w:rsid w:val="00EC710A"/>
    <w:rsid w:val="00EC7172"/>
    <w:rsid w:val="00EC7892"/>
    <w:rsid w:val="00EC7A56"/>
    <w:rsid w:val="00EC7CB8"/>
    <w:rsid w:val="00EC7F6C"/>
    <w:rsid w:val="00ED008C"/>
    <w:rsid w:val="00ED011B"/>
    <w:rsid w:val="00ED05CD"/>
    <w:rsid w:val="00ED091B"/>
    <w:rsid w:val="00ED0986"/>
    <w:rsid w:val="00ED0E98"/>
    <w:rsid w:val="00ED1C1B"/>
    <w:rsid w:val="00ED1CB3"/>
    <w:rsid w:val="00ED1F89"/>
    <w:rsid w:val="00ED1FA4"/>
    <w:rsid w:val="00ED21D7"/>
    <w:rsid w:val="00ED2327"/>
    <w:rsid w:val="00ED2851"/>
    <w:rsid w:val="00ED2CA1"/>
    <w:rsid w:val="00ED2CF7"/>
    <w:rsid w:val="00ED2E84"/>
    <w:rsid w:val="00ED30E3"/>
    <w:rsid w:val="00ED35DE"/>
    <w:rsid w:val="00ED367A"/>
    <w:rsid w:val="00ED3C20"/>
    <w:rsid w:val="00ED431A"/>
    <w:rsid w:val="00ED4891"/>
    <w:rsid w:val="00ED4BEE"/>
    <w:rsid w:val="00ED4C48"/>
    <w:rsid w:val="00ED4EE2"/>
    <w:rsid w:val="00ED4F49"/>
    <w:rsid w:val="00ED52F7"/>
    <w:rsid w:val="00ED55E2"/>
    <w:rsid w:val="00ED573F"/>
    <w:rsid w:val="00ED5AFC"/>
    <w:rsid w:val="00ED5FF7"/>
    <w:rsid w:val="00ED62AF"/>
    <w:rsid w:val="00ED653F"/>
    <w:rsid w:val="00ED66FB"/>
    <w:rsid w:val="00ED6B75"/>
    <w:rsid w:val="00ED6BCE"/>
    <w:rsid w:val="00ED73D1"/>
    <w:rsid w:val="00ED7479"/>
    <w:rsid w:val="00ED74AE"/>
    <w:rsid w:val="00ED7551"/>
    <w:rsid w:val="00ED7E14"/>
    <w:rsid w:val="00EE047F"/>
    <w:rsid w:val="00EE0834"/>
    <w:rsid w:val="00EE0AE2"/>
    <w:rsid w:val="00EE1320"/>
    <w:rsid w:val="00EE1582"/>
    <w:rsid w:val="00EE18F0"/>
    <w:rsid w:val="00EE1FA5"/>
    <w:rsid w:val="00EE2109"/>
    <w:rsid w:val="00EE24BC"/>
    <w:rsid w:val="00EE25F3"/>
    <w:rsid w:val="00EE2617"/>
    <w:rsid w:val="00EE2B95"/>
    <w:rsid w:val="00EE302D"/>
    <w:rsid w:val="00EE34FC"/>
    <w:rsid w:val="00EE376E"/>
    <w:rsid w:val="00EE3C0F"/>
    <w:rsid w:val="00EE3EF1"/>
    <w:rsid w:val="00EE4034"/>
    <w:rsid w:val="00EE417F"/>
    <w:rsid w:val="00EE482F"/>
    <w:rsid w:val="00EE4E87"/>
    <w:rsid w:val="00EE4EA9"/>
    <w:rsid w:val="00EE5472"/>
    <w:rsid w:val="00EE567D"/>
    <w:rsid w:val="00EE5A9B"/>
    <w:rsid w:val="00EE5D4D"/>
    <w:rsid w:val="00EE5D63"/>
    <w:rsid w:val="00EE5ECC"/>
    <w:rsid w:val="00EE609F"/>
    <w:rsid w:val="00EE610C"/>
    <w:rsid w:val="00EE6256"/>
    <w:rsid w:val="00EE62AA"/>
    <w:rsid w:val="00EE6337"/>
    <w:rsid w:val="00EE67AC"/>
    <w:rsid w:val="00EE6850"/>
    <w:rsid w:val="00EE6908"/>
    <w:rsid w:val="00EE709C"/>
    <w:rsid w:val="00EE745C"/>
    <w:rsid w:val="00EE748A"/>
    <w:rsid w:val="00EE79E2"/>
    <w:rsid w:val="00EE7ADA"/>
    <w:rsid w:val="00EF05EE"/>
    <w:rsid w:val="00EF0B27"/>
    <w:rsid w:val="00EF0E13"/>
    <w:rsid w:val="00EF0F8F"/>
    <w:rsid w:val="00EF107C"/>
    <w:rsid w:val="00EF1338"/>
    <w:rsid w:val="00EF1AAC"/>
    <w:rsid w:val="00EF220F"/>
    <w:rsid w:val="00EF2421"/>
    <w:rsid w:val="00EF2CDC"/>
    <w:rsid w:val="00EF2D24"/>
    <w:rsid w:val="00EF3865"/>
    <w:rsid w:val="00EF3B5D"/>
    <w:rsid w:val="00EF4464"/>
    <w:rsid w:val="00EF4608"/>
    <w:rsid w:val="00EF4C83"/>
    <w:rsid w:val="00EF4D7F"/>
    <w:rsid w:val="00EF4E35"/>
    <w:rsid w:val="00EF5320"/>
    <w:rsid w:val="00EF53A0"/>
    <w:rsid w:val="00EF5596"/>
    <w:rsid w:val="00EF55AB"/>
    <w:rsid w:val="00EF5A5C"/>
    <w:rsid w:val="00EF5C3D"/>
    <w:rsid w:val="00EF5C98"/>
    <w:rsid w:val="00EF5D29"/>
    <w:rsid w:val="00EF601D"/>
    <w:rsid w:val="00EF6283"/>
    <w:rsid w:val="00EF64A5"/>
    <w:rsid w:val="00EF6606"/>
    <w:rsid w:val="00EF6642"/>
    <w:rsid w:val="00EF6E78"/>
    <w:rsid w:val="00EF7026"/>
    <w:rsid w:val="00EF7842"/>
    <w:rsid w:val="00EF78DF"/>
    <w:rsid w:val="00EF7A47"/>
    <w:rsid w:val="00EF7BD3"/>
    <w:rsid w:val="00EF7E86"/>
    <w:rsid w:val="00F001AB"/>
    <w:rsid w:val="00F00E8A"/>
    <w:rsid w:val="00F01163"/>
    <w:rsid w:val="00F0124C"/>
    <w:rsid w:val="00F0153A"/>
    <w:rsid w:val="00F015F0"/>
    <w:rsid w:val="00F01934"/>
    <w:rsid w:val="00F01B3F"/>
    <w:rsid w:val="00F0210F"/>
    <w:rsid w:val="00F022D0"/>
    <w:rsid w:val="00F023D9"/>
    <w:rsid w:val="00F0258F"/>
    <w:rsid w:val="00F026A4"/>
    <w:rsid w:val="00F02BA5"/>
    <w:rsid w:val="00F02BF0"/>
    <w:rsid w:val="00F02D28"/>
    <w:rsid w:val="00F02F83"/>
    <w:rsid w:val="00F03060"/>
    <w:rsid w:val="00F032FA"/>
    <w:rsid w:val="00F0369C"/>
    <w:rsid w:val="00F03BAA"/>
    <w:rsid w:val="00F03C0E"/>
    <w:rsid w:val="00F03D32"/>
    <w:rsid w:val="00F04408"/>
    <w:rsid w:val="00F04409"/>
    <w:rsid w:val="00F044DB"/>
    <w:rsid w:val="00F0470D"/>
    <w:rsid w:val="00F048F2"/>
    <w:rsid w:val="00F04925"/>
    <w:rsid w:val="00F049EF"/>
    <w:rsid w:val="00F04D65"/>
    <w:rsid w:val="00F04E13"/>
    <w:rsid w:val="00F050B9"/>
    <w:rsid w:val="00F0531D"/>
    <w:rsid w:val="00F05966"/>
    <w:rsid w:val="00F05A0C"/>
    <w:rsid w:val="00F05AC8"/>
    <w:rsid w:val="00F06296"/>
    <w:rsid w:val="00F064F3"/>
    <w:rsid w:val="00F06603"/>
    <w:rsid w:val="00F0685B"/>
    <w:rsid w:val="00F0713D"/>
    <w:rsid w:val="00F0730F"/>
    <w:rsid w:val="00F0789D"/>
    <w:rsid w:val="00F079F6"/>
    <w:rsid w:val="00F07DCB"/>
    <w:rsid w:val="00F100A4"/>
    <w:rsid w:val="00F1052C"/>
    <w:rsid w:val="00F10A77"/>
    <w:rsid w:val="00F10A92"/>
    <w:rsid w:val="00F10EFB"/>
    <w:rsid w:val="00F111D1"/>
    <w:rsid w:val="00F113C1"/>
    <w:rsid w:val="00F114D8"/>
    <w:rsid w:val="00F11AA3"/>
    <w:rsid w:val="00F11C0C"/>
    <w:rsid w:val="00F122E0"/>
    <w:rsid w:val="00F127E1"/>
    <w:rsid w:val="00F12ED2"/>
    <w:rsid w:val="00F131A4"/>
    <w:rsid w:val="00F135F4"/>
    <w:rsid w:val="00F13621"/>
    <w:rsid w:val="00F139E4"/>
    <w:rsid w:val="00F13A63"/>
    <w:rsid w:val="00F13B49"/>
    <w:rsid w:val="00F13B6A"/>
    <w:rsid w:val="00F13D90"/>
    <w:rsid w:val="00F13F06"/>
    <w:rsid w:val="00F13F52"/>
    <w:rsid w:val="00F14392"/>
    <w:rsid w:val="00F143D1"/>
    <w:rsid w:val="00F14827"/>
    <w:rsid w:val="00F148AE"/>
    <w:rsid w:val="00F1497C"/>
    <w:rsid w:val="00F14AC2"/>
    <w:rsid w:val="00F14D3A"/>
    <w:rsid w:val="00F15031"/>
    <w:rsid w:val="00F15231"/>
    <w:rsid w:val="00F1530A"/>
    <w:rsid w:val="00F1537D"/>
    <w:rsid w:val="00F1549C"/>
    <w:rsid w:val="00F156BB"/>
    <w:rsid w:val="00F15C01"/>
    <w:rsid w:val="00F1623A"/>
    <w:rsid w:val="00F163F4"/>
    <w:rsid w:val="00F16688"/>
    <w:rsid w:val="00F16AF5"/>
    <w:rsid w:val="00F16E8C"/>
    <w:rsid w:val="00F16F6B"/>
    <w:rsid w:val="00F173E0"/>
    <w:rsid w:val="00F17578"/>
    <w:rsid w:val="00F176CE"/>
    <w:rsid w:val="00F17878"/>
    <w:rsid w:val="00F200C4"/>
    <w:rsid w:val="00F2042B"/>
    <w:rsid w:val="00F20513"/>
    <w:rsid w:val="00F2070A"/>
    <w:rsid w:val="00F217CF"/>
    <w:rsid w:val="00F21B33"/>
    <w:rsid w:val="00F21C37"/>
    <w:rsid w:val="00F2222A"/>
    <w:rsid w:val="00F22331"/>
    <w:rsid w:val="00F22BB3"/>
    <w:rsid w:val="00F22F90"/>
    <w:rsid w:val="00F22FD8"/>
    <w:rsid w:val="00F2321D"/>
    <w:rsid w:val="00F23768"/>
    <w:rsid w:val="00F2384B"/>
    <w:rsid w:val="00F239CE"/>
    <w:rsid w:val="00F23BA1"/>
    <w:rsid w:val="00F23FC6"/>
    <w:rsid w:val="00F240EF"/>
    <w:rsid w:val="00F24189"/>
    <w:rsid w:val="00F24422"/>
    <w:rsid w:val="00F2466E"/>
    <w:rsid w:val="00F24766"/>
    <w:rsid w:val="00F24E8E"/>
    <w:rsid w:val="00F25191"/>
    <w:rsid w:val="00F257DE"/>
    <w:rsid w:val="00F25849"/>
    <w:rsid w:val="00F25E4A"/>
    <w:rsid w:val="00F263C0"/>
    <w:rsid w:val="00F2672E"/>
    <w:rsid w:val="00F26882"/>
    <w:rsid w:val="00F26DCB"/>
    <w:rsid w:val="00F272FC"/>
    <w:rsid w:val="00F27636"/>
    <w:rsid w:val="00F2790C"/>
    <w:rsid w:val="00F27C5C"/>
    <w:rsid w:val="00F302FA"/>
    <w:rsid w:val="00F3037B"/>
    <w:rsid w:val="00F303BC"/>
    <w:rsid w:val="00F30576"/>
    <w:rsid w:val="00F30BA4"/>
    <w:rsid w:val="00F30CFE"/>
    <w:rsid w:val="00F31195"/>
    <w:rsid w:val="00F31458"/>
    <w:rsid w:val="00F31586"/>
    <w:rsid w:val="00F3164E"/>
    <w:rsid w:val="00F3165D"/>
    <w:rsid w:val="00F3179D"/>
    <w:rsid w:val="00F31ACB"/>
    <w:rsid w:val="00F32504"/>
    <w:rsid w:val="00F32629"/>
    <w:rsid w:val="00F327A5"/>
    <w:rsid w:val="00F32E12"/>
    <w:rsid w:val="00F32F9A"/>
    <w:rsid w:val="00F3300F"/>
    <w:rsid w:val="00F3338A"/>
    <w:rsid w:val="00F33AC2"/>
    <w:rsid w:val="00F33DE6"/>
    <w:rsid w:val="00F340F1"/>
    <w:rsid w:val="00F34752"/>
    <w:rsid w:val="00F34959"/>
    <w:rsid w:val="00F34CFF"/>
    <w:rsid w:val="00F34EBF"/>
    <w:rsid w:val="00F34EDE"/>
    <w:rsid w:val="00F351F5"/>
    <w:rsid w:val="00F35C38"/>
    <w:rsid w:val="00F35F26"/>
    <w:rsid w:val="00F36275"/>
    <w:rsid w:val="00F362D8"/>
    <w:rsid w:val="00F36701"/>
    <w:rsid w:val="00F36826"/>
    <w:rsid w:val="00F3683B"/>
    <w:rsid w:val="00F36853"/>
    <w:rsid w:val="00F36950"/>
    <w:rsid w:val="00F36999"/>
    <w:rsid w:val="00F36C8E"/>
    <w:rsid w:val="00F374AB"/>
    <w:rsid w:val="00F375F3"/>
    <w:rsid w:val="00F376C8"/>
    <w:rsid w:val="00F37DA7"/>
    <w:rsid w:val="00F37E24"/>
    <w:rsid w:val="00F37ED9"/>
    <w:rsid w:val="00F402D4"/>
    <w:rsid w:val="00F413BF"/>
    <w:rsid w:val="00F41795"/>
    <w:rsid w:val="00F41AF5"/>
    <w:rsid w:val="00F41AF6"/>
    <w:rsid w:val="00F41B09"/>
    <w:rsid w:val="00F41BC1"/>
    <w:rsid w:val="00F41F2C"/>
    <w:rsid w:val="00F42064"/>
    <w:rsid w:val="00F42270"/>
    <w:rsid w:val="00F42725"/>
    <w:rsid w:val="00F434B9"/>
    <w:rsid w:val="00F436DF"/>
    <w:rsid w:val="00F4380E"/>
    <w:rsid w:val="00F43AC6"/>
    <w:rsid w:val="00F43B29"/>
    <w:rsid w:val="00F43CA6"/>
    <w:rsid w:val="00F43D7C"/>
    <w:rsid w:val="00F43DD6"/>
    <w:rsid w:val="00F44465"/>
    <w:rsid w:val="00F44B7A"/>
    <w:rsid w:val="00F451FF"/>
    <w:rsid w:val="00F45528"/>
    <w:rsid w:val="00F457B9"/>
    <w:rsid w:val="00F45A53"/>
    <w:rsid w:val="00F45C2C"/>
    <w:rsid w:val="00F45D89"/>
    <w:rsid w:val="00F462B0"/>
    <w:rsid w:val="00F464AE"/>
    <w:rsid w:val="00F46536"/>
    <w:rsid w:val="00F46DA2"/>
    <w:rsid w:val="00F4712D"/>
    <w:rsid w:val="00F471CD"/>
    <w:rsid w:val="00F471D4"/>
    <w:rsid w:val="00F47400"/>
    <w:rsid w:val="00F474FE"/>
    <w:rsid w:val="00F475CD"/>
    <w:rsid w:val="00F47A42"/>
    <w:rsid w:val="00F47C84"/>
    <w:rsid w:val="00F47E7A"/>
    <w:rsid w:val="00F47E7C"/>
    <w:rsid w:val="00F501CA"/>
    <w:rsid w:val="00F5087D"/>
    <w:rsid w:val="00F5092F"/>
    <w:rsid w:val="00F50AA0"/>
    <w:rsid w:val="00F50C0F"/>
    <w:rsid w:val="00F50DEC"/>
    <w:rsid w:val="00F50EBE"/>
    <w:rsid w:val="00F51358"/>
    <w:rsid w:val="00F51492"/>
    <w:rsid w:val="00F51F78"/>
    <w:rsid w:val="00F52000"/>
    <w:rsid w:val="00F52610"/>
    <w:rsid w:val="00F52745"/>
    <w:rsid w:val="00F52A9C"/>
    <w:rsid w:val="00F52B13"/>
    <w:rsid w:val="00F53309"/>
    <w:rsid w:val="00F53571"/>
    <w:rsid w:val="00F536D2"/>
    <w:rsid w:val="00F5401E"/>
    <w:rsid w:val="00F54020"/>
    <w:rsid w:val="00F5458F"/>
    <w:rsid w:val="00F54A62"/>
    <w:rsid w:val="00F55044"/>
    <w:rsid w:val="00F551BE"/>
    <w:rsid w:val="00F552B0"/>
    <w:rsid w:val="00F5542B"/>
    <w:rsid w:val="00F555DC"/>
    <w:rsid w:val="00F55898"/>
    <w:rsid w:val="00F558E3"/>
    <w:rsid w:val="00F55A70"/>
    <w:rsid w:val="00F55B82"/>
    <w:rsid w:val="00F55DDB"/>
    <w:rsid w:val="00F56350"/>
    <w:rsid w:val="00F56629"/>
    <w:rsid w:val="00F567C3"/>
    <w:rsid w:val="00F56953"/>
    <w:rsid w:val="00F56BFA"/>
    <w:rsid w:val="00F56C9A"/>
    <w:rsid w:val="00F56CB2"/>
    <w:rsid w:val="00F56D24"/>
    <w:rsid w:val="00F56E23"/>
    <w:rsid w:val="00F56FF1"/>
    <w:rsid w:val="00F57677"/>
    <w:rsid w:val="00F57B4B"/>
    <w:rsid w:val="00F6049B"/>
    <w:rsid w:val="00F6082F"/>
    <w:rsid w:val="00F60BF6"/>
    <w:rsid w:val="00F60E3E"/>
    <w:rsid w:val="00F61545"/>
    <w:rsid w:val="00F618F2"/>
    <w:rsid w:val="00F620FA"/>
    <w:rsid w:val="00F621F2"/>
    <w:rsid w:val="00F624F7"/>
    <w:rsid w:val="00F62639"/>
    <w:rsid w:val="00F6272C"/>
    <w:rsid w:val="00F629C6"/>
    <w:rsid w:val="00F62BBE"/>
    <w:rsid w:val="00F62C8E"/>
    <w:rsid w:val="00F634CD"/>
    <w:rsid w:val="00F6363D"/>
    <w:rsid w:val="00F637EE"/>
    <w:rsid w:val="00F6385F"/>
    <w:rsid w:val="00F63A25"/>
    <w:rsid w:val="00F63F3D"/>
    <w:rsid w:val="00F645E1"/>
    <w:rsid w:val="00F6464F"/>
    <w:rsid w:val="00F646B9"/>
    <w:rsid w:val="00F6564B"/>
    <w:rsid w:val="00F65836"/>
    <w:rsid w:val="00F65C23"/>
    <w:rsid w:val="00F65D45"/>
    <w:rsid w:val="00F65E1F"/>
    <w:rsid w:val="00F65EFC"/>
    <w:rsid w:val="00F66EC4"/>
    <w:rsid w:val="00F67112"/>
    <w:rsid w:val="00F671F3"/>
    <w:rsid w:val="00F677C8"/>
    <w:rsid w:val="00F67894"/>
    <w:rsid w:val="00F67A8E"/>
    <w:rsid w:val="00F67CA9"/>
    <w:rsid w:val="00F67E9B"/>
    <w:rsid w:val="00F702D2"/>
    <w:rsid w:val="00F70364"/>
    <w:rsid w:val="00F703D5"/>
    <w:rsid w:val="00F7071F"/>
    <w:rsid w:val="00F709D0"/>
    <w:rsid w:val="00F709E3"/>
    <w:rsid w:val="00F70CE4"/>
    <w:rsid w:val="00F70D01"/>
    <w:rsid w:val="00F71244"/>
    <w:rsid w:val="00F7128B"/>
    <w:rsid w:val="00F714A7"/>
    <w:rsid w:val="00F71D97"/>
    <w:rsid w:val="00F71DC1"/>
    <w:rsid w:val="00F7206C"/>
    <w:rsid w:val="00F721FD"/>
    <w:rsid w:val="00F72703"/>
    <w:rsid w:val="00F72714"/>
    <w:rsid w:val="00F729FF"/>
    <w:rsid w:val="00F73255"/>
    <w:rsid w:val="00F73573"/>
    <w:rsid w:val="00F7375A"/>
    <w:rsid w:val="00F738A2"/>
    <w:rsid w:val="00F73EE1"/>
    <w:rsid w:val="00F73F45"/>
    <w:rsid w:val="00F7443A"/>
    <w:rsid w:val="00F74AF8"/>
    <w:rsid w:val="00F74BD9"/>
    <w:rsid w:val="00F74CAC"/>
    <w:rsid w:val="00F75087"/>
    <w:rsid w:val="00F7516C"/>
    <w:rsid w:val="00F7528C"/>
    <w:rsid w:val="00F7550C"/>
    <w:rsid w:val="00F7550E"/>
    <w:rsid w:val="00F75C64"/>
    <w:rsid w:val="00F75C82"/>
    <w:rsid w:val="00F75D3F"/>
    <w:rsid w:val="00F76091"/>
    <w:rsid w:val="00F7617C"/>
    <w:rsid w:val="00F76559"/>
    <w:rsid w:val="00F7676C"/>
    <w:rsid w:val="00F76837"/>
    <w:rsid w:val="00F76900"/>
    <w:rsid w:val="00F76C5B"/>
    <w:rsid w:val="00F7724F"/>
    <w:rsid w:val="00F77263"/>
    <w:rsid w:val="00F7730B"/>
    <w:rsid w:val="00F77411"/>
    <w:rsid w:val="00F774E4"/>
    <w:rsid w:val="00F775C9"/>
    <w:rsid w:val="00F77712"/>
    <w:rsid w:val="00F7771B"/>
    <w:rsid w:val="00F778AD"/>
    <w:rsid w:val="00F778EF"/>
    <w:rsid w:val="00F77F1D"/>
    <w:rsid w:val="00F801E6"/>
    <w:rsid w:val="00F804DB"/>
    <w:rsid w:val="00F8052F"/>
    <w:rsid w:val="00F8065B"/>
    <w:rsid w:val="00F8072C"/>
    <w:rsid w:val="00F80781"/>
    <w:rsid w:val="00F812C3"/>
    <w:rsid w:val="00F81570"/>
    <w:rsid w:val="00F81829"/>
    <w:rsid w:val="00F81895"/>
    <w:rsid w:val="00F819F0"/>
    <w:rsid w:val="00F81CF5"/>
    <w:rsid w:val="00F81DC6"/>
    <w:rsid w:val="00F81FB5"/>
    <w:rsid w:val="00F82532"/>
    <w:rsid w:val="00F8283B"/>
    <w:rsid w:val="00F82D4A"/>
    <w:rsid w:val="00F82DE5"/>
    <w:rsid w:val="00F837C8"/>
    <w:rsid w:val="00F8396C"/>
    <w:rsid w:val="00F8400B"/>
    <w:rsid w:val="00F844FE"/>
    <w:rsid w:val="00F84715"/>
    <w:rsid w:val="00F849F2"/>
    <w:rsid w:val="00F84BB2"/>
    <w:rsid w:val="00F850D0"/>
    <w:rsid w:val="00F85135"/>
    <w:rsid w:val="00F85182"/>
    <w:rsid w:val="00F8528B"/>
    <w:rsid w:val="00F85347"/>
    <w:rsid w:val="00F8545F"/>
    <w:rsid w:val="00F854D8"/>
    <w:rsid w:val="00F85539"/>
    <w:rsid w:val="00F85662"/>
    <w:rsid w:val="00F85792"/>
    <w:rsid w:val="00F85A10"/>
    <w:rsid w:val="00F85A84"/>
    <w:rsid w:val="00F85D51"/>
    <w:rsid w:val="00F863D4"/>
    <w:rsid w:val="00F8664D"/>
    <w:rsid w:val="00F866B7"/>
    <w:rsid w:val="00F86737"/>
    <w:rsid w:val="00F867FC"/>
    <w:rsid w:val="00F86C54"/>
    <w:rsid w:val="00F86DB4"/>
    <w:rsid w:val="00F87805"/>
    <w:rsid w:val="00F87A46"/>
    <w:rsid w:val="00F90162"/>
    <w:rsid w:val="00F9032C"/>
    <w:rsid w:val="00F90505"/>
    <w:rsid w:val="00F90653"/>
    <w:rsid w:val="00F906A4"/>
    <w:rsid w:val="00F90C3D"/>
    <w:rsid w:val="00F90D04"/>
    <w:rsid w:val="00F90EEE"/>
    <w:rsid w:val="00F9110A"/>
    <w:rsid w:val="00F91191"/>
    <w:rsid w:val="00F91661"/>
    <w:rsid w:val="00F924B3"/>
    <w:rsid w:val="00F92834"/>
    <w:rsid w:val="00F92BB3"/>
    <w:rsid w:val="00F92BF7"/>
    <w:rsid w:val="00F9335A"/>
    <w:rsid w:val="00F93446"/>
    <w:rsid w:val="00F937E0"/>
    <w:rsid w:val="00F938B3"/>
    <w:rsid w:val="00F93B07"/>
    <w:rsid w:val="00F93F30"/>
    <w:rsid w:val="00F943B5"/>
    <w:rsid w:val="00F94433"/>
    <w:rsid w:val="00F944DC"/>
    <w:rsid w:val="00F94FDC"/>
    <w:rsid w:val="00F95258"/>
    <w:rsid w:val="00F96218"/>
    <w:rsid w:val="00F96226"/>
    <w:rsid w:val="00F9656A"/>
    <w:rsid w:val="00F96DCF"/>
    <w:rsid w:val="00F96F6D"/>
    <w:rsid w:val="00F97166"/>
    <w:rsid w:val="00F9760D"/>
    <w:rsid w:val="00F9787D"/>
    <w:rsid w:val="00F97C5F"/>
    <w:rsid w:val="00F97C88"/>
    <w:rsid w:val="00F97CD6"/>
    <w:rsid w:val="00F97F72"/>
    <w:rsid w:val="00FA00DC"/>
    <w:rsid w:val="00FA010A"/>
    <w:rsid w:val="00FA0123"/>
    <w:rsid w:val="00FA0B64"/>
    <w:rsid w:val="00FA1507"/>
    <w:rsid w:val="00FA1606"/>
    <w:rsid w:val="00FA1D36"/>
    <w:rsid w:val="00FA1E5D"/>
    <w:rsid w:val="00FA2098"/>
    <w:rsid w:val="00FA2277"/>
    <w:rsid w:val="00FA2280"/>
    <w:rsid w:val="00FA245D"/>
    <w:rsid w:val="00FA2AB6"/>
    <w:rsid w:val="00FA3125"/>
    <w:rsid w:val="00FA3204"/>
    <w:rsid w:val="00FA323E"/>
    <w:rsid w:val="00FA3280"/>
    <w:rsid w:val="00FA3404"/>
    <w:rsid w:val="00FA3497"/>
    <w:rsid w:val="00FA3951"/>
    <w:rsid w:val="00FA402F"/>
    <w:rsid w:val="00FA4141"/>
    <w:rsid w:val="00FA455C"/>
    <w:rsid w:val="00FA4645"/>
    <w:rsid w:val="00FA4D44"/>
    <w:rsid w:val="00FA50B6"/>
    <w:rsid w:val="00FA5210"/>
    <w:rsid w:val="00FA57DC"/>
    <w:rsid w:val="00FA5A4D"/>
    <w:rsid w:val="00FA5D6D"/>
    <w:rsid w:val="00FA630E"/>
    <w:rsid w:val="00FA63BB"/>
    <w:rsid w:val="00FA6E2F"/>
    <w:rsid w:val="00FA6F8C"/>
    <w:rsid w:val="00FA6FBB"/>
    <w:rsid w:val="00FA72C8"/>
    <w:rsid w:val="00FA730B"/>
    <w:rsid w:val="00FA748A"/>
    <w:rsid w:val="00FA792F"/>
    <w:rsid w:val="00FB031F"/>
    <w:rsid w:val="00FB0339"/>
    <w:rsid w:val="00FB0B3F"/>
    <w:rsid w:val="00FB0BA6"/>
    <w:rsid w:val="00FB0D8F"/>
    <w:rsid w:val="00FB16B8"/>
    <w:rsid w:val="00FB1A7D"/>
    <w:rsid w:val="00FB1BFA"/>
    <w:rsid w:val="00FB1ED0"/>
    <w:rsid w:val="00FB238B"/>
    <w:rsid w:val="00FB24F9"/>
    <w:rsid w:val="00FB27B7"/>
    <w:rsid w:val="00FB2810"/>
    <w:rsid w:val="00FB2CA8"/>
    <w:rsid w:val="00FB33E0"/>
    <w:rsid w:val="00FB37F7"/>
    <w:rsid w:val="00FB38FB"/>
    <w:rsid w:val="00FB3C03"/>
    <w:rsid w:val="00FB3D50"/>
    <w:rsid w:val="00FB3E4F"/>
    <w:rsid w:val="00FB4410"/>
    <w:rsid w:val="00FB47DF"/>
    <w:rsid w:val="00FB4BAB"/>
    <w:rsid w:val="00FB4C94"/>
    <w:rsid w:val="00FB4D64"/>
    <w:rsid w:val="00FB4D83"/>
    <w:rsid w:val="00FB4E6B"/>
    <w:rsid w:val="00FB5089"/>
    <w:rsid w:val="00FB5381"/>
    <w:rsid w:val="00FB5386"/>
    <w:rsid w:val="00FB5C4D"/>
    <w:rsid w:val="00FB5C59"/>
    <w:rsid w:val="00FB5DFD"/>
    <w:rsid w:val="00FB5E41"/>
    <w:rsid w:val="00FB699D"/>
    <w:rsid w:val="00FB6F3A"/>
    <w:rsid w:val="00FB70FC"/>
    <w:rsid w:val="00FB711B"/>
    <w:rsid w:val="00FB715E"/>
    <w:rsid w:val="00FB73A5"/>
    <w:rsid w:val="00FB73D4"/>
    <w:rsid w:val="00FB7854"/>
    <w:rsid w:val="00FB794C"/>
    <w:rsid w:val="00FB7A91"/>
    <w:rsid w:val="00FB7CA3"/>
    <w:rsid w:val="00FC0400"/>
    <w:rsid w:val="00FC05C6"/>
    <w:rsid w:val="00FC06A3"/>
    <w:rsid w:val="00FC0824"/>
    <w:rsid w:val="00FC11E2"/>
    <w:rsid w:val="00FC16D0"/>
    <w:rsid w:val="00FC1855"/>
    <w:rsid w:val="00FC1A6A"/>
    <w:rsid w:val="00FC1BBC"/>
    <w:rsid w:val="00FC1CB6"/>
    <w:rsid w:val="00FC200E"/>
    <w:rsid w:val="00FC203F"/>
    <w:rsid w:val="00FC2052"/>
    <w:rsid w:val="00FC21A0"/>
    <w:rsid w:val="00FC22A0"/>
    <w:rsid w:val="00FC2371"/>
    <w:rsid w:val="00FC284A"/>
    <w:rsid w:val="00FC2A54"/>
    <w:rsid w:val="00FC2A9A"/>
    <w:rsid w:val="00FC2D45"/>
    <w:rsid w:val="00FC2FC1"/>
    <w:rsid w:val="00FC2FD8"/>
    <w:rsid w:val="00FC32C3"/>
    <w:rsid w:val="00FC398C"/>
    <w:rsid w:val="00FC3B3D"/>
    <w:rsid w:val="00FC3F63"/>
    <w:rsid w:val="00FC414C"/>
    <w:rsid w:val="00FC4650"/>
    <w:rsid w:val="00FC484F"/>
    <w:rsid w:val="00FC4867"/>
    <w:rsid w:val="00FC4AA3"/>
    <w:rsid w:val="00FC4F6E"/>
    <w:rsid w:val="00FC532C"/>
    <w:rsid w:val="00FC5721"/>
    <w:rsid w:val="00FC57B8"/>
    <w:rsid w:val="00FC5A75"/>
    <w:rsid w:val="00FC5ACE"/>
    <w:rsid w:val="00FC5CA8"/>
    <w:rsid w:val="00FC5F97"/>
    <w:rsid w:val="00FC6443"/>
    <w:rsid w:val="00FC676B"/>
    <w:rsid w:val="00FC6783"/>
    <w:rsid w:val="00FC68BF"/>
    <w:rsid w:val="00FC6AE7"/>
    <w:rsid w:val="00FC6C08"/>
    <w:rsid w:val="00FC6DE2"/>
    <w:rsid w:val="00FC6FA1"/>
    <w:rsid w:val="00FC73F2"/>
    <w:rsid w:val="00FC78EA"/>
    <w:rsid w:val="00FC7A62"/>
    <w:rsid w:val="00FC7AE6"/>
    <w:rsid w:val="00FC7C1E"/>
    <w:rsid w:val="00FC7E3E"/>
    <w:rsid w:val="00FD0347"/>
    <w:rsid w:val="00FD0390"/>
    <w:rsid w:val="00FD059B"/>
    <w:rsid w:val="00FD0778"/>
    <w:rsid w:val="00FD088F"/>
    <w:rsid w:val="00FD08FC"/>
    <w:rsid w:val="00FD0AB9"/>
    <w:rsid w:val="00FD0EC8"/>
    <w:rsid w:val="00FD16E6"/>
    <w:rsid w:val="00FD1B12"/>
    <w:rsid w:val="00FD1F85"/>
    <w:rsid w:val="00FD22EF"/>
    <w:rsid w:val="00FD2753"/>
    <w:rsid w:val="00FD2B9C"/>
    <w:rsid w:val="00FD2BA4"/>
    <w:rsid w:val="00FD2C3B"/>
    <w:rsid w:val="00FD3310"/>
    <w:rsid w:val="00FD3357"/>
    <w:rsid w:val="00FD34E9"/>
    <w:rsid w:val="00FD3659"/>
    <w:rsid w:val="00FD368E"/>
    <w:rsid w:val="00FD3922"/>
    <w:rsid w:val="00FD3949"/>
    <w:rsid w:val="00FD45E5"/>
    <w:rsid w:val="00FD46D2"/>
    <w:rsid w:val="00FD487B"/>
    <w:rsid w:val="00FD4C9A"/>
    <w:rsid w:val="00FD5129"/>
    <w:rsid w:val="00FD540C"/>
    <w:rsid w:val="00FD541E"/>
    <w:rsid w:val="00FD6311"/>
    <w:rsid w:val="00FD6436"/>
    <w:rsid w:val="00FD666F"/>
    <w:rsid w:val="00FD695A"/>
    <w:rsid w:val="00FD6ADB"/>
    <w:rsid w:val="00FD6DEE"/>
    <w:rsid w:val="00FD7359"/>
    <w:rsid w:val="00FD7493"/>
    <w:rsid w:val="00FD7684"/>
    <w:rsid w:val="00FD7964"/>
    <w:rsid w:val="00FD7CF2"/>
    <w:rsid w:val="00FE0105"/>
    <w:rsid w:val="00FE07EC"/>
    <w:rsid w:val="00FE08BC"/>
    <w:rsid w:val="00FE0A7A"/>
    <w:rsid w:val="00FE1091"/>
    <w:rsid w:val="00FE1292"/>
    <w:rsid w:val="00FE1632"/>
    <w:rsid w:val="00FE16EC"/>
    <w:rsid w:val="00FE1710"/>
    <w:rsid w:val="00FE183B"/>
    <w:rsid w:val="00FE1BC5"/>
    <w:rsid w:val="00FE2228"/>
    <w:rsid w:val="00FE28CA"/>
    <w:rsid w:val="00FE2FEE"/>
    <w:rsid w:val="00FE3406"/>
    <w:rsid w:val="00FE3593"/>
    <w:rsid w:val="00FE3601"/>
    <w:rsid w:val="00FE3911"/>
    <w:rsid w:val="00FE3B4F"/>
    <w:rsid w:val="00FE3DD9"/>
    <w:rsid w:val="00FE4212"/>
    <w:rsid w:val="00FE4277"/>
    <w:rsid w:val="00FE4351"/>
    <w:rsid w:val="00FE4A17"/>
    <w:rsid w:val="00FE5416"/>
    <w:rsid w:val="00FE54D5"/>
    <w:rsid w:val="00FE5858"/>
    <w:rsid w:val="00FE58A2"/>
    <w:rsid w:val="00FE5ACA"/>
    <w:rsid w:val="00FE603E"/>
    <w:rsid w:val="00FE6CD8"/>
    <w:rsid w:val="00FE6D40"/>
    <w:rsid w:val="00FE7457"/>
    <w:rsid w:val="00FE7F98"/>
    <w:rsid w:val="00FE7F9F"/>
    <w:rsid w:val="00FF01B0"/>
    <w:rsid w:val="00FF02B3"/>
    <w:rsid w:val="00FF0748"/>
    <w:rsid w:val="00FF0E43"/>
    <w:rsid w:val="00FF0EC5"/>
    <w:rsid w:val="00FF107E"/>
    <w:rsid w:val="00FF1096"/>
    <w:rsid w:val="00FF16D4"/>
    <w:rsid w:val="00FF172C"/>
    <w:rsid w:val="00FF17FA"/>
    <w:rsid w:val="00FF184A"/>
    <w:rsid w:val="00FF24F9"/>
    <w:rsid w:val="00FF2899"/>
    <w:rsid w:val="00FF29BC"/>
    <w:rsid w:val="00FF2CF3"/>
    <w:rsid w:val="00FF2F8A"/>
    <w:rsid w:val="00FF32DD"/>
    <w:rsid w:val="00FF330B"/>
    <w:rsid w:val="00FF33AD"/>
    <w:rsid w:val="00FF3528"/>
    <w:rsid w:val="00FF384F"/>
    <w:rsid w:val="00FF38AC"/>
    <w:rsid w:val="00FF3C33"/>
    <w:rsid w:val="00FF42DE"/>
    <w:rsid w:val="00FF443B"/>
    <w:rsid w:val="00FF4748"/>
    <w:rsid w:val="00FF47C0"/>
    <w:rsid w:val="00FF48BB"/>
    <w:rsid w:val="00FF4EEF"/>
    <w:rsid w:val="00FF51EB"/>
    <w:rsid w:val="00FF52C2"/>
    <w:rsid w:val="00FF56BD"/>
    <w:rsid w:val="00FF57E6"/>
    <w:rsid w:val="00FF5C3B"/>
    <w:rsid w:val="00FF5CDC"/>
    <w:rsid w:val="00FF5EA7"/>
    <w:rsid w:val="00FF61B8"/>
    <w:rsid w:val="00FF6277"/>
    <w:rsid w:val="00FF632E"/>
    <w:rsid w:val="00FF662A"/>
    <w:rsid w:val="00FF686E"/>
    <w:rsid w:val="00FF6E1E"/>
    <w:rsid w:val="00FF6F77"/>
    <w:rsid w:val="00FF7829"/>
    <w:rsid w:val="00FF7A3C"/>
    <w:rsid w:val="00FF7B90"/>
    <w:rsid w:val="00FF7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4891"/>
    <w:pPr>
      <w:jc w:val="both"/>
    </w:pPr>
    <w:rPr>
      <w:sz w:val="24"/>
      <w:szCs w:val="24"/>
    </w:rPr>
  </w:style>
  <w:style w:type="paragraph" w:styleId="11">
    <w:name w:val="heading 1"/>
    <w:basedOn w:val="a1"/>
    <w:next w:val="a1"/>
    <w:qFormat/>
    <w:rsid w:val="00A6759D"/>
    <w:pPr>
      <w:keepNext/>
      <w:numPr>
        <w:numId w:val="2"/>
      </w:numPr>
      <w:spacing w:before="240" w:after="120"/>
      <w:outlineLvl w:val="0"/>
    </w:pPr>
    <w:rPr>
      <w:rFonts w:cs="Arial"/>
      <w:b/>
      <w:bCs/>
      <w:kern w:val="32"/>
      <w:sz w:val="32"/>
      <w:szCs w:val="32"/>
    </w:rPr>
  </w:style>
  <w:style w:type="paragraph" w:styleId="2">
    <w:name w:val="heading 2"/>
    <w:basedOn w:val="a1"/>
    <w:next w:val="a1"/>
    <w:qFormat/>
    <w:rsid w:val="007A0D74"/>
    <w:pPr>
      <w:keepNext/>
      <w:numPr>
        <w:ilvl w:val="1"/>
        <w:numId w:val="2"/>
      </w:numPr>
      <w:spacing w:before="240" w:after="180"/>
      <w:outlineLvl w:val="1"/>
    </w:pPr>
    <w:rPr>
      <w:rFonts w:cs="Arial"/>
      <w:bCs/>
      <w:i/>
      <w:iCs/>
      <w:sz w:val="32"/>
      <w:szCs w:val="28"/>
    </w:rPr>
  </w:style>
  <w:style w:type="paragraph" w:styleId="3">
    <w:name w:val="heading 3"/>
    <w:basedOn w:val="a1"/>
    <w:next w:val="a1"/>
    <w:link w:val="30"/>
    <w:qFormat/>
    <w:rsid w:val="00877D42"/>
    <w:pPr>
      <w:keepNext/>
      <w:numPr>
        <w:ilvl w:val="2"/>
        <w:numId w:val="2"/>
      </w:numPr>
      <w:tabs>
        <w:tab w:val="left" w:pos="765"/>
      </w:tabs>
      <w:spacing w:before="240" w:after="60"/>
      <w:outlineLvl w:val="2"/>
    </w:pPr>
    <w:rPr>
      <w:b/>
      <w:bCs/>
      <w:sz w:val="26"/>
      <w:szCs w:val="26"/>
    </w:rPr>
  </w:style>
  <w:style w:type="paragraph" w:styleId="4">
    <w:name w:val="heading 4"/>
    <w:basedOn w:val="a1"/>
    <w:next w:val="a1"/>
    <w:link w:val="40"/>
    <w:qFormat/>
    <w:rsid w:val="00C554FA"/>
    <w:pPr>
      <w:keepNext/>
      <w:numPr>
        <w:ilvl w:val="3"/>
        <w:numId w:val="2"/>
      </w:numPr>
      <w:spacing w:before="240" w:after="60"/>
      <w:outlineLvl w:val="3"/>
    </w:pPr>
    <w:rPr>
      <w:bCs/>
      <w:sz w:val="26"/>
      <w:szCs w:val="28"/>
    </w:rPr>
  </w:style>
  <w:style w:type="paragraph" w:styleId="5">
    <w:name w:val="heading 5"/>
    <w:basedOn w:val="a1"/>
    <w:next w:val="a1"/>
    <w:qFormat/>
    <w:rsid w:val="00C554FA"/>
    <w:pPr>
      <w:numPr>
        <w:ilvl w:val="4"/>
        <w:numId w:val="2"/>
      </w:numPr>
      <w:outlineLvl w:val="4"/>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rsid w:val="00220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uiPriority w:val="99"/>
    <w:rsid w:val="00727AE1"/>
    <w:rPr>
      <w:b/>
      <w:color w:val="0000FF"/>
      <w:u w:val="single"/>
    </w:rPr>
  </w:style>
  <w:style w:type="paragraph" w:styleId="8">
    <w:name w:val="index 8"/>
    <w:basedOn w:val="a1"/>
    <w:next w:val="a1"/>
    <w:semiHidden/>
    <w:rsid w:val="00CA1148"/>
  </w:style>
  <w:style w:type="paragraph" w:styleId="a7">
    <w:name w:val="Document Map"/>
    <w:basedOn w:val="a1"/>
    <w:semiHidden/>
    <w:rsid w:val="00EC44AB"/>
    <w:pPr>
      <w:shd w:val="clear" w:color="auto" w:fill="000080"/>
    </w:pPr>
    <w:rPr>
      <w:rFonts w:ascii="Tahoma" w:hAnsi="Tahoma" w:cs="Tahoma"/>
      <w:sz w:val="20"/>
      <w:szCs w:val="20"/>
    </w:rPr>
  </w:style>
  <w:style w:type="paragraph" w:styleId="a8">
    <w:name w:val="Balloon Text"/>
    <w:basedOn w:val="a1"/>
    <w:semiHidden/>
    <w:rsid w:val="00273A2E"/>
    <w:rPr>
      <w:rFonts w:ascii="Tahoma" w:hAnsi="Tahoma" w:cs="Tahoma"/>
      <w:sz w:val="16"/>
      <w:szCs w:val="16"/>
    </w:rPr>
  </w:style>
  <w:style w:type="paragraph" w:styleId="12">
    <w:name w:val="toc 1"/>
    <w:basedOn w:val="a1"/>
    <w:next w:val="a1"/>
    <w:autoRedefine/>
    <w:uiPriority w:val="39"/>
    <w:rsid w:val="00941F5F"/>
    <w:pPr>
      <w:tabs>
        <w:tab w:val="left" w:pos="360"/>
        <w:tab w:val="right" w:leader="dot" w:pos="10195"/>
      </w:tabs>
      <w:spacing w:line="360" w:lineRule="auto"/>
    </w:pPr>
    <w:rPr>
      <w:b/>
      <w:noProof/>
    </w:rPr>
  </w:style>
  <w:style w:type="paragraph" w:styleId="20">
    <w:name w:val="toc 2"/>
    <w:basedOn w:val="a1"/>
    <w:next w:val="a1"/>
    <w:autoRedefine/>
    <w:uiPriority w:val="39"/>
    <w:rsid w:val="00111C6B"/>
    <w:pPr>
      <w:tabs>
        <w:tab w:val="left" w:pos="840"/>
        <w:tab w:val="right" w:leader="dot" w:pos="10195"/>
      </w:tabs>
      <w:spacing w:line="360" w:lineRule="auto"/>
      <w:ind w:left="240"/>
    </w:pPr>
    <w:rPr>
      <w:i/>
    </w:rPr>
  </w:style>
  <w:style w:type="paragraph" w:styleId="31">
    <w:name w:val="toc 3"/>
    <w:basedOn w:val="a1"/>
    <w:next w:val="a1"/>
    <w:autoRedefine/>
    <w:uiPriority w:val="39"/>
    <w:rsid w:val="00695B37"/>
    <w:pPr>
      <w:tabs>
        <w:tab w:val="left" w:pos="1320"/>
        <w:tab w:val="right" w:leader="dot" w:pos="10195"/>
      </w:tabs>
      <w:spacing w:line="360" w:lineRule="auto"/>
      <w:ind w:left="708"/>
    </w:pPr>
  </w:style>
  <w:style w:type="character" w:customStyle="1" w:styleId="a9">
    <w:name w:val="Моноширинный"/>
    <w:rsid w:val="006B7ABB"/>
    <w:rPr>
      <w:rFonts w:ascii="Lucida Console" w:hAnsi="Lucida Console"/>
      <w:sz w:val="16"/>
    </w:rPr>
  </w:style>
  <w:style w:type="character" w:customStyle="1" w:styleId="aa">
    <w:name w:val="Отчет"/>
    <w:rsid w:val="009C69F2"/>
    <w:rPr>
      <w:rFonts w:ascii="Courier New" w:hAnsi="Courier New"/>
      <w:color w:val="993300"/>
      <w:sz w:val="20"/>
    </w:rPr>
  </w:style>
  <w:style w:type="numbering" w:customStyle="1" w:styleId="a0">
    <w:name w:val="Стиль нумерованный"/>
    <w:basedOn w:val="a4"/>
    <w:rsid w:val="009069E6"/>
    <w:pPr>
      <w:numPr>
        <w:numId w:val="1"/>
      </w:numPr>
    </w:pPr>
  </w:style>
  <w:style w:type="character" w:customStyle="1" w:styleId="ab">
    <w:name w:val="Таблица"/>
    <w:rsid w:val="0096222A"/>
    <w:rPr>
      <w:sz w:val="20"/>
      <w:lang w:val="ru-RU" w:eastAsia="en-US" w:bidi="ar-SA"/>
    </w:rPr>
  </w:style>
  <w:style w:type="paragraph" w:customStyle="1" w:styleId="ac">
    <w:name w:val="Титульный лист право"/>
    <w:basedOn w:val="ad"/>
    <w:rsid w:val="00655ADB"/>
    <w:pPr>
      <w:jc w:val="right"/>
    </w:pPr>
    <w:rPr>
      <w:rFonts w:eastAsia="Times New Roman"/>
      <w:b/>
      <w:bCs/>
      <w:szCs w:val="20"/>
    </w:rPr>
  </w:style>
  <w:style w:type="character" w:customStyle="1" w:styleId="ae">
    <w:name w:val="Форма"/>
    <w:rsid w:val="0083676A"/>
    <w:rPr>
      <w:rFonts w:ascii="Lucida Console" w:hAnsi="Lucida Console"/>
      <w:sz w:val="16"/>
      <w:lang w:val="ru-RU" w:eastAsia="en-US" w:bidi="ar-SA"/>
    </w:rPr>
  </w:style>
  <w:style w:type="paragraph" w:customStyle="1" w:styleId="af">
    <w:name w:val="Сроки проведения"/>
    <w:basedOn w:val="a1"/>
    <w:rsid w:val="00417326"/>
    <w:pPr>
      <w:jc w:val="left"/>
    </w:pPr>
    <w:rPr>
      <w:rFonts w:ascii="Arial CYR" w:hAnsi="Arial CYR"/>
      <w:sz w:val="16"/>
      <w:szCs w:val="20"/>
    </w:rPr>
  </w:style>
  <w:style w:type="numbering" w:customStyle="1" w:styleId="10">
    <w:name w:val="Стиль нумерованный1"/>
    <w:basedOn w:val="a4"/>
    <w:rsid w:val="006A4DDC"/>
    <w:pPr>
      <w:numPr>
        <w:numId w:val="3"/>
      </w:numPr>
    </w:pPr>
  </w:style>
  <w:style w:type="paragraph" w:styleId="af0">
    <w:name w:val="header"/>
    <w:basedOn w:val="a1"/>
    <w:rsid w:val="00A22A05"/>
    <w:pPr>
      <w:tabs>
        <w:tab w:val="center" w:pos="4677"/>
        <w:tab w:val="right" w:pos="9355"/>
      </w:tabs>
    </w:pPr>
  </w:style>
  <w:style w:type="character" w:styleId="af1">
    <w:name w:val="annotation reference"/>
    <w:uiPriority w:val="99"/>
    <w:semiHidden/>
    <w:rsid w:val="00ED4F49"/>
    <w:rPr>
      <w:sz w:val="16"/>
      <w:szCs w:val="16"/>
    </w:rPr>
  </w:style>
  <w:style w:type="paragraph" w:styleId="af2">
    <w:name w:val="annotation text"/>
    <w:basedOn w:val="a1"/>
    <w:link w:val="af3"/>
    <w:uiPriority w:val="99"/>
    <w:rsid w:val="00ED4F49"/>
    <w:rPr>
      <w:sz w:val="20"/>
      <w:szCs w:val="20"/>
    </w:rPr>
  </w:style>
  <w:style w:type="paragraph" w:styleId="af4">
    <w:name w:val="annotation subject"/>
    <w:basedOn w:val="af2"/>
    <w:next w:val="af2"/>
    <w:semiHidden/>
    <w:rsid w:val="00ED4F49"/>
    <w:rPr>
      <w:b/>
      <w:bCs/>
    </w:rPr>
  </w:style>
  <w:style w:type="character" w:customStyle="1" w:styleId="30">
    <w:name w:val="Заголовок 3 Знак"/>
    <w:link w:val="3"/>
    <w:rsid w:val="00877D42"/>
    <w:rPr>
      <w:b/>
      <w:bCs/>
      <w:sz w:val="26"/>
      <w:szCs w:val="26"/>
    </w:rPr>
  </w:style>
  <w:style w:type="numbering" w:customStyle="1" w:styleId="a">
    <w:name w:val="Маркированный"/>
    <w:basedOn w:val="a4"/>
    <w:rsid w:val="000E77CD"/>
    <w:pPr>
      <w:numPr>
        <w:numId w:val="4"/>
      </w:numPr>
    </w:pPr>
  </w:style>
  <w:style w:type="numbering" w:customStyle="1" w:styleId="1">
    <w:name w:val="Маркированный1"/>
    <w:basedOn w:val="a4"/>
    <w:rsid w:val="00C14AB2"/>
    <w:pPr>
      <w:numPr>
        <w:numId w:val="5"/>
      </w:numPr>
    </w:pPr>
  </w:style>
  <w:style w:type="paragraph" w:styleId="af5">
    <w:name w:val="List Paragraph"/>
    <w:basedOn w:val="a1"/>
    <w:uiPriority w:val="34"/>
    <w:qFormat/>
    <w:rsid w:val="001933E0"/>
    <w:pPr>
      <w:ind w:left="720"/>
      <w:contextualSpacing/>
    </w:pPr>
  </w:style>
  <w:style w:type="character" w:customStyle="1" w:styleId="af6">
    <w:name w:val="Стиль Знак сноски (таблица)"/>
    <w:basedOn w:val="a2"/>
    <w:rsid w:val="004A398F"/>
    <w:rPr>
      <w:sz w:val="20"/>
      <w:vertAlign w:val="superscript"/>
    </w:rPr>
  </w:style>
  <w:style w:type="paragraph" w:styleId="af7">
    <w:name w:val="footnote text"/>
    <w:basedOn w:val="a1"/>
    <w:link w:val="af8"/>
    <w:rsid w:val="00057B6D"/>
    <w:rPr>
      <w:sz w:val="20"/>
      <w:szCs w:val="20"/>
    </w:rPr>
  </w:style>
  <w:style w:type="character" w:customStyle="1" w:styleId="af8">
    <w:name w:val="Текст сноски Знак"/>
    <w:basedOn w:val="a2"/>
    <w:link w:val="af7"/>
    <w:rsid w:val="00057B6D"/>
  </w:style>
  <w:style w:type="paragraph" w:customStyle="1" w:styleId="ad">
    <w:name w:val="Обычный без отступа"/>
    <w:basedOn w:val="a1"/>
    <w:link w:val="af9"/>
    <w:rsid w:val="00896308"/>
    <w:pPr>
      <w:widowControl w:val="0"/>
    </w:pPr>
    <w:rPr>
      <w:rFonts w:eastAsia="Arial Unicode MS"/>
    </w:rPr>
  </w:style>
  <w:style w:type="character" w:customStyle="1" w:styleId="afa">
    <w:name w:val="полужирный"/>
    <w:aliases w:val="маркированный,Symbol (Symbol),Слева:  1 см,Выступ:  0,5 см"/>
    <w:rsid w:val="00896308"/>
    <w:rPr>
      <w:b/>
      <w:bCs/>
    </w:rPr>
  </w:style>
  <w:style w:type="character" w:customStyle="1" w:styleId="af9">
    <w:name w:val="Обычный без отступа Знак"/>
    <w:link w:val="ad"/>
    <w:rsid w:val="00896308"/>
    <w:rPr>
      <w:rFonts w:eastAsia="Arial Unicode MS"/>
      <w:sz w:val="24"/>
      <w:szCs w:val="24"/>
    </w:rPr>
  </w:style>
  <w:style w:type="paragraph" w:customStyle="1" w:styleId="afb">
    <w:name w:val="Титульный"/>
    <w:basedOn w:val="a1"/>
    <w:rsid w:val="002F33EB"/>
    <w:pPr>
      <w:suppressAutoHyphens/>
      <w:spacing w:before="60" w:after="60"/>
      <w:ind w:left="709"/>
      <w:jc w:val="center"/>
    </w:pPr>
    <w:rPr>
      <w:rFonts w:eastAsia="Arial Unicode MS" w:cs="Arial"/>
      <w:b/>
      <w:kern w:val="28"/>
      <w:szCs w:val="32"/>
    </w:rPr>
  </w:style>
  <w:style w:type="character" w:customStyle="1" w:styleId="afc">
    <w:name w:val="Таблица (мелкий шрифт)"/>
    <w:basedOn w:val="ab"/>
    <w:rsid w:val="00970724"/>
    <w:rPr>
      <w:sz w:val="18"/>
      <w:lang w:val="ru-RU" w:eastAsia="en-US" w:bidi="ar-SA"/>
    </w:rPr>
  </w:style>
  <w:style w:type="character" w:customStyle="1" w:styleId="afd">
    <w:name w:val="Крупный заголовок"/>
    <w:rsid w:val="00AA7190"/>
    <w:rPr>
      <w:b/>
      <w:bCs/>
      <w:sz w:val="28"/>
    </w:rPr>
  </w:style>
  <w:style w:type="paragraph" w:customStyle="1" w:styleId="afe">
    <w:name w:val="Заголовок (Ц)"/>
    <w:basedOn w:val="a1"/>
    <w:rsid w:val="00AA7190"/>
    <w:pPr>
      <w:jc w:val="center"/>
    </w:pPr>
    <w:rPr>
      <w:b/>
      <w:bCs/>
      <w:sz w:val="28"/>
      <w:szCs w:val="20"/>
    </w:rPr>
  </w:style>
  <w:style w:type="character" w:customStyle="1" w:styleId="af3">
    <w:name w:val="Текст примечания Знак"/>
    <w:basedOn w:val="a2"/>
    <w:link w:val="af2"/>
    <w:uiPriority w:val="99"/>
    <w:rsid w:val="00AA7190"/>
  </w:style>
  <w:style w:type="paragraph" w:styleId="aff">
    <w:name w:val="TOC Heading"/>
    <w:basedOn w:val="11"/>
    <w:next w:val="a1"/>
    <w:uiPriority w:val="39"/>
    <w:semiHidden/>
    <w:unhideWhenUsed/>
    <w:qFormat/>
    <w:rsid w:val="00AA7190"/>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aff0">
    <w:name w:val="caption"/>
    <w:basedOn w:val="a1"/>
    <w:next w:val="a1"/>
    <w:uiPriority w:val="35"/>
    <w:unhideWhenUsed/>
    <w:qFormat/>
    <w:rsid w:val="00AA7190"/>
    <w:pPr>
      <w:spacing w:after="200" w:line="276" w:lineRule="auto"/>
      <w:jc w:val="left"/>
    </w:pPr>
    <w:rPr>
      <w:rFonts w:ascii="Calibri" w:eastAsia="Calibri" w:hAnsi="Calibri"/>
      <w:b/>
      <w:bCs/>
      <w:sz w:val="20"/>
      <w:szCs w:val="20"/>
      <w:lang w:eastAsia="en-US"/>
    </w:rPr>
  </w:style>
  <w:style w:type="paragraph" w:styleId="41">
    <w:name w:val="toc 4"/>
    <w:basedOn w:val="a1"/>
    <w:next w:val="a1"/>
    <w:autoRedefine/>
    <w:uiPriority w:val="39"/>
    <w:rsid w:val="00164D7A"/>
    <w:pPr>
      <w:spacing w:after="100"/>
      <w:ind w:left="720"/>
    </w:pPr>
  </w:style>
  <w:style w:type="paragraph" w:styleId="aff1">
    <w:name w:val="Normal (Web)"/>
    <w:basedOn w:val="a1"/>
    <w:uiPriority w:val="99"/>
    <w:unhideWhenUsed/>
    <w:rsid w:val="00394359"/>
    <w:pPr>
      <w:spacing w:before="100" w:beforeAutospacing="1" w:after="100" w:afterAutospacing="1"/>
      <w:jc w:val="left"/>
    </w:pPr>
    <w:rPr>
      <w:rFonts w:eastAsiaTheme="minorHAnsi"/>
    </w:rPr>
  </w:style>
  <w:style w:type="paragraph" w:styleId="aff2">
    <w:name w:val="footer"/>
    <w:basedOn w:val="a1"/>
    <w:link w:val="aff3"/>
    <w:unhideWhenUsed/>
    <w:rsid w:val="0057081B"/>
    <w:pPr>
      <w:tabs>
        <w:tab w:val="center" w:pos="4677"/>
        <w:tab w:val="right" w:pos="9355"/>
      </w:tabs>
    </w:pPr>
  </w:style>
  <w:style w:type="character" w:customStyle="1" w:styleId="aff3">
    <w:name w:val="Нижний колонтитул Знак"/>
    <w:basedOn w:val="a2"/>
    <w:link w:val="aff2"/>
    <w:rsid w:val="0057081B"/>
    <w:rPr>
      <w:sz w:val="24"/>
      <w:szCs w:val="24"/>
    </w:rPr>
  </w:style>
  <w:style w:type="paragraph" w:styleId="aff4">
    <w:name w:val="Revision"/>
    <w:hidden/>
    <w:uiPriority w:val="99"/>
    <w:semiHidden/>
    <w:rsid w:val="00DC3834"/>
    <w:rPr>
      <w:sz w:val="24"/>
      <w:szCs w:val="24"/>
    </w:rPr>
  </w:style>
  <w:style w:type="paragraph" w:customStyle="1" w:styleId="xmsolistparagraph">
    <w:name w:val="x_msolistparagraph"/>
    <w:basedOn w:val="a1"/>
    <w:rsid w:val="0077703F"/>
    <w:pPr>
      <w:spacing w:before="100" w:beforeAutospacing="1" w:after="100" w:afterAutospacing="1"/>
      <w:jc w:val="left"/>
    </w:pPr>
  </w:style>
  <w:style w:type="character" w:styleId="aff5">
    <w:name w:val="Emphasis"/>
    <w:basedOn w:val="a2"/>
    <w:uiPriority w:val="20"/>
    <w:qFormat/>
    <w:rsid w:val="00EA1E7B"/>
    <w:rPr>
      <w:i/>
      <w:iCs/>
    </w:rPr>
  </w:style>
  <w:style w:type="character" w:customStyle="1" w:styleId="40">
    <w:name w:val="Заголовок 4 Знак"/>
    <w:basedOn w:val="a2"/>
    <w:link w:val="4"/>
    <w:rsid w:val="0066794E"/>
    <w:rPr>
      <w:bCs/>
      <w:sz w:val="26"/>
      <w:szCs w:val="28"/>
    </w:rPr>
  </w:style>
  <w:style w:type="paragraph" w:styleId="50">
    <w:name w:val="toc 5"/>
    <w:basedOn w:val="a1"/>
    <w:next w:val="a1"/>
    <w:autoRedefine/>
    <w:uiPriority w:val="39"/>
    <w:unhideWhenUsed/>
    <w:rsid w:val="00F33DE6"/>
    <w:pPr>
      <w:spacing w:after="100" w:line="276" w:lineRule="auto"/>
      <w:ind w:left="880"/>
      <w:jc w:val="left"/>
    </w:pPr>
    <w:rPr>
      <w:rFonts w:asciiTheme="minorHAnsi" w:eastAsiaTheme="minorEastAsia" w:hAnsiTheme="minorHAnsi" w:cstheme="minorBidi"/>
      <w:sz w:val="22"/>
      <w:szCs w:val="22"/>
    </w:rPr>
  </w:style>
  <w:style w:type="paragraph" w:styleId="6">
    <w:name w:val="toc 6"/>
    <w:basedOn w:val="a1"/>
    <w:next w:val="a1"/>
    <w:autoRedefine/>
    <w:uiPriority w:val="39"/>
    <w:unhideWhenUsed/>
    <w:rsid w:val="00F33DE6"/>
    <w:pPr>
      <w:spacing w:after="100" w:line="276" w:lineRule="auto"/>
      <w:ind w:left="1100"/>
      <w:jc w:val="left"/>
    </w:pPr>
    <w:rPr>
      <w:rFonts w:asciiTheme="minorHAnsi" w:eastAsiaTheme="minorEastAsia" w:hAnsiTheme="minorHAnsi" w:cstheme="minorBidi"/>
      <w:sz w:val="22"/>
      <w:szCs w:val="22"/>
    </w:rPr>
  </w:style>
  <w:style w:type="paragraph" w:styleId="7">
    <w:name w:val="toc 7"/>
    <w:basedOn w:val="a1"/>
    <w:next w:val="a1"/>
    <w:autoRedefine/>
    <w:uiPriority w:val="39"/>
    <w:unhideWhenUsed/>
    <w:rsid w:val="00F33DE6"/>
    <w:pPr>
      <w:spacing w:after="100" w:line="276" w:lineRule="auto"/>
      <w:ind w:left="1320"/>
      <w:jc w:val="left"/>
    </w:pPr>
    <w:rPr>
      <w:rFonts w:asciiTheme="minorHAnsi" w:eastAsiaTheme="minorEastAsia" w:hAnsiTheme="minorHAnsi" w:cstheme="minorBidi"/>
      <w:sz w:val="22"/>
      <w:szCs w:val="22"/>
    </w:rPr>
  </w:style>
  <w:style w:type="paragraph" w:styleId="80">
    <w:name w:val="toc 8"/>
    <w:basedOn w:val="a1"/>
    <w:next w:val="a1"/>
    <w:autoRedefine/>
    <w:uiPriority w:val="39"/>
    <w:unhideWhenUsed/>
    <w:rsid w:val="00F33DE6"/>
    <w:pPr>
      <w:spacing w:after="100" w:line="276" w:lineRule="auto"/>
      <w:ind w:left="1540"/>
      <w:jc w:val="left"/>
    </w:pPr>
    <w:rPr>
      <w:rFonts w:asciiTheme="minorHAnsi" w:eastAsiaTheme="minorEastAsia" w:hAnsiTheme="minorHAnsi" w:cstheme="minorBidi"/>
      <w:sz w:val="22"/>
      <w:szCs w:val="22"/>
    </w:rPr>
  </w:style>
  <w:style w:type="paragraph" w:styleId="9">
    <w:name w:val="toc 9"/>
    <w:basedOn w:val="a1"/>
    <w:next w:val="a1"/>
    <w:autoRedefine/>
    <w:uiPriority w:val="39"/>
    <w:unhideWhenUsed/>
    <w:rsid w:val="00F33DE6"/>
    <w:pPr>
      <w:spacing w:after="100" w:line="276" w:lineRule="auto"/>
      <w:ind w:left="1760"/>
      <w:jc w:val="left"/>
    </w:pPr>
    <w:rPr>
      <w:rFonts w:asciiTheme="minorHAnsi" w:eastAsiaTheme="minorEastAsia" w:hAnsiTheme="minorHAnsi" w:cstheme="minorBidi"/>
      <w:sz w:val="22"/>
      <w:szCs w:val="22"/>
    </w:rPr>
  </w:style>
  <w:style w:type="character" w:customStyle="1" w:styleId="apple-converted-space">
    <w:name w:val="apple-converted-space"/>
    <w:basedOn w:val="a2"/>
    <w:rsid w:val="001C6B35"/>
  </w:style>
  <w:style w:type="paragraph" w:customStyle="1" w:styleId="aff6">
    <w:name w:val="мой табл"/>
    <w:basedOn w:val="ad"/>
    <w:link w:val="aff7"/>
    <w:rsid w:val="00B779B1"/>
    <w:pPr>
      <w:keepNext/>
      <w:suppressAutoHyphens/>
      <w:spacing w:before="60" w:after="60"/>
      <w:jc w:val="left"/>
    </w:pPr>
    <w:rPr>
      <w:rFonts w:ascii="Calibri" w:hAnsi="Calibri" w:cs="Calibri"/>
      <w:sz w:val="22"/>
      <w:szCs w:val="22"/>
    </w:rPr>
  </w:style>
  <w:style w:type="character" w:customStyle="1" w:styleId="aff7">
    <w:name w:val="мой табл Знак"/>
    <w:basedOn w:val="a2"/>
    <w:link w:val="aff6"/>
    <w:locked/>
    <w:rsid w:val="00B779B1"/>
    <w:rPr>
      <w:rFonts w:ascii="Calibri" w:eastAsia="Arial Unicode MS"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4891"/>
    <w:pPr>
      <w:jc w:val="both"/>
    </w:pPr>
    <w:rPr>
      <w:sz w:val="24"/>
      <w:szCs w:val="24"/>
    </w:rPr>
  </w:style>
  <w:style w:type="paragraph" w:styleId="11">
    <w:name w:val="heading 1"/>
    <w:basedOn w:val="a1"/>
    <w:next w:val="a1"/>
    <w:qFormat/>
    <w:rsid w:val="00A6759D"/>
    <w:pPr>
      <w:keepNext/>
      <w:numPr>
        <w:numId w:val="2"/>
      </w:numPr>
      <w:spacing w:before="240" w:after="120"/>
      <w:outlineLvl w:val="0"/>
    </w:pPr>
    <w:rPr>
      <w:rFonts w:cs="Arial"/>
      <w:b/>
      <w:bCs/>
      <w:kern w:val="32"/>
      <w:sz w:val="32"/>
      <w:szCs w:val="32"/>
    </w:rPr>
  </w:style>
  <w:style w:type="paragraph" w:styleId="2">
    <w:name w:val="heading 2"/>
    <w:basedOn w:val="a1"/>
    <w:next w:val="a1"/>
    <w:qFormat/>
    <w:rsid w:val="007A0D74"/>
    <w:pPr>
      <w:keepNext/>
      <w:numPr>
        <w:ilvl w:val="1"/>
        <w:numId w:val="2"/>
      </w:numPr>
      <w:spacing w:before="240" w:after="180"/>
      <w:outlineLvl w:val="1"/>
    </w:pPr>
    <w:rPr>
      <w:rFonts w:cs="Arial"/>
      <w:bCs/>
      <w:i/>
      <w:iCs/>
      <w:sz w:val="32"/>
      <w:szCs w:val="28"/>
    </w:rPr>
  </w:style>
  <w:style w:type="paragraph" w:styleId="3">
    <w:name w:val="heading 3"/>
    <w:basedOn w:val="a1"/>
    <w:next w:val="a1"/>
    <w:link w:val="30"/>
    <w:qFormat/>
    <w:rsid w:val="00877D42"/>
    <w:pPr>
      <w:keepNext/>
      <w:numPr>
        <w:ilvl w:val="2"/>
        <w:numId w:val="2"/>
      </w:numPr>
      <w:tabs>
        <w:tab w:val="left" w:pos="765"/>
      </w:tabs>
      <w:spacing w:before="240" w:after="60"/>
      <w:outlineLvl w:val="2"/>
    </w:pPr>
    <w:rPr>
      <w:b/>
      <w:bCs/>
      <w:sz w:val="26"/>
      <w:szCs w:val="26"/>
    </w:rPr>
  </w:style>
  <w:style w:type="paragraph" w:styleId="4">
    <w:name w:val="heading 4"/>
    <w:basedOn w:val="a1"/>
    <w:next w:val="a1"/>
    <w:link w:val="40"/>
    <w:qFormat/>
    <w:rsid w:val="00C554FA"/>
    <w:pPr>
      <w:keepNext/>
      <w:numPr>
        <w:ilvl w:val="3"/>
        <w:numId w:val="2"/>
      </w:numPr>
      <w:spacing w:before="240" w:after="60"/>
      <w:outlineLvl w:val="3"/>
    </w:pPr>
    <w:rPr>
      <w:bCs/>
      <w:sz w:val="26"/>
      <w:szCs w:val="28"/>
    </w:rPr>
  </w:style>
  <w:style w:type="paragraph" w:styleId="5">
    <w:name w:val="heading 5"/>
    <w:basedOn w:val="a1"/>
    <w:next w:val="a1"/>
    <w:qFormat/>
    <w:rsid w:val="00C554FA"/>
    <w:pPr>
      <w:numPr>
        <w:ilvl w:val="4"/>
        <w:numId w:val="2"/>
      </w:numPr>
      <w:outlineLvl w:val="4"/>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rsid w:val="00220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uiPriority w:val="99"/>
    <w:rsid w:val="00727AE1"/>
    <w:rPr>
      <w:b/>
      <w:color w:val="0000FF"/>
      <w:u w:val="single"/>
    </w:rPr>
  </w:style>
  <w:style w:type="paragraph" w:styleId="8">
    <w:name w:val="index 8"/>
    <w:basedOn w:val="a1"/>
    <w:next w:val="a1"/>
    <w:semiHidden/>
    <w:rsid w:val="00CA1148"/>
  </w:style>
  <w:style w:type="paragraph" w:styleId="a7">
    <w:name w:val="Document Map"/>
    <w:basedOn w:val="a1"/>
    <w:semiHidden/>
    <w:rsid w:val="00EC44AB"/>
    <w:pPr>
      <w:shd w:val="clear" w:color="auto" w:fill="000080"/>
    </w:pPr>
    <w:rPr>
      <w:rFonts w:ascii="Tahoma" w:hAnsi="Tahoma" w:cs="Tahoma"/>
      <w:sz w:val="20"/>
      <w:szCs w:val="20"/>
    </w:rPr>
  </w:style>
  <w:style w:type="paragraph" w:styleId="a8">
    <w:name w:val="Balloon Text"/>
    <w:basedOn w:val="a1"/>
    <w:semiHidden/>
    <w:rsid w:val="00273A2E"/>
    <w:rPr>
      <w:rFonts w:ascii="Tahoma" w:hAnsi="Tahoma" w:cs="Tahoma"/>
      <w:sz w:val="16"/>
      <w:szCs w:val="16"/>
    </w:rPr>
  </w:style>
  <w:style w:type="paragraph" w:styleId="12">
    <w:name w:val="toc 1"/>
    <w:basedOn w:val="a1"/>
    <w:next w:val="a1"/>
    <w:autoRedefine/>
    <w:uiPriority w:val="39"/>
    <w:rsid w:val="00941F5F"/>
    <w:pPr>
      <w:tabs>
        <w:tab w:val="left" w:pos="360"/>
        <w:tab w:val="right" w:leader="dot" w:pos="10195"/>
      </w:tabs>
      <w:spacing w:line="360" w:lineRule="auto"/>
    </w:pPr>
    <w:rPr>
      <w:b/>
      <w:noProof/>
    </w:rPr>
  </w:style>
  <w:style w:type="paragraph" w:styleId="20">
    <w:name w:val="toc 2"/>
    <w:basedOn w:val="a1"/>
    <w:next w:val="a1"/>
    <w:autoRedefine/>
    <w:uiPriority w:val="39"/>
    <w:rsid w:val="00111C6B"/>
    <w:pPr>
      <w:tabs>
        <w:tab w:val="left" w:pos="840"/>
        <w:tab w:val="right" w:leader="dot" w:pos="10195"/>
      </w:tabs>
      <w:spacing w:line="360" w:lineRule="auto"/>
      <w:ind w:left="240"/>
    </w:pPr>
    <w:rPr>
      <w:i/>
    </w:rPr>
  </w:style>
  <w:style w:type="paragraph" w:styleId="31">
    <w:name w:val="toc 3"/>
    <w:basedOn w:val="a1"/>
    <w:next w:val="a1"/>
    <w:autoRedefine/>
    <w:uiPriority w:val="39"/>
    <w:rsid w:val="00695B37"/>
    <w:pPr>
      <w:tabs>
        <w:tab w:val="left" w:pos="1320"/>
        <w:tab w:val="right" w:leader="dot" w:pos="10195"/>
      </w:tabs>
      <w:spacing w:line="360" w:lineRule="auto"/>
      <w:ind w:left="708"/>
    </w:pPr>
  </w:style>
  <w:style w:type="character" w:customStyle="1" w:styleId="a9">
    <w:name w:val="Моноширинный"/>
    <w:rsid w:val="006B7ABB"/>
    <w:rPr>
      <w:rFonts w:ascii="Lucida Console" w:hAnsi="Lucida Console"/>
      <w:sz w:val="16"/>
    </w:rPr>
  </w:style>
  <w:style w:type="character" w:customStyle="1" w:styleId="aa">
    <w:name w:val="Отчет"/>
    <w:rsid w:val="009C69F2"/>
    <w:rPr>
      <w:rFonts w:ascii="Courier New" w:hAnsi="Courier New"/>
      <w:color w:val="993300"/>
      <w:sz w:val="20"/>
    </w:rPr>
  </w:style>
  <w:style w:type="numbering" w:customStyle="1" w:styleId="a0">
    <w:name w:val="Стиль нумерованный"/>
    <w:basedOn w:val="a4"/>
    <w:rsid w:val="009069E6"/>
    <w:pPr>
      <w:numPr>
        <w:numId w:val="1"/>
      </w:numPr>
    </w:pPr>
  </w:style>
  <w:style w:type="character" w:customStyle="1" w:styleId="ab">
    <w:name w:val="Таблица"/>
    <w:rsid w:val="0096222A"/>
    <w:rPr>
      <w:sz w:val="20"/>
      <w:lang w:val="ru-RU" w:eastAsia="en-US" w:bidi="ar-SA"/>
    </w:rPr>
  </w:style>
  <w:style w:type="paragraph" w:customStyle="1" w:styleId="ac">
    <w:name w:val="Титульный лист право"/>
    <w:basedOn w:val="ad"/>
    <w:rsid w:val="00655ADB"/>
    <w:pPr>
      <w:jc w:val="right"/>
    </w:pPr>
    <w:rPr>
      <w:rFonts w:eastAsia="Times New Roman"/>
      <w:b/>
      <w:bCs/>
      <w:szCs w:val="20"/>
    </w:rPr>
  </w:style>
  <w:style w:type="character" w:customStyle="1" w:styleId="ae">
    <w:name w:val="Форма"/>
    <w:rsid w:val="0083676A"/>
    <w:rPr>
      <w:rFonts w:ascii="Lucida Console" w:hAnsi="Lucida Console"/>
      <w:sz w:val="16"/>
      <w:lang w:val="ru-RU" w:eastAsia="en-US" w:bidi="ar-SA"/>
    </w:rPr>
  </w:style>
  <w:style w:type="paragraph" w:customStyle="1" w:styleId="af">
    <w:name w:val="Сроки проведения"/>
    <w:basedOn w:val="a1"/>
    <w:rsid w:val="00417326"/>
    <w:pPr>
      <w:jc w:val="left"/>
    </w:pPr>
    <w:rPr>
      <w:rFonts w:ascii="Arial CYR" w:hAnsi="Arial CYR"/>
      <w:sz w:val="16"/>
      <w:szCs w:val="20"/>
    </w:rPr>
  </w:style>
  <w:style w:type="numbering" w:customStyle="1" w:styleId="10">
    <w:name w:val="Стиль нумерованный1"/>
    <w:basedOn w:val="a4"/>
    <w:rsid w:val="006A4DDC"/>
    <w:pPr>
      <w:numPr>
        <w:numId w:val="3"/>
      </w:numPr>
    </w:pPr>
  </w:style>
  <w:style w:type="paragraph" w:styleId="af0">
    <w:name w:val="header"/>
    <w:basedOn w:val="a1"/>
    <w:rsid w:val="00A22A05"/>
    <w:pPr>
      <w:tabs>
        <w:tab w:val="center" w:pos="4677"/>
        <w:tab w:val="right" w:pos="9355"/>
      </w:tabs>
    </w:pPr>
  </w:style>
  <w:style w:type="character" w:styleId="af1">
    <w:name w:val="annotation reference"/>
    <w:uiPriority w:val="99"/>
    <w:semiHidden/>
    <w:rsid w:val="00ED4F49"/>
    <w:rPr>
      <w:sz w:val="16"/>
      <w:szCs w:val="16"/>
    </w:rPr>
  </w:style>
  <w:style w:type="paragraph" w:styleId="af2">
    <w:name w:val="annotation text"/>
    <w:basedOn w:val="a1"/>
    <w:link w:val="af3"/>
    <w:uiPriority w:val="99"/>
    <w:rsid w:val="00ED4F49"/>
    <w:rPr>
      <w:sz w:val="20"/>
      <w:szCs w:val="20"/>
    </w:rPr>
  </w:style>
  <w:style w:type="paragraph" w:styleId="af4">
    <w:name w:val="annotation subject"/>
    <w:basedOn w:val="af2"/>
    <w:next w:val="af2"/>
    <w:semiHidden/>
    <w:rsid w:val="00ED4F49"/>
    <w:rPr>
      <w:b/>
      <w:bCs/>
    </w:rPr>
  </w:style>
  <w:style w:type="character" w:customStyle="1" w:styleId="30">
    <w:name w:val="Заголовок 3 Знак"/>
    <w:link w:val="3"/>
    <w:rsid w:val="00877D42"/>
    <w:rPr>
      <w:b/>
      <w:bCs/>
      <w:sz w:val="26"/>
      <w:szCs w:val="26"/>
    </w:rPr>
  </w:style>
  <w:style w:type="numbering" w:customStyle="1" w:styleId="a">
    <w:name w:val="Маркированный"/>
    <w:basedOn w:val="a4"/>
    <w:rsid w:val="000E77CD"/>
    <w:pPr>
      <w:numPr>
        <w:numId w:val="4"/>
      </w:numPr>
    </w:pPr>
  </w:style>
  <w:style w:type="numbering" w:customStyle="1" w:styleId="1">
    <w:name w:val="Маркированный1"/>
    <w:basedOn w:val="a4"/>
    <w:rsid w:val="00C14AB2"/>
    <w:pPr>
      <w:numPr>
        <w:numId w:val="5"/>
      </w:numPr>
    </w:pPr>
  </w:style>
  <w:style w:type="paragraph" w:styleId="af5">
    <w:name w:val="List Paragraph"/>
    <w:basedOn w:val="a1"/>
    <w:uiPriority w:val="34"/>
    <w:qFormat/>
    <w:rsid w:val="001933E0"/>
    <w:pPr>
      <w:ind w:left="720"/>
      <w:contextualSpacing/>
    </w:pPr>
  </w:style>
  <w:style w:type="character" w:customStyle="1" w:styleId="af6">
    <w:name w:val="Стиль Знак сноски (таблица)"/>
    <w:basedOn w:val="a2"/>
    <w:rsid w:val="004A398F"/>
    <w:rPr>
      <w:sz w:val="20"/>
      <w:vertAlign w:val="superscript"/>
    </w:rPr>
  </w:style>
  <w:style w:type="paragraph" w:styleId="af7">
    <w:name w:val="footnote text"/>
    <w:basedOn w:val="a1"/>
    <w:link w:val="af8"/>
    <w:rsid w:val="00057B6D"/>
    <w:rPr>
      <w:sz w:val="20"/>
      <w:szCs w:val="20"/>
    </w:rPr>
  </w:style>
  <w:style w:type="character" w:customStyle="1" w:styleId="af8">
    <w:name w:val="Текст сноски Знак"/>
    <w:basedOn w:val="a2"/>
    <w:link w:val="af7"/>
    <w:rsid w:val="00057B6D"/>
  </w:style>
  <w:style w:type="paragraph" w:customStyle="1" w:styleId="ad">
    <w:name w:val="Обычный без отступа"/>
    <w:basedOn w:val="a1"/>
    <w:link w:val="af9"/>
    <w:rsid w:val="00896308"/>
    <w:pPr>
      <w:widowControl w:val="0"/>
    </w:pPr>
    <w:rPr>
      <w:rFonts w:eastAsia="Arial Unicode MS"/>
    </w:rPr>
  </w:style>
  <w:style w:type="character" w:customStyle="1" w:styleId="afa">
    <w:name w:val="полужирный"/>
    <w:aliases w:val="маркированный,Symbol (Symbol),Слева:  1 см,Выступ:  0,5 см"/>
    <w:rsid w:val="00896308"/>
    <w:rPr>
      <w:b/>
      <w:bCs/>
    </w:rPr>
  </w:style>
  <w:style w:type="character" w:customStyle="1" w:styleId="af9">
    <w:name w:val="Обычный без отступа Знак"/>
    <w:link w:val="ad"/>
    <w:rsid w:val="00896308"/>
    <w:rPr>
      <w:rFonts w:eastAsia="Arial Unicode MS"/>
      <w:sz w:val="24"/>
      <w:szCs w:val="24"/>
    </w:rPr>
  </w:style>
  <w:style w:type="paragraph" w:customStyle="1" w:styleId="afb">
    <w:name w:val="Титульный"/>
    <w:basedOn w:val="a1"/>
    <w:rsid w:val="002F33EB"/>
    <w:pPr>
      <w:suppressAutoHyphens/>
      <w:spacing w:before="60" w:after="60"/>
      <w:ind w:left="709"/>
      <w:jc w:val="center"/>
    </w:pPr>
    <w:rPr>
      <w:rFonts w:eastAsia="Arial Unicode MS" w:cs="Arial"/>
      <w:b/>
      <w:kern w:val="28"/>
      <w:szCs w:val="32"/>
    </w:rPr>
  </w:style>
  <w:style w:type="character" w:customStyle="1" w:styleId="afc">
    <w:name w:val="Таблица (мелкий шрифт)"/>
    <w:basedOn w:val="ab"/>
    <w:rsid w:val="00970724"/>
    <w:rPr>
      <w:sz w:val="18"/>
      <w:lang w:val="ru-RU" w:eastAsia="en-US" w:bidi="ar-SA"/>
    </w:rPr>
  </w:style>
  <w:style w:type="character" w:customStyle="1" w:styleId="afd">
    <w:name w:val="Крупный заголовок"/>
    <w:rsid w:val="00AA7190"/>
    <w:rPr>
      <w:b/>
      <w:bCs/>
      <w:sz w:val="28"/>
    </w:rPr>
  </w:style>
  <w:style w:type="paragraph" w:customStyle="1" w:styleId="afe">
    <w:name w:val="Заголовок (Ц)"/>
    <w:basedOn w:val="a1"/>
    <w:rsid w:val="00AA7190"/>
    <w:pPr>
      <w:jc w:val="center"/>
    </w:pPr>
    <w:rPr>
      <w:b/>
      <w:bCs/>
      <w:sz w:val="28"/>
      <w:szCs w:val="20"/>
    </w:rPr>
  </w:style>
  <w:style w:type="character" w:customStyle="1" w:styleId="af3">
    <w:name w:val="Текст примечания Знак"/>
    <w:basedOn w:val="a2"/>
    <w:link w:val="af2"/>
    <w:uiPriority w:val="99"/>
    <w:rsid w:val="00AA7190"/>
  </w:style>
  <w:style w:type="paragraph" w:styleId="aff">
    <w:name w:val="TOC Heading"/>
    <w:basedOn w:val="11"/>
    <w:next w:val="a1"/>
    <w:uiPriority w:val="39"/>
    <w:semiHidden/>
    <w:unhideWhenUsed/>
    <w:qFormat/>
    <w:rsid w:val="00AA7190"/>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aff0">
    <w:name w:val="caption"/>
    <w:basedOn w:val="a1"/>
    <w:next w:val="a1"/>
    <w:uiPriority w:val="35"/>
    <w:unhideWhenUsed/>
    <w:qFormat/>
    <w:rsid w:val="00AA7190"/>
    <w:pPr>
      <w:spacing w:after="200" w:line="276" w:lineRule="auto"/>
      <w:jc w:val="left"/>
    </w:pPr>
    <w:rPr>
      <w:rFonts w:ascii="Calibri" w:eastAsia="Calibri" w:hAnsi="Calibri"/>
      <w:b/>
      <w:bCs/>
      <w:sz w:val="20"/>
      <w:szCs w:val="20"/>
      <w:lang w:eastAsia="en-US"/>
    </w:rPr>
  </w:style>
  <w:style w:type="paragraph" w:styleId="41">
    <w:name w:val="toc 4"/>
    <w:basedOn w:val="a1"/>
    <w:next w:val="a1"/>
    <w:autoRedefine/>
    <w:uiPriority w:val="39"/>
    <w:rsid w:val="00164D7A"/>
    <w:pPr>
      <w:spacing w:after="100"/>
      <w:ind w:left="720"/>
    </w:pPr>
  </w:style>
  <w:style w:type="paragraph" w:styleId="aff1">
    <w:name w:val="Normal (Web)"/>
    <w:basedOn w:val="a1"/>
    <w:uiPriority w:val="99"/>
    <w:unhideWhenUsed/>
    <w:rsid w:val="00394359"/>
    <w:pPr>
      <w:spacing w:before="100" w:beforeAutospacing="1" w:after="100" w:afterAutospacing="1"/>
      <w:jc w:val="left"/>
    </w:pPr>
    <w:rPr>
      <w:rFonts w:eastAsiaTheme="minorHAnsi"/>
    </w:rPr>
  </w:style>
  <w:style w:type="paragraph" w:styleId="aff2">
    <w:name w:val="footer"/>
    <w:basedOn w:val="a1"/>
    <w:link w:val="aff3"/>
    <w:unhideWhenUsed/>
    <w:rsid w:val="0057081B"/>
    <w:pPr>
      <w:tabs>
        <w:tab w:val="center" w:pos="4677"/>
        <w:tab w:val="right" w:pos="9355"/>
      </w:tabs>
    </w:pPr>
  </w:style>
  <w:style w:type="character" w:customStyle="1" w:styleId="aff3">
    <w:name w:val="Нижний колонтитул Знак"/>
    <w:basedOn w:val="a2"/>
    <w:link w:val="aff2"/>
    <w:rsid w:val="0057081B"/>
    <w:rPr>
      <w:sz w:val="24"/>
      <w:szCs w:val="24"/>
    </w:rPr>
  </w:style>
  <w:style w:type="paragraph" w:styleId="aff4">
    <w:name w:val="Revision"/>
    <w:hidden/>
    <w:uiPriority w:val="99"/>
    <w:semiHidden/>
    <w:rsid w:val="00DC3834"/>
    <w:rPr>
      <w:sz w:val="24"/>
      <w:szCs w:val="24"/>
    </w:rPr>
  </w:style>
  <w:style w:type="paragraph" w:customStyle="1" w:styleId="xmsolistparagraph">
    <w:name w:val="x_msolistparagraph"/>
    <w:basedOn w:val="a1"/>
    <w:rsid w:val="0077703F"/>
    <w:pPr>
      <w:spacing w:before="100" w:beforeAutospacing="1" w:after="100" w:afterAutospacing="1"/>
      <w:jc w:val="left"/>
    </w:pPr>
  </w:style>
  <w:style w:type="character" w:styleId="aff5">
    <w:name w:val="Emphasis"/>
    <w:basedOn w:val="a2"/>
    <w:uiPriority w:val="20"/>
    <w:qFormat/>
    <w:rsid w:val="00EA1E7B"/>
    <w:rPr>
      <w:i/>
      <w:iCs/>
    </w:rPr>
  </w:style>
  <w:style w:type="character" w:customStyle="1" w:styleId="40">
    <w:name w:val="Заголовок 4 Знак"/>
    <w:basedOn w:val="a2"/>
    <w:link w:val="4"/>
    <w:rsid w:val="0066794E"/>
    <w:rPr>
      <w:bCs/>
      <w:sz w:val="26"/>
      <w:szCs w:val="28"/>
    </w:rPr>
  </w:style>
  <w:style w:type="paragraph" w:styleId="50">
    <w:name w:val="toc 5"/>
    <w:basedOn w:val="a1"/>
    <w:next w:val="a1"/>
    <w:autoRedefine/>
    <w:uiPriority w:val="39"/>
    <w:unhideWhenUsed/>
    <w:rsid w:val="00F33DE6"/>
    <w:pPr>
      <w:spacing w:after="100" w:line="276" w:lineRule="auto"/>
      <w:ind w:left="880"/>
      <w:jc w:val="left"/>
    </w:pPr>
    <w:rPr>
      <w:rFonts w:asciiTheme="minorHAnsi" w:eastAsiaTheme="minorEastAsia" w:hAnsiTheme="minorHAnsi" w:cstheme="minorBidi"/>
      <w:sz w:val="22"/>
      <w:szCs w:val="22"/>
    </w:rPr>
  </w:style>
  <w:style w:type="paragraph" w:styleId="6">
    <w:name w:val="toc 6"/>
    <w:basedOn w:val="a1"/>
    <w:next w:val="a1"/>
    <w:autoRedefine/>
    <w:uiPriority w:val="39"/>
    <w:unhideWhenUsed/>
    <w:rsid w:val="00F33DE6"/>
    <w:pPr>
      <w:spacing w:after="100" w:line="276" w:lineRule="auto"/>
      <w:ind w:left="1100"/>
      <w:jc w:val="left"/>
    </w:pPr>
    <w:rPr>
      <w:rFonts w:asciiTheme="minorHAnsi" w:eastAsiaTheme="minorEastAsia" w:hAnsiTheme="minorHAnsi" w:cstheme="minorBidi"/>
      <w:sz w:val="22"/>
      <w:szCs w:val="22"/>
    </w:rPr>
  </w:style>
  <w:style w:type="paragraph" w:styleId="7">
    <w:name w:val="toc 7"/>
    <w:basedOn w:val="a1"/>
    <w:next w:val="a1"/>
    <w:autoRedefine/>
    <w:uiPriority w:val="39"/>
    <w:unhideWhenUsed/>
    <w:rsid w:val="00F33DE6"/>
    <w:pPr>
      <w:spacing w:after="100" w:line="276" w:lineRule="auto"/>
      <w:ind w:left="1320"/>
      <w:jc w:val="left"/>
    </w:pPr>
    <w:rPr>
      <w:rFonts w:asciiTheme="minorHAnsi" w:eastAsiaTheme="minorEastAsia" w:hAnsiTheme="minorHAnsi" w:cstheme="minorBidi"/>
      <w:sz w:val="22"/>
      <w:szCs w:val="22"/>
    </w:rPr>
  </w:style>
  <w:style w:type="paragraph" w:styleId="80">
    <w:name w:val="toc 8"/>
    <w:basedOn w:val="a1"/>
    <w:next w:val="a1"/>
    <w:autoRedefine/>
    <w:uiPriority w:val="39"/>
    <w:unhideWhenUsed/>
    <w:rsid w:val="00F33DE6"/>
    <w:pPr>
      <w:spacing w:after="100" w:line="276" w:lineRule="auto"/>
      <w:ind w:left="1540"/>
      <w:jc w:val="left"/>
    </w:pPr>
    <w:rPr>
      <w:rFonts w:asciiTheme="minorHAnsi" w:eastAsiaTheme="minorEastAsia" w:hAnsiTheme="minorHAnsi" w:cstheme="minorBidi"/>
      <w:sz w:val="22"/>
      <w:szCs w:val="22"/>
    </w:rPr>
  </w:style>
  <w:style w:type="paragraph" w:styleId="9">
    <w:name w:val="toc 9"/>
    <w:basedOn w:val="a1"/>
    <w:next w:val="a1"/>
    <w:autoRedefine/>
    <w:uiPriority w:val="39"/>
    <w:unhideWhenUsed/>
    <w:rsid w:val="00F33DE6"/>
    <w:pPr>
      <w:spacing w:after="100" w:line="276" w:lineRule="auto"/>
      <w:ind w:left="1760"/>
      <w:jc w:val="left"/>
    </w:pPr>
    <w:rPr>
      <w:rFonts w:asciiTheme="minorHAnsi" w:eastAsiaTheme="minorEastAsia" w:hAnsiTheme="minorHAnsi" w:cstheme="minorBidi"/>
      <w:sz w:val="22"/>
      <w:szCs w:val="22"/>
    </w:rPr>
  </w:style>
  <w:style w:type="character" w:customStyle="1" w:styleId="apple-converted-space">
    <w:name w:val="apple-converted-space"/>
    <w:basedOn w:val="a2"/>
    <w:rsid w:val="001C6B35"/>
  </w:style>
  <w:style w:type="paragraph" w:customStyle="1" w:styleId="aff6">
    <w:name w:val="мой табл"/>
    <w:basedOn w:val="ad"/>
    <w:link w:val="aff7"/>
    <w:rsid w:val="00B779B1"/>
    <w:pPr>
      <w:keepNext/>
      <w:suppressAutoHyphens/>
      <w:spacing w:before="60" w:after="60"/>
      <w:jc w:val="left"/>
    </w:pPr>
    <w:rPr>
      <w:rFonts w:ascii="Calibri" w:hAnsi="Calibri" w:cs="Calibri"/>
      <w:sz w:val="22"/>
      <w:szCs w:val="22"/>
    </w:rPr>
  </w:style>
  <w:style w:type="character" w:customStyle="1" w:styleId="aff7">
    <w:name w:val="мой табл Знак"/>
    <w:basedOn w:val="a2"/>
    <w:link w:val="aff6"/>
    <w:locked/>
    <w:rsid w:val="00B779B1"/>
    <w:rPr>
      <w:rFonts w:ascii="Calibri" w:eastAsia="Arial Unicode MS"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297">
      <w:bodyDiv w:val="1"/>
      <w:marLeft w:val="0"/>
      <w:marRight w:val="0"/>
      <w:marTop w:val="0"/>
      <w:marBottom w:val="0"/>
      <w:divBdr>
        <w:top w:val="none" w:sz="0" w:space="0" w:color="auto"/>
        <w:left w:val="none" w:sz="0" w:space="0" w:color="auto"/>
        <w:bottom w:val="none" w:sz="0" w:space="0" w:color="auto"/>
        <w:right w:val="none" w:sz="0" w:space="0" w:color="auto"/>
      </w:divBdr>
    </w:div>
    <w:div w:id="15278489">
      <w:bodyDiv w:val="1"/>
      <w:marLeft w:val="0"/>
      <w:marRight w:val="0"/>
      <w:marTop w:val="0"/>
      <w:marBottom w:val="0"/>
      <w:divBdr>
        <w:top w:val="none" w:sz="0" w:space="0" w:color="auto"/>
        <w:left w:val="none" w:sz="0" w:space="0" w:color="auto"/>
        <w:bottom w:val="none" w:sz="0" w:space="0" w:color="auto"/>
        <w:right w:val="none" w:sz="0" w:space="0" w:color="auto"/>
      </w:divBdr>
    </w:div>
    <w:div w:id="102651021">
      <w:bodyDiv w:val="1"/>
      <w:marLeft w:val="0"/>
      <w:marRight w:val="0"/>
      <w:marTop w:val="0"/>
      <w:marBottom w:val="0"/>
      <w:divBdr>
        <w:top w:val="none" w:sz="0" w:space="0" w:color="auto"/>
        <w:left w:val="none" w:sz="0" w:space="0" w:color="auto"/>
        <w:bottom w:val="none" w:sz="0" w:space="0" w:color="auto"/>
        <w:right w:val="none" w:sz="0" w:space="0" w:color="auto"/>
      </w:divBdr>
    </w:div>
    <w:div w:id="106389730">
      <w:bodyDiv w:val="1"/>
      <w:marLeft w:val="0"/>
      <w:marRight w:val="0"/>
      <w:marTop w:val="0"/>
      <w:marBottom w:val="0"/>
      <w:divBdr>
        <w:top w:val="none" w:sz="0" w:space="0" w:color="auto"/>
        <w:left w:val="none" w:sz="0" w:space="0" w:color="auto"/>
        <w:bottom w:val="none" w:sz="0" w:space="0" w:color="auto"/>
        <w:right w:val="none" w:sz="0" w:space="0" w:color="auto"/>
      </w:divBdr>
    </w:div>
    <w:div w:id="144780628">
      <w:bodyDiv w:val="1"/>
      <w:marLeft w:val="0"/>
      <w:marRight w:val="0"/>
      <w:marTop w:val="0"/>
      <w:marBottom w:val="0"/>
      <w:divBdr>
        <w:top w:val="none" w:sz="0" w:space="0" w:color="auto"/>
        <w:left w:val="none" w:sz="0" w:space="0" w:color="auto"/>
        <w:bottom w:val="none" w:sz="0" w:space="0" w:color="auto"/>
        <w:right w:val="none" w:sz="0" w:space="0" w:color="auto"/>
      </w:divBdr>
    </w:div>
    <w:div w:id="189534807">
      <w:bodyDiv w:val="1"/>
      <w:marLeft w:val="0"/>
      <w:marRight w:val="0"/>
      <w:marTop w:val="0"/>
      <w:marBottom w:val="0"/>
      <w:divBdr>
        <w:top w:val="none" w:sz="0" w:space="0" w:color="auto"/>
        <w:left w:val="none" w:sz="0" w:space="0" w:color="auto"/>
        <w:bottom w:val="none" w:sz="0" w:space="0" w:color="auto"/>
        <w:right w:val="none" w:sz="0" w:space="0" w:color="auto"/>
      </w:divBdr>
    </w:div>
    <w:div w:id="195588123">
      <w:bodyDiv w:val="1"/>
      <w:marLeft w:val="0"/>
      <w:marRight w:val="0"/>
      <w:marTop w:val="0"/>
      <w:marBottom w:val="0"/>
      <w:divBdr>
        <w:top w:val="none" w:sz="0" w:space="0" w:color="auto"/>
        <w:left w:val="none" w:sz="0" w:space="0" w:color="auto"/>
        <w:bottom w:val="none" w:sz="0" w:space="0" w:color="auto"/>
        <w:right w:val="none" w:sz="0" w:space="0" w:color="auto"/>
      </w:divBdr>
    </w:div>
    <w:div w:id="220217381">
      <w:bodyDiv w:val="1"/>
      <w:marLeft w:val="0"/>
      <w:marRight w:val="0"/>
      <w:marTop w:val="0"/>
      <w:marBottom w:val="0"/>
      <w:divBdr>
        <w:top w:val="none" w:sz="0" w:space="0" w:color="auto"/>
        <w:left w:val="none" w:sz="0" w:space="0" w:color="auto"/>
        <w:bottom w:val="none" w:sz="0" w:space="0" w:color="auto"/>
        <w:right w:val="none" w:sz="0" w:space="0" w:color="auto"/>
      </w:divBdr>
    </w:div>
    <w:div w:id="278268744">
      <w:bodyDiv w:val="1"/>
      <w:marLeft w:val="0"/>
      <w:marRight w:val="0"/>
      <w:marTop w:val="0"/>
      <w:marBottom w:val="0"/>
      <w:divBdr>
        <w:top w:val="none" w:sz="0" w:space="0" w:color="auto"/>
        <w:left w:val="none" w:sz="0" w:space="0" w:color="auto"/>
        <w:bottom w:val="none" w:sz="0" w:space="0" w:color="auto"/>
        <w:right w:val="none" w:sz="0" w:space="0" w:color="auto"/>
      </w:divBdr>
    </w:div>
    <w:div w:id="286862308">
      <w:bodyDiv w:val="1"/>
      <w:marLeft w:val="0"/>
      <w:marRight w:val="0"/>
      <w:marTop w:val="0"/>
      <w:marBottom w:val="0"/>
      <w:divBdr>
        <w:top w:val="none" w:sz="0" w:space="0" w:color="auto"/>
        <w:left w:val="none" w:sz="0" w:space="0" w:color="auto"/>
        <w:bottom w:val="none" w:sz="0" w:space="0" w:color="auto"/>
        <w:right w:val="none" w:sz="0" w:space="0" w:color="auto"/>
      </w:divBdr>
    </w:div>
    <w:div w:id="310447501">
      <w:bodyDiv w:val="1"/>
      <w:marLeft w:val="0"/>
      <w:marRight w:val="0"/>
      <w:marTop w:val="0"/>
      <w:marBottom w:val="0"/>
      <w:divBdr>
        <w:top w:val="none" w:sz="0" w:space="0" w:color="auto"/>
        <w:left w:val="none" w:sz="0" w:space="0" w:color="auto"/>
        <w:bottom w:val="none" w:sz="0" w:space="0" w:color="auto"/>
        <w:right w:val="none" w:sz="0" w:space="0" w:color="auto"/>
      </w:divBdr>
      <w:divsChild>
        <w:div w:id="1354960954">
          <w:marLeft w:val="2496"/>
          <w:marRight w:val="0"/>
          <w:marTop w:val="0"/>
          <w:marBottom w:val="0"/>
          <w:divBdr>
            <w:top w:val="none" w:sz="0" w:space="0" w:color="auto"/>
            <w:left w:val="none" w:sz="0" w:space="0" w:color="auto"/>
            <w:bottom w:val="none" w:sz="0" w:space="0" w:color="auto"/>
            <w:right w:val="none" w:sz="0" w:space="0" w:color="auto"/>
          </w:divBdr>
        </w:div>
        <w:div w:id="165948640">
          <w:marLeft w:val="2496"/>
          <w:marRight w:val="0"/>
          <w:marTop w:val="0"/>
          <w:marBottom w:val="0"/>
          <w:divBdr>
            <w:top w:val="none" w:sz="0" w:space="0" w:color="auto"/>
            <w:left w:val="none" w:sz="0" w:space="0" w:color="auto"/>
            <w:bottom w:val="none" w:sz="0" w:space="0" w:color="auto"/>
            <w:right w:val="none" w:sz="0" w:space="0" w:color="auto"/>
          </w:divBdr>
        </w:div>
      </w:divsChild>
    </w:div>
    <w:div w:id="311101486">
      <w:bodyDiv w:val="1"/>
      <w:marLeft w:val="0"/>
      <w:marRight w:val="0"/>
      <w:marTop w:val="0"/>
      <w:marBottom w:val="0"/>
      <w:divBdr>
        <w:top w:val="none" w:sz="0" w:space="0" w:color="auto"/>
        <w:left w:val="none" w:sz="0" w:space="0" w:color="auto"/>
        <w:bottom w:val="none" w:sz="0" w:space="0" w:color="auto"/>
        <w:right w:val="none" w:sz="0" w:space="0" w:color="auto"/>
      </w:divBdr>
    </w:div>
    <w:div w:id="451170951">
      <w:bodyDiv w:val="1"/>
      <w:marLeft w:val="0"/>
      <w:marRight w:val="0"/>
      <w:marTop w:val="0"/>
      <w:marBottom w:val="0"/>
      <w:divBdr>
        <w:top w:val="none" w:sz="0" w:space="0" w:color="auto"/>
        <w:left w:val="none" w:sz="0" w:space="0" w:color="auto"/>
        <w:bottom w:val="none" w:sz="0" w:space="0" w:color="auto"/>
        <w:right w:val="none" w:sz="0" w:space="0" w:color="auto"/>
      </w:divBdr>
      <w:divsChild>
        <w:div w:id="47194345">
          <w:marLeft w:val="0"/>
          <w:marRight w:val="0"/>
          <w:marTop w:val="0"/>
          <w:marBottom w:val="0"/>
          <w:divBdr>
            <w:top w:val="none" w:sz="0" w:space="0" w:color="auto"/>
            <w:left w:val="none" w:sz="0" w:space="0" w:color="auto"/>
            <w:bottom w:val="none" w:sz="0" w:space="0" w:color="auto"/>
            <w:right w:val="none" w:sz="0" w:space="0" w:color="auto"/>
          </w:divBdr>
          <w:divsChild>
            <w:div w:id="2075465683">
              <w:marLeft w:val="0"/>
              <w:marRight w:val="0"/>
              <w:marTop w:val="0"/>
              <w:marBottom w:val="0"/>
              <w:divBdr>
                <w:top w:val="none" w:sz="0" w:space="0" w:color="auto"/>
                <w:left w:val="none" w:sz="0" w:space="0" w:color="auto"/>
                <w:bottom w:val="none" w:sz="0" w:space="0" w:color="auto"/>
                <w:right w:val="none" w:sz="0" w:space="0" w:color="auto"/>
              </w:divBdr>
              <w:divsChild>
                <w:div w:id="1478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42626">
      <w:bodyDiv w:val="1"/>
      <w:marLeft w:val="0"/>
      <w:marRight w:val="0"/>
      <w:marTop w:val="0"/>
      <w:marBottom w:val="0"/>
      <w:divBdr>
        <w:top w:val="none" w:sz="0" w:space="0" w:color="auto"/>
        <w:left w:val="none" w:sz="0" w:space="0" w:color="auto"/>
        <w:bottom w:val="none" w:sz="0" w:space="0" w:color="auto"/>
        <w:right w:val="none" w:sz="0" w:space="0" w:color="auto"/>
      </w:divBdr>
    </w:div>
    <w:div w:id="515001958">
      <w:bodyDiv w:val="1"/>
      <w:marLeft w:val="0"/>
      <w:marRight w:val="0"/>
      <w:marTop w:val="0"/>
      <w:marBottom w:val="0"/>
      <w:divBdr>
        <w:top w:val="none" w:sz="0" w:space="0" w:color="auto"/>
        <w:left w:val="none" w:sz="0" w:space="0" w:color="auto"/>
        <w:bottom w:val="none" w:sz="0" w:space="0" w:color="auto"/>
        <w:right w:val="none" w:sz="0" w:space="0" w:color="auto"/>
      </w:divBdr>
    </w:div>
    <w:div w:id="521743767">
      <w:bodyDiv w:val="1"/>
      <w:marLeft w:val="0"/>
      <w:marRight w:val="0"/>
      <w:marTop w:val="0"/>
      <w:marBottom w:val="0"/>
      <w:divBdr>
        <w:top w:val="none" w:sz="0" w:space="0" w:color="auto"/>
        <w:left w:val="none" w:sz="0" w:space="0" w:color="auto"/>
        <w:bottom w:val="none" w:sz="0" w:space="0" w:color="auto"/>
        <w:right w:val="none" w:sz="0" w:space="0" w:color="auto"/>
      </w:divBdr>
    </w:div>
    <w:div w:id="528033503">
      <w:bodyDiv w:val="1"/>
      <w:marLeft w:val="0"/>
      <w:marRight w:val="0"/>
      <w:marTop w:val="0"/>
      <w:marBottom w:val="0"/>
      <w:divBdr>
        <w:top w:val="none" w:sz="0" w:space="0" w:color="auto"/>
        <w:left w:val="none" w:sz="0" w:space="0" w:color="auto"/>
        <w:bottom w:val="none" w:sz="0" w:space="0" w:color="auto"/>
        <w:right w:val="none" w:sz="0" w:space="0" w:color="auto"/>
      </w:divBdr>
    </w:div>
    <w:div w:id="547494292">
      <w:bodyDiv w:val="1"/>
      <w:marLeft w:val="0"/>
      <w:marRight w:val="0"/>
      <w:marTop w:val="0"/>
      <w:marBottom w:val="0"/>
      <w:divBdr>
        <w:top w:val="none" w:sz="0" w:space="0" w:color="auto"/>
        <w:left w:val="none" w:sz="0" w:space="0" w:color="auto"/>
        <w:bottom w:val="none" w:sz="0" w:space="0" w:color="auto"/>
        <w:right w:val="none" w:sz="0" w:space="0" w:color="auto"/>
      </w:divBdr>
    </w:div>
    <w:div w:id="559053565">
      <w:bodyDiv w:val="1"/>
      <w:marLeft w:val="0"/>
      <w:marRight w:val="0"/>
      <w:marTop w:val="0"/>
      <w:marBottom w:val="0"/>
      <w:divBdr>
        <w:top w:val="none" w:sz="0" w:space="0" w:color="auto"/>
        <w:left w:val="none" w:sz="0" w:space="0" w:color="auto"/>
        <w:bottom w:val="none" w:sz="0" w:space="0" w:color="auto"/>
        <w:right w:val="none" w:sz="0" w:space="0" w:color="auto"/>
      </w:divBdr>
      <w:divsChild>
        <w:div w:id="1486897578">
          <w:marLeft w:val="0"/>
          <w:marRight w:val="0"/>
          <w:marTop w:val="0"/>
          <w:marBottom w:val="0"/>
          <w:divBdr>
            <w:top w:val="none" w:sz="0" w:space="0" w:color="auto"/>
            <w:left w:val="none" w:sz="0" w:space="0" w:color="auto"/>
            <w:bottom w:val="none" w:sz="0" w:space="0" w:color="auto"/>
            <w:right w:val="none" w:sz="0" w:space="0" w:color="auto"/>
          </w:divBdr>
          <w:divsChild>
            <w:div w:id="5474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432">
      <w:bodyDiv w:val="1"/>
      <w:marLeft w:val="0"/>
      <w:marRight w:val="0"/>
      <w:marTop w:val="0"/>
      <w:marBottom w:val="0"/>
      <w:divBdr>
        <w:top w:val="none" w:sz="0" w:space="0" w:color="auto"/>
        <w:left w:val="none" w:sz="0" w:space="0" w:color="auto"/>
        <w:bottom w:val="none" w:sz="0" w:space="0" w:color="auto"/>
        <w:right w:val="none" w:sz="0" w:space="0" w:color="auto"/>
      </w:divBdr>
      <w:divsChild>
        <w:div w:id="1234467039">
          <w:marLeft w:val="0"/>
          <w:marRight w:val="0"/>
          <w:marTop w:val="0"/>
          <w:marBottom w:val="0"/>
          <w:divBdr>
            <w:top w:val="none" w:sz="0" w:space="0" w:color="auto"/>
            <w:left w:val="none" w:sz="0" w:space="0" w:color="auto"/>
            <w:bottom w:val="none" w:sz="0" w:space="0" w:color="auto"/>
            <w:right w:val="none" w:sz="0" w:space="0" w:color="auto"/>
          </w:divBdr>
          <w:divsChild>
            <w:div w:id="349531709">
              <w:marLeft w:val="0"/>
              <w:marRight w:val="0"/>
              <w:marTop w:val="0"/>
              <w:marBottom w:val="0"/>
              <w:divBdr>
                <w:top w:val="none" w:sz="0" w:space="0" w:color="auto"/>
                <w:left w:val="none" w:sz="0" w:space="0" w:color="auto"/>
                <w:bottom w:val="none" w:sz="0" w:space="0" w:color="auto"/>
                <w:right w:val="none" w:sz="0" w:space="0" w:color="auto"/>
              </w:divBdr>
              <w:divsChild>
                <w:div w:id="1099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032">
      <w:bodyDiv w:val="1"/>
      <w:marLeft w:val="0"/>
      <w:marRight w:val="0"/>
      <w:marTop w:val="0"/>
      <w:marBottom w:val="0"/>
      <w:divBdr>
        <w:top w:val="none" w:sz="0" w:space="0" w:color="auto"/>
        <w:left w:val="none" w:sz="0" w:space="0" w:color="auto"/>
        <w:bottom w:val="none" w:sz="0" w:space="0" w:color="auto"/>
        <w:right w:val="none" w:sz="0" w:space="0" w:color="auto"/>
      </w:divBdr>
    </w:div>
    <w:div w:id="695430415">
      <w:bodyDiv w:val="1"/>
      <w:marLeft w:val="0"/>
      <w:marRight w:val="0"/>
      <w:marTop w:val="0"/>
      <w:marBottom w:val="0"/>
      <w:divBdr>
        <w:top w:val="none" w:sz="0" w:space="0" w:color="auto"/>
        <w:left w:val="none" w:sz="0" w:space="0" w:color="auto"/>
        <w:bottom w:val="none" w:sz="0" w:space="0" w:color="auto"/>
        <w:right w:val="none" w:sz="0" w:space="0" w:color="auto"/>
      </w:divBdr>
    </w:div>
    <w:div w:id="701632731">
      <w:bodyDiv w:val="1"/>
      <w:marLeft w:val="0"/>
      <w:marRight w:val="0"/>
      <w:marTop w:val="0"/>
      <w:marBottom w:val="0"/>
      <w:divBdr>
        <w:top w:val="none" w:sz="0" w:space="0" w:color="auto"/>
        <w:left w:val="none" w:sz="0" w:space="0" w:color="auto"/>
        <w:bottom w:val="none" w:sz="0" w:space="0" w:color="auto"/>
        <w:right w:val="none" w:sz="0" w:space="0" w:color="auto"/>
      </w:divBdr>
    </w:div>
    <w:div w:id="733940755">
      <w:bodyDiv w:val="1"/>
      <w:marLeft w:val="0"/>
      <w:marRight w:val="0"/>
      <w:marTop w:val="0"/>
      <w:marBottom w:val="0"/>
      <w:divBdr>
        <w:top w:val="none" w:sz="0" w:space="0" w:color="auto"/>
        <w:left w:val="none" w:sz="0" w:space="0" w:color="auto"/>
        <w:bottom w:val="none" w:sz="0" w:space="0" w:color="auto"/>
        <w:right w:val="none" w:sz="0" w:space="0" w:color="auto"/>
      </w:divBdr>
    </w:div>
    <w:div w:id="759713388">
      <w:bodyDiv w:val="1"/>
      <w:marLeft w:val="0"/>
      <w:marRight w:val="0"/>
      <w:marTop w:val="0"/>
      <w:marBottom w:val="0"/>
      <w:divBdr>
        <w:top w:val="none" w:sz="0" w:space="0" w:color="auto"/>
        <w:left w:val="none" w:sz="0" w:space="0" w:color="auto"/>
        <w:bottom w:val="none" w:sz="0" w:space="0" w:color="auto"/>
        <w:right w:val="none" w:sz="0" w:space="0" w:color="auto"/>
      </w:divBdr>
    </w:div>
    <w:div w:id="775055244">
      <w:bodyDiv w:val="1"/>
      <w:marLeft w:val="0"/>
      <w:marRight w:val="0"/>
      <w:marTop w:val="0"/>
      <w:marBottom w:val="0"/>
      <w:divBdr>
        <w:top w:val="none" w:sz="0" w:space="0" w:color="auto"/>
        <w:left w:val="none" w:sz="0" w:space="0" w:color="auto"/>
        <w:bottom w:val="none" w:sz="0" w:space="0" w:color="auto"/>
        <w:right w:val="none" w:sz="0" w:space="0" w:color="auto"/>
      </w:divBdr>
    </w:div>
    <w:div w:id="847527372">
      <w:bodyDiv w:val="1"/>
      <w:marLeft w:val="0"/>
      <w:marRight w:val="0"/>
      <w:marTop w:val="0"/>
      <w:marBottom w:val="0"/>
      <w:divBdr>
        <w:top w:val="none" w:sz="0" w:space="0" w:color="auto"/>
        <w:left w:val="none" w:sz="0" w:space="0" w:color="auto"/>
        <w:bottom w:val="none" w:sz="0" w:space="0" w:color="auto"/>
        <w:right w:val="none" w:sz="0" w:space="0" w:color="auto"/>
      </w:divBdr>
    </w:div>
    <w:div w:id="847988742">
      <w:bodyDiv w:val="1"/>
      <w:marLeft w:val="0"/>
      <w:marRight w:val="0"/>
      <w:marTop w:val="0"/>
      <w:marBottom w:val="0"/>
      <w:divBdr>
        <w:top w:val="none" w:sz="0" w:space="0" w:color="auto"/>
        <w:left w:val="none" w:sz="0" w:space="0" w:color="auto"/>
        <w:bottom w:val="none" w:sz="0" w:space="0" w:color="auto"/>
        <w:right w:val="none" w:sz="0" w:space="0" w:color="auto"/>
      </w:divBdr>
    </w:div>
    <w:div w:id="848299705">
      <w:bodyDiv w:val="1"/>
      <w:marLeft w:val="0"/>
      <w:marRight w:val="0"/>
      <w:marTop w:val="0"/>
      <w:marBottom w:val="0"/>
      <w:divBdr>
        <w:top w:val="none" w:sz="0" w:space="0" w:color="auto"/>
        <w:left w:val="none" w:sz="0" w:space="0" w:color="auto"/>
        <w:bottom w:val="none" w:sz="0" w:space="0" w:color="auto"/>
        <w:right w:val="none" w:sz="0" w:space="0" w:color="auto"/>
      </w:divBdr>
    </w:div>
    <w:div w:id="858548130">
      <w:bodyDiv w:val="1"/>
      <w:marLeft w:val="0"/>
      <w:marRight w:val="0"/>
      <w:marTop w:val="0"/>
      <w:marBottom w:val="0"/>
      <w:divBdr>
        <w:top w:val="none" w:sz="0" w:space="0" w:color="auto"/>
        <w:left w:val="none" w:sz="0" w:space="0" w:color="auto"/>
        <w:bottom w:val="none" w:sz="0" w:space="0" w:color="auto"/>
        <w:right w:val="none" w:sz="0" w:space="0" w:color="auto"/>
      </w:divBdr>
    </w:div>
    <w:div w:id="901908374">
      <w:bodyDiv w:val="1"/>
      <w:marLeft w:val="0"/>
      <w:marRight w:val="0"/>
      <w:marTop w:val="0"/>
      <w:marBottom w:val="0"/>
      <w:divBdr>
        <w:top w:val="none" w:sz="0" w:space="0" w:color="auto"/>
        <w:left w:val="none" w:sz="0" w:space="0" w:color="auto"/>
        <w:bottom w:val="none" w:sz="0" w:space="0" w:color="auto"/>
        <w:right w:val="none" w:sz="0" w:space="0" w:color="auto"/>
      </w:divBdr>
    </w:div>
    <w:div w:id="914432810">
      <w:bodyDiv w:val="1"/>
      <w:marLeft w:val="0"/>
      <w:marRight w:val="0"/>
      <w:marTop w:val="0"/>
      <w:marBottom w:val="0"/>
      <w:divBdr>
        <w:top w:val="none" w:sz="0" w:space="0" w:color="auto"/>
        <w:left w:val="none" w:sz="0" w:space="0" w:color="auto"/>
        <w:bottom w:val="none" w:sz="0" w:space="0" w:color="auto"/>
        <w:right w:val="none" w:sz="0" w:space="0" w:color="auto"/>
      </w:divBdr>
    </w:div>
    <w:div w:id="924873733">
      <w:bodyDiv w:val="1"/>
      <w:marLeft w:val="0"/>
      <w:marRight w:val="0"/>
      <w:marTop w:val="0"/>
      <w:marBottom w:val="0"/>
      <w:divBdr>
        <w:top w:val="none" w:sz="0" w:space="0" w:color="auto"/>
        <w:left w:val="none" w:sz="0" w:space="0" w:color="auto"/>
        <w:bottom w:val="none" w:sz="0" w:space="0" w:color="auto"/>
        <w:right w:val="none" w:sz="0" w:space="0" w:color="auto"/>
      </w:divBdr>
    </w:div>
    <w:div w:id="932401935">
      <w:bodyDiv w:val="1"/>
      <w:marLeft w:val="0"/>
      <w:marRight w:val="0"/>
      <w:marTop w:val="0"/>
      <w:marBottom w:val="0"/>
      <w:divBdr>
        <w:top w:val="none" w:sz="0" w:space="0" w:color="auto"/>
        <w:left w:val="none" w:sz="0" w:space="0" w:color="auto"/>
        <w:bottom w:val="none" w:sz="0" w:space="0" w:color="auto"/>
        <w:right w:val="none" w:sz="0" w:space="0" w:color="auto"/>
      </w:divBdr>
    </w:div>
    <w:div w:id="975838935">
      <w:bodyDiv w:val="1"/>
      <w:marLeft w:val="0"/>
      <w:marRight w:val="0"/>
      <w:marTop w:val="0"/>
      <w:marBottom w:val="0"/>
      <w:divBdr>
        <w:top w:val="none" w:sz="0" w:space="0" w:color="auto"/>
        <w:left w:val="none" w:sz="0" w:space="0" w:color="auto"/>
        <w:bottom w:val="none" w:sz="0" w:space="0" w:color="auto"/>
        <w:right w:val="none" w:sz="0" w:space="0" w:color="auto"/>
      </w:divBdr>
    </w:div>
    <w:div w:id="1046026951">
      <w:bodyDiv w:val="1"/>
      <w:marLeft w:val="0"/>
      <w:marRight w:val="0"/>
      <w:marTop w:val="0"/>
      <w:marBottom w:val="0"/>
      <w:divBdr>
        <w:top w:val="none" w:sz="0" w:space="0" w:color="auto"/>
        <w:left w:val="none" w:sz="0" w:space="0" w:color="auto"/>
        <w:bottom w:val="none" w:sz="0" w:space="0" w:color="auto"/>
        <w:right w:val="none" w:sz="0" w:space="0" w:color="auto"/>
      </w:divBdr>
    </w:div>
    <w:div w:id="1047755588">
      <w:bodyDiv w:val="1"/>
      <w:marLeft w:val="0"/>
      <w:marRight w:val="0"/>
      <w:marTop w:val="0"/>
      <w:marBottom w:val="0"/>
      <w:divBdr>
        <w:top w:val="none" w:sz="0" w:space="0" w:color="auto"/>
        <w:left w:val="none" w:sz="0" w:space="0" w:color="auto"/>
        <w:bottom w:val="none" w:sz="0" w:space="0" w:color="auto"/>
        <w:right w:val="none" w:sz="0" w:space="0" w:color="auto"/>
      </w:divBdr>
    </w:div>
    <w:div w:id="1061292190">
      <w:bodyDiv w:val="1"/>
      <w:marLeft w:val="0"/>
      <w:marRight w:val="0"/>
      <w:marTop w:val="0"/>
      <w:marBottom w:val="0"/>
      <w:divBdr>
        <w:top w:val="none" w:sz="0" w:space="0" w:color="auto"/>
        <w:left w:val="none" w:sz="0" w:space="0" w:color="auto"/>
        <w:bottom w:val="none" w:sz="0" w:space="0" w:color="auto"/>
        <w:right w:val="none" w:sz="0" w:space="0" w:color="auto"/>
      </w:divBdr>
    </w:div>
    <w:div w:id="1064067919">
      <w:bodyDiv w:val="1"/>
      <w:marLeft w:val="0"/>
      <w:marRight w:val="0"/>
      <w:marTop w:val="0"/>
      <w:marBottom w:val="0"/>
      <w:divBdr>
        <w:top w:val="none" w:sz="0" w:space="0" w:color="auto"/>
        <w:left w:val="none" w:sz="0" w:space="0" w:color="auto"/>
        <w:bottom w:val="none" w:sz="0" w:space="0" w:color="auto"/>
        <w:right w:val="none" w:sz="0" w:space="0" w:color="auto"/>
      </w:divBdr>
    </w:div>
    <w:div w:id="1066533768">
      <w:bodyDiv w:val="1"/>
      <w:marLeft w:val="0"/>
      <w:marRight w:val="0"/>
      <w:marTop w:val="0"/>
      <w:marBottom w:val="0"/>
      <w:divBdr>
        <w:top w:val="none" w:sz="0" w:space="0" w:color="auto"/>
        <w:left w:val="none" w:sz="0" w:space="0" w:color="auto"/>
        <w:bottom w:val="none" w:sz="0" w:space="0" w:color="auto"/>
        <w:right w:val="none" w:sz="0" w:space="0" w:color="auto"/>
      </w:divBdr>
    </w:div>
    <w:div w:id="1069040395">
      <w:bodyDiv w:val="1"/>
      <w:marLeft w:val="0"/>
      <w:marRight w:val="0"/>
      <w:marTop w:val="0"/>
      <w:marBottom w:val="0"/>
      <w:divBdr>
        <w:top w:val="none" w:sz="0" w:space="0" w:color="auto"/>
        <w:left w:val="none" w:sz="0" w:space="0" w:color="auto"/>
        <w:bottom w:val="none" w:sz="0" w:space="0" w:color="auto"/>
        <w:right w:val="none" w:sz="0" w:space="0" w:color="auto"/>
      </w:divBdr>
    </w:div>
    <w:div w:id="1076395503">
      <w:bodyDiv w:val="1"/>
      <w:marLeft w:val="0"/>
      <w:marRight w:val="0"/>
      <w:marTop w:val="0"/>
      <w:marBottom w:val="0"/>
      <w:divBdr>
        <w:top w:val="none" w:sz="0" w:space="0" w:color="auto"/>
        <w:left w:val="none" w:sz="0" w:space="0" w:color="auto"/>
        <w:bottom w:val="none" w:sz="0" w:space="0" w:color="auto"/>
        <w:right w:val="none" w:sz="0" w:space="0" w:color="auto"/>
      </w:divBdr>
    </w:div>
    <w:div w:id="1079913069">
      <w:bodyDiv w:val="1"/>
      <w:marLeft w:val="0"/>
      <w:marRight w:val="0"/>
      <w:marTop w:val="0"/>
      <w:marBottom w:val="0"/>
      <w:divBdr>
        <w:top w:val="none" w:sz="0" w:space="0" w:color="auto"/>
        <w:left w:val="none" w:sz="0" w:space="0" w:color="auto"/>
        <w:bottom w:val="none" w:sz="0" w:space="0" w:color="auto"/>
        <w:right w:val="none" w:sz="0" w:space="0" w:color="auto"/>
      </w:divBdr>
    </w:div>
    <w:div w:id="1091240853">
      <w:bodyDiv w:val="1"/>
      <w:marLeft w:val="0"/>
      <w:marRight w:val="0"/>
      <w:marTop w:val="0"/>
      <w:marBottom w:val="0"/>
      <w:divBdr>
        <w:top w:val="none" w:sz="0" w:space="0" w:color="auto"/>
        <w:left w:val="none" w:sz="0" w:space="0" w:color="auto"/>
        <w:bottom w:val="none" w:sz="0" w:space="0" w:color="auto"/>
        <w:right w:val="none" w:sz="0" w:space="0" w:color="auto"/>
      </w:divBdr>
    </w:div>
    <w:div w:id="1108769036">
      <w:bodyDiv w:val="1"/>
      <w:marLeft w:val="0"/>
      <w:marRight w:val="0"/>
      <w:marTop w:val="0"/>
      <w:marBottom w:val="0"/>
      <w:divBdr>
        <w:top w:val="none" w:sz="0" w:space="0" w:color="auto"/>
        <w:left w:val="none" w:sz="0" w:space="0" w:color="auto"/>
        <w:bottom w:val="none" w:sz="0" w:space="0" w:color="auto"/>
        <w:right w:val="none" w:sz="0" w:space="0" w:color="auto"/>
      </w:divBdr>
    </w:div>
    <w:div w:id="1143736912">
      <w:bodyDiv w:val="1"/>
      <w:marLeft w:val="0"/>
      <w:marRight w:val="0"/>
      <w:marTop w:val="0"/>
      <w:marBottom w:val="0"/>
      <w:divBdr>
        <w:top w:val="none" w:sz="0" w:space="0" w:color="auto"/>
        <w:left w:val="none" w:sz="0" w:space="0" w:color="auto"/>
        <w:bottom w:val="none" w:sz="0" w:space="0" w:color="auto"/>
        <w:right w:val="none" w:sz="0" w:space="0" w:color="auto"/>
      </w:divBdr>
    </w:div>
    <w:div w:id="1181509959">
      <w:bodyDiv w:val="1"/>
      <w:marLeft w:val="0"/>
      <w:marRight w:val="0"/>
      <w:marTop w:val="0"/>
      <w:marBottom w:val="0"/>
      <w:divBdr>
        <w:top w:val="none" w:sz="0" w:space="0" w:color="auto"/>
        <w:left w:val="none" w:sz="0" w:space="0" w:color="auto"/>
        <w:bottom w:val="none" w:sz="0" w:space="0" w:color="auto"/>
        <w:right w:val="none" w:sz="0" w:space="0" w:color="auto"/>
      </w:divBdr>
    </w:div>
    <w:div w:id="1244488763">
      <w:bodyDiv w:val="1"/>
      <w:marLeft w:val="0"/>
      <w:marRight w:val="0"/>
      <w:marTop w:val="0"/>
      <w:marBottom w:val="0"/>
      <w:divBdr>
        <w:top w:val="none" w:sz="0" w:space="0" w:color="auto"/>
        <w:left w:val="none" w:sz="0" w:space="0" w:color="auto"/>
        <w:bottom w:val="none" w:sz="0" w:space="0" w:color="auto"/>
        <w:right w:val="none" w:sz="0" w:space="0" w:color="auto"/>
      </w:divBdr>
    </w:div>
    <w:div w:id="1254246130">
      <w:bodyDiv w:val="1"/>
      <w:marLeft w:val="0"/>
      <w:marRight w:val="0"/>
      <w:marTop w:val="0"/>
      <w:marBottom w:val="0"/>
      <w:divBdr>
        <w:top w:val="none" w:sz="0" w:space="0" w:color="auto"/>
        <w:left w:val="none" w:sz="0" w:space="0" w:color="auto"/>
        <w:bottom w:val="none" w:sz="0" w:space="0" w:color="auto"/>
        <w:right w:val="none" w:sz="0" w:space="0" w:color="auto"/>
      </w:divBdr>
    </w:div>
    <w:div w:id="1257665442">
      <w:bodyDiv w:val="1"/>
      <w:marLeft w:val="0"/>
      <w:marRight w:val="0"/>
      <w:marTop w:val="0"/>
      <w:marBottom w:val="0"/>
      <w:divBdr>
        <w:top w:val="none" w:sz="0" w:space="0" w:color="auto"/>
        <w:left w:val="none" w:sz="0" w:space="0" w:color="auto"/>
        <w:bottom w:val="none" w:sz="0" w:space="0" w:color="auto"/>
        <w:right w:val="none" w:sz="0" w:space="0" w:color="auto"/>
      </w:divBdr>
    </w:div>
    <w:div w:id="1263689421">
      <w:bodyDiv w:val="1"/>
      <w:marLeft w:val="0"/>
      <w:marRight w:val="0"/>
      <w:marTop w:val="0"/>
      <w:marBottom w:val="0"/>
      <w:divBdr>
        <w:top w:val="none" w:sz="0" w:space="0" w:color="auto"/>
        <w:left w:val="none" w:sz="0" w:space="0" w:color="auto"/>
        <w:bottom w:val="none" w:sz="0" w:space="0" w:color="auto"/>
        <w:right w:val="none" w:sz="0" w:space="0" w:color="auto"/>
      </w:divBdr>
    </w:div>
    <w:div w:id="1265651175">
      <w:bodyDiv w:val="1"/>
      <w:marLeft w:val="0"/>
      <w:marRight w:val="0"/>
      <w:marTop w:val="0"/>
      <w:marBottom w:val="0"/>
      <w:divBdr>
        <w:top w:val="none" w:sz="0" w:space="0" w:color="auto"/>
        <w:left w:val="none" w:sz="0" w:space="0" w:color="auto"/>
        <w:bottom w:val="none" w:sz="0" w:space="0" w:color="auto"/>
        <w:right w:val="none" w:sz="0" w:space="0" w:color="auto"/>
      </w:divBdr>
    </w:div>
    <w:div w:id="1274823861">
      <w:bodyDiv w:val="1"/>
      <w:marLeft w:val="0"/>
      <w:marRight w:val="0"/>
      <w:marTop w:val="0"/>
      <w:marBottom w:val="0"/>
      <w:divBdr>
        <w:top w:val="none" w:sz="0" w:space="0" w:color="auto"/>
        <w:left w:val="none" w:sz="0" w:space="0" w:color="auto"/>
        <w:bottom w:val="none" w:sz="0" w:space="0" w:color="auto"/>
        <w:right w:val="none" w:sz="0" w:space="0" w:color="auto"/>
      </w:divBdr>
    </w:div>
    <w:div w:id="1289512640">
      <w:bodyDiv w:val="1"/>
      <w:marLeft w:val="0"/>
      <w:marRight w:val="0"/>
      <w:marTop w:val="0"/>
      <w:marBottom w:val="0"/>
      <w:divBdr>
        <w:top w:val="none" w:sz="0" w:space="0" w:color="auto"/>
        <w:left w:val="none" w:sz="0" w:space="0" w:color="auto"/>
        <w:bottom w:val="none" w:sz="0" w:space="0" w:color="auto"/>
        <w:right w:val="none" w:sz="0" w:space="0" w:color="auto"/>
      </w:divBdr>
    </w:div>
    <w:div w:id="1301231893">
      <w:bodyDiv w:val="1"/>
      <w:marLeft w:val="0"/>
      <w:marRight w:val="0"/>
      <w:marTop w:val="0"/>
      <w:marBottom w:val="0"/>
      <w:divBdr>
        <w:top w:val="none" w:sz="0" w:space="0" w:color="auto"/>
        <w:left w:val="none" w:sz="0" w:space="0" w:color="auto"/>
        <w:bottom w:val="none" w:sz="0" w:space="0" w:color="auto"/>
        <w:right w:val="none" w:sz="0" w:space="0" w:color="auto"/>
      </w:divBdr>
    </w:div>
    <w:div w:id="1319650523">
      <w:bodyDiv w:val="1"/>
      <w:marLeft w:val="0"/>
      <w:marRight w:val="0"/>
      <w:marTop w:val="0"/>
      <w:marBottom w:val="0"/>
      <w:divBdr>
        <w:top w:val="none" w:sz="0" w:space="0" w:color="auto"/>
        <w:left w:val="none" w:sz="0" w:space="0" w:color="auto"/>
        <w:bottom w:val="none" w:sz="0" w:space="0" w:color="auto"/>
        <w:right w:val="none" w:sz="0" w:space="0" w:color="auto"/>
      </w:divBdr>
      <w:divsChild>
        <w:div w:id="56362798">
          <w:marLeft w:val="2136"/>
          <w:marRight w:val="0"/>
          <w:marTop w:val="0"/>
          <w:marBottom w:val="0"/>
          <w:divBdr>
            <w:top w:val="none" w:sz="0" w:space="0" w:color="auto"/>
            <w:left w:val="none" w:sz="0" w:space="0" w:color="auto"/>
            <w:bottom w:val="none" w:sz="0" w:space="0" w:color="auto"/>
            <w:right w:val="none" w:sz="0" w:space="0" w:color="auto"/>
          </w:divBdr>
        </w:div>
        <w:div w:id="2054307199">
          <w:marLeft w:val="2136"/>
          <w:marRight w:val="0"/>
          <w:marTop w:val="0"/>
          <w:marBottom w:val="0"/>
          <w:divBdr>
            <w:top w:val="none" w:sz="0" w:space="0" w:color="auto"/>
            <w:left w:val="none" w:sz="0" w:space="0" w:color="auto"/>
            <w:bottom w:val="none" w:sz="0" w:space="0" w:color="auto"/>
            <w:right w:val="none" w:sz="0" w:space="0" w:color="auto"/>
          </w:divBdr>
        </w:div>
      </w:divsChild>
    </w:div>
    <w:div w:id="1342969753">
      <w:bodyDiv w:val="1"/>
      <w:marLeft w:val="0"/>
      <w:marRight w:val="0"/>
      <w:marTop w:val="0"/>
      <w:marBottom w:val="0"/>
      <w:divBdr>
        <w:top w:val="none" w:sz="0" w:space="0" w:color="auto"/>
        <w:left w:val="none" w:sz="0" w:space="0" w:color="auto"/>
        <w:bottom w:val="none" w:sz="0" w:space="0" w:color="auto"/>
        <w:right w:val="none" w:sz="0" w:space="0" w:color="auto"/>
      </w:divBdr>
    </w:div>
    <w:div w:id="1355233069">
      <w:bodyDiv w:val="1"/>
      <w:marLeft w:val="0"/>
      <w:marRight w:val="0"/>
      <w:marTop w:val="0"/>
      <w:marBottom w:val="0"/>
      <w:divBdr>
        <w:top w:val="none" w:sz="0" w:space="0" w:color="auto"/>
        <w:left w:val="none" w:sz="0" w:space="0" w:color="auto"/>
        <w:bottom w:val="none" w:sz="0" w:space="0" w:color="auto"/>
        <w:right w:val="none" w:sz="0" w:space="0" w:color="auto"/>
      </w:divBdr>
    </w:div>
    <w:div w:id="1404526399">
      <w:bodyDiv w:val="1"/>
      <w:marLeft w:val="0"/>
      <w:marRight w:val="0"/>
      <w:marTop w:val="0"/>
      <w:marBottom w:val="0"/>
      <w:divBdr>
        <w:top w:val="none" w:sz="0" w:space="0" w:color="auto"/>
        <w:left w:val="none" w:sz="0" w:space="0" w:color="auto"/>
        <w:bottom w:val="none" w:sz="0" w:space="0" w:color="auto"/>
        <w:right w:val="none" w:sz="0" w:space="0" w:color="auto"/>
      </w:divBdr>
    </w:div>
    <w:div w:id="1415928986">
      <w:bodyDiv w:val="1"/>
      <w:marLeft w:val="0"/>
      <w:marRight w:val="0"/>
      <w:marTop w:val="0"/>
      <w:marBottom w:val="0"/>
      <w:divBdr>
        <w:top w:val="none" w:sz="0" w:space="0" w:color="auto"/>
        <w:left w:val="none" w:sz="0" w:space="0" w:color="auto"/>
        <w:bottom w:val="none" w:sz="0" w:space="0" w:color="auto"/>
        <w:right w:val="none" w:sz="0" w:space="0" w:color="auto"/>
      </w:divBdr>
    </w:div>
    <w:div w:id="1416631786">
      <w:bodyDiv w:val="1"/>
      <w:marLeft w:val="0"/>
      <w:marRight w:val="0"/>
      <w:marTop w:val="0"/>
      <w:marBottom w:val="0"/>
      <w:divBdr>
        <w:top w:val="none" w:sz="0" w:space="0" w:color="auto"/>
        <w:left w:val="none" w:sz="0" w:space="0" w:color="auto"/>
        <w:bottom w:val="none" w:sz="0" w:space="0" w:color="auto"/>
        <w:right w:val="none" w:sz="0" w:space="0" w:color="auto"/>
      </w:divBdr>
    </w:div>
    <w:div w:id="1423330282">
      <w:bodyDiv w:val="1"/>
      <w:marLeft w:val="0"/>
      <w:marRight w:val="0"/>
      <w:marTop w:val="0"/>
      <w:marBottom w:val="0"/>
      <w:divBdr>
        <w:top w:val="none" w:sz="0" w:space="0" w:color="auto"/>
        <w:left w:val="none" w:sz="0" w:space="0" w:color="auto"/>
        <w:bottom w:val="none" w:sz="0" w:space="0" w:color="auto"/>
        <w:right w:val="none" w:sz="0" w:space="0" w:color="auto"/>
      </w:divBdr>
    </w:div>
    <w:div w:id="1425151255">
      <w:bodyDiv w:val="1"/>
      <w:marLeft w:val="0"/>
      <w:marRight w:val="0"/>
      <w:marTop w:val="0"/>
      <w:marBottom w:val="0"/>
      <w:divBdr>
        <w:top w:val="none" w:sz="0" w:space="0" w:color="auto"/>
        <w:left w:val="none" w:sz="0" w:space="0" w:color="auto"/>
        <w:bottom w:val="none" w:sz="0" w:space="0" w:color="auto"/>
        <w:right w:val="none" w:sz="0" w:space="0" w:color="auto"/>
      </w:divBdr>
    </w:div>
    <w:div w:id="1425612284">
      <w:bodyDiv w:val="1"/>
      <w:marLeft w:val="0"/>
      <w:marRight w:val="0"/>
      <w:marTop w:val="0"/>
      <w:marBottom w:val="0"/>
      <w:divBdr>
        <w:top w:val="none" w:sz="0" w:space="0" w:color="auto"/>
        <w:left w:val="none" w:sz="0" w:space="0" w:color="auto"/>
        <w:bottom w:val="none" w:sz="0" w:space="0" w:color="auto"/>
        <w:right w:val="none" w:sz="0" w:space="0" w:color="auto"/>
      </w:divBdr>
      <w:divsChild>
        <w:div w:id="390423057">
          <w:marLeft w:val="0"/>
          <w:marRight w:val="0"/>
          <w:marTop w:val="0"/>
          <w:marBottom w:val="0"/>
          <w:divBdr>
            <w:top w:val="none" w:sz="0" w:space="0" w:color="auto"/>
            <w:left w:val="none" w:sz="0" w:space="0" w:color="auto"/>
            <w:bottom w:val="none" w:sz="0" w:space="0" w:color="auto"/>
            <w:right w:val="none" w:sz="0" w:space="0" w:color="auto"/>
          </w:divBdr>
          <w:divsChild>
            <w:div w:id="251091531">
              <w:marLeft w:val="0"/>
              <w:marRight w:val="0"/>
              <w:marTop w:val="0"/>
              <w:marBottom w:val="0"/>
              <w:divBdr>
                <w:top w:val="none" w:sz="0" w:space="0" w:color="auto"/>
                <w:left w:val="none" w:sz="0" w:space="0" w:color="auto"/>
                <w:bottom w:val="none" w:sz="0" w:space="0" w:color="auto"/>
                <w:right w:val="none" w:sz="0" w:space="0" w:color="auto"/>
              </w:divBdr>
              <w:divsChild>
                <w:div w:id="14983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8086">
      <w:bodyDiv w:val="1"/>
      <w:marLeft w:val="0"/>
      <w:marRight w:val="0"/>
      <w:marTop w:val="0"/>
      <w:marBottom w:val="0"/>
      <w:divBdr>
        <w:top w:val="none" w:sz="0" w:space="0" w:color="auto"/>
        <w:left w:val="none" w:sz="0" w:space="0" w:color="auto"/>
        <w:bottom w:val="none" w:sz="0" w:space="0" w:color="auto"/>
        <w:right w:val="none" w:sz="0" w:space="0" w:color="auto"/>
      </w:divBdr>
    </w:div>
    <w:div w:id="1509753162">
      <w:bodyDiv w:val="1"/>
      <w:marLeft w:val="0"/>
      <w:marRight w:val="0"/>
      <w:marTop w:val="0"/>
      <w:marBottom w:val="0"/>
      <w:divBdr>
        <w:top w:val="none" w:sz="0" w:space="0" w:color="auto"/>
        <w:left w:val="none" w:sz="0" w:space="0" w:color="auto"/>
        <w:bottom w:val="none" w:sz="0" w:space="0" w:color="auto"/>
        <w:right w:val="none" w:sz="0" w:space="0" w:color="auto"/>
      </w:divBdr>
    </w:div>
    <w:div w:id="1541867642">
      <w:bodyDiv w:val="1"/>
      <w:marLeft w:val="0"/>
      <w:marRight w:val="0"/>
      <w:marTop w:val="0"/>
      <w:marBottom w:val="0"/>
      <w:divBdr>
        <w:top w:val="none" w:sz="0" w:space="0" w:color="auto"/>
        <w:left w:val="none" w:sz="0" w:space="0" w:color="auto"/>
        <w:bottom w:val="none" w:sz="0" w:space="0" w:color="auto"/>
        <w:right w:val="none" w:sz="0" w:space="0" w:color="auto"/>
      </w:divBdr>
    </w:div>
    <w:div w:id="1548177486">
      <w:bodyDiv w:val="1"/>
      <w:marLeft w:val="0"/>
      <w:marRight w:val="0"/>
      <w:marTop w:val="0"/>
      <w:marBottom w:val="0"/>
      <w:divBdr>
        <w:top w:val="none" w:sz="0" w:space="0" w:color="auto"/>
        <w:left w:val="none" w:sz="0" w:space="0" w:color="auto"/>
        <w:bottom w:val="none" w:sz="0" w:space="0" w:color="auto"/>
        <w:right w:val="none" w:sz="0" w:space="0" w:color="auto"/>
      </w:divBdr>
    </w:div>
    <w:div w:id="1552840765">
      <w:bodyDiv w:val="1"/>
      <w:marLeft w:val="0"/>
      <w:marRight w:val="0"/>
      <w:marTop w:val="0"/>
      <w:marBottom w:val="0"/>
      <w:divBdr>
        <w:top w:val="none" w:sz="0" w:space="0" w:color="auto"/>
        <w:left w:val="none" w:sz="0" w:space="0" w:color="auto"/>
        <w:bottom w:val="none" w:sz="0" w:space="0" w:color="auto"/>
        <w:right w:val="none" w:sz="0" w:space="0" w:color="auto"/>
      </w:divBdr>
    </w:div>
    <w:div w:id="1600680867">
      <w:bodyDiv w:val="1"/>
      <w:marLeft w:val="0"/>
      <w:marRight w:val="0"/>
      <w:marTop w:val="0"/>
      <w:marBottom w:val="0"/>
      <w:divBdr>
        <w:top w:val="none" w:sz="0" w:space="0" w:color="auto"/>
        <w:left w:val="none" w:sz="0" w:space="0" w:color="auto"/>
        <w:bottom w:val="none" w:sz="0" w:space="0" w:color="auto"/>
        <w:right w:val="none" w:sz="0" w:space="0" w:color="auto"/>
      </w:divBdr>
    </w:div>
    <w:div w:id="1607040721">
      <w:bodyDiv w:val="1"/>
      <w:marLeft w:val="0"/>
      <w:marRight w:val="0"/>
      <w:marTop w:val="0"/>
      <w:marBottom w:val="0"/>
      <w:divBdr>
        <w:top w:val="none" w:sz="0" w:space="0" w:color="auto"/>
        <w:left w:val="none" w:sz="0" w:space="0" w:color="auto"/>
        <w:bottom w:val="none" w:sz="0" w:space="0" w:color="auto"/>
        <w:right w:val="none" w:sz="0" w:space="0" w:color="auto"/>
      </w:divBdr>
    </w:div>
    <w:div w:id="1639725732">
      <w:bodyDiv w:val="1"/>
      <w:marLeft w:val="0"/>
      <w:marRight w:val="0"/>
      <w:marTop w:val="0"/>
      <w:marBottom w:val="0"/>
      <w:divBdr>
        <w:top w:val="none" w:sz="0" w:space="0" w:color="auto"/>
        <w:left w:val="none" w:sz="0" w:space="0" w:color="auto"/>
        <w:bottom w:val="none" w:sz="0" w:space="0" w:color="auto"/>
        <w:right w:val="none" w:sz="0" w:space="0" w:color="auto"/>
      </w:divBdr>
    </w:div>
    <w:div w:id="1664890068">
      <w:bodyDiv w:val="1"/>
      <w:marLeft w:val="0"/>
      <w:marRight w:val="0"/>
      <w:marTop w:val="0"/>
      <w:marBottom w:val="0"/>
      <w:divBdr>
        <w:top w:val="none" w:sz="0" w:space="0" w:color="auto"/>
        <w:left w:val="none" w:sz="0" w:space="0" w:color="auto"/>
        <w:bottom w:val="none" w:sz="0" w:space="0" w:color="auto"/>
        <w:right w:val="none" w:sz="0" w:space="0" w:color="auto"/>
      </w:divBdr>
    </w:div>
    <w:div w:id="1690334964">
      <w:bodyDiv w:val="1"/>
      <w:marLeft w:val="0"/>
      <w:marRight w:val="0"/>
      <w:marTop w:val="0"/>
      <w:marBottom w:val="0"/>
      <w:divBdr>
        <w:top w:val="none" w:sz="0" w:space="0" w:color="auto"/>
        <w:left w:val="none" w:sz="0" w:space="0" w:color="auto"/>
        <w:bottom w:val="none" w:sz="0" w:space="0" w:color="auto"/>
        <w:right w:val="none" w:sz="0" w:space="0" w:color="auto"/>
      </w:divBdr>
    </w:div>
    <w:div w:id="1698503926">
      <w:bodyDiv w:val="1"/>
      <w:marLeft w:val="0"/>
      <w:marRight w:val="0"/>
      <w:marTop w:val="0"/>
      <w:marBottom w:val="0"/>
      <w:divBdr>
        <w:top w:val="none" w:sz="0" w:space="0" w:color="auto"/>
        <w:left w:val="none" w:sz="0" w:space="0" w:color="auto"/>
        <w:bottom w:val="none" w:sz="0" w:space="0" w:color="auto"/>
        <w:right w:val="none" w:sz="0" w:space="0" w:color="auto"/>
      </w:divBdr>
    </w:div>
    <w:div w:id="1704675179">
      <w:bodyDiv w:val="1"/>
      <w:marLeft w:val="0"/>
      <w:marRight w:val="0"/>
      <w:marTop w:val="0"/>
      <w:marBottom w:val="0"/>
      <w:divBdr>
        <w:top w:val="none" w:sz="0" w:space="0" w:color="auto"/>
        <w:left w:val="none" w:sz="0" w:space="0" w:color="auto"/>
        <w:bottom w:val="none" w:sz="0" w:space="0" w:color="auto"/>
        <w:right w:val="none" w:sz="0" w:space="0" w:color="auto"/>
      </w:divBdr>
    </w:div>
    <w:div w:id="1706950767">
      <w:bodyDiv w:val="1"/>
      <w:marLeft w:val="0"/>
      <w:marRight w:val="0"/>
      <w:marTop w:val="0"/>
      <w:marBottom w:val="0"/>
      <w:divBdr>
        <w:top w:val="none" w:sz="0" w:space="0" w:color="auto"/>
        <w:left w:val="none" w:sz="0" w:space="0" w:color="auto"/>
        <w:bottom w:val="none" w:sz="0" w:space="0" w:color="auto"/>
        <w:right w:val="none" w:sz="0" w:space="0" w:color="auto"/>
      </w:divBdr>
    </w:div>
    <w:div w:id="1741292531">
      <w:bodyDiv w:val="1"/>
      <w:marLeft w:val="0"/>
      <w:marRight w:val="0"/>
      <w:marTop w:val="0"/>
      <w:marBottom w:val="0"/>
      <w:divBdr>
        <w:top w:val="none" w:sz="0" w:space="0" w:color="auto"/>
        <w:left w:val="none" w:sz="0" w:space="0" w:color="auto"/>
        <w:bottom w:val="none" w:sz="0" w:space="0" w:color="auto"/>
        <w:right w:val="none" w:sz="0" w:space="0" w:color="auto"/>
      </w:divBdr>
    </w:div>
    <w:div w:id="1763184629">
      <w:bodyDiv w:val="1"/>
      <w:marLeft w:val="0"/>
      <w:marRight w:val="0"/>
      <w:marTop w:val="0"/>
      <w:marBottom w:val="0"/>
      <w:divBdr>
        <w:top w:val="none" w:sz="0" w:space="0" w:color="auto"/>
        <w:left w:val="none" w:sz="0" w:space="0" w:color="auto"/>
        <w:bottom w:val="none" w:sz="0" w:space="0" w:color="auto"/>
        <w:right w:val="none" w:sz="0" w:space="0" w:color="auto"/>
      </w:divBdr>
    </w:div>
    <w:div w:id="1764492124">
      <w:bodyDiv w:val="1"/>
      <w:marLeft w:val="0"/>
      <w:marRight w:val="0"/>
      <w:marTop w:val="0"/>
      <w:marBottom w:val="0"/>
      <w:divBdr>
        <w:top w:val="none" w:sz="0" w:space="0" w:color="auto"/>
        <w:left w:val="none" w:sz="0" w:space="0" w:color="auto"/>
        <w:bottom w:val="none" w:sz="0" w:space="0" w:color="auto"/>
        <w:right w:val="none" w:sz="0" w:space="0" w:color="auto"/>
      </w:divBdr>
    </w:div>
    <w:div w:id="1776829577">
      <w:bodyDiv w:val="1"/>
      <w:marLeft w:val="0"/>
      <w:marRight w:val="0"/>
      <w:marTop w:val="0"/>
      <w:marBottom w:val="0"/>
      <w:divBdr>
        <w:top w:val="none" w:sz="0" w:space="0" w:color="auto"/>
        <w:left w:val="none" w:sz="0" w:space="0" w:color="auto"/>
        <w:bottom w:val="none" w:sz="0" w:space="0" w:color="auto"/>
        <w:right w:val="none" w:sz="0" w:space="0" w:color="auto"/>
      </w:divBdr>
    </w:div>
    <w:div w:id="1788960211">
      <w:bodyDiv w:val="1"/>
      <w:marLeft w:val="0"/>
      <w:marRight w:val="0"/>
      <w:marTop w:val="0"/>
      <w:marBottom w:val="0"/>
      <w:divBdr>
        <w:top w:val="none" w:sz="0" w:space="0" w:color="auto"/>
        <w:left w:val="none" w:sz="0" w:space="0" w:color="auto"/>
        <w:bottom w:val="none" w:sz="0" w:space="0" w:color="auto"/>
        <w:right w:val="none" w:sz="0" w:space="0" w:color="auto"/>
      </w:divBdr>
    </w:div>
    <w:div w:id="1825855665">
      <w:bodyDiv w:val="1"/>
      <w:marLeft w:val="0"/>
      <w:marRight w:val="0"/>
      <w:marTop w:val="0"/>
      <w:marBottom w:val="0"/>
      <w:divBdr>
        <w:top w:val="none" w:sz="0" w:space="0" w:color="auto"/>
        <w:left w:val="none" w:sz="0" w:space="0" w:color="auto"/>
        <w:bottom w:val="none" w:sz="0" w:space="0" w:color="auto"/>
        <w:right w:val="none" w:sz="0" w:space="0" w:color="auto"/>
      </w:divBdr>
    </w:div>
    <w:div w:id="1875456442">
      <w:bodyDiv w:val="1"/>
      <w:marLeft w:val="0"/>
      <w:marRight w:val="0"/>
      <w:marTop w:val="0"/>
      <w:marBottom w:val="0"/>
      <w:divBdr>
        <w:top w:val="none" w:sz="0" w:space="0" w:color="auto"/>
        <w:left w:val="none" w:sz="0" w:space="0" w:color="auto"/>
        <w:bottom w:val="none" w:sz="0" w:space="0" w:color="auto"/>
        <w:right w:val="none" w:sz="0" w:space="0" w:color="auto"/>
      </w:divBdr>
    </w:div>
    <w:div w:id="1940673181">
      <w:bodyDiv w:val="1"/>
      <w:marLeft w:val="0"/>
      <w:marRight w:val="0"/>
      <w:marTop w:val="0"/>
      <w:marBottom w:val="0"/>
      <w:divBdr>
        <w:top w:val="none" w:sz="0" w:space="0" w:color="auto"/>
        <w:left w:val="none" w:sz="0" w:space="0" w:color="auto"/>
        <w:bottom w:val="none" w:sz="0" w:space="0" w:color="auto"/>
        <w:right w:val="none" w:sz="0" w:space="0" w:color="auto"/>
      </w:divBdr>
    </w:div>
    <w:div w:id="1949703848">
      <w:bodyDiv w:val="1"/>
      <w:marLeft w:val="0"/>
      <w:marRight w:val="0"/>
      <w:marTop w:val="0"/>
      <w:marBottom w:val="0"/>
      <w:divBdr>
        <w:top w:val="none" w:sz="0" w:space="0" w:color="auto"/>
        <w:left w:val="none" w:sz="0" w:space="0" w:color="auto"/>
        <w:bottom w:val="none" w:sz="0" w:space="0" w:color="auto"/>
        <w:right w:val="none" w:sz="0" w:space="0" w:color="auto"/>
      </w:divBdr>
    </w:div>
    <w:div w:id="1996372022">
      <w:bodyDiv w:val="1"/>
      <w:marLeft w:val="0"/>
      <w:marRight w:val="0"/>
      <w:marTop w:val="0"/>
      <w:marBottom w:val="0"/>
      <w:divBdr>
        <w:top w:val="none" w:sz="0" w:space="0" w:color="auto"/>
        <w:left w:val="none" w:sz="0" w:space="0" w:color="auto"/>
        <w:bottom w:val="none" w:sz="0" w:space="0" w:color="auto"/>
        <w:right w:val="none" w:sz="0" w:space="0" w:color="auto"/>
      </w:divBdr>
    </w:div>
    <w:div w:id="2007243830">
      <w:bodyDiv w:val="1"/>
      <w:marLeft w:val="0"/>
      <w:marRight w:val="0"/>
      <w:marTop w:val="0"/>
      <w:marBottom w:val="0"/>
      <w:divBdr>
        <w:top w:val="none" w:sz="0" w:space="0" w:color="auto"/>
        <w:left w:val="none" w:sz="0" w:space="0" w:color="auto"/>
        <w:bottom w:val="none" w:sz="0" w:space="0" w:color="auto"/>
        <w:right w:val="none" w:sz="0" w:space="0" w:color="auto"/>
      </w:divBdr>
    </w:div>
    <w:div w:id="2017073764">
      <w:bodyDiv w:val="1"/>
      <w:marLeft w:val="0"/>
      <w:marRight w:val="0"/>
      <w:marTop w:val="0"/>
      <w:marBottom w:val="0"/>
      <w:divBdr>
        <w:top w:val="none" w:sz="0" w:space="0" w:color="auto"/>
        <w:left w:val="none" w:sz="0" w:space="0" w:color="auto"/>
        <w:bottom w:val="none" w:sz="0" w:space="0" w:color="auto"/>
        <w:right w:val="none" w:sz="0" w:space="0" w:color="auto"/>
      </w:divBdr>
    </w:div>
    <w:div w:id="2051875128">
      <w:bodyDiv w:val="1"/>
      <w:marLeft w:val="0"/>
      <w:marRight w:val="0"/>
      <w:marTop w:val="0"/>
      <w:marBottom w:val="0"/>
      <w:divBdr>
        <w:top w:val="none" w:sz="0" w:space="0" w:color="auto"/>
        <w:left w:val="none" w:sz="0" w:space="0" w:color="auto"/>
        <w:bottom w:val="none" w:sz="0" w:space="0" w:color="auto"/>
        <w:right w:val="none" w:sz="0" w:space="0" w:color="auto"/>
      </w:divBdr>
    </w:div>
    <w:div w:id="2064451115">
      <w:bodyDiv w:val="1"/>
      <w:marLeft w:val="0"/>
      <w:marRight w:val="0"/>
      <w:marTop w:val="0"/>
      <w:marBottom w:val="0"/>
      <w:divBdr>
        <w:top w:val="none" w:sz="0" w:space="0" w:color="auto"/>
        <w:left w:val="none" w:sz="0" w:space="0" w:color="auto"/>
        <w:bottom w:val="none" w:sz="0" w:space="0" w:color="auto"/>
        <w:right w:val="none" w:sz="0" w:space="0" w:color="auto"/>
      </w:divBdr>
    </w:div>
    <w:div w:id="2102294455">
      <w:bodyDiv w:val="1"/>
      <w:marLeft w:val="0"/>
      <w:marRight w:val="0"/>
      <w:marTop w:val="0"/>
      <w:marBottom w:val="0"/>
      <w:divBdr>
        <w:top w:val="none" w:sz="0" w:space="0" w:color="auto"/>
        <w:left w:val="none" w:sz="0" w:space="0" w:color="auto"/>
        <w:bottom w:val="none" w:sz="0" w:space="0" w:color="auto"/>
        <w:right w:val="none" w:sz="0" w:space="0" w:color="auto"/>
      </w:divBdr>
    </w:div>
    <w:div w:id="213197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_________Microsoft_Visio_2003_201012.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_________Microsoft_Visio_2003_20101.vsd"/><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0F73-1FD7-4B5A-9111-E0691675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95</Pages>
  <Words>36043</Words>
  <Characters>205449</Characters>
  <Application>Microsoft Office Word</Application>
  <DocSecurity>0</DocSecurity>
  <Lines>1712</Lines>
  <Paragraphs>482</Paragraphs>
  <ScaleCrop>false</ScaleCrop>
  <HeadingPairs>
    <vt:vector size="2" baseType="variant">
      <vt:variant>
        <vt:lpstr>Название</vt:lpstr>
      </vt:variant>
      <vt:variant>
        <vt:i4>1</vt:i4>
      </vt:variant>
    </vt:vector>
  </HeadingPairs>
  <TitlesOfParts>
    <vt:vector size="1" baseType="lpstr">
      <vt:lpstr>Экспертиза</vt:lpstr>
    </vt:vector>
  </TitlesOfParts>
  <Company>VTB24</Company>
  <LinksUpToDate>false</LinksUpToDate>
  <CharactersWithSpaces>241010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Экспертиза</dc:title>
  <dc:creator>Perelygin</dc:creator>
  <cp:lastModifiedBy>Nikolay N. Ivashkevich</cp:lastModifiedBy>
  <cp:revision>6</cp:revision>
  <cp:lastPrinted>2016-06-24T13:23:00Z</cp:lastPrinted>
  <dcterms:created xsi:type="dcterms:W3CDTF">2016-07-26T13:26:00Z</dcterms:created>
  <dcterms:modified xsi:type="dcterms:W3CDTF">2019-03-26T07:28:00Z</dcterms:modified>
</cp:coreProperties>
</file>